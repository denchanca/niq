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A9375" w14:textId="60352360" w:rsidR="007D3F2B" w:rsidRPr="00EB0AD7" w:rsidRDefault="7A9B8C42" w:rsidP="122EA525">
      <w:pPr>
        <w:jc w:val="center"/>
        <w:rPr>
          <w:rFonts w:asciiTheme="minorHAnsi" w:eastAsiaTheme="minorEastAsia" w:hAnsiTheme="minorHAnsi" w:cstheme="minorHAnsi"/>
          <w:b/>
          <w:bCs/>
        </w:rPr>
      </w:pPr>
      <w:r w:rsidRPr="00EB0AD7">
        <w:rPr>
          <w:rFonts w:asciiTheme="minorHAnsi" w:eastAsiaTheme="minorEastAsia" w:hAnsiTheme="minorHAnsi" w:cstheme="minorHAnsi"/>
          <w:b/>
          <w:bCs/>
        </w:rPr>
        <w:t>Local Services Agreement</w:t>
      </w:r>
      <w:r w:rsidR="103B802C" w:rsidRPr="00EB0AD7">
        <w:rPr>
          <w:rFonts w:asciiTheme="minorHAnsi" w:eastAsiaTheme="minorEastAsia" w:hAnsiTheme="minorHAnsi" w:cstheme="minorHAnsi"/>
          <w:b/>
          <w:bCs/>
        </w:rPr>
        <w:t xml:space="preserve"> </w:t>
      </w:r>
      <w:r w:rsidRPr="00EB0AD7">
        <w:rPr>
          <w:rFonts w:asciiTheme="minorHAnsi" w:eastAsiaTheme="minorEastAsia" w:hAnsiTheme="minorHAnsi" w:cstheme="minorHAnsi"/>
          <w:b/>
          <w:bCs/>
        </w:rPr>
        <w:t xml:space="preserve"> </w:t>
      </w:r>
      <w:r w:rsidR="54E91A5C" w:rsidRPr="00EB0AD7">
        <w:rPr>
          <w:rFonts w:asciiTheme="minorHAnsi" w:eastAsiaTheme="minorEastAsia" w:hAnsiTheme="minorHAnsi" w:cstheme="minorHAnsi"/>
          <w:b/>
          <w:bCs/>
        </w:rPr>
        <w:t>(“</w:t>
      </w:r>
      <w:commentRangeStart w:id="0"/>
      <w:r w:rsidR="54E91A5C" w:rsidRPr="00EB0AD7">
        <w:rPr>
          <w:rFonts w:asciiTheme="minorHAnsi" w:eastAsiaTheme="minorEastAsia" w:hAnsiTheme="minorHAnsi" w:cstheme="minorHAnsi"/>
          <w:b/>
          <w:bCs/>
        </w:rPr>
        <w:t>LSA</w:t>
      </w:r>
      <w:commentRangeEnd w:id="0"/>
      <w:r w:rsidR="008A485F" w:rsidRPr="00EB0AD7">
        <w:rPr>
          <w:rStyle w:val="CommentReference"/>
          <w:b/>
          <w:bCs/>
        </w:rPr>
        <w:commentReference w:id="0"/>
      </w:r>
      <w:r w:rsidR="54E91A5C" w:rsidRPr="00EB0AD7">
        <w:rPr>
          <w:rFonts w:asciiTheme="minorHAnsi" w:eastAsiaTheme="minorEastAsia" w:hAnsiTheme="minorHAnsi" w:cstheme="minorHAnsi"/>
          <w:b/>
          <w:bCs/>
        </w:rPr>
        <w:t>”)</w:t>
      </w:r>
      <w:r w:rsidR="094122F8" w:rsidRPr="00EB0AD7">
        <w:rPr>
          <w:rFonts w:asciiTheme="minorHAnsi" w:eastAsiaTheme="minorEastAsia" w:hAnsiTheme="minorHAnsi" w:cstheme="minorHAnsi"/>
          <w:b/>
          <w:bCs/>
        </w:rPr>
        <w:t xml:space="preserve"> </w:t>
      </w:r>
    </w:p>
    <w:p w14:paraId="2739BBBF" w14:textId="26AB9A48" w:rsidR="07C93553" w:rsidRPr="00133F01" w:rsidRDefault="07C93553" w:rsidP="60A3C560">
      <w:pPr>
        <w:jc w:val="center"/>
        <w:rPr>
          <w:rFonts w:asciiTheme="minorHAnsi" w:eastAsiaTheme="minorEastAsia" w:hAnsiTheme="minorHAnsi" w:cstheme="minorHAnsi"/>
        </w:rPr>
      </w:pPr>
    </w:p>
    <w:p w14:paraId="73DB3A21" w14:textId="723E9E40" w:rsidR="00D15368" w:rsidRPr="00320F9F" w:rsidRDefault="00702798" w:rsidP="60A3C560">
      <w:pPr>
        <w:widowControl w:val="0"/>
        <w:autoSpaceDE w:val="0"/>
        <w:autoSpaceDN w:val="0"/>
        <w:adjustRightInd w:val="0"/>
        <w:ind w:right="-540"/>
        <w:jc w:val="both"/>
        <w:rPr>
          <w:rFonts w:asciiTheme="minorHAnsi" w:eastAsiaTheme="minorEastAsia" w:hAnsiTheme="minorHAnsi" w:cstheme="minorBidi"/>
          <w:sz w:val="19"/>
          <w:szCs w:val="19"/>
        </w:rPr>
      </w:pPr>
      <w:r w:rsidRPr="00320F9F">
        <w:rPr>
          <w:rStyle w:val="normaltextrun"/>
          <w:rFonts w:asciiTheme="minorHAnsi" w:eastAsiaTheme="minorEastAsia" w:hAnsiTheme="minorHAnsi" w:cstheme="minorBidi"/>
          <w:color w:val="000000"/>
          <w:sz w:val="19"/>
          <w:szCs w:val="19"/>
          <w:shd w:val="clear" w:color="auto" w:fill="FFFFFF"/>
        </w:rPr>
        <w:t xml:space="preserve">This LSA entered into </w:t>
      </w:r>
      <w:r w:rsidR="4CF24BD5" w:rsidRPr="00320F9F">
        <w:rPr>
          <w:rStyle w:val="normaltextrun"/>
          <w:rFonts w:asciiTheme="minorHAnsi" w:eastAsiaTheme="minorEastAsia" w:hAnsiTheme="minorHAnsi" w:cstheme="minorBidi"/>
          <w:color w:val="000000"/>
          <w:sz w:val="19"/>
          <w:szCs w:val="19"/>
          <w:shd w:val="clear" w:color="auto" w:fill="FFFFFF"/>
        </w:rPr>
        <w:t>as of the Initial Start Date set forth below</w:t>
      </w:r>
      <w:r w:rsidRPr="00320F9F">
        <w:rPr>
          <w:rStyle w:val="normaltextrun"/>
          <w:rFonts w:asciiTheme="minorHAnsi" w:eastAsiaTheme="minorEastAsia" w:hAnsiTheme="minorHAnsi" w:cstheme="minorBidi"/>
          <w:color w:val="000000"/>
          <w:sz w:val="19"/>
          <w:szCs w:val="19"/>
          <w:shd w:val="clear" w:color="auto" w:fill="FFFFFF"/>
        </w:rPr>
        <w:t xml:space="preserve"> b</w:t>
      </w:r>
      <w:r w:rsidR="290EB1E0" w:rsidRPr="00320F9F">
        <w:rPr>
          <w:rStyle w:val="normaltextrun"/>
          <w:rFonts w:asciiTheme="minorHAnsi" w:eastAsiaTheme="minorEastAsia" w:hAnsiTheme="minorHAnsi" w:cstheme="minorBidi"/>
          <w:color w:val="000000"/>
          <w:sz w:val="19"/>
          <w:szCs w:val="19"/>
          <w:shd w:val="clear" w:color="auto" w:fill="FFFFFF"/>
        </w:rPr>
        <w:t>etween</w:t>
      </w:r>
      <w:r w:rsidRPr="00320F9F">
        <w:rPr>
          <w:rStyle w:val="normaltextrun"/>
          <w:rFonts w:asciiTheme="minorHAnsi" w:eastAsiaTheme="minorEastAsia" w:hAnsiTheme="minorHAnsi" w:cstheme="minorBidi"/>
          <w:color w:val="000000"/>
          <w:sz w:val="19"/>
          <w:szCs w:val="19"/>
          <w:shd w:val="clear" w:color="auto" w:fill="FFFFFF"/>
        </w:rPr>
        <w:t xml:space="preserve"> </w:t>
      </w:r>
      <w:r w:rsidR="00C92EF4">
        <w:rPr>
          <w:rStyle w:val="normaltextrun"/>
          <w:rFonts w:asciiTheme="minorHAnsi" w:eastAsiaTheme="minorEastAsia" w:hAnsiTheme="minorHAnsi" w:cstheme="minorBidi"/>
          <w:color w:val="000000"/>
          <w:sz w:val="19"/>
          <w:szCs w:val="19"/>
          <w:shd w:val="clear" w:color="auto" w:fill="FFFFFF"/>
        </w:rPr>
        <w:t>“</w:t>
      </w:r>
      <w:r w:rsidRPr="00320F9F">
        <w:rPr>
          <w:rStyle w:val="normaltextrun"/>
          <w:rFonts w:asciiTheme="minorHAnsi" w:eastAsiaTheme="minorEastAsia" w:hAnsiTheme="minorHAnsi" w:cstheme="minorBidi"/>
          <w:color w:val="000000"/>
          <w:sz w:val="19"/>
          <w:szCs w:val="19"/>
          <w:shd w:val="clear" w:color="auto" w:fill="FFFFFF"/>
        </w:rPr>
        <w:t>Client</w:t>
      </w:r>
      <w:r w:rsidR="00C92EF4">
        <w:rPr>
          <w:rStyle w:val="normaltextrun"/>
          <w:rFonts w:asciiTheme="minorHAnsi" w:eastAsiaTheme="minorEastAsia" w:hAnsiTheme="minorHAnsi" w:cstheme="minorBidi"/>
          <w:color w:val="000000"/>
          <w:sz w:val="19"/>
          <w:szCs w:val="19"/>
          <w:shd w:val="clear" w:color="auto" w:fill="FFFFFF"/>
        </w:rPr>
        <w:t>”</w:t>
      </w:r>
      <w:r w:rsidRPr="00320F9F">
        <w:rPr>
          <w:rStyle w:val="normaltextrun"/>
          <w:rFonts w:asciiTheme="minorHAnsi" w:eastAsiaTheme="minorEastAsia" w:hAnsiTheme="minorHAnsi" w:cstheme="minorBidi"/>
          <w:color w:val="000000"/>
          <w:sz w:val="19"/>
          <w:szCs w:val="19"/>
          <w:shd w:val="clear" w:color="auto" w:fill="FFFFFF"/>
        </w:rPr>
        <w:t xml:space="preserve"> and </w:t>
      </w:r>
      <w:r w:rsidR="00C92EF4">
        <w:rPr>
          <w:rStyle w:val="normaltextrun"/>
          <w:rFonts w:asciiTheme="minorHAnsi" w:eastAsiaTheme="minorEastAsia" w:hAnsiTheme="minorHAnsi" w:cstheme="minorBidi"/>
          <w:color w:val="000000"/>
          <w:sz w:val="19"/>
          <w:szCs w:val="19"/>
          <w:shd w:val="clear" w:color="auto" w:fill="FFFFFF"/>
        </w:rPr>
        <w:t>“</w:t>
      </w:r>
      <w:r w:rsidRPr="00320F9F">
        <w:rPr>
          <w:rStyle w:val="normaltextrun"/>
          <w:rFonts w:asciiTheme="minorHAnsi" w:eastAsiaTheme="minorEastAsia" w:hAnsiTheme="minorHAnsi" w:cstheme="minorBidi"/>
          <w:color w:val="000000"/>
          <w:sz w:val="19"/>
          <w:szCs w:val="19"/>
          <w:shd w:val="clear" w:color="auto" w:fill="FFFFFF"/>
        </w:rPr>
        <w:t>N</w:t>
      </w:r>
      <w:r w:rsidR="1EB9DBCA" w:rsidRPr="00320F9F">
        <w:rPr>
          <w:rStyle w:val="normaltextrun"/>
          <w:rFonts w:asciiTheme="minorHAnsi" w:eastAsiaTheme="minorEastAsia" w:hAnsiTheme="minorHAnsi" w:cstheme="minorBidi"/>
          <w:color w:val="000000"/>
          <w:sz w:val="19"/>
          <w:szCs w:val="19"/>
          <w:shd w:val="clear" w:color="auto" w:fill="FFFFFF"/>
        </w:rPr>
        <w:t>ielsen</w:t>
      </w:r>
      <w:r w:rsidRPr="00320F9F">
        <w:rPr>
          <w:rStyle w:val="normaltextrun"/>
          <w:rFonts w:asciiTheme="minorHAnsi" w:eastAsiaTheme="minorEastAsia" w:hAnsiTheme="minorHAnsi" w:cstheme="minorBidi"/>
          <w:color w:val="000000"/>
          <w:sz w:val="19"/>
          <w:szCs w:val="19"/>
          <w:shd w:val="clear" w:color="auto" w:fill="FFFFFF"/>
        </w:rPr>
        <w:t>IQ</w:t>
      </w:r>
      <w:r w:rsidR="00C92EF4">
        <w:rPr>
          <w:rStyle w:val="normaltextrun"/>
          <w:rFonts w:asciiTheme="minorHAnsi" w:eastAsiaTheme="minorEastAsia" w:hAnsiTheme="minorHAnsi" w:cstheme="minorBidi"/>
          <w:color w:val="000000"/>
          <w:sz w:val="19"/>
          <w:szCs w:val="19"/>
          <w:shd w:val="clear" w:color="auto" w:fill="FFFFFF"/>
        </w:rPr>
        <w:t xml:space="preserve"> or “NIQ”</w:t>
      </w:r>
      <w:r w:rsidRPr="00320F9F">
        <w:rPr>
          <w:rStyle w:val="normaltextrun"/>
          <w:rFonts w:asciiTheme="minorHAnsi" w:eastAsiaTheme="minorEastAsia" w:hAnsiTheme="minorHAnsi" w:cstheme="minorBidi"/>
          <w:color w:val="000000"/>
          <w:sz w:val="19"/>
          <w:szCs w:val="19"/>
          <w:shd w:val="clear" w:color="auto" w:fill="FFFFFF"/>
        </w:rPr>
        <w:t xml:space="preserve"> (each as set forth below) is issued pursuant to and incorporates by this reference the terms and conditions of the </w:t>
      </w:r>
      <w:r w:rsidR="00DC12A9" w:rsidRPr="00320F9F">
        <w:rPr>
          <w:rStyle w:val="normaltextrun"/>
          <w:rFonts w:asciiTheme="minorHAnsi" w:eastAsiaTheme="minorEastAsia" w:hAnsiTheme="minorHAnsi" w:cstheme="minorBidi"/>
          <w:color w:val="000000"/>
          <w:sz w:val="19"/>
          <w:szCs w:val="19"/>
          <w:shd w:val="clear" w:color="auto" w:fill="FFFFFF"/>
        </w:rPr>
        <w:t>m</w:t>
      </w:r>
      <w:r w:rsidRPr="00320F9F">
        <w:rPr>
          <w:rStyle w:val="normaltextrun"/>
          <w:rFonts w:asciiTheme="minorHAnsi" w:eastAsiaTheme="minorEastAsia" w:hAnsiTheme="minorHAnsi" w:cstheme="minorBidi"/>
          <w:color w:val="000000"/>
          <w:sz w:val="19"/>
          <w:szCs w:val="19"/>
          <w:shd w:val="clear" w:color="auto" w:fill="FFFFFF"/>
        </w:rPr>
        <w:t xml:space="preserve">aster </w:t>
      </w:r>
      <w:r w:rsidR="00DC12A9" w:rsidRPr="00320F9F">
        <w:rPr>
          <w:rStyle w:val="normaltextrun"/>
          <w:rFonts w:asciiTheme="minorHAnsi" w:eastAsiaTheme="minorEastAsia" w:hAnsiTheme="minorHAnsi" w:cstheme="minorBidi"/>
          <w:color w:val="000000"/>
          <w:sz w:val="19"/>
          <w:szCs w:val="19"/>
          <w:shd w:val="clear" w:color="auto" w:fill="FFFFFF"/>
        </w:rPr>
        <w:t>a</w:t>
      </w:r>
      <w:r w:rsidRPr="00320F9F">
        <w:rPr>
          <w:rStyle w:val="normaltextrun"/>
          <w:rFonts w:asciiTheme="minorHAnsi" w:eastAsiaTheme="minorEastAsia" w:hAnsiTheme="minorHAnsi" w:cstheme="minorBidi"/>
          <w:color w:val="000000"/>
          <w:sz w:val="19"/>
          <w:szCs w:val="19"/>
          <w:shd w:val="clear" w:color="auto" w:fill="FFFFFF"/>
        </w:rPr>
        <w:t>greement (“MSA”)</w:t>
      </w:r>
      <w:r w:rsidR="00691579">
        <w:rPr>
          <w:rStyle w:val="normaltextrun"/>
          <w:rFonts w:asciiTheme="minorHAnsi" w:eastAsiaTheme="minorEastAsia" w:hAnsiTheme="minorHAnsi" w:cstheme="minorBidi"/>
          <w:color w:val="000000"/>
          <w:sz w:val="19"/>
          <w:szCs w:val="19"/>
          <w:shd w:val="clear" w:color="auto" w:fill="FFFFFF"/>
        </w:rPr>
        <w:t xml:space="preserve"> </w:t>
      </w:r>
      <w:r w:rsidRPr="00320F9F">
        <w:rPr>
          <w:rStyle w:val="normaltextrun"/>
          <w:rFonts w:asciiTheme="minorHAnsi" w:eastAsiaTheme="minorEastAsia" w:hAnsiTheme="minorHAnsi" w:cstheme="minorBidi"/>
          <w:color w:val="000000"/>
          <w:sz w:val="19"/>
          <w:szCs w:val="19"/>
          <w:shd w:val="clear" w:color="auto" w:fill="FFFFFF"/>
        </w:rPr>
        <w:t>with the Effective Date set forth below by and between the enti</w:t>
      </w:r>
      <w:r w:rsidR="0C363A17" w:rsidRPr="00320F9F">
        <w:rPr>
          <w:rStyle w:val="normaltextrun"/>
          <w:rFonts w:asciiTheme="minorHAnsi" w:eastAsiaTheme="minorEastAsia" w:hAnsiTheme="minorHAnsi" w:cstheme="minorBidi"/>
          <w:color w:val="000000" w:themeColor="text1"/>
          <w:sz w:val="19"/>
          <w:szCs w:val="19"/>
        </w:rPr>
        <w:t>t</w:t>
      </w:r>
      <w:r w:rsidRPr="00320F9F">
        <w:rPr>
          <w:rStyle w:val="normaltextrun"/>
          <w:rFonts w:asciiTheme="minorHAnsi" w:eastAsiaTheme="minorEastAsia" w:hAnsiTheme="minorHAnsi" w:cstheme="minorBidi"/>
          <w:color w:val="000000"/>
          <w:sz w:val="19"/>
          <w:szCs w:val="19"/>
          <w:shd w:val="clear" w:color="auto" w:fill="FFFFFF"/>
        </w:rPr>
        <w:t>ies identified as “</w:t>
      </w:r>
      <w:r w:rsidR="00AC018F" w:rsidRPr="00320F9F">
        <w:rPr>
          <w:rStyle w:val="normaltextrun"/>
          <w:rFonts w:asciiTheme="minorHAnsi" w:eastAsiaTheme="minorEastAsia" w:hAnsiTheme="minorHAnsi" w:cstheme="minorBidi"/>
          <w:color w:val="000000"/>
          <w:sz w:val="19"/>
          <w:szCs w:val="19"/>
          <w:shd w:val="clear" w:color="auto" w:fill="FFFFFF"/>
        </w:rPr>
        <w:t>C</w:t>
      </w:r>
      <w:r w:rsidRPr="00320F9F">
        <w:rPr>
          <w:rStyle w:val="normaltextrun"/>
          <w:rFonts w:asciiTheme="minorHAnsi" w:eastAsiaTheme="minorEastAsia" w:hAnsiTheme="minorHAnsi" w:cstheme="minorBidi"/>
          <w:color w:val="000000"/>
          <w:sz w:val="19"/>
          <w:szCs w:val="19"/>
          <w:shd w:val="clear" w:color="auto" w:fill="FFFFFF"/>
        </w:rPr>
        <w:t>lient</w:t>
      </w:r>
      <w:r w:rsidR="005A3984" w:rsidRPr="00320F9F">
        <w:rPr>
          <w:rStyle w:val="normaltextrun"/>
          <w:rFonts w:asciiTheme="minorHAnsi" w:eastAsiaTheme="minorEastAsia" w:hAnsiTheme="minorHAnsi" w:cstheme="minorBidi"/>
          <w:color w:val="000000"/>
          <w:sz w:val="19"/>
          <w:szCs w:val="19"/>
          <w:shd w:val="clear" w:color="auto" w:fill="FFFFFF"/>
        </w:rPr>
        <w:t xml:space="preserve"> entity</w:t>
      </w:r>
      <w:r w:rsidR="00AC018F" w:rsidRPr="00320F9F">
        <w:rPr>
          <w:rStyle w:val="normaltextrun"/>
          <w:rFonts w:asciiTheme="minorHAnsi" w:eastAsiaTheme="minorEastAsia" w:hAnsiTheme="minorHAnsi" w:cstheme="minorBidi"/>
          <w:color w:val="000000"/>
          <w:sz w:val="19"/>
          <w:szCs w:val="19"/>
          <w:shd w:val="clear" w:color="auto" w:fill="FFFFFF"/>
        </w:rPr>
        <w:t xml:space="preserve"> under the MSA</w:t>
      </w:r>
      <w:r w:rsidRPr="00320F9F">
        <w:rPr>
          <w:rStyle w:val="normaltextrun"/>
          <w:rFonts w:asciiTheme="minorHAnsi" w:eastAsiaTheme="minorEastAsia" w:hAnsiTheme="minorHAnsi" w:cstheme="minorBidi"/>
          <w:color w:val="000000"/>
          <w:sz w:val="19"/>
          <w:szCs w:val="19"/>
          <w:shd w:val="clear" w:color="auto" w:fill="FFFFFF"/>
        </w:rPr>
        <w:t>” and “</w:t>
      </w:r>
      <w:r w:rsidR="00633B00">
        <w:rPr>
          <w:rStyle w:val="normaltextrun"/>
          <w:rFonts w:asciiTheme="minorHAnsi" w:eastAsiaTheme="minorEastAsia" w:hAnsiTheme="minorHAnsi" w:cstheme="minorBidi"/>
          <w:color w:val="000000"/>
          <w:sz w:val="19"/>
          <w:szCs w:val="19"/>
          <w:shd w:val="clear" w:color="auto" w:fill="FFFFFF"/>
        </w:rPr>
        <w:t>NIQ</w:t>
      </w:r>
      <w:r w:rsidR="005A3984" w:rsidRPr="00320F9F">
        <w:rPr>
          <w:rStyle w:val="normaltextrun"/>
          <w:rFonts w:asciiTheme="minorHAnsi" w:eastAsiaTheme="minorEastAsia" w:hAnsiTheme="minorHAnsi" w:cstheme="minorBidi"/>
          <w:color w:val="000000"/>
          <w:sz w:val="19"/>
          <w:szCs w:val="19"/>
          <w:shd w:val="clear" w:color="auto" w:fill="FFFFFF"/>
        </w:rPr>
        <w:t xml:space="preserve"> entity</w:t>
      </w:r>
      <w:r w:rsidR="00AC018F" w:rsidRPr="00320F9F">
        <w:rPr>
          <w:rStyle w:val="normaltextrun"/>
          <w:rFonts w:asciiTheme="minorHAnsi" w:eastAsiaTheme="minorEastAsia" w:hAnsiTheme="minorHAnsi" w:cstheme="minorBidi"/>
          <w:color w:val="000000"/>
          <w:sz w:val="19"/>
          <w:szCs w:val="19"/>
          <w:shd w:val="clear" w:color="auto" w:fill="FFFFFF"/>
        </w:rPr>
        <w:t xml:space="preserve"> under the MSA</w:t>
      </w:r>
      <w:r w:rsidRPr="00320F9F">
        <w:rPr>
          <w:rStyle w:val="normaltextrun"/>
          <w:rFonts w:asciiTheme="minorHAnsi" w:eastAsiaTheme="minorEastAsia" w:hAnsiTheme="minorHAnsi" w:cstheme="minorBidi"/>
          <w:color w:val="000000"/>
          <w:sz w:val="19"/>
          <w:szCs w:val="19"/>
          <w:shd w:val="clear" w:color="auto" w:fill="FFFFFF"/>
        </w:rPr>
        <w:t>”</w:t>
      </w:r>
      <w:r w:rsidR="00246AD6">
        <w:rPr>
          <w:rStyle w:val="normaltextrun"/>
          <w:rFonts w:asciiTheme="minorHAnsi" w:eastAsiaTheme="minorEastAsia" w:hAnsiTheme="minorHAnsi" w:cstheme="minorBidi"/>
          <w:color w:val="000000"/>
          <w:sz w:val="19"/>
          <w:szCs w:val="19"/>
          <w:shd w:val="clear" w:color="auto" w:fill="FFFFFF"/>
        </w:rPr>
        <w:t xml:space="preserve"> (together the “Agreement”)</w:t>
      </w:r>
      <w:r w:rsidRPr="00320F9F">
        <w:rPr>
          <w:rStyle w:val="normaltextrun"/>
          <w:rFonts w:asciiTheme="minorHAnsi" w:eastAsiaTheme="minorEastAsia" w:hAnsiTheme="minorHAnsi" w:cstheme="minorBidi"/>
          <w:color w:val="000000"/>
          <w:sz w:val="19"/>
          <w:szCs w:val="19"/>
          <w:shd w:val="clear" w:color="auto" w:fill="FFFFFF"/>
        </w:rPr>
        <w:t>. Any capitalized term not otherwise defined herein shall have the meaning ascribed thereto in the MSA.</w:t>
      </w:r>
      <w:r w:rsidR="00802DDA" w:rsidRPr="00320F9F">
        <w:rPr>
          <w:rStyle w:val="eop"/>
          <w:rFonts w:asciiTheme="minorHAnsi" w:eastAsiaTheme="minorEastAsia" w:hAnsiTheme="minorHAnsi" w:cstheme="minorBidi"/>
          <w:color w:val="000000"/>
          <w:sz w:val="19"/>
          <w:szCs w:val="19"/>
          <w:shd w:val="clear" w:color="auto" w:fill="FFFFFF"/>
        </w:rPr>
        <w:t xml:space="preserve"> </w:t>
      </w:r>
      <w:r w:rsidR="51465A95" w:rsidRPr="00320F9F">
        <w:rPr>
          <w:rStyle w:val="normaltextrun"/>
          <w:rFonts w:asciiTheme="minorHAnsi" w:eastAsiaTheme="minorEastAsia" w:hAnsiTheme="minorHAnsi" w:cstheme="minorBidi"/>
          <w:color w:val="000000"/>
          <w:sz w:val="19"/>
          <w:szCs w:val="19"/>
          <w:shd w:val="clear" w:color="auto" w:fill="FFFFFF"/>
        </w:rPr>
        <w:t xml:space="preserve">Where Client and </w:t>
      </w:r>
      <w:r w:rsidR="00633B00">
        <w:rPr>
          <w:rStyle w:val="normaltextrun"/>
          <w:rFonts w:asciiTheme="minorHAnsi" w:eastAsiaTheme="minorEastAsia" w:hAnsiTheme="minorHAnsi" w:cstheme="minorBidi"/>
          <w:color w:val="000000"/>
          <w:sz w:val="19"/>
          <w:szCs w:val="19"/>
          <w:shd w:val="clear" w:color="auto" w:fill="FFFFFF"/>
        </w:rPr>
        <w:t>NIQ</w:t>
      </w:r>
      <w:r w:rsidR="51465A95" w:rsidRPr="00320F9F">
        <w:rPr>
          <w:rStyle w:val="normaltextrun"/>
          <w:rFonts w:asciiTheme="minorHAnsi" w:eastAsiaTheme="minorEastAsia" w:hAnsiTheme="minorHAnsi" w:cstheme="minorBidi"/>
          <w:color w:val="000000"/>
          <w:sz w:val="19"/>
          <w:szCs w:val="19"/>
          <w:shd w:val="clear" w:color="auto" w:fill="FFFFFF"/>
        </w:rPr>
        <w:t xml:space="preserve"> are not parties to the MSA, Client and </w:t>
      </w:r>
      <w:r w:rsidR="00633B00">
        <w:rPr>
          <w:rStyle w:val="normaltextrun"/>
          <w:rFonts w:asciiTheme="minorHAnsi" w:eastAsiaTheme="minorEastAsia" w:hAnsiTheme="minorHAnsi" w:cstheme="minorBidi"/>
          <w:color w:val="000000"/>
          <w:sz w:val="19"/>
          <w:szCs w:val="19"/>
          <w:shd w:val="clear" w:color="auto" w:fill="FFFFFF"/>
        </w:rPr>
        <w:t>NIQ</w:t>
      </w:r>
      <w:r w:rsidR="51465A95" w:rsidRPr="00320F9F">
        <w:rPr>
          <w:rStyle w:val="normaltextrun"/>
          <w:rFonts w:asciiTheme="minorHAnsi" w:eastAsiaTheme="minorEastAsia" w:hAnsiTheme="minorHAnsi" w:cstheme="minorBidi"/>
          <w:color w:val="000000"/>
          <w:sz w:val="19"/>
          <w:szCs w:val="19"/>
          <w:shd w:val="clear" w:color="auto" w:fill="FFFFFF"/>
        </w:rPr>
        <w:t xml:space="preserve"> each expressly acknowledge and agree that, by entering into this </w:t>
      </w:r>
      <w:r w:rsidR="5EF61F03" w:rsidRPr="00320F9F">
        <w:rPr>
          <w:rStyle w:val="normaltextrun"/>
          <w:rFonts w:asciiTheme="minorHAnsi" w:eastAsiaTheme="minorEastAsia" w:hAnsiTheme="minorHAnsi" w:cstheme="minorBidi"/>
          <w:color w:val="000000"/>
          <w:sz w:val="19"/>
          <w:szCs w:val="19"/>
          <w:shd w:val="clear" w:color="auto" w:fill="FFFFFF"/>
        </w:rPr>
        <w:t>LSA</w:t>
      </w:r>
      <w:r w:rsidR="51465A95" w:rsidRPr="00320F9F">
        <w:rPr>
          <w:rStyle w:val="normaltextrun"/>
          <w:rFonts w:asciiTheme="minorHAnsi" w:eastAsiaTheme="minorEastAsia" w:hAnsiTheme="minorHAnsi" w:cstheme="minorBidi"/>
          <w:color w:val="000000"/>
          <w:sz w:val="19"/>
          <w:szCs w:val="19"/>
          <w:shd w:val="clear" w:color="auto" w:fill="FFFFFF"/>
        </w:rPr>
        <w:t>, each shall be bound by and comply in all respects with, the term</w:t>
      </w:r>
      <w:r w:rsidR="00F0336D" w:rsidRPr="00320F9F">
        <w:rPr>
          <w:rStyle w:val="normaltextrun"/>
          <w:rFonts w:asciiTheme="minorHAnsi" w:eastAsiaTheme="minorEastAsia" w:hAnsiTheme="minorHAnsi" w:cstheme="minorBidi"/>
          <w:color w:val="000000"/>
          <w:sz w:val="19"/>
          <w:szCs w:val="19"/>
          <w:shd w:val="clear" w:color="auto" w:fill="FFFFFF"/>
        </w:rPr>
        <w:t>s</w:t>
      </w:r>
      <w:r w:rsidR="51465A95" w:rsidRPr="00320F9F">
        <w:rPr>
          <w:rStyle w:val="normaltextrun"/>
          <w:rFonts w:asciiTheme="minorHAnsi" w:eastAsiaTheme="minorEastAsia" w:hAnsiTheme="minorHAnsi" w:cstheme="minorBidi"/>
          <w:color w:val="000000"/>
          <w:sz w:val="19"/>
          <w:szCs w:val="19"/>
          <w:shd w:val="clear" w:color="auto" w:fill="FFFFFF"/>
        </w:rPr>
        <w:t xml:space="preserve"> and conditions contained in the MSA. In the event of a conflict between the terms of this LSA and those of the MSA</w:t>
      </w:r>
      <w:r w:rsidR="11D9C3D9" w:rsidRPr="00320F9F">
        <w:rPr>
          <w:rStyle w:val="normaltextrun"/>
          <w:rFonts w:asciiTheme="minorHAnsi" w:eastAsiaTheme="minorEastAsia" w:hAnsiTheme="minorHAnsi" w:cstheme="minorBidi"/>
          <w:color w:val="000000"/>
          <w:sz w:val="19"/>
          <w:szCs w:val="19"/>
          <w:shd w:val="clear" w:color="auto" w:fill="FFFFFF"/>
        </w:rPr>
        <w:t>,</w:t>
      </w:r>
      <w:r w:rsidR="51465A95" w:rsidRPr="00320F9F">
        <w:rPr>
          <w:rStyle w:val="normaltextrun"/>
          <w:rFonts w:asciiTheme="minorHAnsi" w:eastAsiaTheme="minorEastAsia" w:hAnsiTheme="minorHAnsi" w:cstheme="minorBidi"/>
          <w:color w:val="000000"/>
          <w:sz w:val="19"/>
          <w:szCs w:val="19"/>
          <w:shd w:val="clear" w:color="auto" w:fill="FFFFFF"/>
        </w:rPr>
        <w:t xml:space="preserve"> the terms of this LSA shall control with respect to this LSA only.</w:t>
      </w:r>
      <w:r w:rsidR="3E051739" w:rsidRPr="00320F9F">
        <w:rPr>
          <w:rFonts w:asciiTheme="minorHAnsi" w:eastAsiaTheme="minorEastAsia" w:hAnsiTheme="minorHAnsi" w:cstheme="minorBidi"/>
          <w:sz w:val="19"/>
          <w:szCs w:val="19"/>
        </w:rPr>
        <w:t xml:space="preserve"> This LSA shall not otherwise operate to amend any term of the MSA.</w:t>
      </w:r>
    </w:p>
    <w:p w14:paraId="2B532C28" w14:textId="098ABFB7" w:rsidR="00CD3886" w:rsidRPr="00320F9F" w:rsidRDefault="00CD3886" w:rsidP="60A3C560">
      <w:pPr>
        <w:widowControl w:val="0"/>
        <w:autoSpaceDE w:val="0"/>
        <w:autoSpaceDN w:val="0"/>
        <w:adjustRightInd w:val="0"/>
        <w:ind w:right="-540"/>
        <w:jc w:val="both"/>
        <w:rPr>
          <w:rFonts w:asciiTheme="minorHAnsi" w:eastAsiaTheme="minorEastAsia" w:hAnsiTheme="minorHAnsi" w:cstheme="minorHAnsi"/>
          <w:sz w:val="19"/>
          <w:szCs w:val="19"/>
        </w:rPr>
      </w:pPr>
    </w:p>
    <w:tbl>
      <w:tblPr>
        <w:tblStyle w:val="TableGrid"/>
        <w:tblW w:w="10255" w:type="dxa"/>
        <w:tblLayout w:type="fixed"/>
        <w:tblLook w:val="04A0" w:firstRow="1" w:lastRow="0" w:firstColumn="1" w:lastColumn="0" w:noHBand="0" w:noVBand="1"/>
      </w:tblPr>
      <w:tblGrid>
        <w:gridCol w:w="4999"/>
        <w:gridCol w:w="5256"/>
      </w:tblGrid>
      <w:tr w:rsidR="00F0336D" w:rsidRPr="00133F01" w14:paraId="64111306" w14:textId="77777777" w:rsidTr="6ED24F63">
        <w:trPr>
          <w:trHeight w:val="246"/>
        </w:trPr>
        <w:tc>
          <w:tcPr>
            <w:tcW w:w="10255" w:type="dxa"/>
            <w:gridSpan w:val="2"/>
            <w:tcBorders>
              <w:bottom w:val="single" w:sz="4" w:space="0" w:color="auto"/>
            </w:tcBorders>
          </w:tcPr>
          <w:p w14:paraId="07E5AA20" w14:textId="76AAE9BA" w:rsidR="00F0336D" w:rsidRPr="00320F9F" w:rsidRDefault="009274B9" w:rsidP="60A3C560">
            <w:pPr>
              <w:tabs>
                <w:tab w:val="left" w:pos="1602"/>
              </w:tabs>
              <w:rPr>
                <w:rFonts w:asciiTheme="minorHAnsi" w:eastAsiaTheme="minorEastAsia" w:hAnsiTheme="minorHAnsi" w:cstheme="minorHAnsi"/>
                <w:sz w:val="19"/>
                <w:szCs w:val="19"/>
              </w:rPr>
            </w:pPr>
            <w:r w:rsidRPr="00320F9F">
              <w:rPr>
                <w:rFonts w:asciiTheme="minorHAnsi" w:eastAsiaTheme="minorEastAsia" w:hAnsiTheme="minorHAnsi" w:cstheme="minorHAnsi"/>
                <w:sz w:val="19"/>
                <w:szCs w:val="19"/>
              </w:rPr>
              <w:t>Client entity under the MSA</w:t>
            </w:r>
            <w:r w:rsidR="006F6B23" w:rsidRPr="00320F9F">
              <w:rPr>
                <w:rFonts w:asciiTheme="minorHAnsi" w:eastAsiaTheme="minorEastAsia" w:hAnsiTheme="minorHAnsi" w:cstheme="minorHAnsi"/>
                <w:sz w:val="19"/>
                <w:szCs w:val="19"/>
              </w:rPr>
              <w:t xml:space="preserve">: </w:t>
            </w:r>
            <w:commentRangeStart w:id="1"/>
            <w:r w:rsidR="00EE1A2C" w:rsidRPr="001868B9">
              <w:rPr>
                <w:rFonts w:asciiTheme="minorHAnsi" w:eastAsiaTheme="minorEastAsia" w:hAnsiTheme="minorHAnsi" w:cstheme="minorHAnsi"/>
                <w:sz w:val="19"/>
                <w:szCs w:val="19"/>
                <w:highlight w:val="yellow"/>
              </w:rPr>
              <w:t>[INSERT HERE]</w:t>
            </w:r>
            <w:commentRangeEnd w:id="1"/>
            <w:r w:rsidR="00EE1A2C" w:rsidRPr="001868B9">
              <w:rPr>
                <w:rStyle w:val="CommentReference"/>
                <w:sz w:val="19"/>
                <w:szCs w:val="19"/>
              </w:rPr>
              <w:commentReference w:id="1"/>
            </w:r>
          </w:p>
          <w:p w14:paraId="21833F66" w14:textId="77777777" w:rsidR="003D4A50" w:rsidRPr="00320F9F" w:rsidRDefault="003D4A50" w:rsidP="60A3C560">
            <w:pPr>
              <w:tabs>
                <w:tab w:val="left" w:pos="1602"/>
              </w:tabs>
              <w:rPr>
                <w:rFonts w:asciiTheme="minorHAnsi" w:eastAsiaTheme="minorEastAsia" w:hAnsiTheme="minorHAnsi" w:cstheme="minorHAnsi"/>
                <w:sz w:val="19"/>
                <w:szCs w:val="19"/>
              </w:rPr>
            </w:pPr>
          </w:p>
          <w:p w14:paraId="21CD60BE" w14:textId="6011BA4C" w:rsidR="003D4A50" w:rsidRPr="00320F9F" w:rsidRDefault="00633B00" w:rsidP="60A3C560">
            <w:pPr>
              <w:tabs>
                <w:tab w:val="left" w:pos="1602"/>
              </w:tabs>
              <w:rPr>
                <w:rFonts w:asciiTheme="minorHAnsi" w:eastAsiaTheme="minorEastAsia" w:hAnsiTheme="minorHAnsi" w:cstheme="minorHAnsi"/>
                <w:sz w:val="19"/>
                <w:szCs w:val="19"/>
              </w:rPr>
            </w:pPr>
            <w:r>
              <w:rPr>
                <w:rFonts w:asciiTheme="minorHAnsi" w:eastAsiaTheme="minorEastAsia" w:hAnsiTheme="minorHAnsi" w:cstheme="minorHAnsi"/>
                <w:sz w:val="19"/>
                <w:szCs w:val="19"/>
              </w:rPr>
              <w:t>NIQ</w:t>
            </w:r>
            <w:r w:rsidR="003D4A50" w:rsidRPr="00320F9F">
              <w:rPr>
                <w:rFonts w:asciiTheme="minorHAnsi" w:eastAsiaTheme="minorEastAsia" w:hAnsiTheme="minorHAnsi" w:cstheme="minorHAnsi"/>
                <w:sz w:val="19"/>
                <w:szCs w:val="19"/>
              </w:rPr>
              <w:t xml:space="preserve"> entity under the MSA:</w:t>
            </w:r>
            <w:r w:rsidR="00621F93">
              <w:rPr>
                <w:rFonts w:asciiTheme="minorHAnsi" w:hAnsiTheme="minorHAnsi" w:cstheme="minorHAnsi"/>
                <w:sz w:val="19"/>
                <w:szCs w:val="19"/>
                <w:highlight w:val="yellow"/>
              </w:rPr>
              <w:t xml:space="preserve"> </w:t>
            </w:r>
            <w:sdt>
              <w:sdtPr>
                <w:rPr>
                  <w:rFonts w:asciiTheme="minorHAnsi" w:hAnsiTheme="minorHAnsi" w:cstheme="minorHAnsi"/>
                  <w:sz w:val="19"/>
                  <w:szCs w:val="19"/>
                  <w:highlight w:val="yellow"/>
                </w:rPr>
                <w:alias w:val="NielsenIQ Legal Entity Name"/>
                <w:tag w:val="NielsenIQ Legal Entity Name"/>
                <w:id w:val="1396232886"/>
                <w:placeholder>
                  <w:docPart w:val="BBDB6ECF7EEF473B8B51A2B6ED7B3968"/>
                </w:placeholder>
                <w:comboBox>
                  <w:listItem w:value="Choose an item."/>
                  <w:listItem w:displayText="Nielsen Consumer LLC" w:value="Nielsen Consumer LLC"/>
                  <w:listItem w:displayText="ACNielsen Company of Canada" w:value="ACNielsen Company of Canada"/>
                  <w:listItem w:displayText="The Nielsen Company (Europe) Sàrl" w:value="The Nielsen Company (Europe) Sàrl"/>
                </w:comboBox>
              </w:sdtPr>
              <w:sdtEndPr/>
              <w:sdtContent>
                <w:r w:rsidR="005071F7">
                  <w:rPr>
                    <w:rFonts w:asciiTheme="minorHAnsi" w:hAnsiTheme="minorHAnsi" w:cstheme="minorHAnsi"/>
                    <w:sz w:val="19"/>
                    <w:szCs w:val="19"/>
                    <w:highlight w:val="yellow"/>
                  </w:rPr>
                  <w:t xml:space="preserve"> [Insert NIQ legal entity drop down]</w:t>
                </w:r>
              </w:sdtContent>
            </w:sdt>
            <w:r w:rsidR="005071F7" w:rsidRPr="001F004C">
              <w:rPr>
                <w:rFonts w:asciiTheme="minorHAnsi" w:hAnsiTheme="minorHAnsi" w:cstheme="minorHAnsi"/>
                <w:sz w:val="19"/>
                <w:szCs w:val="19"/>
              </w:rPr>
              <w:t xml:space="preserve"> </w:t>
            </w:r>
            <w:r w:rsidR="00737883" w:rsidRPr="001868B9">
              <w:rPr>
                <w:rFonts w:asciiTheme="minorHAnsi" w:eastAsiaTheme="minorEastAsia" w:hAnsiTheme="minorHAnsi" w:cstheme="minorHAnsi"/>
                <w:sz w:val="19"/>
                <w:szCs w:val="19"/>
                <w:highlight w:val="yellow"/>
              </w:rPr>
              <w:t>[INSERT HERE]</w:t>
            </w:r>
          </w:p>
          <w:p w14:paraId="5F86BEA1" w14:textId="77777777" w:rsidR="003D4A50" w:rsidRPr="00320F9F" w:rsidRDefault="003D4A50" w:rsidP="60A3C560">
            <w:pPr>
              <w:tabs>
                <w:tab w:val="left" w:pos="1602"/>
              </w:tabs>
              <w:rPr>
                <w:rFonts w:asciiTheme="minorHAnsi" w:eastAsiaTheme="minorEastAsia" w:hAnsiTheme="minorHAnsi" w:cstheme="minorHAnsi"/>
                <w:sz w:val="19"/>
                <w:szCs w:val="19"/>
              </w:rPr>
            </w:pPr>
          </w:p>
          <w:p w14:paraId="0AC5DF38" w14:textId="6085A710" w:rsidR="003D4A50" w:rsidRPr="00320F9F" w:rsidRDefault="003D4A50" w:rsidP="001B1512">
            <w:pPr>
              <w:tabs>
                <w:tab w:val="left" w:pos="1602"/>
              </w:tabs>
              <w:rPr>
                <w:rFonts w:asciiTheme="minorHAnsi" w:eastAsiaTheme="minorEastAsia" w:hAnsiTheme="minorHAnsi" w:cstheme="minorHAnsi"/>
                <w:sz w:val="19"/>
                <w:szCs w:val="19"/>
              </w:rPr>
            </w:pPr>
            <w:r w:rsidRPr="00320F9F">
              <w:rPr>
                <w:rFonts w:asciiTheme="minorHAnsi" w:eastAsiaTheme="minorEastAsia" w:hAnsiTheme="minorHAnsi" w:cstheme="minorHAnsi"/>
                <w:sz w:val="19"/>
                <w:szCs w:val="19"/>
              </w:rPr>
              <w:t>Effective Date of the MSA (</w:t>
            </w:r>
            <w:commentRangeStart w:id="2"/>
            <w:r w:rsidR="00C0177E" w:rsidRPr="001868B9">
              <w:rPr>
                <w:rFonts w:asciiTheme="minorHAnsi" w:eastAsiaTheme="minorEastAsia" w:hAnsiTheme="minorHAnsi" w:cstheme="minorHAnsi"/>
                <w:sz w:val="19"/>
                <w:szCs w:val="19"/>
              </w:rPr>
              <w:t>or if the MSA does not include an Effective Date, date of last signature</w:t>
            </w:r>
            <w:commentRangeEnd w:id="2"/>
            <w:r w:rsidR="00C0177E" w:rsidRPr="001868B9">
              <w:rPr>
                <w:rStyle w:val="CommentReference"/>
                <w:sz w:val="19"/>
                <w:szCs w:val="19"/>
              </w:rPr>
              <w:commentReference w:id="2"/>
            </w:r>
            <w:r w:rsidRPr="00320F9F">
              <w:rPr>
                <w:rFonts w:asciiTheme="minorHAnsi" w:eastAsiaTheme="minorEastAsia" w:hAnsiTheme="minorHAnsi" w:cstheme="minorHAnsi"/>
                <w:sz w:val="19"/>
                <w:szCs w:val="19"/>
              </w:rPr>
              <w:t xml:space="preserve">):  </w:t>
            </w:r>
            <w:sdt>
              <w:sdtPr>
                <w:rPr>
                  <w:rFonts w:asciiTheme="minorHAnsi" w:eastAsiaTheme="minorEastAsia" w:hAnsiTheme="minorHAnsi" w:cstheme="minorHAnsi"/>
                  <w:sz w:val="19"/>
                  <w:szCs w:val="19"/>
                </w:rPr>
                <w:id w:val="1510102754"/>
                <w:placeholder>
                  <w:docPart w:val="100BB8017EC346AFBE63A21D0215A37C"/>
                </w:placeholder>
                <w:showingPlcHdr/>
                <w:date>
                  <w:dateFormat w:val="MMMM d, yyyy"/>
                  <w:lid w:val="en-CA"/>
                  <w:storeMappedDataAs w:val="dateTime"/>
                  <w:calendar w:val="gregorian"/>
                </w:date>
              </w:sdtPr>
              <w:sdtEndPr/>
              <w:sdtContent>
                <w:r w:rsidRPr="00320F9F">
                  <w:rPr>
                    <w:rStyle w:val="PlaceholderText"/>
                    <w:rFonts w:asciiTheme="minorHAnsi" w:hAnsiTheme="minorHAnsi" w:cstheme="minorHAnsi"/>
                    <w:sz w:val="19"/>
                    <w:szCs w:val="19"/>
                    <w:highlight w:val="yellow"/>
                  </w:rPr>
                  <w:t>Click or tap to enter a date.</w:t>
                </w:r>
              </w:sdtContent>
            </w:sdt>
          </w:p>
        </w:tc>
      </w:tr>
      <w:tr w:rsidR="0063213B" w:rsidRPr="00133F01" w14:paraId="0326986E" w14:textId="77777777" w:rsidTr="6ED24F63">
        <w:trPr>
          <w:trHeight w:val="246"/>
        </w:trPr>
        <w:tc>
          <w:tcPr>
            <w:tcW w:w="10255" w:type="dxa"/>
            <w:gridSpan w:val="2"/>
            <w:tcBorders>
              <w:top w:val="single" w:sz="4" w:space="0" w:color="auto"/>
              <w:left w:val="nil"/>
              <w:bottom w:val="single" w:sz="4" w:space="0" w:color="auto"/>
              <w:right w:val="nil"/>
            </w:tcBorders>
          </w:tcPr>
          <w:p w14:paraId="45C72015" w14:textId="77777777" w:rsidR="0063213B" w:rsidRPr="00320F9F" w:rsidRDefault="0063213B" w:rsidP="60A3C560">
            <w:pPr>
              <w:tabs>
                <w:tab w:val="left" w:pos="1602"/>
              </w:tabs>
              <w:rPr>
                <w:rFonts w:asciiTheme="minorHAnsi" w:eastAsiaTheme="minorEastAsia" w:hAnsiTheme="minorHAnsi" w:cstheme="minorHAnsi"/>
                <w:sz w:val="19"/>
                <w:szCs w:val="19"/>
              </w:rPr>
            </w:pPr>
          </w:p>
        </w:tc>
      </w:tr>
      <w:tr w:rsidR="00C8313B" w:rsidRPr="00133F01" w14:paraId="7AB0AA7E" w14:textId="77777777" w:rsidTr="6ED24F63">
        <w:trPr>
          <w:trHeight w:val="246"/>
        </w:trPr>
        <w:tc>
          <w:tcPr>
            <w:tcW w:w="10255" w:type="dxa"/>
            <w:gridSpan w:val="2"/>
            <w:tcBorders>
              <w:top w:val="single" w:sz="4" w:space="0" w:color="auto"/>
              <w:bottom w:val="single" w:sz="4" w:space="0" w:color="auto"/>
            </w:tcBorders>
            <w:hideMark/>
          </w:tcPr>
          <w:p w14:paraId="1FD31CAF" w14:textId="330B75C2" w:rsidR="00C8313B" w:rsidRPr="00320F9F" w:rsidRDefault="00C8313B" w:rsidP="60A3C560">
            <w:pPr>
              <w:tabs>
                <w:tab w:val="left" w:pos="1602"/>
              </w:tabs>
              <w:rPr>
                <w:rFonts w:asciiTheme="minorHAnsi" w:eastAsiaTheme="minorEastAsia" w:hAnsiTheme="minorHAnsi" w:cstheme="minorHAnsi"/>
                <w:sz w:val="19"/>
                <w:szCs w:val="19"/>
              </w:rPr>
            </w:pPr>
            <w:r w:rsidRPr="00320F9F">
              <w:rPr>
                <w:rFonts w:asciiTheme="minorHAnsi" w:eastAsiaTheme="minorEastAsia" w:hAnsiTheme="minorHAnsi" w:cstheme="minorHAnsi"/>
                <w:sz w:val="19"/>
                <w:szCs w:val="19"/>
              </w:rPr>
              <w:t xml:space="preserve">Client </w:t>
            </w:r>
            <w:r w:rsidR="00702798" w:rsidRPr="00320F9F">
              <w:rPr>
                <w:rFonts w:asciiTheme="minorHAnsi" w:eastAsiaTheme="minorEastAsia" w:hAnsiTheme="minorHAnsi" w:cstheme="minorHAnsi"/>
                <w:sz w:val="19"/>
                <w:szCs w:val="19"/>
              </w:rPr>
              <w:t xml:space="preserve">entity </w:t>
            </w:r>
            <w:r w:rsidRPr="00320F9F">
              <w:rPr>
                <w:rFonts w:asciiTheme="minorHAnsi" w:eastAsiaTheme="minorEastAsia" w:hAnsiTheme="minorHAnsi" w:cstheme="minorHAnsi"/>
                <w:sz w:val="19"/>
                <w:szCs w:val="19"/>
              </w:rPr>
              <w:t xml:space="preserve">under this LSA: </w:t>
            </w:r>
            <w:commentRangeStart w:id="3"/>
            <w:r w:rsidR="009C0851" w:rsidRPr="001868B9">
              <w:rPr>
                <w:rFonts w:asciiTheme="minorHAnsi" w:eastAsiaTheme="minorEastAsia" w:hAnsiTheme="minorHAnsi" w:cstheme="minorHAnsi"/>
                <w:sz w:val="19"/>
                <w:szCs w:val="19"/>
                <w:highlight w:val="yellow"/>
              </w:rPr>
              <w:t>[INSERT HERE]</w:t>
            </w:r>
            <w:commentRangeEnd w:id="3"/>
            <w:r w:rsidR="009C0851">
              <w:rPr>
                <w:rStyle w:val="CommentReference"/>
              </w:rPr>
              <w:commentReference w:id="3"/>
            </w:r>
            <w:r w:rsidRPr="00320F9F">
              <w:rPr>
                <w:rFonts w:asciiTheme="minorHAnsi" w:eastAsiaTheme="minorEastAsia" w:hAnsiTheme="minorHAnsi" w:cstheme="minorHAnsi"/>
                <w:sz w:val="19"/>
                <w:szCs w:val="19"/>
              </w:rPr>
              <w:t xml:space="preserve"> </w:t>
            </w:r>
          </w:p>
          <w:p w14:paraId="5AF661BD" w14:textId="77777777" w:rsidR="00D1594C" w:rsidRPr="00320F9F" w:rsidRDefault="00D1594C" w:rsidP="60A3C560">
            <w:pPr>
              <w:tabs>
                <w:tab w:val="left" w:pos="1602"/>
              </w:tabs>
              <w:rPr>
                <w:rFonts w:asciiTheme="minorHAnsi" w:eastAsiaTheme="minorEastAsia" w:hAnsiTheme="minorHAnsi" w:cstheme="minorHAnsi"/>
                <w:sz w:val="19"/>
                <w:szCs w:val="19"/>
              </w:rPr>
            </w:pPr>
          </w:p>
          <w:p w14:paraId="186BCA27" w14:textId="7CA19966" w:rsidR="00E3491D" w:rsidRPr="00320F9F" w:rsidRDefault="00E3491D" w:rsidP="60A3C560">
            <w:pPr>
              <w:tabs>
                <w:tab w:val="left" w:pos="1602"/>
              </w:tabs>
              <w:rPr>
                <w:rFonts w:asciiTheme="minorHAnsi" w:eastAsiaTheme="minorEastAsia" w:hAnsiTheme="minorHAnsi" w:cstheme="minorHAnsi"/>
                <w:sz w:val="19"/>
                <w:szCs w:val="19"/>
              </w:rPr>
            </w:pPr>
            <w:r w:rsidRPr="00320F9F">
              <w:rPr>
                <w:rFonts w:asciiTheme="minorHAnsi" w:eastAsiaTheme="minorEastAsia" w:hAnsiTheme="minorHAnsi" w:cstheme="minorHAnsi"/>
                <w:sz w:val="19"/>
                <w:szCs w:val="19"/>
              </w:rPr>
              <w:t>Client address under this LSA</w:t>
            </w:r>
            <w:r w:rsidR="00F66E09">
              <w:rPr>
                <w:rFonts w:asciiTheme="minorHAnsi" w:eastAsiaTheme="minorEastAsia" w:hAnsiTheme="minorHAnsi" w:cstheme="minorHAnsi"/>
                <w:sz w:val="19"/>
                <w:szCs w:val="19"/>
              </w:rPr>
              <w:t>:</w:t>
            </w:r>
            <w:r w:rsidRPr="00320F9F">
              <w:rPr>
                <w:rFonts w:asciiTheme="minorHAnsi" w:eastAsiaTheme="minorEastAsia" w:hAnsiTheme="minorHAnsi" w:cstheme="minorHAnsi"/>
                <w:sz w:val="19"/>
                <w:szCs w:val="19"/>
              </w:rPr>
              <w:t xml:space="preserve"> </w:t>
            </w:r>
            <w:r w:rsidR="00F66E09" w:rsidRPr="001868B9">
              <w:rPr>
                <w:rFonts w:asciiTheme="minorHAnsi" w:eastAsiaTheme="minorEastAsia" w:hAnsiTheme="minorHAnsi" w:cstheme="minorHAnsi"/>
                <w:sz w:val="19"/>
                <w:szCs w:val="19"/>
                <w:highlight w:val="yellow"/>
              </w:rPr>
              <w:t xml:space="preserve">[INSERT </w:t>
            </w:r>
            <w:commentRangeStart w:id="4"/>
            <w:r w:rsidR="00F66E09" w:rsidRPr="001868B9">
              <w:rPr>
                <w:rFonts w:asciiTheme="minorHAnsi" w:eastAsiaTheme="minorEastAsia" w:hAnsiTheme="minorHAnsi" w:cstheme="minorHAnsi"/>
                <w:sz w:val="19"/>
                <w:szCs w:val="19"/>
                <w:highlight w:val="yellow"/>
              </w:rPr>
              <w:t>HERE</w:t>
            </w:r>
            <w:commentRangeEnd w:id="4"/>
            <w:r w:rsidR="00F66E09">
              <w:rPr>
                <w:rStyle w:val="CommentReference"/>
              </w:rPr>
              <w:commentReference w:id="4"/>
            </w:r>
            <w:r w:rsidR="00F66E09" w:rsidRPr="001868B9">
              <w:rPr>
                <w:rFonts w:asciiTheme="minorHAnsi" w:eastAsiaTheme="minorEastAsia" w:hAnsiTheme="minorHAnsi" w:cstheme="minorHAnsi"/>
                <w:sz w:val="19"/>
                <w:szCs w:val="19"/>
                <w:highlight w:val="yellow"/>
              </w:rPr>
              <w:t>]</w:t>
            </w:r>
          </w:p>
          <w:p w14:paraId="753850D0" w14:textId="77777777" w:rsidR="00085FEE" w:rsidRDefault="00085FEE" w:rsidP="00085FEE">
            <w:pPr>
              <w:tabs>
                <w:tab w:val="left" w:pos="1602"/>
              </w:tabs>
              <w:rPr>
                <w:rFonts w:asciiTheme="minorHAnsi" w:eastAsiaTheme="minorEastAsia" w:hAnsiTheme="minorHAnsi" w:cstheme="minorHAnsi"/>
                <w:sz w:val="19"/>
                <w:szCs w:val="19"/>
              </w:rPr>
            </w:pPr>
          </w:p>
          <w:p w14:paraId="0C81260A" w14:textId="22D5BAF3" w:rsidR="00085FEE" w:rsidRDefault="00935B91" w:rsidP="00085FEE">
            <w:pPr>
              <w:tabs>
                <w:tab w:val="left" w:pos="1602"/>
              </w:tabs>
              <w:rPr>
                <w:rFonts w:asciiTheme="minorHAnsi" w:eastAsiaTheme="minorEastAsia" w:hAnsiTheme="minorHAnsi" w:cstheme="minorHAnsi"/>
                <w:sz w:val="19"/>
                <w:szCs w:val="19"/>
              </w:rPr>
            </w:pPr>
            <w:r>
              <w:rPr>
                <w:rFonts w:asciiTheme="minorHAnsi" w:eastAsiaTheme="minorEastAsia" w:hAnsiTheme="minorHAnsi" w:cstheme="minorHAnsi"/>
                <w:sz w:val="19"/>
                <w:szCs w:val="19"/>
              </w:rPr>
              <w:t xml:space="preserve">As of Initial Term Start Date only; </w:t>
            </w:r>
            <w:r w:rsidRPr="004713BC">
              <w:rPr>
                <w:rFonts w:asciiTheme="minorHAnsi" w:eastAsiaTheme="minorEastAsia" w:hAnsiTheme="minorHAnsi" w:cstheme="minorHAnsi"/>
                <w:sz w:val="19"/>
                <w:szCs w:val="19"/>
              </w:rPr>
              <w:t>Invoice Recipient:</w:t>
            </w:r>
            <w:r w:rsidR="00085FEE">
              <w:rPr>
                <w:rFonts w:asciiTheme="minorHAnsi" w:eastAsiaTheme="minorEastAsia" w:hAnsiTheme="minorHAnsi" w:cstheme="minorHAnsi"/>
                <w:sz w:val="19"/>
                <w:szCs w:val="19"/>
              </w:rPr>
              <w:t xml:space="preserve"> </w:t>
            </w:r>
            <w:r w:rsidR="00085FEE">
              <w:rPr>
                <w:rFonts w:asciiTheme="minorHAnsi" w:eastAsiaTheme="minorEastAsia" w:hAnsiTheme="minorHAnsi" w:cstheme="minorHAnsi"/>
                <w:sz w:val="19"/>
                <w:szCs w:val="19"/>
                <w:highlight w:val="yellow"/>
              </w:rPr>
              <w:t>[INSERT HERE]</w:t>
            </w:r>
          </w:p>
          <w:p w14:paraId="2E481B90" w14:textId="71A3A0DF" w:rsidR="60A3C560" w:rsidRPr="00320F9F" w:rsidRDefault="60A3C560" w:rsidP="60A3C560">
            <w:pPr>
              <w:tabs>
                <w:tab w:val="left" w:pos="1602"/>
              </w:tabs>
              <w:rPr>
                <w:rFonts w:asciiTheme="minorHAnsi" w:eastAsiaTheme="minorEastAsia" w:hAnsiTheme="minorHAnsi" w:cstheme="minorHAnsi"/>
                <w:sz w:val="19"/>
                <w:szCs w:val="19"/>
              </w:rPr>
            </w:pPr>
          </w:p>
          <w:p w14:paraId="124EB893" w14:textId="77777777" w:rsidR="00D1594C" w:rsidRPr="00320F9F" w:rsidRDefault="60A3C560" w:rsidP="001B1512">
            <w:pPr>
              <w:tabs>
                <w:tab w:val="left" w:pos="1602"/>
              </w:tabs>
              <w:rPr>
                <w:rFonts w:asciiTheme="minorHAnsi" w:eastAsiaTheme="minorEastAsia" w:hAnsiTheme="minorHAnsi" w:cstheme="minorHAnsi"/>
                <w:sz w:val="19"/>
                <w:szCs w:val="19"/>
              </w:rPr>
            </w:pPr>
            <w:r w:rsidRPr="00320F9F">
              <w:rPr>
                <w:rFonts w:asciiTheme="minorHAnsi" w:eastAsiaTheme="minorEastAsia" w:hAnsiTheme="minorHAnsi" w:cstheme="minorHAnsi"/>
                <w:sz w:val="19"/>
                <w:szCs w:val="19"/>
              </w:rPr>
              <w:t xml:space="preserve">VAT Number: </w:t>
            </w:r>
            <w:r w:rsidRPr="00320F9F">
              <w:rPr>
                <w:rFonts w:asciiTheme="minorHAnsi" w:eastAsiaTheme="minorEastAsia" w:hAnsiTheme="minorHAnsi" w:cstheme="minorHAnsi"/>
                <w:sz w:val="19"/>
                <w:szCs w:val="19"/>
                <w:highlight w:val="yellow"/>
              </w:rPr>
              <w:t>[enter if applicable]</w:t>
            </w:r>
          </w:p>
          <w:p w14:paraId="30D1C649" w14:textId="16A6A683" w:rsidR="0044480B" w:rsidRPr="00320F9F" w:rsidRDefault="0044480B" w:rsidP="001B1512">
            <w:pPr>
              <w:tabs>
                <w:tab w:val="left" w:pos="1602"/>
              </w:tabs>
              <w:rPr>
                <w:rFonts w:asciiTheme="minorHAnsi" w:eastAsiaTheme="minorEastAsia" w:hAnsiTheme="minorHAnsi" w:cstheme="minorHAnsi"/>
                <w:sz w:val="19"/>
                <w:szCs w:val="19"/>
              </w:rPr>
            </w:pPr>
          </w:p>
        </w:tc>
      </w:tr>
      <w:tr w:rsidR="00C8313B" w:rsidRPr="00133F01" w14:paraId="4A72B369" w14:textId="77777777" w:rsidTr="6ED24F63">
        <w:trPr>
          <w:trHeight w:val="492"/>
        </w:trPr>
        <w:tc>
          <w:tcPr>
            <w:tcW w:w="10255" w:type="dxa"/>
            <w:gridSpan w:val="2"/>
            <w:tcBorders>
              <w:bottom w:val="single" w:sz="4" w:space="0" w:color="auto"/>
            </w:tcBorders>
            <w:hideMark/>
          </w:tcPr>
          <w:p w14:paraId="0924756D" w14:textId="77777777" w:rsidR="0036729F" w:rsidRPr="00D753A5" w:rsidRDefault="00287736" w:rsidP="0036729F">
            <w:pPr>
              <w:ind w:left="-720" w:right="120" w:firstLine="720"/>
              <w:textAlignment w:val="baseline"/>
              <w:rPr>
                <w:rFonts w:ascii="Segoe UI" w:hAnsi="Segoe UI" w:cs="Segoe UI"/>
                <w:sz w:val="18"/>
                <w:szCs w:val="18"/>
              </w:rPr>
            </w:pPr>
            <w:r w:rsidRPr="00AC3866">
              <w:rPr>
                <w:rFonts w:ascii="Calibri" w:hAnsi="Calibri" w:cs="Calibri"/>
                <w:sz w:val="19"/>
                <w:szCs w:val="19"/>
              </w:rPr>
              <w:t xml:space="preserve">NIQ entity under this LSA: </w:t>
            </w:r>
            <w:bookmarkStart w:id="5" w:name="_Hlk135589038"/>
            <w:sdt>
              <w:sdtPr>
                <w:rPr>
                  <w:rFonts w:asciiTheme="minorHAnsi" w:hAnsiTheme="minorHAnsi" w:cstheme="minorHAnsi"/>
                  <w:sz w:val="19"/>
                  <w:szCs w:val="19"/>
                  <w:highlight w:val="yellow"/>
                </w:rPr>
                <w:alias w:val="NielsenIQ Legal Entity Name"/>
                <w:tag w:val="NielsenIQ Legal Entity Name"/>
                <w:id w:val="-953395228"/>
                <w:placeholder>
                  <w:docPart w:val="BE19E7B940314F6CBDD441AB8EAE34BB"/>
                </w:placeholder>
                <w:comboBox>
                  <w:listItem w:value="Choose an item."/>
                  <w:listItem w:displayText="A.C. Nielsen Gesellschaft m.b.H." w:value="A.C. Nielsen Gesellschaft m.b.H."/>
                  <w:listItem w:displayText="ACNielsen Bel" w:value="ACNielsen Bel"/>
                  <w:listItem w:displayText="NielsenIQ (Belgium) SPRL" w:value="NielsenIQ (Belgium) SPRL"/>
                  <w:listItem w:displayText="ACNielsen Bulgaria Ltd" w:value="ACNielsen Bulgaria Ltd"/>
                  <w:listItem w:displayText="ACNielsen d.o.o." w:value="ACNielsen d.o.o."/>
                  <w:listItem w:displayText="ACNielsen Cyprus Limited" w:value="ACNielsen Cyprus Limited"/>
                  <w:listItem w:displayText="ACNielsen Czech Republic s.r.o." w:value="ACNielsen Czech Republic s.r.o."/>
                  <w:listItem w:displayText="NielsenIQ (Denmark) ApS" w:value="NielsenIQ (Denmark) ApS"/>
                  <w:listItem w:displayText="ACNielsen Eesti OÜ" w:value="ACNielsen Eesti OÜ"/>
                  <w:listItem w:displayText="A.C. Nielsen Finland Oy" w:value="A.C. Nielsen Finland Oy"/>
                  <w:listItem w:displayText="AC Nielsen S.A.S." w:value="AC Nielsen S.A.S."/>
                  <w:listItem w:displayText="NielsenIQ (Germany) GmbH" w:value="NielsenIQ (Germany) GmbH"/>
                  <w:listItem w:displayText="Nielsen Consumer Greece Single Member S.A." w:value="Nielsen Consumer Greece Single Member S.A."/>
                  <w:listItem w:displayText="ACNielsen Piackutató Kft." w:value="ACNielsen Piackutató Kft."/>
                  <w:listItem w:displayText="A.C. Nielsen of Ireland Limited" w:value="A.C. Nielsen of Ireland Limited"/>
                  <w:listItem w:displayText="NielsenIQ Italy S.r.l." w:value="NielsenIQ Italy S.r.l."/>
                  <w:listItem w:displayText="ACNielsen Kazakhstan LLP" w:value="ACNielsen Kazakhstan LLP"/>
                  <w:listItem w:displayText="ACNielsen Latvia SIA" w:value="ACNielsen Latvia SIA"/>
                  <w:listItem w:displayText="UAB ACNielsen Baltics" w:value="UAB ACNielsen Baltics"/>
                  <w:listItem w:displayText="ACNielsen (Nederland) B.V." w:value="ACNielsen (Nederland) B.V."/>
                  <w:listItem w:displayText="ACNielsen Norge AS" w:value="ACNielsen Norge AS"/>
                  <w:listItem w:displayText="ACNielsen Polska Sp. z o.o." w:value="ACNielsen Polska Sp. z o.o."/>
                  <w:listItem w:displayText="A.C. Nielsen Portugal- Estudos de Mercado- Unipessoal, Lda." w:value="A.C. Nielsen Portugal- Estudos de Mercado- Unipessoal, Lda."/>
                  <w:listItem w:displayText="ACNielsen Romania srl " w:value="ACNielsen Romania srl "/>
                  <w:listItem w:displayText="ACNIELSEN Limited Liability Company" w:value="ACNIELSEN Limited Liability Company"/>
                  <w:listItem w:displayText="ACNielsen Slovakia s.r.o." w:value="ACNielsen Slovakia s.r.o."/>
                  <w:listItem w:displayText="ACNielsen raziskovalna druzba, d.o.o." w:value="ACNielsen raziskovalna druzba, d.o.o."/>
                  <w:listItem w:displayText="A.C. Nielsen Company, S.L." w:value="A.C. Nielsen Company, S.L."/>
                  <w:listItem w:displayText="ACNielsen AB" w:value="ACNielsen AB"/>
                  <w:listItem w:displayText="NielsenIQ (Switzerland) GmbH" w:value="NielsenIQ (Switzerland) GmbH"/>
                  <w:listItem w:displayText="ACNielsen Ukraine Limited Liability Company" w:value="ACNielsen Ukraine Limited Liability Company"/>
                  <w:listItem w:displayText="A.C. Nielsen Company Limited" w:value="A.C. Nielsen Company Limited"/>
                </w:comboBox>
              </w:sdtPr>
              <w:sdtEndPr/>
              <w:sdtContent>
                <w:r w:rsidR="0036729F" w:rsidRPr="00D753A5">
                  <w:rPr>
                    <w:rFonts w:asciiTheme="minorHAnsi" w:hAnsiTheme="minorHAnsi" w:cstheme="minorHAnsi"/>
                    <w:sz w:val="19"/>
                    <w:szCs w:val="19"/>
                    <w:highlight w:val="yellow"/>
                  </w:rPr>
                  <w:t xml:space="preserve"> [Insert NIQ legal entity drop down]</w:t>
                </w:r>
              </w:sdtContent>
            </w:sdt>
            <w:r w:rsidR="0036729F" w:rsidRPr="00D753A5">
              <w:rPr>
                <w:rFonts w:asciiTheme="minorHAnsi" w:hAnsiTheme="minorHAnsi" w:cstheme="minorHAnsi"/>
                <w:sz w:val="19"/>
                <w:szCs w:val="19"/>
              </w:rPr>
              <w:t xml:space="preserve"> </w:t>
            </w:r>
          </w:p>
          <w:bookmarkEnd w:id="5"/>
          <w:p w14:paraId="577F0A80" w14:textId="77777777" w:rsidR="00D1594C" w:rsidRPr="00320F9F" w:rsidRDefault="00D1594C" w:rsidP="0036729F">
            <w:pPr>
              <w:tabs>
                <w:tab w:val="left" w:pos="1602"/>
              </w:tabs>
              <w:ind w:firstLine="158"/>
              <w:rPr>
                <w:rFonts w:asciiTheme="minorHAnsi" w:eastAsiaTheme="minorEastAsia" w:hAnsiTheme="minorHAnsi" w:cstheme="minorHAnsi"/>
                <w:sz w:val="19"/>
                <w:szCs w:val="19"/>
              </w:rPr>
            </w:pPr>
          </w:p>
          <w:p w14:paraId="7824CF45" w14:textId="36DB7F70" w:rsidR="00FC27A3" w:rsidRPr="001868B9" w:rsidRDefault="00633B00" w:rsidP="00FC27A3">
            <w:pPr>
              <w:tabs>
                <w:tab w:val="left" w:pos="1602"/>
              </w:tabs>
              <w:rPr>
                <w:rFonts w:asciiTheme="minorHAnsi" w:eastAsiaTheme="minorEastAsia" w:hAnsiTheme="minorHAnsi" w:cstheme="minorHAnsi"/>
                <w:sz w:val="19"/>
                <w:szCs w:val="19"/>
              </w:rPr>
            </w:pPr>
            <w:r>
              <w:rPr>
                <w:rFonts w:asciiTheme="minorHAnsi" w:eastAsiaTheme="minorEastAsia" w:hAnsiTheme="minorHAnsi" w:cstheme="minorHAnsi"/>
                <w:sz w:val="19"/>
                <w:szCs w:val="19"/>
              </w:rPr>
              <w:t>NIQ</w:t>
            </w:r>
            <w:r w:rsidR="00E3491D" w:rsidRPr="00320F9F">
              <w:rPr>
                <w:rFonts w:asciiTheme="minorHAnsi" w:eastAsiaTheme="minorEastAsia" w:hAnsiTheme="minorHAnsi" w:cstheme="minorHAnsi"/>
                <w:sz w:val="19"/>
                <w:szCs w:val="19"/>
              </w:rPr>
              <w:t xml:space="preserve"> address under this LSA</w:t>
            </w:r>
            <w:r w:rsidR="00FC27A3">
              <w:rPr>
                <w:rFonts w:asciiTheme="minorHAnsi" w:eastAsiaTheme="minorEastAsia" w:hAnsiTheme="minorHAnsi" w:cstheme="minorHAnsi"/>
                <w:sz w:val="19"/>
                <w:szCs w:val="19"/>
              </w:rPr>
              <w:t>:</w:t>
            </w:r>
            <w:r w:rsidR="00E3491D" w:rsidRPr="00320F9F">
              <w:rPr>
                <w:rFonts w:asciiTheme="minorHAnsi" w:eastAsiaTheme="minorEastAsia" w:hAnsiTheme="minorHAnsi" w:cstheme="minorHAnsi"/>
                <w:sz w:val="19"/>
                <w:szCs w:val="19"/>
              </w:rPr>
              <w:t xml:space="preserve"> </w:t>
            </w:r>
            <w:r w:rsidR="00FC27A3" w:rsidRPr="001868B9">
              <w:rPr>
                <w:rFonts w:asciiTheme="minorHAnsi" w:eastAsiaTheme="minorEastAsia" w:hAnsiTheme="minorHAnsi" w:cstheme="minorHAnsi"/>
                <w:sz w:val="19"/>
                <w:szCs w:val="19"/>
              </w:rPr>
              <w:t>[</w:t>
            </w:r>
            <w:r w:rsidR="00FC27A3" w:rsidRPr="001868B9">
              <w:rPr>
                <w:rFonts w:asciiTheme="minorHAnsi" w:eastAsiaTheme="minorEastAsia" w:hAnsiTheme="minorHAnsi" w:cstheme="minorHAnsi"/>
                <w:sz w:val="19"/>
                <w:szCs w:val="19"/>
                <w:highlight w:val="yellow"/>
              </w:rPr>
              <w:t xml:space="preserve">INSERT </w:t>
            </w:r>
            <w:commentRangeStart w:id="6"/>
            <w:r w:rsidR="00FC27A3" w:rsidRPr="001868B9">
              <w:rPr>
                <w:rFonts w:asciiTheme="minorHAnsi" w:eastAsiaTheme="minorEastAsia" w:hAnsiTheme="minorHAnsi" w:cstheme="minorHAnsi"/>
                <w:sz w:val="19"/>
                <w:szCs w:val="19"/>
                <w:highlight w:val="yellow"/>
              </w:rPr>
              <w:t>HERE</w:t>
            </w:r>
            <w:commentRangeEnd w:id="6"/>
            <w:r w:rsidR="00FC27A3">
              <w:rPr>
                <w:rStyle w:val="CommentReference"/>
              </w:rPr>
              <w:commentReference w:id="6"/>
            </w:r>
            <w:r w:rsidR="00FC27A3" w:rsidRPr="001868B9">
              <w:rPr>
                <w:rFonts w:asciiTheme="minorHAnsi" w:eastAsiaTheme="minorEastAsia" w:hAnsiTheme="minorHAnsi" w:cstheme="minorHAnsi"/>
                <w:sz w:val="19"/>
                <w:szCs w:val="19"/>
                <w:highlight w:val="yellow"/>
              </w:rPr>
              <w:t>]</w:t>
            </w:r>
          </w:p>
          <w:p w14:paraId="46B9E84A" w14:textId="63B2D442" w:rsidR="60A3C560" w:rsidRPr="00320F9F" w:rsidRDefault="60A3C560" w:rsidP="60A3C560">
            <w:pPr>
              <w:tabs>
                <w:tab w:val="left" w:pos="1602"/>
              </w:tabs>
              <w:rPr>
                <w:rFonts w:asciiTheme="minorHAnsi" w:eastAsiaTheme="minorEastAsia" w:hAnsiTheme="minorHAnsi" w:cstheme="minorHAnsi"/>
                <w:sz w:val="19"/>
                <w:szCs w:val="19"/>
                <w:highlight w:val="yellow"/>
              </w:rPr>
            </w:pPr>
          </w:p>
          <w:p w14:paraId="6395D8D7" w14:textId="77777777" w:rsidR="00D1594C" w:rsidRPr="00320F9F" w:rsidRDefault="60A3C560" w:rsidP="001B1512">
            <w:pPr>
              <w:tabs>
                <w:tab w:val="left" w:pos="1602"/>
              </w:tabs>
              <w:rPr>
                <w:rFonts w:asciiTheme="minorHAnsi" w:eastAsiaTheme="minorEastAsia" w:hAnsiTheme="minorHAnsi" w:cstheme="minorHAnsi"/>
                <w:sz w:val="19"/>
                <w:szCs w:val="19"/>
              </w:rPr>
            </w:pPr>
            <w:r w:rsidRPr="00320F9F">
              <w:rPr>
                <w:rFonts w:asciiTheme="minorHAnsi" w:eastAsiaTheme="minorEastAsia" w:hAnsiTheme="minorHAnsi" w:cstheme="minorHAnsi"/>
                <w:sz w:val="19"/>
                <w:szCs w:val="19"/>
              </w:rPr>
              <w:t xml:space="preserve">VAT Number: </w:t>
            </w:r>
            <w:r w:rsidRPr="00320F9F">
              <w:rPr>
                <w:rFonts w:asciiTheme="minorHAnsi" w:eastAsiaTheme="minorEastAsia" w:hAnsiTheme="minorHAnsi" w:cstheme="minorHAnsi"/>
                <w:sz w:val="19"/>
                <w:szCs w:val="19"/>
                <w:highlight w:val="yellow"/>
              </w:rPr>
              <w:t>[enter if applicable]</w:t>
            </w:r>
          </w:p>
          <w:p w14:paraId="6689AB04" w14:textId="710B8FBA" w:rsidR="0044480B" w:rsidRPr="00320F9F" w:rsidRDefault="0044480B" w:rsidP="001B1512">
            <w:pPr>
              <w:tabs>
                <w:tab w:val="left" w:pos="1602"/>
              </w:tabs>
              <w:rPr>
                <w:rFonts w:asciiTheme="minorHAnsi" w:eastAsiaTheme="minorEastAsia" w:hAnsiTheme="minorHAnsi" w:cstheme="minorHAnsi"/>
                <w:sz w:val="19"/>
                <w:szCs w:val="19"/>
              </w:rPr>
            </w:pPr>
          </w:p>
        </w:tc>
      </w:tr>
      <w:tr w:rsidR="00C8313B" w:rsidRPr="00133F01" w14:paraId="62529C6F" w14:textId="77777777" w:rsidTr="6ED24F63">
        <w:trPr>
          <w:trHeight w:val="492"/>
        </w:trPr>
        <w:tc>
          <w:tcPr>
            <w:tcW w:w="10255" w:type="dxa"/>
            <w:gridSpan w:val="2"/>
            <w:tcBorders>
              <w:top w:val="single" w:sz="4" w:space="0" w:color="auto"/>
              <w:left w:val="nil"/>
              <w:bottom w:val="single" w:sz="4" w:space="0" w:color="auto"/>
              <w:right w:val="nil"/>
            </w:tcBorders>
          </w:tcPr>
          <w:p w14:paraId="2D599FC2" w14:textId="3709BDD4" w:rsidR="00C8313B" w:rsidRPr="00320F9F" w:rsidRDefault="00C8313B" w:rsidP="3996B623">
            <w:pPr>
              <w:rPr>
                <w:rFonts w:asciiTheme="minorHAnsi" w:eastAsiaTheme="minorEastAsia" w:hAnsiTheme="minorHAnsi" w:cstheme="minorHAnsi"/>
                <w:b/>
                <w:sz w:val="19"/>
                <w:szCs w:val="19"/>
              </w:rPr>
            </w:pPr>
          </w:p>
        </w:tc>
      </w:tr>
      <w:tr w:rsidR="003E1081" w:rsidRPr="00133F01" w14:paraId="12E4C61B" w14:textId="77777777" w:rsidTr="6ED24F63">
        <w:tc>
          <w:tcPr>
            <w:tcW w:w="4999" w:type="dxa"/>
            <w:tcBorders>
              <w:top w:val="single" w:sz="4" w:space="0" w:color="auto"/>
            </w:tcBorders>
          </w:tcPr>
          <w:p w14:paraId="358B233B" w14:textId="1DB4BFAF" w:rsidR="003E1081" w:rsidRPr="001868B9" w:rsidRDefault="003E1081" w:rsidP="003E1081">
            <w:pPr>
              <w:rPr>
                <w:rFonts w:asciiTheme="minorHAnsi" w:eastAsiaTheme="minorEastAsia" w:hAnsiTheme="minorHAnsi" w:cstheme="minorHAnsi"/>
                <w:sz w:val="19"/>
                <w:szCs w:val="19"/>
              </w:rPr>
            </w:pPr>
            <w:r w:rsidRPr="001868B9">
              <w:rPr>
                <w:rFonts w:asciiTheme="minorHAnsi" w:eastAsiaTheme="minorEastAsia" w:hAnsiTheme="minorHAnsi" w:cstheme="minorHAnsi"/>
                <w:sz w:val="19"/>
                <w:szCs w:val="19"/>
              </w:rPr>
              <w:t xml:space="preserve">Initial Term Start Date  </w:t>
            </w:r>
            <w:sdt>
              <w:sdtPr>
                <w:rPr>
                  <w:rFonts w:asciiTheme="minorHAnsi" w:eastAsiaTheme="minorEastAsia" w:hAnsiTheme="minorHAnsi" w:cstheme="minorHAnsi"/>
                  <w:sz w:val="19"/>
                  <w:szCs w:val="19"/>
                </w:rPr>
                <w:id w:val="586116670"/>
                <w:placeholder>
                  <w:docPart w:val="4BB4C4A3FD6842CA81B647D8B17E0C6A"/>
                </w:placeholder>
                <w:showingPlcHdr/>
                <w:date>
                  <w:dateFormat w:val="yyyy-MM-dd"/>
                  <w:lid w:val="en-CA"/>
                  <w:storeMappedDataAs w:val="dateTime"/>
                  <w:calendar w:val="gregorian"/>
                </w:date>
              </w:sdtPr>
              <w:sdtEndPr/>
              <w:sdtContent>
                <w:r w:rsidRPr="00A94712">
                  <w:rPr>
                    <w:rStyle w:val="PlaceholderText"/>
                    <w:rFonts w:asciiTheme="minorHAnsi" w:hAnsiTheme="minorHAnsi" w:cstheme="minorHAnsi"/>
                    <w:color w:val="auto"/>
                    <w:sz w:val="19"/>
                    <w:szCs w:val="19"/>
                    <w:highlight w:val="yellow"/>
                  </w:rPr>
                  <w:t>Click or tap to enter a date.</w:t>
                </w:r>
              </w:sdtContent>
            </w:sdt>
          </w:p>
          <w:p w14:paraId="6941DA3A" w14:textId="190A271C" w:rsidR="003E1081" w:rsidRPr="00320F9F" w:rsidRDefault="003E1081" w:rsidP="003E1081">
            <w:pPr>
              <w:rPr>
                <w:rFonts w:asciiTheme="minorHAnsi" w:eastAsiaTheme="minorEastAsia" w:hAnsiTheme="minorHAnsi" w:cstheme="minorBidi"/>
                <w:sz w:val="19"/>
                <w:szCs w:val="19"/>
              </w:rPr>
            </w:pPr>
          </w:p>
        </w:tc>
        <w:tc>
          <w:tcPr>
            <w:tcW w:w="5256" w:type="dxa"/>
            <w:tcBorders>
              <w:top w:val="single" w:sz="4" w:space="0" w:color="auto"/>
            </w:tcBorders>
          </w:tcPr>
          <w:p w14:paraId="1E5DE346" w14:textId="7ACA55BA" w:rsidR="003E1081" w:rsidRPr="00320F9F" w:rsidRDefault="003E1081" w:rsidP="003E1081">
            <w:pPr>
              <w:rPr>
                <w:rFonts w:asciiTheme="minorHAnsi" w:eastAsiaTheme="minorEastAsia" w:hAnsiTheme="minorHAnsi" w:cstheme="minorHAnsi"/>
                <w:sz w:val="19"/>
                <w:szCs w:val="19"/>
              </w:rPr>
            </w:pPr>
            <w:r w:rsidRPr="001868B9">
              <w:rPr>
                <w:rFonts w:asciiTheme="minorHAnsi" w:eastAsiaTheme="minorEastAsia" w:hAnsiTheme="minorHAnsi" w:cstheme="minorHAnsi"/>
                <w:sz w:val="19"/>
                <w:szCs w:val="19"/>
              </w:rPr>
              <w:t xml:space="preserve">Initial Term End Date:  </w:t>
            </w:r>
            <w:sdt>
              <w:sdtPr>
                <w:rPr>
                  <w:rFonts w:asciiTheme="minorHAnsi" w:eastAsiaTheme="minorEastAsia" w:hAnsiTheme="minorHAnsi" w:cstheme="minorHAnsi"/>
                  <w:sz w:val="19"/>
                  <w:szCs w:val="19"/>
                </w:rPr>
                <w:id w:val="1254556239"/>
                <w:placeholder>
                  <w:docPart w:val="D8935C1A29824DC88350C387AE119EBA"/>
                </w:placeholder>
                <w:showingPlcHdr/>
                <w:date>
                  <w:dateFormat w:val="yyyy-MM-dd"/>
                  <w:lid w:val="en-CA"/>
                  <w:storeMappedDataAs w:val="dateTime"/>
                  <w:calendar w:val="gregorian"/>
                </w:date>
              </w:sdtPr>
              <w:sdtEndPr/>
              <w:sdtContent>
                <w:r w:rsidRPr="00A94712">
                  <w:rPr>
                    <w:rStyle w:val="PlaceholderText"/>
                    <w:rFonts w:asciiTheme="minorHAnsi" w:hAnsiTheme="minorHAnsi" w:cstheme="minorHAnsi"/>
                    <w:color w:val="auto"/>
                    <w:sz w:val="19"/>
                    <w:szCs w:val="19"/>
                    <w:highlight w:val="yellow"/>
                  </w:rPr>
                  <w:t>Click or tap to enter a date.</w:t>
                </w:r>
              </w:sdtContent>
            </w:sdt>
          </w:p>
        </w:tc>
      </w:tr>
      <w:tr w:rsidR="00AB70C0" w:rsidRPr="00133F01" w14:paraId="584606BB" w14:textId="77777777" w:rsidTr="6ED24F63">
        <w:tc>
          <w:tcPr>
            <w:tcW w:w="10255" w:type="dxa"/>
            <w:gridSpan w:val="2"/>
          </w:tcPr>
          <w:p w14:paraId="2714B97B" w14:textId="77777777" w:rsidR="00AB70C0" w:rsidRPr="00320F9F" w:rsidRDefault="4B599BA8" w:rsidP="00362F50">
            <w:pPr>
              <w:jc w:val="both"/>
              <w:rPr>
                <w:rFonts w:asciiTheme="minorHAnsi" w:eastAsiaTheme="minorEastAsia" w:hAnsiTheme="minorHAnsi" w:cstheme="minorHAnsi"/>
                <w:color w:val="000000" w:themeColor="text1"/>
                <w:sz w:val="19"/>
                <w:szCs w:val="19"/>
              </w:rPr>
            </w:pPr>
            <w:r w:rsidRPr="00320F9F">
              <w:rPr>
                <w:rFonts w:asciiTheme="minorHAnsi" w:eastAsiaTheme="minorEastAsia" w:hAnsiTheme="minorHAnsi" w:cstheme="minorHAnsi"/>
                <w:color w:val="000000" w:themeColor="text1"/>
                <w:sz w:val="19"/>
                <w:szCs w:val="19"/>
              </w:rPr>
              <w:t>Territory/Country</w:t>
            </w:r>
            <w:r w:rsidR="00A541D4" w:rsidRPr="00320F9F">
              <w:rPr>
                <w:rFonts w:asciiTheme="minorHAnsi" w:eastAsiaTheme="minorEastAsia" w:hAnsiTheme="minorHAnsi" w:cstheme="minorHAnsi"/>
                <w:color w:val="000000" w:themeColor="text1"/>
                <w:sz w:val="19"/>
                <w:szCs w:val="19"/>
              </w:rPr>
              <w:t>/ies</w:t>
            </w:r>
            <w:r w:rsidRPr="00320F9F">
              <w:rPr>
                <w:rFonts w:asciiTheme="minorHAnsi" w:eastAsiaTheme="minorEastAsia" w:hAnsiTheme="minorHAnsi" w:cstheme="minorHAnsi"/>
                <w:color w:val="000000" w:themeColor="text1"/>
                <w:sz w:val="19"/>
                <w:szCs w:val="19"/>
              </w:rPr>
              <w:t xml:space="preserve">: </w:t>
            </w:r>
            <w:r w:rsidR="10346B5D" w:rsidRPr="00320F9F">
              <w:rPr>
                <w:rFonts w:asciiTheme="minorHAnsi" w:eastAsiaTheme="minorEastAsia" w:hAnsiTheme="minorHAnsi" w:cstheme="minorHAnsi"/>
                <w:color w:val="000000" w:themeColor="text1"/>
                <w:sz w:val="19"/>
                <w:szCs w:val="19"/>
              </w:rPr>
              <w:t>[</w:t>
            </w:r>
            <w:r w:rsidR="10346B5D" w:rsidRPr="00320F9F">
              <w:rPr>
                <w:rFonts w:asciiTheme="minorHAnsi" w:eastAsiaTheme="minorEastAsia" w:hAnsiTheme="minorHAnsi" w:cstheme="minorHAnsi"/>
                <w:color w:val="000000" w:themeColor="text1"/>
                <w:sz w:val="19"/>
                <w:szCs w:val="19"/>
                <w:highlight w:val="yellow"/>
              </w:rPr>
              <w:t xml:space="preserve">INSERT </w:t>
            </w:r>
            <w:r w:rsidR="7E1F3DC6" w:rsidRPr="00320F9F">
              <w:rPr>
                <w:rFonts w:asciiTheme="minorHAnsi" w:eastAsiaTheme="minorEastAsia" w:hAnsiTheme="minorHAnsi" w:cstheme="minorHAnsi"/>
                <w:color w:val="000000" w:themeColor="text1"/>
                <w:sz w:val="19"/>
                <w:szCs w:val="19"/>
                <w:highlight w:val="yellow"/>
              </w:rPr>
              <w:t xml:space="preserve">NAME </w:t>
            </w:r>
            <w:r w:rsidR="10346B5D" w:rsidRPr="00320F9F">
              <w:rPr>
                <w:rFonts w:asciiTheme="minorHAnsi" w:eastAsiaTheme="minorEastAsia" w:hAnsiTheme="minorHAnsi" w:cstheme="minorHAnsi"/>
                <w:color w:val="000000" w:themeColor="text1"/>
                <w:sz w:val="19"/>
                <w:szCs w:val="19"/>
                <w:highlight w:val="yellow"/>
              </w:rPr>
              <w:t>HERE]</w:t>
            </w:r>
          </w:p>
          <w:p w14:paraId="5396B90D" w14:textId="06AC9D21" w:rsidR="0044480B" w:rsidRPr="00320F9F" w:rsidRDefault="0044480B" w:rsidP="00362F50">
            <w:pPr>
              <w:jc w:val="both"/>
              <w:rPr>
                <w:rFonts w:asciiTheme="minorHAnsi" w:eastAsiaTheme="minorEastAsia" w:hAnsiTheme="minorHAnsi" w:cstheme="minorHAnsi"/>
                <w:color w:val="000000"/>
                <w:sz w:val="19"/>
                <w:szCs w:val="19"/>
              </w:rPr>
            </w:pPr>
          </w:p>
        </w:tc>
      </w:tr>
    </w:tbl>
    <w:p w14:paraId="4EAE2950" w14:textId="4BC78460" w:rsidR="00CB200E" w:rsidRPr="00320F9F" w:rsidRDefault="00CB200E" w:rsidP="60A3C560">
      <w:pPr>
        <w:jc w:val="both"/>
        <w:rPr>
          <w:rFonts w:asciiTheme="minorHAnsi" w:eastAsiaTheme="minorEastAsia" w:hAnsiTheme="minorHAnsi" w:cstheme="minorHAnsi"/>
          <w:color w:val="000000"/>
          <w:sz w:val="19"/>
          <w:szCs w:val="19"/>
        </w:rPr>
      </w:pPr>
    </w:p>
    <w:p w14:paraId="0A73BF6D" w14:textId="61EDBE09" w:rsidR="00BA70A3" w:rsidRPr="00320F9F" w:rsidRDefault="709FDCC8" w:rsidP="00A10F42">
      <w:pPr>
        <w:numPr>
          <w:ilvl w:val="0"/>
          <w:numId w:val="7"/>
        </w:numPr>
        <w:tabs>
          <w:tab w:val="clear" w:pos="720"/>
          <w:tab w:val="num" w:pos="360"/>
        </w:tabs>
        <w:spacing w:after="120"/>
        <w:ind w:left="360" w:hanging="360"/>
        <w:jc w:val="both"/>
        <w:rPr>
          <w:rFonts w:asciiTheme="minorHAnsi" w:eastAsiaTheme="minorEastAsia" w:hAnsiTheme="minorHAnsi" w:cstheme="minorHAnsi"/>
          <w:b/>
          <w:sz w:val="19"/>
          <w:szCs w:val="19"/>
          <w:u w:val="single"/>
        </w:rPr>
      </w:pPr>
      <w:r w:rsidRPr="00320F9F">
        <w:rPr>
          <w:rFonts w:asciiTheme="minorHAnsi" w:eastAsiaTheme="minorEastAsia" w:hAnsiTheme="minorHAnsi" w:cstheme="minorHAnsi"/>
          <w:b/>
          <w:sz w:val="19"/>
          <w:szCs w:val="19"/>
          <w:u w:val="single"/>
        </w:rPr>
        <w:t>Term</w:t>
      </w:r>
      <w:r w:rsidR="41F2EA54" w:rsidRPr="00320F9F">
        <w:rPr>
          <w:rFonts w:asciiTheme="minorHAnsi" w:eastAsiaTheme="minorEastAsia" w:hAnsiTheme="minorHAnsi" w:cstheme="minorHAnsi"/>
          <w:b/>
          <w:sz w:val="19"/>
          <w:szCs w:val="19"/>
          <w:u w:val="single"/>
        </w:rPr>
        <w:t xml:space="preserve"> and Termination</w:t>
      </w:r>
      <w:r w:rsidR="7367B645" w:rsidRPr="00320F9F">
        <w:rPr>
          <w:rFonts w:asciiTheme="minorHAnsi" w:eastAsiaTheme="minorEastAsia" w:hAnsiTheme="minorHAnsi" w:cstheme="minorHAnsi"/>
          <w:b/>
          <w:sz w:val="19"/>
          <w:szCs w:val="19"/>
        </w:rPr>
        <w:t>.</w:t>
      </w:r>
    </w:p>
    <w:p w14:paraId="46EA3934" w14:textId="29DA90E5" w:rsidR="002A3A65" w:rsidRDefault="22917EDD" w:rsidP="705B9630">
      <w:pPr>
        <w:spacing w:after="120"/>
        <w:ind w:left="360"/>
        <w:jc w:val="both"/>
        <w:rPr>
          <w:rFonts w:asciiTheme="minorHAnsi" w:eastAsiaTheme="minorEastAsia" w:hAnsiTheme="minorHAnsi" w:cstheme="minorHAnsi"/>
          <w:sz w:val="19"/>
          <w:szCs w:val="19"/>
        </w:rPr>
      </w:pPr>
      <w:r w:rsidRPr="00320F9F">
        <w:rPr>
          <w:rFonts w:asciiTheme="minorHAnsi" w:eastAsiaTheme="minorEastAsia" w:hAnsiTheme="minorHAnsi" w:cstheme="minorHAnsi"/>
          <w:sz w:val="19"/>
          <w:szCs w:val="19"/>
        </w:rPr>
        <w:t>The “</w:t>
      </w:r>
      <w:r w:rsidR="7349919B" w:rsidRPr="00320F9F">
        <w:rPr>
          <w:rFonts w:asciiTheme="minorHAnsi" w:eastAsiaTheme="minorEastAsia" w:hAnsiTheme="minorHAnsi" w:cstheme="minorHAnsi"/>
          <w:sz w:val="19"/>
          <w:szCs w:val="19"/>
        </w:rPr>
        <w:t>Initial</w:t>
      </w:r>
      <w:r w:rsidR="484D677C" w:rsidRPr="00320F9F">
        <w:rPr>
          <w:rFonts w:asciiTheme="minorHAnsi" w:eastAsiaTheme="minorEastAsia" w:hAnsiTheme="minorHAnsi" w:cstheme="minorHAnsi"/>
          <w:sz w:val="19"/>
          <w:szCs w:val="19"/>
        </w:rPr>
        <w:t xml:space="preserve"> </w:t>
      </w:r>
      <w:r w:rsidRPr="00320F9F">
        <w:rPr>
          <w:rFonts w:asciiTheme="minorHAnsi" w:eastAsiaTheme="minorEastAsia" w:hAnsiTheme="minorHAnsi" w:cstheme="minorHAnsi"/>
          <w:sz w:val="19"/>
          <w:szCs w:val="19"/>
        </w:rPr>
        <w:t xml:space="preserve">Term” of this </w:t>
      </w:r>
      <w:r w:rsidR="00246AD6">
        <w:rPr>
          <w:rFonts w:asciiTheme="minorHAnsi" w:eastAsiaTheme="minorEastAsia" w:hAnsiTheme="minorHAnsi" w:cstheme="minorHAnsi"/>
          <w:sz w:val="19"/>
          <w:szCs w:val="19"/>
        </w:rPr>
        <w:t>Agreement</w:t>
      </w:r>
      <w:r w:rsidRPr="00320F9F">
        <w:rPr>
          <w:rFonts w:asciiTheme="minorHAnsi" w:eastAsiaTheme="minorEastAsia" w:hAnsiTheme="minorHAnsi" w:cstheme="minorHAnsi"/>
          <w:sz w:val="19"/>
          <w:szCs w:val="19"/>
        </w:rPr>
        <w:t xml:space="preserve"> </w:t>
      </w:r>
      <w:r w:rsidR="7D0BBF6D" w:rsidRPr="00320F9F">
        <w:rPr>
          <w:rFonts w:asciiTheme="minorHAnsi" w:eastAsiaTheme="minorEastAsia" w:hAnsiTheme="minorHAnsi" w:cstheme="minorHAnsi"/>
          <w:sz w:val="19"/>
          <w:szCs w:val="19"/>
        </w:rPr>
        <w:t xml:space="preserve">commences on the </w:t>
      </w:r>
      <w:r w:rsidR="24325C71" w:rsidRPr="00320F9F">
        <w:rPr>
          <w:rFonts w:asciiTheme="minorHAnsi" w:eastAsiaTheme="minorEastAsia" w:hAnsiTheme="minorHAnsi" w:cstheme="minorHAnsi"/>
          <w:sz w:val="19"/>
          <w:szCs w:val="19"/>
        </w:rPr>
        <w:t xml:space="preserve">Initial Term </w:t>
      </w:r>
      <w:r w:rsidR="7D0BBF6D" w:rsidRPr="00320F9F">
        <w:rPr>
          <w:rFonts w:asciiTheme="minorHAnsi" w:eastAsiaTheme="minorEastAsia" w:hAnsiTheme="minorHAnsi" w:cstheme="minorHAnsi"/>
          <w:sz w:val="19"/>
          <w:szCs w:val="19"/>
        </w:rPr>
        <w:t>Start Date.</w:t>
      </w:r>
      <w:r w:rsidR="1D695C93" w:rsidRPr="00320F9F">
        <w:rPr>
          <w:rFonts w:asciiTheme="minorHAnsi" w:eastAsiaTheme="minorEastAsia" w:hAnsiTheme="minorHAnsi" w:cstheme="minorHAnsi"/>
          <w:sz w:val="19"/>
          <w:szCs w:val="19"/>
        </w:rPr>
        <w:t xml:space="preserve"> </w:t>
      </w:r>
      <w:r w:rsidR="00C11243" w:rsidRPr="00C10565">
        <w:rPr>
          <w:rFonts w:asciiTheme="minorHAnsi" w:eastAsiaTheme="minorEastAsia" w:hAnsiTheme="minorHAnsi" w:cstheme="minorHAnsi"/>
          <w:sz w:val="19"/>
          <w:szCs w:val="19"/>
        </w:rPr>
        <w:t xml:space="preserve">Each 12 consecutive-month period is a “Contract Year” beginning on the Initial </w:t>
      </w:r>
      <w:r w:rsidR="00001378">
        <w:rPr>
          <w:rFonts w:asciiTheme="minorHAnsi" w:eastAsiaTheme="minorEastAsia" w:hAnsiTheme="minorHAnsi" w:cstheme="minorHAnsi"/>
          <w:sz w:val="19"/>
          <w:szCs w:val="19"/>
        </w:rPr>
        <w:t xml:space="preserve">Term </w:t>
      </w:r>
      <w:r w:rsidR="00C11243" w:rsidRPr="00C10565">
        <w:rPr>
          <w:rFonts w:asciiTheme="minorHAnsi" w:eastAsiaTheme="minorEastAsia" w:hAnsiTheme="minorHAnsi" w:cstheme="minorHAnsi"/>
          <w:sz w:val="19"/>
          <w:szCs w:val="19"/>
        </w:rPr>
        <w:t>Start Date</w:t>
      </w:r>
    </w:p>
    <w:p w14:paraId="37D67146" w14:textId="403C4A12" w:rsidR="004449ED" w:rsidRDefault="004449ED" w:rsidP="005008A4">
      <w:pPr>
        <w:pStyle w:val="paragraph"/>
        <w:spacing w:before="0" w:beforeAutospacing="0" w:after="0" w:afterAutospacing="0"/>
        <w:ind w:firstLine="360"/>
        <w:jc w:val="both"/>
        <w:rPr>
          <w:rStyle w:val="normaltextrun"/>
          <w:rFonts w:asciiTheme="minorHAnsi" w:hAnsiTheme="minorHAnsi" w:cstheme="minorBidi"/>
          <w:sz w:val="19"/>
          <w:szCs w:val="19"/>
          <w:highlight w:val="cyan"/>
        </w:rPr>
      </w:pPr>
      <w:r w:rsidRPr="5AD7FE7B">
        <w:rPr>
          <w:rStyle w:val="normaltextrun"/>
          <w:rFonts w:asciiTheme="minorHAnsi" w:hAnsiTheme="minorHAnsi" w:cstheme="minorBidi"/>
          <w:sz w:val="19"/>
          <w:szCs w:val="19"/>
          <w:highlight w:val="cyan"/>
        </w:rPr>
        <w:t>[choose one then delete the other; default is Fixed Term – get Deal Desk approval for Automatic Renewal]</w:t>
      </w:r>
    </w:p>
    <w:p w14:paraId="632E729A" w14:textId="409608DA" w:rsidR="00BD66C9" w:rsidRPr="004425F5" w:rsidDel="00CF23D7" w:rsidRDefault="00BD66C9" w:rsidP="00BD66C9">
      <w:pPr>
        <w:pStyle w:val="ListParagraph"/>
        <w:tabs>
          <w:tab w:val="left" w:pos="1627"/>
        </w:tabs>
        <w:spacing w:after="120"/>
        <w:ind w:left="360"/>
        <w:jc w:val="both"/>
        <w:rPr>
          <w:rFonts w:asciiTheme="minorHAnsi" w:eastAsiaTheme="minorEastAsia" w:hAnsiTheme="minorHAnsi" w:cstheme="minorHAnsi"/>
          <w:sz w:val="19"/>
          <w:szCs w:val="19"/>
          <w:lang w:val="en-GB"/>
        </w:rPr>
      </w:pPr>
      <w:commentRangeStart w:id="7"/>
      <w:r w:rsidRPr="001868B9">
        <w:rPr>
          <w:rFonts w:asciiTheme="minorHAnsi" w:eastAsiaTheme="minorEastAsia" w:hAnsiTheme="minorHAnsi" w:cstheme="minorHAnsi"/>
          <w:b/>
          <w:bCs/>
          <w:sz w:val="19"/>
          <w:szCs w:val="19"/>
          <w:u w:val="single"/>
          <w:lang w:val="en-GB"/>
        </w:rPr>
        <w:t>Fixed term</w:t>
      </w:r>
      <w:r w:rsidRPr="001868B9">
        <w:rPr>
          <w:rFonts w:asciiTheme="minorHAnsi" w:eastAsiaTheme="minorEastAsia" w:hAnsiTheme="minorHAnsi" w:cstheme="minorHAnsi"/>
          <w:b/>
          <w:bCs/>
          <w:sz w:val="19"/>
          <w:szCs w:val="19"/>
          <w:lang w:val="en-GB"/>
        </w:rPr>
        <w:t>:</w:t>
      </w:r>
      <w:commentRangeEnd w:id="7"/>
      <w:r>
        <w:rPr>
          <w:rStyle w:val="CommentReference"/>
        </w:rPr>
        <w:commentReference w:id="7"/>
      </w:r>
      <w:r w:rsidRPr="001868B9">
        <w:rPr>
          <w:rFonts w:asciiTheme="minorHAnsi" w:eastAsiaTheme="minorEastAsia" w:hAnsiTheme="minorHAnsi" w:cstheme="minorHAnsi"/>
          <w:sz w:val="19"/>
          <w:szCs w:val="19"/>
        </w:rPr>
        <w:t xml:space="preserve"> </w:t>
      </w:r>
      <w:r w:rsidRPr="004425F5">
        <w:rPr>
          <w:rFonts w:asciiTheme="minorHAnsi" w:eastAsiaTheme="minorEastAsia" w:hAnsiTheme="minorHAnsi" w:cstheme="minorHAnsi"/>
          <w:sz w:val="19"/>
          <w:szCs w:val="19"/>
        </w:rPr>
        <w:t xml:space="preserve"> This </w:t>
      </w:r>
      <w:r>
        <w:rPr>
          <w:rFonts w:asciiTheme="minorHAnsi" w:eastAsiaTheme="minorEastAsia" w:hAnsiTheme="minorHAnsi" w:cstheme="minorHAnsi"/>
          <w:sz w:val="19"/>
          <w:szCs w:val="19"/>
        </w:rPr>
        <w:t>Agreement</w:t>
      </w:r>
      <w:r w:rsidRPr="004425F5">
        <w:rPr>
          <w:rFonts w:asciiTheme="minorHAnsi" w:eastAsiaTheme="minorEastAsia" w:hAnsiTheme="minorHAnsi" w:cstheme="minorHAnsi"/>
          <w:sz w:val="19"/>
          <w:szCs w:val="19"/>
        </w:rPr>
        <w:t xml:space="preserve"> will automatically terminate on the Initial Term End Date specified above, unless</w:t>
      </w:r>
      <w:r w:rsidRPr="004425F5">
        <w:rPr>
          <w:rFonts w:asciiTheme="minorHAnsi" w:eastAsiaTheme="minorEastAsia" w:hAnsiTheme="minorHAnsi" w:cstheme="minorHAnsi"/>
          <w:sz w:val="19"/>
          <w:szCs w:val="19"/>
          <w:lang w:val="en-GB"/>
        </w:rPr>
        <w:t xml:space="preserve"> terminated earlier in accordance with the provisions specified in this </w:t>
      </w:r>
      <w:r>
        <w:rPr>
          <w:rFonts w:asciiTheme="minorHAnsi" w:eastAsiaTheme="minorEastAsia" w:hAnsiTheme="minorHAnsi" w:cstheme="minorHAnsi"/>
          <w:sz w:val="19"/>
          <w:szCs w:val="19"/>
          <w:lang w:val="en-GB"/>
        </w:rPr>
        <w:t>Agreement.</w:t>
      </w:r>
    </w:p>
    <w:p w14:paraId="093630DA" w14:textId="77777777" w:rsidR="00BD66C9" w:rsidRPr="00320F9F" w:rsidDel="00CF23D7" w:rsidRDefault="00BD66C9" w:rsidP="00BD66C9">
      <w:pPr>
        <w:tabs>
          <w:tab w:val="left" w:pos="1627"/>
        </w:tabs>
        <w:spacing w:after="120"/>
        <w:ind w:left="360"/>
        <w:jc w:val="both"/>
        <w:rPr>
          <w:rFonts w:asciiTheme="minorHAnsi" w:eastAsiaTheme="minorEastAsia" w:hAnsiTheme="minorHAnsi" w:cstheme="minorHAnsi"/>
          <w:sz w:val="19"/>
          <w:szCs w:val="19"/>
          <w:lang w:val="en-GB"/>
        </w:rPr>
      </w:pPr>
      <w:r w:rsidRPr="004449ED">
        <w:rPr>
          <w:rFonts w:asciiTheme="minorHAnsi" w:eastAsiaTheme="minorEastAsia" w:hAnsiTheme="minorHAnsi" w:cstheme="minorHAnsi"/>
          <w:sz w:val="19"/>
          <w:szCs w:val="19"/>
          <w:highlight w:val="cyan"/>
          <w:lang w:val="en-GB"/>
        </w:rPr>
        <w:t>OR</w:t>
      </w:r>
      <w:r w:rsidRPr="00320F9F">
        <w:rPr>
          <w:rFonts w:asciiTheme="minorHAnsi" w:eastAsiaTheme="minorEastAsia" w:hAnsiTheme="minorHAnsi" w:cstheme="minorHAnsi"/>
          <w:sz w:val="19"/>
          <w:szCs w:val="19"/>
          <w:lang w:val="en-GB"/>
        </w:rPr>
        <w:t xml:space="preserve"> </w:t>
      </w:r>
    </w:p>
    <w:p w14:paraId="65C9CB50" w14:textId="19187F25" w:rsidR="005A655D" w:rsidRDefault="009E2D81" w:rsidP="00C74C23">
      <w:pPr>
        <w:pStyle w:val="ListParagraph"/>
        <w:tabs>
          <w:tab w:val="left" w:pos="1627"/>
        </w:tabs>
        <w:spacing w:after="120"/>
        <w:ind w:left="360"/>
        <w:jc w:val="both"/>
        <w:rPr>
          <w:rFonts w:asciiTheme="minorHAnsi" w:eastAsiaTheme="minorEastAsia" w:hAnsiTheme="minorHAnsi" w:cstheme="minorHAnsi"/>
          <w:sz w:val="19"/>
          <w:szCs w:val="19"/>
          <w:lang w:val="en-GB"/>
        </w:rPr>
      </w:pPr>
      <w:r w:rsidRPr="001868B9">
        <w:rPr>
          <w:rFonts w:asciiTheme="minorHAnsi" w:eastAsiaTheme="minorEastAsia" w:hAnsiTheme="minorHAnsi" w:cstheme="minorHAnsi"/>
          <w:b/>
          <w:bCs/>
          <w:sz w:val="19"/>
          <w:szCs w:val="19"/>
          <w:u w:val="single"/>
          <w:lang w:val="en-GB"/>
        </w:rPr>
        <w:t>Automatic renewal</w:t>
      </w:r>
      <w:r w:rsidRPr="001868B9">
        <w:rPr>
          <w:rFonts w:asciiTheme="minorHAnsi" w:eastAsiaTheme="minorEastAsia" w:hAnsiTheme="minorHAnsi" w:cstheme="minorHAnsi"/>
          <w:b/>
          <w:bCs/>
          <w:sz w:val="19"/>
          <w:szCs w:val="19"/>
          <w:lang w:val="en-GB"/>
        </w:rPr>
        <w:t>:</w:t>
      </w:r>
      <w:r w:rsidR="22F046A6" w:rsidRPr="004425F5">
        <w:rPr>
          <w:rFonts w:asciiTheme="minorHAnsi" w:eastAsiaTheme="minorEastAsia" w:hAnsiTheme="minorHAnsi" w:cstheme="minorHAnsi"/>
          <w:sz w:val="19"/>
          <w:szCs w:val="19"/>
          <w:lang w:val="en-GB"/>
        </w:rPr>
        <w:t xml:space="preserve"> This </w:t>
      </w:r>
      <w:r w:rsidR="00E36A46">
        <w:rPr>
          <w:rFonts w:asciiTheme="minorHAnsi" w:eastAsiaTheme="minorEastAsia" w:hAnsiTheme="minorHAnsi" w:cstheme="minorHAnsi"/>
          <w:sz w:val="19"/>
          <w:szCs w:val="19"/>
          <w:lang w:val="en-GB"/>
        </w:rPr>
        <w:t>Agreement</w:t>
      </w:r>
      <w:r w:rsidR="22F046A6" w:rsidRPr="004425F5">
        <w:rPr>
          <w:rFonts w:asciiTheme="minorHAnsi" w:eastAsiaTheme="minorEastAsia" w:hAnsiTheme="minorHAnsi" w:cstheme="minorHAnsi"/>
          <w:sz w:val="19"/>
          <w:szCs w:val="19"/>
          <w:lang w:val="en-GB"/>
        </w:rPr>
        <w:t xml:space="preserve"> remains in effect upon expiration of its Initial Term. </w:t>
      </w:r>
      <w:r w:rsidR="22F046A6" w:rsidRPr="004425F5">
        <w:rPr>
          <w:rFonts w:asciiTheme="minorHAnsi" w:eastAsiaTheme="minorEastAsia" w:hAnsiTheme="minorHAnsi" w:cstheme="minorHAnsi"/>
          <w:sz w:val="19"/>
          <w:szCs w:val="19"/>
        </w:rPr>
        <w:t xml:space="preserve">After the </w:t>
      </w:r>
      <w:r w:rsidR="127CB858" w:rsidRPr="004425F5">
        <w:rPr>
          <w:rFonts w:asciiTheme="minorHAnsi" w:eastAsiaTheme="minorEastAsia" w:hAnsiTheme="minorHAnsi" w:cstheme="minorHAnsi"/>
          <w:sz w:val="19"/>
          <w:szCs w:val="19"/>
        </w:rPr>
        <w:t xml:space="preserve">Initial Term </w:t>
      </w:r>
      <w:r w:rsidR="22F046A6" w:rsidRPr="004425F5">
        <w:rPr>
          <w:rFonts w:asciiTheme="minorHAnsi" w:eastAsiaTheme="minorEastAsia" w:hAnsiTheme="minorHAnsi" w:cstheme="minorHAnsi"/>
          <w:sz w:val="19"/>
          <w:szCs w:val="19"/>
        </w:rPr>
        <w:t xml:space="preserve">End Date, </w:t>
      </w:r>
      <w:r w:rsidR="007F1ACC" w:rsidRPr="004425F5">
        <w:rPr>
          <w:rFonts w:asciiTheme="minorHAnsi" w:eastAsiaTheme="minorEastAsia" w:hAnsiTheme="minorHAnsi" w:cstheme="minorHAnsi"/>
          <w:sz w:val="19"/>
          <w:szCs w:val="19"/>
        </w:rPr>
        <w:t>th</w:t>
      </w:r>
      <w:r w:rsidR="007F1ACC">
        <w:rPr>
          <w:rFonts w:asciiTheme="minorHAnsi" w:eastAsiaTheme="minorEastAsia" w:hAnsiTheme="minorHAnsi" w:cstheme="minorHAnsi"/>
          <w:sz w:val="19"/>
          <w:szCs w:val="19"/>
        </w:rPr>
        <w:t xml:space="preserve">is </w:t>
      </w:r>
      <w:r w:rsidR="00E36A46">
        <w:rPr>
          <w:rFonts w:asciiTheme="minorHAnsi" w:eastAsiaTheme="minorEastAsia" w:hAnsiTheme="minorHAnsi" w:cstheme="minorHAnsi"/>
          <w:sz w:val="19"/>
          <w:szCs w:val="19"/>
        </w:rPr>
        <w:t>Agreement</w:t>
      </w:r>
      <w:r w:rsidR="22F046A6" w:rsidRPr="004425F5">
        <w:rPr>
          <w:rFonts w:asciiTheme="minorHAnsi" w:eastAsiaTheme="minorEastAsia" w:hAnsiTheme="minorHAnsi" w:cstheme="minorHAnsi"/>
          <w:sz w:val="19"/>
          <w:szCs w:val="19"/>
        </w:rPr>
        <w:t xml:space="preserve"> will be </w:t>
      </w:r>
      <w:r w:rsidR="15A32286" w:rsidRPr="004425F5">
        <w:rPr>
          <w:rFonts w:asciiTheme="minorHAnsi" w:eastAsiaTheme="minorEastAsia" w:hAnsiTheme="minorHAnsi" w:cstheme="minorHAnsi"/>
          <w:sz w:val="19"/>
          <w:szCs w:val="19"/>
        </w:rPr>
        <w:t xml:space="preserve">automatically </w:t>
      </w:r>
      <w:r w:rsidR="22F046A6" w:rsidRPr="004425F5">
        <w:rPr>
          <w:rFonts w:asciiTheme="minorHAnsi" w:eastAsiaTheme="minorEastAsia" w:hAnsiTheme="minorHAnsi" w:cstheme="minorHAnsi"/>
          <w:sz w:val="19"/>
          <w:szCs w:val="19"/>
        </w:rPr>
        <w:t xml:space="preserve">extended </w:t>
      </w:r>
      <w:r w:rsidR="15A32286" w:rsidRPr="004425F5">
        <w:rPr>
          <w:rFonts w:asciiTheme="minorHAnsi" w:eastAsiaTheme="minorEastAsia" w:hAnsiTheme="minorHAnsi" w:cstheme="minorHAnsi"/>
          <w:sz w:val="19"/>
          <w:szCs w:val="19"/>
        </w:rPr>
        <w:t>for successive renewal terms of twelve months (“Renewal Term”)</w:t>
      </w:r>
      <w:r w:rsidR="22F046A6" w:rsidRPr="004425F5">
        <w:rPr>
          <w:rFonts w:asciiTheme="minorHAnsi" w:eastAsiaTheme="minorEastAsia" w:hAnsiTheme="minorHAnsi" w:cstheme="minorHAnsi"/>
          <w:sz w:val="19"/>
          <w:szCs w:val="19"/>
        </w:rPr>
        <w:t xml:space="preserve">, unless and until terminated by either party upon a minimum of </w:t>
      </w:r>
      <w:r w:rsidR="00EF2471" w:rsidRPr="004425F5">
        <w:rPr>
          <w:rFonts w:asciiTheme="minorHAnsi" w:eastAsiaTheme="minorEastAsia" w:hAnsiTheme="minorHAnsi" w:cstheme="minorHAnsi"/>
          <w:sz w:val="19"/>
          <w:szCs w:val="19"/>
        </w:rPr>
        <w:t xml:space="preserve">four (4) </w:t>
      </w:r>
      <w:r w:rsidR="22F046A6" w:rsidRPr="004425F5">
        <w:rPr>
          <w:rFonts w:asciiTheme="minorHAnsi" w:eastAsiaTheme="minorEastAsia" w:hAnsiTheme="minorHAnsi" w:cstheme="minorHAnsi"/>
          <w:sz w:val="19"/>
          <w:szCs w:val="19"/>
        </w:rPr>
        <w:t xml:space="preserve">months prior written notice at the end of the Initial Term or </w:t>
      </w:r>
      <w:r w:rsidR="3F97E172" w:rsidRPr="004425F5">
        <w:rPr>
          <w:rFonts w:asciiTheme="minorHAnsi" w:eastAsiaTheme="minorEastAsia" w:hAnsiTheme="minorHAnsi" w:cstheme="minorHAnsi"/>
          <w:sz w:val="19"/>
          <w:szCs w:val="19"/>
        </w:rPr>
        <w:t xml:space="preserve">the term then in effect, </w:t>
      </w:r>
      <w:r w:rsidR="00E42F4D">
        <w:rPr>
          <w:rFonts w:asciiTheme="minorHAnsi" w:eastAsiaTheme="minorEastAsia" w:hAnsiTheme="minorHAnsi" w:cstheme="minorHAnsi"/>
          <w:sz w:val="19"/>
          <w:szCs w:val="19"/>
        </w:rPr>
        <w:t>unless</w:t>
      </w:r>
      <w:r w:rsidR="22F046A6" w:rsidRPr="004425F5">
        <w:rPr>
          <w:rFonts w:asciiTheme="minorHAnsi" w:eastAsiaTheme="minorEastAsia" w:hAnsiTheme="minorHAnsi" w:cstheme="minorHAnsi"/>
          <w:sz w:val="19"/>
          <w:szCs w:val="19"/>
          <w:lang w:val="en-GB"/>
        </w:rPr>
        <w:t xml:space="preserve"> terminated in accordance with the provisions specified in this </w:t>
      </w:r>
      <w:r w:rsidR="00E36A46">
        <w:rPr>
          <w:rFonts w:asciiTheme="minorHAnsi" w:eastAsiaTheme="minorEastAsia" w:hAnsiTheme="minorHAnsi" w:cstheme="minorHAnsi"/>
          <w:sz w:val="19"/>
          <w:szCs w:val="19"/>
          <w:lang w:val="en-GB"/>
        </w:rPr>
        <w:t>Agreement</w:t>
      </w:r>
      <w:r w:rsidR="5A131D76" w:rsidRPr="004425F5">
        <w:rPr>
          <w:rFonts w:asciiTheme="minorHAnsi" w:eastAsiaTheme="minorEastAsia" w:hAnsiTheme="minorHAnsi" w:cstheme="minorHAnsi"/>
          <w:sz w:val="19"/>
          <w:szCs w:val="19"/>
          <w:lang w:val="en-GB"/>
        </w:rPr>
        <w:t xml:space="preserve">. </w:t>
      </w:r>
    </w:p>
    <w:p w14:paraId="35745F52" w14:textId="77777777" w:rsidR="004F23EC" w:rsidRPr="00E16348" w:rsidDel="00CF23D7" w:rsidRDefault="004F23EC" w:rsidP="004F23EC">
      <w:pPr>
        <w:pStyle w:val="ListParagraph"/>
        <w:tabs>
          <w:tab w:val="left" w:pos="1627"/>
        </w:tabs>
        <w:spacing w:after="120"/>
        <w:ind w:left="360"/>
        <w:jc w:val="both"/>
        <w:rPr>
          <w:rFonts w:asciiTheme="minorHAnsi" w:eastAsiaTheme="minorEastAsia" w:hAnsiTheme="minorHAnsi" w:cstheme="minorHAnsi"/>
          <w:sz w:val="19"/>
          <w:szCs w:val="19"/>
          <w:lang w:val="en-GB"/>
        </w:rPr>
      </w:pPr>
      <w:r w:rsidRPr="00E16348">
        <w:rPr>
          <w:rFonts w:asciiTheme="minorHAnsi" w:hAnsiTheme="minorHAnsi" w:cstheme="minorHAnsi"/>
          <w:color w:val="000000"/>
          <w:sz w:val="19"/>
          <w:szCs w:val="19"/>
          <w:shd w:val="clear" w:color="auto" w:fill="FFFFFF"/>
        </w:rPr>
        <w:t>During the term of the agreement NIQ may, from time to time, in its sole discretion, make mandatory pricing adjustments to any Service or portion thereof.  NIQ will inform Client of such pricing adjustment 30 days prior to the adjustment by written notice via email or regular mail. Client has the right to refuse such adjustment by notifying NIQ in writing of its refusal to accept the pricing adjustment within fifteen (15) days of such notice in which case the agreement will be terminated in its entirety at the effective date of the pricing adjustment.</w:t>
      </w:r>
    </w:p>
    <w:p w14:paraId="2F53EC59" w14:textId="77777777" w:rsidR="00617FA6" w:rsidRPr="00DD16C9" w:rsidDel="00CF23D7" w:rsidRDefault="00617FA6" w:rsidP="00617FA6">
      <w:pPr>
        <w:tabs>
          <w:tab w:val="left" w:pos="1350"/>
          <w:tab w:val="left" w:pos="1627"/>
        </w:tabs>
        <w:ind w:left="360"/>
        <w:jc w:val="both"/>
        <w:rPr>
          <w:rFonts w:asciiTheme="minorHAnsi" w:eastAsiaTheme="minorEastAsia" w:hAnsiTheme="minorHAnsi" w:cstheme="minorHAnsi"/>
          <w:sz w:val="19"/>
          <w:szCs w:val="19"/>
          <w:lang w:val="en-GB"/>
        </w:rPr>
      </w:pPr>
      <w:commentRangeStart w:id="8"/>
      <w:commentRangeStart w:id="9"/>
      <w:r w:rsidRPr="004E5833">
        <w:rPr>
          <w:rFonts w:asciiTheme="minorHAnsi" w:eastAsiaTheme="minorEastAsia" w:hAnsiTheme="minorHAnsi" w:cstheme="minorHAnsi"/>
          <w:sz w:val="19"/>
          <w:szCs w:val="19"/>
          <w:highlight w:val="yellow"/>
        </w:rPr>
        <w:t>The</w:t>
      </w:r>
      <w:commentRangeEnd w:id="8"/>
      <w:r>
        <w:rPr>
          <w:rStyle w:val="CommentReference"/>
        </w:rPr>
        <w:commentReference w:id="8"/>
      </w:r>
      <w:commentRangeEnd w:id="9"/>
      <w:r>
        <w:rPr>
          <w:rStyle w:val="CommentReference"/>
        </w:rPr>
        <w:commentReference w:id="9"/>
      </w:r>
      <w:r w:rsidRPr="004E5833">
        <w:rPr>
          <w:rFonts w:asciiTheme="minorHAnsi" w:eastAsiaTheme="minorEastAsia" w:hAnsiTheme="minorHAnsi" w:cstheme="minorHAnsi"/>
          <w:sz w:val="19"/>
          <w:szCs w:val="19"/>
          <w:highlight w:val="yellow"/>
        </w:rPr>
        <w:t xml:space="preserve"> </w:t>
      </w:r>
      <w:r w:rsidRPr="00B53656">
        <w:rPr>
          <w:rFonts w:asciiTheme="minorHAnsi" w:eastAsiaTheme="minorEastAsia" w:hAnsiTheme="minorHAnsi" w:cstheme="minorHAnsi"/>
          <w:b/>
          <w:bCs/>
          <w:sz w:val="19"/>
          <w:szCs w:val="19"/>
          <w:highlight w:val="yellow"/>
        </w:rPr>
        <w:t xml:space="preserve">NIQ Information Services or Emerging Brands </w:t>
      </w:r>
      <w:r>
        <w:rPr>
          <w:rFonts w:asciiTheme="minorHAnsi" w:eastAsiaTheme="minorEastAsia" w:hAnsiTheme="minorHAnsi" w:cstheme="minorHAnsi"/>
          <w:b/>
          <w:bCs/>
          <w:sz w:val="19"/>
          <w:szCs w:val="19"/>
          <w:highlight w:val="yellow"/>
        </w:rPr>
        <w:t>service package</w:t>
      </w:r>
      <w:r w:rsidRPr="004E5833">
        <w:rPr>
          <w:rFonts w:asciiTheme="minorHAnsi" w:eastAsiaTheme="minorEastAsia" w:hAnsiTheme="minorHAnsi" w:cstheme="minorHAnsi"/>
          <w:sz w:val="19"/>
          <w:szCs w:val="19"/>
          <w:highlight w:val="yellow"/>
        </w:rPr>
        <w:t xml:space="preserve"> included in this </w:t>
      </w:r>
      <w:r>
        <w:rPr>
          <w:rFonts w:asciiTheme="minorHAnsi" w:eastAsiaTheme="minorEastAsia" w:hAnsiTheme="minorHAnsi" w:cstheme="minorHAnsi"/>
          <w:sz w:val="19"/>
          <w:szCs w:val="19"/>
          <w:highlight w:val="yellow"/>
        </w:rPr>
        <w:t>Agreement</w:t>
      </w:r>
      <w:r w:rsidRPr="004E5833">
        <w:rPr>
          <w:rFonts w:asciiTheme="minorHAnsi" w:eastAsiaTheme="minorEastAsia" w:hAnsiTheme="minorHAnsi" w:cstheme="minorHAnsi"/>
          <w:sz w:val="19"/>
          <w:szCs w:val="19"/>
          <w:highlight w:val="yellow"/>
        </w:rPr>
        <w:t xml:space="preserve"> are specific for small and medium sized businesses.  In the event the Client's controlling entity changes, meaning, if acquired by a company that falls </w:t>
      </w:r>
      <w:r w:rsidRPr="004E5833">
        <w:rPr>
          <w:rFonts w:asciiTheme="minorHAnsi" w:eastAsiaTheme="minorEastAsia" w:hAnsiTheme="minorHAnsi" w:cstheme="minorHAnsi"/>
          <w:sz w:val="19"/>
          <w:szCs w:val="19"/>
          <w:highlight w:val="yellow"/>
        </w:rPr>
        <w:lastRenderedPageBreak/>
        <w:t xml:space="preserve">outside the Emerging Brands service package structure, this </w:t>
      </w:r>
      <w:r>
        <w:rPr>
          <w:rFonts w:asciiTheme="minorHAnsi" w:eastAsiaTheme="minorEastAsia" w:hAnsiTheme="minorHAnsi" w:cstheme="minorHAnsi"/>
          <w:sz w:val="19"/>
          <w:szCs w:val="19"/>
          <w:highlight w:val="yellow"/>
        </w:rPr>
        <w:t>Agreement</w:t>
      </w:r>
      <w:r w:rsidRPr="004E5833">
        <w:rPr>
          <w:rFonts w:asciiTheme="minorHAnsi" w:eastAsiaTheme="minorEastAsia" w:hAnsiTheme="minorHAnsi" w:cstheme="minorHAnsi"/>
          <w:sz w:val="19"/>
          <w:szCs w:val="19"/>
          <w:highlight w:val="yellow"/>
        </w:rPr>
        <w:t xml:space="preserve"> will terminate effective 1 month after notice of such acquisition is effective.   At which time, NIQ shall work with the Client and submit a proposed replacement servicing model of comparable services, and the parties may negotiate a new agreement, as applicable.</w:t>
      </w:r>
    </w:p>
    <w:p w14:paraId="63437310" w14:textId="77777777" w:rsidR="004F23EC" w:rsidRPr="004425F5" w:rsidDel="00CF23D7" w:rsidRDefault="004F23EC" w:rsidP="00C74C23">
      <w:pPr>
        <w:pStyle w:val="ListParagraph"/>
        <w:tabs>
          <w:tab w:val="left" w:pos="1627"/>
        </w:tabs>
        <w:spacing w:after="120"/>
        <w:ind w:left="360"/>
        <w:jc w:val="both"/>
        <w:rPr>
          <w:rFonts w:asciiTheme="minorHAnsi" w:eastAsiaTheme="minorEastAsia" w:hAnsiTheme="minorHAnsi" w:cstheme="minorHAnsi"/>
          <w:sz w:val="19"/>
          <w:szCs w:val="19"/>
          <w:lang w:val="en-GB"/>
        </w:rPr>
      </w:pPr>
    </w:p>
    <w:p w14:paraId="6868B53D" w14:textId="1F483778" w:rsidR="5BEC5220" w:rsidRPr="00320F9F" w:rsidRDefault="3380F8BE" w:rsidP="00A10F42">
      <w:pPr>
        <w:pStyle w:val="ListParagraph"/>
        <w:numPr>
          <w:ilvl w:val="0"/>
          <w:numId w:val="7"/>
        </w:numPr>
        <w:tabs>
          <w:tab w:val="clear" w:pos="720"/>
          <w:tab w:val="num" w:pos="360"/>
          <w:tab w:val="left" w:pos="1627"/>
        </w:tabs>
        <w:spacing w:after="120"/>
        <w:ind w:left="360" w:hanging="360"/>
        <w:jc w:val="both"/>
        <w:rPr>
          <w:rFonts w:asciiTheme="minorHAnsi" w:eastAsiaTheme="minorEastAsia" w:hAnsiTheme="minorHAnsi" w:cstheme="minorBidi"/>
          <w:b/>
          <w:sz w:val="19"/>
          <w:szCs w:val="19"/>
        </w:rPr>
      </w:pPr>
      <w:r w:rsidRPr="00320F9F">
        <w:rPr>
          <w:rFonts w:asciiTheme="minorHAnsi" w:eastAsiaTheme="minorEastAsia" w:hAnsiTheme="minorHAnsi" w:cstheme="minorBidi"/>
          <w:b/>
          <w:sz w:val="19"/>
          <w:szCs w:val="19"/>
          <w:u w:val="single"/>
        </w:rPr>
        <w:t>Services</w:t>
      </w:r>
      <w:r w:rsidRPr="00320F9F">
        <w:rPr>
          <w:rFonts w:asciiTheme="minorHAnsi" w:eastAsiaTheme="minorEastAsia" w:hAnsiTheme="minorHAnsi" w:cstheme="minorBidi"/>
          <w:b/>
          <w:sz w:val="19"/>
          <w:szCs w:val="19"/>
        </w:rPr>
        <w:t xml:space="preserve">.  </w:t>
      </w:r>
      <w:commentRangeStart w:id="10"/>
      <w:r w:rsidRPr="00320F9F">
        <w:rPr>
          <w:rFonts w:asciiTheme="minorHAnsi" w:eastAsiaTheme="minorEastAsia" w:hAnsiTheme="minorHAnsi" w:cstheme="minorBidi"/>
          <w:b/>
          <w:sz w:val="19"/>
          <w:szCs w:val="19"/>
        </w:rPr>
        <w:t>“</w:t>
      </w:r>
      <w:r w:rsidR="00046974" w:rsidRPr="00320F9F">
        <w:rPr>
          <w:rFonts w:asciiTheme="minorHAnsi" w:eastAsiaTheme="minorEastAsia" w:hAnsiTheme="minorHAnsi" w:cstheme="minorBidi"/>
          <w:sz w:val="19"/>
          <w:szCs w:val="19"/>
        </w:rPr>
        <w:t>Services” shall mean t</w:t>
      </w:r>
      <w:r w:rsidR="79836CE2" w:rsidRPr="00320F9F">
        <w:rPr>
          <w:rFonts w:asciiTheme="minorHAnsi" w:eastAsiaTheme="minorEastAsia" w:hAnsiTheme="minorHAnsi" w:cstheme="minorBidi"/>
          <w:sz w:val="19"/>
          <w:szCs w:val="19"/>
        </w:rPr>
        <w:t xml:space="preserve">he </w:t>
      </w:r>
      <w:r w:rsidR="00633B00">
        <w:rPr>
          <w:rFonts w:asciiTheme="minorHAnsi" w:eastAsiaTheme="minorEastAsia" w:hAnsiTheme="minorHAnsi" w:cstheme="minorBidi"/>
          <w:sz w:val="19"/>
          <w:szCs w:val="19"/>
        </w:rPr>
        <w:t>NIQ</w:t>
      </w:r>
      <w:r w:rsidR="00883E7B" w:rsidRPr="00320F9F">
        <w:rPr>
          <w:rFonts w:asciiTheme="minorHAnsi" w:eastAsiaTheme="minorEastAsia" w:hAnsiTheme="minorHAnsi" w:cstheme="minorBidi"/>
          <w:sz w:val="19"/>
          <w:szCs w:val="19"/>
        </w:rPr>
        <w:t xml:space="preserve"> </w:t>
      </w:r>
      <w:r w:rsidR="4BB57888" w:rsidRPr="00320F9F">
        <w:rPr>
          <w:rFonts w:asciiTheme="minorHAnsi" w:eastAsiaTheme="minorEastAsia" w:hAnsiTheme="minorHAnsi" w:cstheme="minorBidi"/>
          <w:sz w:val="19"/>
          <w:szCs w:val="19"/>
        </w:rPr>
        <w:t>Information</w:t>
      </w:r>
      <w:r w:rsidR="79836CE2" w:rsidRPr="00320F9F">
        <w:rPr>
          <w:rFonts w:asciiTheme="minorHAnsi" w:eastAsiaTheme="minorEastAsia" w:hAnsiTheme="minorHAnsi" w:cstheme="minorBidi"/>
          <w:sz w:val="19"/>
          <w:szCs w:val="19"/>
        </w:rPr>
        <w:t xml:space="preserve"> Services </w:t>
      </w:r>
      <w:r w:rsidR="007E3572" w:rsidRPr="00320F9F">
        <w:rPr>
          <w:rFonts w:asciiTheme="minorHAnsi" w:eastAsiaTheme="minorEastAsia" w:hAnsiTheme="minorHAnsi" w:cstheme="minorBidi"/>
          <w:sz w:val="19"/>
          <w:szCs w:val="19"/>
        </w:rPr>
        <w:t>provided</w:t>
      </w:r>
      <w:r w:rsidR="79836CE2" w:rsidRPr="00320F9F">
        <w:rPr>
          <w:rFonts w:asciiTheme="minorHAnsi" w:eastAsiaTheme="minorEastAsia" w:hAnsiTheme="minorHAnsi" w:cstheme="minorBidi"/>
          <w:sz w:val="19"/>
          <w:szCs w:val="19"/>
        </w:rPr>
        <w:t xml:space="preserve"> under this </w:t>
      </w:r>
      <w:r w:rsidR="00E36A46">
        <w:rPr>
          <w:rFonts w:asciiTheme="minorHAnsi" w:eastAsiaTheme="minorEastAsia" w:hAnsiTheme="minorHAnsi" w:cstheme="minorBidi"/>
          <w:sz w:val="19"/>
          <w:szCs w:val="19"/>
        </w:rPr>
        <w:t>Agreement</w:t>
      </w:r>
      <w:r w:rsidR="79836CE2" w:rsidRPr="00320F9F">
        <w:rPr>
          <w:rFonts w:asciiTheme="minorHAnsi" w:eastAsiaTheme="minorEastAsia" w:hAnsiTheme="minorHAnsi" w:cstheme="minorBidi"/>
          <w:sz w:val="19"/>
          <w:szCs w:val="19"/>
        </w:rPr>
        <w:t xml:space="preserve">, listed below and detailed in </w:t>
      </w:r>
      <w:r w:rsidR="072FB996" w:rsidRPr="00320F9F">
        <w:rPr>
          <w:rFonts w:asciiTheme="minorHAnsi" w:eastAsiaTheme="minorEastAsia" w:hAnsiTheme="minorHAnsi" w:cstheme="minorBidi"/>
          <w:sz w:val="19"/>
          <w:szCs w:val="19"/>
        </w:rPr>
        <w:t xml:space="preserve">the </w:t>
      </w:r>
      <w:r w:rsidR="00936FF2" w:rsidRPr="00320F9F">
        <w:rPr>
          <w:rFonts w:asciiTheme="minorHAnsi" w:eastAsiaTheme="minorEastAsia" w:hAnsiTheme="minorHAnsi" w:cstheme="minorBidi"/>
          <w:sz w:val="19"/>
          <w:szCs w:val="19"/>
        </w:rPr>
        <w:t xml:space="preserve">Exhibits </w:t>
      </w:r>
      <w:r w:rsidR="072FB996" w:rsidRPr="00320F9F">
        <w:rPr>
          <w:rFonts w:asciiTheme="minorHAnsi" w:eastAsiaTheme="minorEastAsia" w:hAnsiTheme="minorHAnsi" w:cstheme="minorBidi"/>
          <w:sz w:val="19"/>
          <w:szCs w:val="19"/>
        </w:rPr>
        <w:t xml:space="preserve">attached hereto and </w:t>
      </w:r>
      <w:r w:rsidR="79836CE2" w:rsidRPr="00320F9F">
        <w:rPr>
          <w:rFonts w:asciiTheme="minorHAnsi" w:eastAsiaTheme="minorEastAsia" w:hAnsiTheme="minorHAnsi" w:cstheme="minorBidi"/>
          <w:sz w:val="19"/>
          <w:szCs w:val="19"/>
        </w:rPr>
        <w:t>made a part hereof;</w:t>
      </w:r>
      <w:r w:rsidR="3AFA9B1C" w:rsidRPr="00320F9F">
        <w:rPr>
          <w:rFonts w:asciiTheme="minorHAnsi" w:eastAsiaTheme="minorEastAsia" w:hAnsiTheme="minorHAnsi" w:cstheme="minorBidi"/>
          <w:sz w:val="19"/>
          <w:szCs w:val="19"/>
        </w:rPr>
        <w:t xml:space="preserve"> </w:t>
      </w:r>
      <w:r w:rsidR="79836CE2" w:rsidRPr="00320F9F">
        <w:rPr>
          <w:rFonts w:asciiTheme="minorHAnsi" w:eastAsiaTheme="minorEastAsia" w:hAnsiTheme="minorHAnsi" w:cstheme="minorBidi"/>
          <w:sz w:val="19"/>
          <w:szCs w:val="19"/>
        </w:rPr>
        <w:t>and for use by Client in the Territory/Country specified above</w:t>
      </w:r>
      <w:r w:rsidR="00B9BCAF" w:rsidRPr="00320F9F">
        <w:rPr>
          <w:rFonts w:asciiTheme="minorHAnsi" w:eastAsiaTheme="minorEastAsia" w:hAnsiTheme="minorHAnsi" w:cstheme="minorBidi"/>
          <w:sz w:val="19"/>
          <w:szCs w:val="19"/>
        </w:rPr>
        <w:t>.</w:t>
      </w:r>
      <w:r w:rsidR="79836CE2" w:rsidRPr="00320F9F">
        <w:rPr>
          <w:rFonts w:asciiTheme="minorHAnsi" w:eastAsiaTheme="minorEastAsia" w:hAnsiTheme="minorHAnsi" w:cstheme="minorBidi"/>
          <w:sz w:val="19"/>
          <w:szCs w:val="19"/>
        </w:rPr>
        <w:t xml:space="preserve"> </w:t>
      </w:r>
      <w:r w:rsidR="79836CE2" w:rsidRPr="00320F9F">
        <w:rPr>
          <w:rStyle w:val="FootnoteReference"/>
          <w:rFonts w:asciiTheme="minorHAnsi" w:eastAsiaTheme="minorEastAsia" w:hAnsiTheme="minorHAnsi" w:cstheme="minorBidi"/>
          <w:sz w:val="19"/>
          <w:szCs w:val="19"/>
        </w:rPr>
        <w:t xml:space="preserve"> </w:t>
      </w:r>
      <w:r w:rsidR="00EB76F6" w:rsidRPr="00320F9F">
        <w:rPr>
          <w:rFonts w:asciiTheme="minorHAnsi" w:eastAsiaTheme="minorEastAsia" w:hAnsiTheme="minorHAnsi" w:cstheme="minorBidi"/>
          <w:sz w:val="19"/>
          <w:szCs w:val="19"/>
        </w:rPr>
        <w:t xml:space="preserve">The Services specified herein are included in the Charges below. </w:t>
      </w:r>
      <w:commentRangeEnd w:id="10"/>
      <w:r w:rsidR="003D7BCE">
        <w:rPr>
          <w:rStyle w:val="CommentReference"/>
        </w:rPr>
        <w:commentReference w:id="10"/>
      </w:r>
    </w:p>
    <w:p w14:paraId="71079EFF" w14:textId="5C97900E" w:rsidR="00407014" w:rsidRPr="00407014" w:rsidRDefault="00634DE5" w:rsidP="00407014">
      <w:pPr>
        <w:tabs>
          <w:tab w:val="left" w:pos="1627"/>
        </w:tabs>
        <w:spacing w:before="80"/>
        <w:ind w:left="360"/>
        <w:jc w:val="both"/>
        <w:rPr>
          <w:rFonts w:asciiTheme="minorHAnsi" w:eastAsiaTheme="minorEastAsia" w:hAnsiTheme="minorHAnsi" w:cstheme="minorHAnsi"/>
          <w:sz w:val="19"/>
          <w:szCs w:val="19"/>
        </w:rPr>
      </w:pPr>
      <w:r>
        <w:rPr>
          <w:rFonts w:asciiTheme="minorHAnsi" w:eastAsiaTheme="minorEastAsia" w:hAnsiTheme="minorHAnsi" w:cstheme="minorHAnsi"/>
          <w:sz w:val="19"/>
          <w:szCs w:val="19"/>
        </w:rPr>
        <w:t>Access to Services</w:t>
      </w:r>
      <w:r w:rsidR="00633B00">
        <w:rPr>
          <w:rFonts w:asciiTheme="minorHAnsi" w:eastAsiaTheme="minorEastAsia" w:hAnsiTheme="minorHAnsi" w:cstheme="minorHAnsi"/>
          <w:sz w:val="19"/>
          <w:szCs w:val="19"/>
        </w:rPr>
        <w:t xml:space="preserve"> Exhibit</w:t>
      </w:r>
    </w:p>
    <w:p w14:paraId="020BDE36" w14:textId="77777777" w:rsidR="001365EC" w:rsidRPr="00407014" w:rsidRDefault="001365EC" w:rsidP="001365EC">
      <w:pPr>
        <w:spacing w:before="80"/>
        <w:ind w:left="360"/>
        <w:rPr>
          <w:rFonts w:asciiTheme="minorHAnsi" w:eastAsiaTheme="minorEastAsia" w:hAnsiTheme="minorHAnsi" w:cstheme="minorHAnsi"/>
          <w:sz w:val="19"/>
          <w:szCs w:val="19"/>
        </w:rPr>
      </w:pPr>
      <w:r w:rsidRPr="00407014">
        <w:rPr>
          <w:rFonts w:asciiTheme="minorHAnsi" w:eastAsiaTheme="minorEastAsia" w:hAnsiTheme="minorHAnsi" w:cstheme="minorHAnsi"/>
          <w:sz w:val="19"/>
          <w:szCs w:val="19"/>
        </w:rPr>
        <w:t>Data Warehouse License Exhibit</w:t>
      </w:r>
    </w:p>
    <w:p w14:paraId="7B45C84B" w14:textId="77777777" w:rsidR="001365EC" w:rsidRPr="00407014" w:rsidRDefault="001365EC" w:rsidP="001365EC">
      <w:pPr>
        <w:spacing w:before="80"/>
        <w:ind w:left="360"/>
        <w:rPr>
          <w:rFonts w:asciiTheme="minorHAnsi" w:eastAsiaTheme="minorEastAsia" w:hAnsiTheme="minorHAnsi" w:cstheme="minorHAnsi"/>
          <w:sz w:val="19"/>
          <w:szCs w:val="19"/>
          <w:highlight w:val="magenta"/>
        </w:rPr>
      </w:pPr>
      <w:r>
        <w:rPr>
          <w:rFonts w:asciiTheme="minorHAnsi" w:eastAsiaTheme="minorEastAsia" w:hAnsiTheme="minorHAnsi" w:cstheme="minorHAnsi"/>
          <w:sz w:val="19"/>
          <w:szCs w:val="19"/>
        </w:rPr>
        <w:t>Servicing</w:t>
      </w:r>
      <w:r w:rsidRPr="00407014">
        <w:rPr>
          <w:rFonts w:asciiTheme="minorHAnsi" w:eastAsiaTheme="minorEastAsia" w:hAnsiTheme="minorHAnsi" w:cstheme="minorHAnsi"/>
          <w:sz w:val="19"/>
          <w:szCs w:val="19"/>
        </w:rPr>
        <w:t xml:space="preserve"> Model</w:t>
      </w:r>
      <w:r>
        <w:rPr>
          <w:rFonts w:asciiTheme="minorHAnsi" w:eastAsiaTheme="minorEastAsia" w:hAnsiTheme="minorHAnsi" w:cstheme="minorHAnsi"/>
          <w:sz w:val="19"/>
          <w:szCs w:val="19"/>
        </w:rPr>
        <w:t xml:space="preserve"> Exhibit (only for Retail Measurement and Consumer Panel Licensed data)</w:t>
      </w:r>
    </w:p>
    <w:p w14:paraId="4C6B99FE" w14:textId="1C1293FA" w:rsidR="00407014" w:rsidRPr="00407014" w:rsidRDefault="00407014" w:rsidP="00407014">
      <w:pPr>
        <w:tabs>
          <w:tab w:val="left" w:pos="1627"/>
        </w:tabs>
        <w:spacing w:before="80"/>
        <w:ind w:left="360"/>
        <w:jc w:val="both"/>
        <w:rPr>
          <w:rFonts w:asciiTheme="minorHAnsi" w:eastAsiaTheme="minorEastAsia" w:hAnsiTheme="minorHAnsi" w:cstheme="minorHAnsi"/>
          <w:sz w:val="19"/>
          <w:szCs w:val="19"/>
        </w:rPr>
      </w:pPr>
      <w:r w:rsidRPr="00407014">
        <w:rPr>
          <w:rFonts w:asciiTheme="minorHAnsi" w:eastAsiaTheme="minorEastAsia" w:hAnsiTheme="minorHAnsi" w:cstheme="minorHAnsi"/>
          <w:sz w:val="19"/>
          <w:szCs w:val="19"/>
        </w:rPr>
        <w:t xml:space="preserve">Data Services </w:t>
      </w:r>
      <w:r w:rsidR="00F2398F">
        <w:rPr>
          <w:rFonts w:asciiTheme="minorHAnsi" w:eastAsiaTheme="minorEastAsia" w:hAnsiTheme="minorHAnsi" w:cstheme="minorHAnsi"/>
          <w:sz w:val="19"/>
          <w:szCs w:val="19"/>
        </w:rPr>
        <w:t xml:space="preserve">- </w:t>
      </w:r>
      <w:r w:rsidRPr="00407014">
        <w:rPr>
          <w:rFonts w:asciiTheme="minorHAnsi" w:eastAsiaTheme="minorEastAsia" w:hAnsiTheme="minorHAnsi" w:cstheme="minorHAnsi"/>
          <w:sz w:val="19"/>
          <w:szCs w:val="19"/>
        </w:rPr>
        <w:t xml:space="preserve">Retailer Measurement Services Exhibit </w:t>
      </w:r>
    </w:p>
    <w:p w14:paraId="56FF7AC4" w14:textId="5FFF9BDF" w:rsidR="00407014" w:rsidRPr="00407014" w:rsidRDefault="00407014" w:rsidP="00407014">
      <w:pPr>
        <w:spacing w:before="80"/>
        <w:ind w:left="360"/>
        <w:rPr>
          <w:rFonts w:asciiTheme="minorHAnsi" w:eastAsiaTheme="minorEastAsia" w:hAnsiTheme="minorHAnsi" w:cstheme="minorHAnsi"/>
          <w:sz w:val="19"/>
          <w:szCs w:val="19"/>
        </w:rPr>
      </w:pPr>
      <w:r w:rsidRPr="00407014">
        <w:rPr>
          <w:rFonts w:asciiTheme="minorHAnsi" w:eastAsiaTheme="minorEastAsia" w:hAnsiTheme="minorHAnsi" w:cstheme="minorHAnsi"/>
          <w:sz w:val="19"/>
          <w:szCs w:val="19"/>
        </w:rPr>
        <w:t xml:space="preserve">Data Services </w:t>
      </w:r>
      <w:r w:rsidR="00F2398F">
        <w:rPr>
          <w:rFonts w:asciiTheme="minorHAnsi" w:eastAsiaTheme="minorEastAsia" w:hAnsiTheme="minorHAnsi" w:cstheme="minorHAnsi"/>
          <w:sz w:val="19"/>
          <w:szCs w:val="19"/>
        </w:rPr>
        <w:t xml:space="preserve">- </w:t>
      </w:r>
      <w:r w:rsidRPr="00407014">
        <w:rPr>
          <w:rFonts w:asciiTheme="minorHAnsi" w:eastAsiaTheme="minorEastAsia" w:hAnsiTheme="minorHAnsi" w:cstheme="minorHAnsi"/>
          <w:sz w:val="19"/>
          <w:szCs w:val="19"/>
        </w:rPr>
        <w:t>Consumer Panel Exhibit</w:t>
      </w:r>
    </w:p>
    <w:p w14:paraId="221594B6" w14:textId="0725822F" w:rsidR="00407014" w:rsidRPr="00407014" w:rsidRDefault="00407014" w:rsidP="00407014">
      <w:pPr>
        <w:spacing w:before="80"/>
        <w:ind w:left="360"/>
        <w:rPr>
          <w:rFonts w:asciiTheme="minorHAnsi" w:eastAsiaTheme="minorEastAsia" w:hAnsiTheme="minorHAnsi" w:cstheme="minorHAnsi"/>
          <w:sz w:val="19"/>
          <w:szCs w:val="19"/>
        </w:rPr>
      </w:pPr>
      <w:r w:rsidRPr="00407014">
        <w:rPr>
          <w:rFonts w:asciiTheme="minorHAnsi" w:eastAsiaTheme="minorEastAsia" w:hAnsiTheme="minorHAnsi" w:cstheme="minorHAnsi"/>
          <w:sz w:val="19"/>
          <w:szCs w:val="19"/>
        </w:rPr>
        <w:t>Analytics Service</w:t>
      </w:r>
      <w:r w:rsidR="0069699C">
        <w:rPr>
          <w:rFonts w:asciiTheme="minorHAnsi" w:eastAsiaTheme="minorEastAsia" w:hAnsiTheme="minorHAnsi" w:cstheme="minorHAnsi"/>
          <w:sz w:val="19"/>
          <w:szCs w:val="19"/>
        </w:rPr>
        <w:t>s</w:t>
      </w:r>
      <w:r w:rsidR="006D6B4F" w:rsidRPr="006D6B4F">
        <w:rPr>
          <w:rFonts w:asciiTheme="minorHAnsi" w:eastAsiaTheme="minorEastAsia" w:hAnsiTheme="minorHAnsi" w:cstheme="minorHAnsi"/>
          <w:sz w:val="19"/>
          <w:szCs w:val="19"/>
        </w:rPr>
        <w:t xml:space="preserve"> </w:t>
      </w:r>
      <w:r w:rsidR="006D6B4F" w:rsidRPr="00407014">
        <w:rPr>
          <w:rFonts w:asciiTheme="minorHAnsi" w:eastAsiaTheme="minorEastAsia" w:hAnsiTheme="minorHAnsi" w:cstheme="minorHAnsi"/>
          <w:sz w:val="19"/>
          <w:szCs w:val="19"/>
        </w:rPr>
        <w:t>Exhibit</w:t>
      </w:r>
      <w:r w:rsidR="00634DE5">
        <w:rPr>
          <w:rFonts w:asciiTheme="minorHAnsi" w:eastAsiaTheme="minorEastAsia" w:hAnsiTheme="minorHAnsi" w:cstheme="minorHAnsi"/>
          <w:sz w:val="19"/>
          <w:szCs w:val="19"/>
        </w:rPr>
        <w:t xml:space="preserve"> / </w:t>
      </w:r>
      <w:r w:rsidR="00CE29CB">
        <w:rPr>
          <w:rFonts w:asciiTheme="minorHAnsi" w:eastAsiaTheme="minorEastAsia" w:hAnsiTheme="minorHAnsi" w:cstheme="minorHAnsi"/>
          <w:sz w:val="19"/>
          <w:szCs w:val="19"/>
        </w:rPr>
        <w:t>Spaceman Exhibit</w:t>
      </w:r>
    </w:p>
    <w:p w14:paraId="30F6C5FC" w14:textId="77777777" w:rsidR="00407014" w:rsidRPr="00407014" w:rsidRDefault="00407014" w:rsidP="00407014">
      <w:pPr>
        <w:spacing w:before="80"/>
        <w:ind w:left="360"/>
        <w:rPr>
          <w:rFonts w:asciiTheme="minorHAnsi" w:eastAsiaTheme="minorEastAsia" w:hAnsiTheme="minorHAnsi" w:cstheme="minorHAnsi"/>
          <w:sz w:val="19"/>
          <w:szCs w:val="19"/>
        </w:rPr>
      </w:pPr>
      <w:r w:rsidRPr="00407014">
        <w:rPr>
          <w:rFonts w:asciiTheme="minorHAnsi" w:eastAsiaTheme="minorEastAsia" w:hAnsiTheme="minorHAnsi" w:cstheme="minorHAnsi"/>
          <w:sz w:val="19"/>
          <w:szCs w:val="19"/>
        </w:rPr>
        <w:t>Global Services Exhibit</w:t>
      </w:r>
    </w:p>
    <w:p w14:paraId="64C8C647" w14:textId="77777777" w:rsidR="00407014" w:rsidRPr="00407014" w:rsidRDefault="00407014" w:rsidP="00407014">
      <w:pPr>
        <w:spacing w:before="80"/>
        <w:ind w:left="360"/>
        <w:rPr>
          <w:rFonts w:asciiTheme="minorHAnsi" w:eastAsiaTheme="minorEastAsia" w:hAnsiTheme="minorHAnsi" w:cstheme="minorHAnsi"/>
          <w:sz w:val="19"/>
          <w:szCs w:val="19"/>
        </w:rPr>
      </w:pPr>
      <w:r w:rsidRPr="00407014">
        <w:rPr>
          <w:rFonts w:asciiTheme="minorHAnsi" w:eastAsiaTheme="minorEastAsia" w:hAnsiTheme="minorHAnsi" w:cstheme="minorHAnsi"/>
          <w:sz w:val="19"/>
          <w:szCs w:val="19"/>
        </w:rPr>
        <w:t>TDLinx Services Exhibit</w:t>
      </w:r>
    </w:p>
    <w:p w14:paraId="07126040" w14:textId="77777777" w:rsidR="00407014" w:rsidRPr="00407014" w:rsidRDefault="00407014" w:rsidP="00407014">
      <w:pPr>
        <w:spacing w:before="80"/>
        <w:ind w:left="360"/>
        <w:rPr>
          <w:rFonts w:asciiTheme="minorHAnsi" w:eastAsiaTheme="minorEastAsia" w:hAnsiTheme="minorHAnsi" w:cstheme="minorHAnsi"/>
          <w:sz w:val="19"/>
          <w:szCs w:val="19"/>
        </w:rPr>
      </w:pPr>
      <w:r w:rsidRPr="00407014">
        <w:rPr>
          <w:rFonts w:asciiTheme="minorHAnsi" w:eastAsiaTheme="minorEastAsia" w:hAnsiTheme="minorHAnsi" w:cstheme="minorHAnsi"/>
          <w:sz w:val="19"/>
          <w:szCs w:val="19"/>
        </w:rPr>
        <w:t>Brandbank Services Exhibit</w:t>
      </w:r>
    </w:p>
    <w:p w14:paraId="76DC9D36" w14:textId="77777777" w:rsidR="00407014" w:rsidRPr="00407014" w:rsidRDefault="00407014" w:rsidP="00407014">
      <w:pPr>
        <w:spacing w:before="80"/>
        <w:ind w:left="360"/>
        <w:rPr>
          <w:rFonts w:asciiTheme="minorHAnsi" w:eastAsiaTheme="minorEastAsia" w:hAnsiTheme="minorHAnsi" w:cstheme="minorHAnsi"/>
          <w:sz w:val="19"/>
          <w:szCs w:val="19"/>
        </w:rPr>
      </w:pPr>
      <w:r w:rsidRPr="00407014">
        <w:rPr>
          <w:rFonts w:asciiTheme="minorHAnsi" w:eastAsiaTheme="minorEastAsia" w:hAnsiTheme="minorHAnsi" w:cstheme="minorHAnsi"/>
          <w:sz w:val="19"/>
          <w:szCs w:val="19"/>
        </w:rPr>
        <w:t>On Premise Services Exhibit</w:t>
      </w:r>
    </w:p>
    <w:p w14:paraId="2719BFCA" w14:textId="77777777" w:rsidR="00CC6A7B" w:rsidRPr="000E1393" w:rsidRDefault="00CC6A7B" w:rsidP="00CC6A7B">
      <w:pPr>
        <w:spacing w:before="120" w:line="256" w:lineRule="auto"/>
        <w:ind w:firstLine="360"/>
        <w:rPr>
          <w:rFonts w:asciiTheme="minorHAnsi" w:eastAsiaTheme="minorEastAsia" w:hAnsiTheme="minorHAnsi" w:cstheme="minorBidi"/>
          <w:color w:val="000000" w:themeColor="text1"/>
          <w:sz w:val="19"/>
          <w:szCs w:val="19"/>
        </w:rPr>
      </w:pPr>
      <w:bookmarkStart w:id="11" w:name="_Hlk137069379"/>
      <w:r w:rsidRPr="000E1393">
        <w:rPr>
          <w:rFonts w:asciiTheme="minorHAnsi" w:eastAsiaTheme="minorEastAsia" w:hAnsiTheme="minorHAnsi" w:cstheme="minorBidi"/>
          <w:color w:val="000000" w:themeColor="text1"/>
          <w:sz w:val="19"/>
          <w:szCs w:val="19"/>
        </w:rPr>
        <w:t>NielsenIQ Essentials Services Exhibit</w:t>
      </w:r>
    </w:p>
    <w:bookmarkEnd w:id="11"/>
    <w:p w14:paraId="6A42FFE4" w14:textId="1EE48E62" w:rsidR="00407014" w:rsidRPr="00407014" w:rsidRDefault="00407014" w:rsidP="00407014">
      <w:pPr>
        <w:spacing w:before="80"/>
        <w:ind w:left="360"/>
        <w:rPr>
          <w:rFonts w:asciiTheme="minorHAnsi" w:eastAsiaTheme="minorEastAsia" w:hAnsiTheme="minorHAnsi" w:cstheme="minorHAnsi"/>
          <w:sz w:val="19"/>
          <w:szCs w:val="19"/>
        </w:rPr>
      </w:pPr>
      <w:r w:rsidRPr="00407014">
        <w:rPr>
          <w:rFonts w:asciiTheme="minorHAnsi" w:eastAsiaTheme="minorEastAsia" w:hAnsiTheme="minorHAnsi" w:cstheme="minorHAnsi"/>
          <w:sz w:val="19"/>
          <w:szCs w:val="19"/>
        </w:rPr>
        <w:t>Account Resources</w:t>
      </w:r>
      <w:r w:rsidR="00633B00">
        <w:rPr>
          <w:rFonts w:asciiTheme="minorHAnsi" w:eastAsiaTheme="minorEastAsia" w:hAnsiTheme="minorHAnsi" w:cstheme="minorHAnsi"/>
          <w:sz w:val="19"/>
          <w:szCs w:val="19"/>
        </w:rPr>
        <w:t xml:space="preserve"> Services Exhibit</w:t>
      </w:r>
      <w:r w:rsidRPr="00407014">
        <w:rPr>
          <w:rFonts w:asciiTheme="minorHAnsi" w:eastAsiaTheme="minorEastAsia" w:hAnsiTheme="minorHAnsi" w:cstheme="minorHAnsi"/>
          <w:sz w:val="19"/>
          <w:szCs w:val="19"/>
        </w:rPr>
        <w:t xml:space="preserve"> </w:t>
      </w:r>
    </w:p>
    <w:p w14:paraId="20A98381" w14:textId="77777777" w:rsidR="00407014" w:rsidRPr="00407014" w:rsidRDefault="00407014" w:rsidP="00407014">
      <w:pPr>
        <w:spacing w:before="80"/>
        <w:ind w:left="360"/>
        <w:rPr>
          <w:rFonts w:asciiTheme="minorHAnsi" w:eastAsiaTheme="minorEastAsia" w:hAnsiTheme="minorHAnsi" w:cstheme="minorHAnsi"/>
          <w:sz w:val="19"/>
          <w:szCs w:val="19"/>
        </w:rPr>
      </w:pPr>
      <w:r w:rsidRPr="00407014">
        <w:rPr>
          <w:rFonts w:asciiTheme="minorHAnsi" w:eastAsiaTheme="minorEastAsia" w:hAnsiTheme="minorHAnsi" w:cstheme="minorHAnsi"/>
          <w:sz w:val="19"/>
          <w:szCs w:val="19"/>
        </w:rPr>
        <w:t>Training Exhibit</w:t>
      </w:r>
    </w:p>
    <w:p w14:paraId="2226AEB4" w14:textId="450FE09A" w:rsidR="00407014" w:rsidRDefault="00407014" w:rsidP="00407014">
      <w:pPr>
        <w:spacing w:before="80"/>
        <w:ind w:left="360"/>
        <w:rPr>
          <w:rFonts w:asciiTheme="minorHAnsi" w:eastAsiaTheme="minorEastAsia" w:hAnsiTheme="minorHAnsi" w:cstheme="minorHAnsi"/>
          <w:sz w:val="19"/>
          <w:szCs w:val="19"/>
        </w:rPr>
      </w:pPr>
      <w:r w:rsidRPr="00407014">
        <w:rPr>
          <w:rFonts w:asciiTheme="minorHAnsi" w:eastAsiaTheme="minorEastAsia" w:hAnsiTheme="minorHAnsi" w:cstheme="minorHAnsi"/>
          <w:sz w:val="19"/>
          <w:szCs w:val="19"/>
        </w:rPr>
        <w:t>Service Level Agreement Exhibit</w:t>
      </w:r>
    </w:p>
    <w:p w14:paraId="5F735BB9" w14:textId="77777777" w:rsidR="00CE29CB" w:rsidRPr="00CE29CB" w:rsidRDefault="00CE29CB" w:rsidP="00CE29CB">
      <w:pPr>
        <w:spacing w:before="80"/>
        <w:ind w:left="547" w:hanging="187"/>
        <w:rPr>
          <w:rFonts w:asciiTheme="minorHAnsi" w:eastAsiaTheme="minorEastAsia" w:hAnsiTheme="minorHAnsi" w:cstheme="minorHAnsi"/>
          <w:sz w:val="19"/>
          <w:szCs w:val="19"/>
        </w:rPr>
      </w:pPr>
      <w:r w:rsidRPr="00CE29CB">
        <w:rPr>
          <w:rFonts w:asciiTheme="minorHAnsi" w:eastAsiaTheme="minorEastAsia" w:hAnsiTheme="minorHAnsi" w:cstheme="minorBidi"/>
          <w:color w:val="000000" w:themeColor="text1"/>
          <w:sz w:val="19"/>
          <w:szCs w:val="19"/>
        </w:rPr>
        <w:t>Permitted Client Group/Affiliate Access Exhibit</w:t>
      </w:r>
    </w:p>
    <w:p w14:paraId="013AD517" w14:textId="738779C9" w:rsidR="60A3C560" w:rsidRPr="00320F9F" w:rsidRDefault="006F667D" w:rsidP="007044E0">
      <w:pPr>
        <w:spacing w:before="80"/>
        <w:ind w:left="720" w:hanging="360"/>
        <w:rPr>
          <w:rFonts w:asciiTheme="minorHAnsi" w:eastAsiaTheme="minorEastAsia" w:hAnsiTheme="minorHAnsi" w:cstheme="minorBidi"/>
          <w:color w:val="222222"/>
          <w:sz w:val="19"/>
          <w:szCs w:val="19"/>
        </w:rPr>
      </w:pPr>
      <w:r w:rsidRPr="00320F9F">
        <w:rPr>
          <w:rFonts w:asciiTheme="minorHAnsi" w:eastAsiaTheme="minorEastAsia" w:hAnsiTheme="minorHAnsi" w:cstheme="minorBidi"/>
          <w:color w:val="222222"/>
          <w:sz w:val="19"/>
          <w:szCs w:val="19"/>
        </w:rPr>
        <w:t xml:space="preserve">Additional </w:t>
      </w:r>
      <w:r w:rsidR="00D91701" w:rsidRPr="00320F9F">
        <w:rPr>
          <w:rFonts w:asciiTheme="minorHAnsi" w:eastAsiaTheme="minorEastAsia" w:hAnsiTheme="minorHAnsi" w:cstheme="minorBidi"/>
          <w:color w:val="222222"/>
          <w:sz w:val="19"/>
          <w:szCs w:val="19"/>
        </w:rPr>
        <w:t>Exhibit</w:t>
      </w:r>
      <w:r w:rsidR="006A50FE" w:rsidRPr="00320F9F">
        <w:rPr>
          <w:rFonts w:asciiTheme="minorHAnsi" w:eastAsiaTheme="minorEastAsia" w:hAnsiTheme="minorHAnsi" w:cstheme="minorBidi"/>
          <w:color w:val="222222"/>
          <w:sz w:val="19"/>
          <w:szCs w:val="19"/>
        </w:rPr>
        <w:t>(</w:t>
      </w:r>
      <w:r w:rsidR="00D91701" w:rsidRPr="00320F9F">
        <w:rPr>
          <w:rFonts w:asciiTheme="minorHAnsi" w:eastAsiaTheme="minorEastAsia" w:hAnsiTheme="minorHAnsi" w:cstheme="minorBidi"/>
          <w:color w:val="222222"/>
          <w:sz w:val="19"/>
          <w:szCs w:val="19"/>
        </w:rPr>
        <w:t>s</w:t>
      </w:r>
      <w:r w:rsidR="006A50FE" w:rsidRPr="00320F9F">
        <w:rPr>
          <w:rFonts w:asciiTheme="minorHAnsi" w:eastAsiaTheme="minorEastAsia" w:hAnsiTheme="minorHAnsi" w:cstheme="minorBidi"/>
          <w:color w:val="222222"/>
          <w:sz w:val="19"/>
          <w:szCs w:val="19"/>
        </w:rPr>
        <w:t>)</w:t>
      </w:r>
      <w:r w:rsidRPr="00320F9F">
        <w:rPr>
          <w:rFonts w:asciiTheme="minorHAnsi" w:eastAsiaTheme="minorEastAsia" w:hAnsiTheme="minorHAnsi" w:cstheme="minorBidi"/>
          <w:color w:val="222222"/>
          <w:sz w:val="19"/>
          <w:szCs w:val="19"/>
        </w:rPr>
        <w:t xml:space="preserve">- </w:t>
      </w:r>
      <w:r w:rsidR="60A3C560" w:rsidRPr="00320F9F">
        <w:rPr>
          <w:rFonts w:asciiTheme="minorHAnsi" w:eastAsiaTheme="minorEastAsia" w:hAnsiTheme="minorHAnsi" w:cstheme="minorBidi"/>
          <w:color w:val="222222"/>
          <w:sz w:val="19"/>
          <w:szCs w:val="19"/>
        </w:rPr>
        <w:t>Other Services</w:t>
      </w:r>
      <w:r w:rsidR="009A1F56" w:rsidRPr="00320F9F">
        <w:rPr>
          <w:rFonts w:asciiTheme="minorHAnsi" w:eastAsiaTheme="minorEastAsia" w:hAnsiTheme="minorHAnsi" w:cstheme="minorBidi"/>
          <w:color w:val="222222"/>
          <w:sz w:val="19"/>
          <w:szCs w:val="19"/>
        </w:rPr>
        <w:t xml:space="preserve"> </w:t>
      </w:r>
      <w:r w:rsidR="009A1F56" w:rsidRPr="00320F9F">
        <w:rPr>
          <w:rFonts w:asciiTheme="minorHAnsi" w:eastAsiaTheme="minorEastAsia" w:hAnsiTheme="minorHAnsi" w:cstheme="minorBidi"/>
          <w:color w:val="222222"/>
          <w:sz w:val="19"/>
          <w:szCs w:val="19"/>
          <w:highlight w:val="yellow"/>
        </w:rPr>
        <w:t>[</w:t>
      </w:r>
      <w:r w:rsidR="007044E0" w:rsidRPr="00320F9F">
        <w:rPr>
          <w:rFonts w:asciiTheme="minorHAnsi" w:eastAsiaTheme="minorEastAsia" w:hAnsiTheme="minorHAnsi" w:cstheme="minorBidi"/>
          <w:color w:val="222222"/>
          <w:sz w:val="19"/>
          <w:szCs w:val="19"/>
          <w:highlight w:val="yellow"/>
        </w:rPr>
        <w:t xml:space="preserve">delete if  additional services </w:t>
      </w:r>
      <w:r w:rsidR="007044E0">
        <w:rPr>
          <w:rFonts w:asciiTheme="minorHAnsi" w:eastAsiaTheme="minorEastAsia" w:hAnsiTheme="minorHAnsi" w:cstheme="minorBidi"/>
          <w:color w:val="222222"/>
          <w:sz w:val="19"/>
          <w:szCs w:val="19"/>
          <w:highlight w:val="yellow"/>
        </w:rPr>
        <w:t xml:space="preserve">being provided are </w:t>
      </w:r>
      <w:r w:rsidR="007044E0" w:rsidRPr="00320F9F">
        <w:rPr>
          <w:rFonts w:asciiTheme="minorHAnsi" w:eastAsiaTheme="minorEastAsia" w:hAnsiTheme="minorHAnsi" w:cstheme="minorBidi"/>
          <w:color w:val="222222"/>
          <w:sz w:val="19"/>
          <w:szCs w:val="19"/>
          <w:highlight w:val="yellow"/>
        </w:rPr>
        <w:t>not covered above</w:t>
      </w:r>
      <w:r w:rsidR="009A1F56" w:rsidRPr="00320F9F">
        <w:rPr>
          <w:rFonts w:asciiTheme="minorHAnsi" w:eastAsiaTheme="minorEastAsia" w:hAnsiTheme="minorHAnsi" w:cstheme="minorBidi"/>
          <w:color w:val="222222"/>
          <w:sz w:val="19"/>
          <w:szCs w:val="19"/>
          <w:highlight w:val="yellow"/>
        </w:rPr>
        <w:t>]</w:t>
      </w:r>
    </w:p>
    <w:p w14:paraId="64D6BCB9" w14:textId="6C62AF87" w:rsidR="00F1131C" w:rsidRPr="00320F9F" w:rsidRDefault="00F1131C" w:rsidP="2C9B5874">
      <w:pPr>
        <w:rPr>
          <w:rFonts w:asciiTheme="minorHAnsi" w:eastAsiaTheme="minorEastAsia" w:hAnsiTheme="minorHAnsi" w:cstheme="minorBidi"/>
          <w:sz w:val="19"/>
          <w:szCs w:val="19"/>
        </w:rPr>
      </w:pPr>
    </w:p>
    <w:p w14:paraId="7CA2DFC2" w14:textId="2770DD9B" w:rsidR="007278F7" w:rsidRPr="0045230E" w:rsidRDefault="709FDCC8" w:rsidP="00A10F42">
      <w:pPr>
        <w:pStyle w:val="ListParagraph"/>
        <w:numPr>
          <w:ilvl w:val="0"/>
          <w:numId w:val="7"/>
        </w:numPr>
        <w:tabs>
          <w:tab w:val="clear" w:pos="720"/>
          <w:tab w:val="num" w:pos="360"/>
          <w:tab w:val="left" w:pos="1627"/>
        </w:tabs>
        <w:spacing w:after="240"/>
        <w:jc w:val="both"/>
        <w:rPr>
          <w:rFonts w:asciiTheme="minorHAnsi" w:eastAsiaTheme="minorEastAsia" w:hAnsiTheme="minorHAnsi" w:cstheme="minorBidi"/>
          <w:b/>
          <w:sz w:val="19"/>
          <w:szCs w:val="19"/>
          <w:lang w:val="en-GB"/>
        </w:rPr>
      </w:pPr>
      <w:r w:rsidRPr="00320F9F">
        <w:rPr>
          <w:rFonts w:asciiTheme="minorHAnsi" w:eastAsiaTheme="minorEastAsia" w:hAnsiTheme="minorHAnsi" w:cstheme="minorBidi"/>
          <w:b/>
          <w:sz w:val="19"/>
          <w:szCs w:val="19"/>
          <w:u w:val="single"/>
        </w:rPr>
        <w:t>Charges</w:t>
      </w:r>
      <w:r w:rsidR="3C4ECFF0" w:rsidRPr="00320F9F">
        <w:rPr>
          <w:rFonts w:asciiTheme="minorHAnsi" w:eastAsiaTheme="minorEastAsia" w:hAnsiTheme="minorHAnsi" w:cstheme="minorBidi"/>
          <w:b/>
          <w:sz w:val="19"/>
          <w:szCs w:val="19"/>
          <w:u w:val="single"/>
        </w:rPr>
        <w:t>, I</w:t>
      </w:r>
      <w:r w:rsidR="71DACC3A" w:rsidRPr="00320F9F">
        <w:rPr>
          <w:rFonts w:asciiTheme="minorHAnsi" w:eastAsiaTheme="minorEastAsia" w:hAnsiTheme="minorHAnsi" w:cstheme="minorBidi"/>
          <w:b/>
          <w:sz w:val="19"/>
          <w:szCs w:val="19"/>
          <w:u w:val="single"/>
        </w:rPr>
        <w:t>nvoicing</w:t>
      </w:r>
      <w:r w:rsidR="3C4ECFF0" w:rsidRPr="00320F9F">
        <w:rPr>
          <w:rFonts w:asciiTheme="minorHAnsi" w:eastAsiaTheme="minorEastAsia" w:hAnsiTheme="minorHAnsi" w:cstheme="minorBidi"/>
          <w:b/>
          <w:sz w:val="19"/>
          <w:szCs w:val="19"/>
          <w:u w:val="single"/>
        </w:rPr>
        <w:t xml:space="preserve"> and Increases</w:t>
      </w:r>
      <w:r w:rsidR="7367B645" w:rsidRPr="00320F9F">
        <w:rPr>
          <w:rFonts w:asciiTheme="minorHAnsi" w:eastAsiaTheme="minorEastAsia" w:hAnsiTheme="minorHAnsi" w:cstheme="minorBidi"/>
          <w:b/>
          <w:sz w:val="19"/>
          <w:szCs w:val="19"/>
        </w:rPr>
        <w:t>.</w:t>
      </w:r>
      <w:r w:rsidR="00C6555D" w:rsidRPr="00320F9F">
        <w:rPr>
          <w:rFonts w:asciiTheme="minorHAnsi" w:eastAsiaTheme="minorEastAsia" w:hAnsiTheme="minorHAnsi" w:cstheme="minorBidi"/>
          <w:b/>
          <w:sz w:val="19"/>
          <w:szCs w:val="19"/>
        </w:rPr>
        <w:t xml:space="preserve"> </w:t>
      </w:r>
    </w:p>
    <w:p w14:paraId="6EAEAC67" w14:textId="77777777" w:rsidR="008876C2" w:rsidRPr="008876C2" w:rsidRDefault="008876C2" w:rsidP="008876C2">
      <w:pPr>
        <w:autoSpaceDE w:val="0"/>
        <w:autoSpaceDN w:val="0"/>
        <w:adjustRightInd w:val="0"/>
        <w:spacing w:after="120"/>
        <w:ind w:left="360"/>
        <w:jc w:val="both"/>
        <w:rPr>
          <w:rFonts w:asciiTheme="minorHAnsi" w:hAnsiTheme="minorHAnsi" w:cstheme="minorHAnsi"/>
          <w:sz w:val="19"/>
          <w:szCs w:val="19"/>
        </w:rPr>
      </w:pPr>
      <w:bookmarkStart w:id="12" w:name="_Hlk135326175"/>
      <w:commentRangeStart w:id="13"/>
      <w:r w:rsidRPr="008876C2">
        <w:rPr>
          <w:rFonts w:asciiTheme="minorHAnsi" w:hAnsiTheme="minorHAnsi" w:cstheme="minorHAnsi"/>
          <w:sz w:val="19"/>
          <w:szCs w:val="19"/>
        </w:rPr>
        <w:t>Total Net Per Year Charge of each Contract Year, Annual Charges are invoiced at the beginning of that Contract Year.</w:t>
      </w:r>
      <w:bookmarkEnd w:id="12"/>
    </w:p>
    <w:p w14:paraId="3E18ED0B" w14:textId="77777777" w:rsidR="008876C2" w:rsidRPr="008876C2" w:rsidRDefault="008876C2" w:rsidP="008876C2">
      <w:pPr>
        <w:autoSpaceDE w:val="0"/>
        <w:autoSpaceDN w:val="0"/>
        <w:adjustRightInd w:val="0"/>
        <w:spacing w:after="120"/>
        <w:ind w:left="360"/>
        <w:jc w:val="both"/>
        <w:rPr>
          <w:rFonts w:asciiTheme="minorHAnsi" w:hAnsiTheme="minorHAnsi" w:cstheme="minorHAnsi"/>
          <w:sz w:val="19"/>
          <w:szCs w:val="19"/>
        </w:rPr>
      </w:pPr>
      <w:r w:rsidRPr="008876C2">
        <w:rPr>
          <w:rFonts w:asciiTheme="minorHAnsi" w:hAnsiTheme="minorHAnsi" w:cstheme="minorHAnsi"/>
          <w:sz w:val="19"/>
          <w:szCs w:val="19"/>
        </w:rPr>
        <w:t>Total Net Per Year Charge of each Contract Year, Semi Annual Charges are divided by two (2) equal parts and is invoiced at the beginning of each six-month period.</w:t>
      </w:r>
    </w:p>
    <w:p w14:paraId="5D4AA220" w14:textId="77777777" w:rsidR="008876C2" w:rsidRPr="008876C2" w:rsidRDefault="008876C2" w:rsidP="008876C2">
      <w:pPr>
        <w:autoSpaceDE w:val="0"/>
        <w:autoSpaceDN w:val="0"/>
        <w:adjustRightInd w:val="0"/>
        <w:spacing w:after="120"/>
        <w:ind w:left="360"/>
        <w:jc w:val="both"/>
        <w:rPr>
          <w:rFonts w:asciiTheme="minorHAnsi" w:hAnsiTheme="minorHAnsi" w:cstheme="minorHAnsi"/>
          <w:sz w:val="19"/>
          <w:szCs w:val="19"/>
        </w:rPr>
      </w:pPr>
      <w:bookmarkStart w:id="14" w:name="_Hlk135316669"/>
      <w:r w:rsidRPr="008876C2">
        <w:rPr>
          <w:rFonts w:asciiTheme="minorHAnsi" w:hAnsiTheme="minorHAnsi" w:cstheme="minorHAnsi"/>
          <w:sz w:val="19"/>
          <w:szCs w:val="19"/>
        </w:rPr>
        <w:t>Total Net Per Year Charge of each Contract Year, Quarterly Charges are divided by four (4) equal parts and is invoiced at the beginning of each quarter.</w:t>
      </w:r>
    </w:p>
    <w:bookmarkEnd w:id="14"/>
    <w:p w14:paraId="133A8B61" w14:textId="77777777" w:rsidR="008876C2" w:rsidRPr="008876C2" w:rsidRDefault="008876C2" w:rsidP="008876C2">
      <w:pPr>
        <w:autoSpaceDE w:val="0"/>
        <w:autoSpaceDN w:val="0"/>
        <w:adjustRightInd w:val="0"/>
        <w:spacing w:after="120"/>
        <w:ind w:left="360"/>
        <w:jc w:val="both"/>
        <w:rPr>
          <w:rFonts w:asciiTheme="minorHAnsi" w:hAnsiTheme="minorHAnsi" w:cstheme="minorHAnsi"/>
          <w:sz w:val="19"/>
          <w:szCs w:val="19"/>
        </w:rPr>
      </w:pPr>
      <w:r w:rsidRPr="008876C2">
        <w:rPr>
          <w:rFonts w:asciiTheme="minorHAnsi" w:hAnsiTheme="minorHAnsi" w:cstheme="minorHAnsi"/>
          <w:sz w:val="19"/>
          <w:szCs w:val="19"/>
        </w:rPr>
        <w:t>Total Net Per Year Charge of each Contract Year, Monthly Charges are divided by twelve (12) equal parts and is invoiced at the beginning of each month.</w:t>
      </w:r>
      <w:commentRangeEnd w:id="13"/>
      <w:r w:rsidRPr="00376910">
        <w:rPr>
          <w:rStyle w:val="CommentReference"/>
          <w:rFonts w:asciiTheme="minorHAnsi" w:hAnsiTheme="minorHAnsi" w:cstheme="minorHAnsi"/>
          <w:sz w:val="19"/>
          <w:szCs w:val="19"/>
        </w:rPr>
        <w:commentReference w:id="13"/>
      </w:r>
    </w:p>
    <w:tbl>
      <w:tblPr>
        <w:tblStyle w:val="TableGrid"/>
        <w:tblW w:w="9900" w:type="dxa"/>
        <w:tblInd w:w="355" w:type="dxa"/>
        <w:tblLook w:val="04A0" w:firstRow="1" w:lastRow="0" w:firstColumn="1" w:lastColumn="0" w:noHBand="0" w:noVBand="1"/>
      </w:tblPr>
      <w:tblGrid>
        <w:gridCol w:w="868"/>
        <w:gridCol w:w="788"/>
        <w:gridCol w:w="1081"/>
        <w:gridCol w:w="982"/>
        <w:gridCol w:w="1068"/>
        <w:gridCol w:w="1560"/>
        <w:gridCol w:w="1161"/>
        <w:gridCol w:w="880"/>
        <w:gridCol w:w="1512"/>
      </w:tblGrid>
      <w:tr w:rsidR="00F95D6D" w:rsidRPr="00A4518A" w14:paraId="5E615BE6" w14:textId="77777777" w:rsidTr="0045230E">
        <w:tc>
          <w:tcPr>
            <w:tcW w:w="868" w:type="dxa"/>
          </w:tcPr>
          <w:p w14:paraId="522539AE"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commentRangeStart w:id="15"/>
            <w:r w:rsidRPr="00320F9F">
              <w:rPr>
                <w:rFonts w:asciiTheme="minorHAnsi" w:eastAsiaTheme="minorEastAsia" w:hAnsiTheme="minorHAnsi" w:cstheme="minorHAnsi"/>
                <w:b/>
                <w:sz w:val="19"/>
                <w:szCs w:val="19"/>
              </w:rPr>
              <w:t>Start Date</w:t>
            </w:r>
          </w:p>
        </w:tc>
        <w:tc>
          <w:tcPr>
            <w:tcW w:w="788" w:type="dxa"/>
          </w:tcPr>
          <w:p w14:paraId="79229E9A"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sidRPr="00320F9F">
              <w:rPr>
                <w:rFonts w:asciiTheme="minorHAnsi" w:eastAsiaTheme="minorEastAsia" w:hAnsiTheme="minorHAnsi" w:cstheme="minorHAnsi"/>
                <w:b/>
                <w:sz w:val="19"/>
                <w:szCs w:val="19"/>
              </w:rPr>
              <w:t>End Date</w:t>
            </w:r>
          </w:p>
        </w:tc>
        <w:tc>
          <w:tcPr>
            <w:tcW w:w="1081" w:type="dxa"/>
          </w:tcPr>
          <w:p w14:paraId="402B6458"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sidRPr="00320F9F">
              <w:rPr>
                <w:rFonts w:asciiTheme="minorHAnsi" w:eastAsiaTheme="minorEastAsia" w:hAnsiTheme="minorHAnsi" w:cstheme="minorHAnsi"/>
                <w:b/>
                <w:sz w:val="19"/>
                <w:szCs w:val="19"/>
              </w:rPr>
              <w:t xml:space="preserve">Service </w:t>
            </w:r>
          </w:p>
        </w:tc>
        <w:tc>
          <w:tcPr>
            <w:tcW w:w="982" w:type="dxa"/>
          </w:tcPr>
          <w:p w14:paraId="5BB55B1C"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sidRPr="00320F9F">
              <w:rPr>
                <w:rFonts w:asciiTheme="minorHAnsi" w:eastAsiaTheme="minorEastAsia" w:hAnsiTheme="minorHAnsi" w:cstheme="minorHAnsi"/>
                <w:b/>
                <w:sz w:val="19"/>
                <w:szCs w:val="19"/>
              </w:rPr>
              <w:t>Category</w:t>
            </w:r>
          </w:p>
        </w:tc>
        <w:tc>
          <w:tcPr>
            <w:tcW w:w="1068" w:type="dxa"/>
          </w:tcPr>
          <w:p w14:paraId="57752487"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sidRPr="00320F9F">
              <w:rPr>
                <w:rFonts w:asciiTheme="minorHAnsi" w:eastAsiaTheme="minorEastAsia" w:hAnsiTheme="minorHAnsi" w:cstheme="minorHAnsi"/>
                <w:b/>
                <w:sz w:val="19"/>
                <w:szCs w:val="19"/>
              </w:rPr>
              <w:t>Retailer</w:t>
            </w:r>
          </w:p>
        </w:tc>
        <w:tc>
          <w:tcPr>
            <w:tcW w:w="1560" w:type="dxa"/>
          </w:tcPr>
          <w:p w14:paraId="44072356" w14:textId="77777777" w:rsidR="00645BEB" w:rsidRPr="00320F9F" w:rsidRDefault="6D906CE8" w:rsidP="60A3C560">
            <w:pPr>
              <w:spacing w:after="120"/>
              <w:jc w:val="center"/>
              <w:rPr>
                <w:rFonts w:asciiTheme="minorHAnsi" w:eastAsiaTheme="minorEastAsia" w:hAnsiTheme="minorHAnsi" w:cstheme="minorHAnsi"/>
                <w:b/>
                <w:sz w:val="19"/>
                <w:szCs w:val="19"/>
              </w:rPr>
            </w:pPr>
            <w:r w:rsidRPr="00320F9F">
              <w:rPr>
                <w:rFonts w:asciiTheme="minorHAnsi" w:eastAsiaTheme="minorEastAsia" w:hAnsiTheme="minorHAnsi" w:cstheme="minorHAnsi"/>
                <w:b/>
                <w:sz w:val="19"/>
                <w:szCs w:val="19"/>
              </w:rPr>
              <w:t>Total Net Charge per CY (“Annual Charges” or “Charges”)+ Currency</w:t>
            </w:r>
          </w:p>
        </w:tc>
        <w:tc>
          <w:tcPr>
            <w:tcW w:w="1161" w:type="dxa"/>
          </w:tcPr>
          <w:p w14:paraId="60E38158"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sidRPr="00320F9F">
              <w:rPr>
                <w:rFonts w:asciiTheme="minorHAnsi" w:eastAsiaTheme="minorEastAsia" w:hAnsiTheme="minorHAnsi" w:cstheme="minorHAnsi"/>
                <w:b/>
                <w:sz w:val="19"/>
                <w:szCs w:val="19"/>
              </w:rPr>
              <w:t>Billing Frequency: at start of each</w:t>
            </w:r>
          </w:p>
        </w:tc>
        <w:tc>
          <w:tcPr>
            <w:tcW w:w="880" w:type="dxa"/>
          </w:tcPr>
          <w:p w14:paraId="12E5E46A"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sidRPr="00320F9F">
              <w:rPr>
                <w:rFonts w:asciiTheme="minorHAnsi" w:eastAsiaTheme="minorEastAsia" w:hAnsiTheme="minorHAnsi" w:cstheme="minorHAnsi"/>
                <w:b/>
                <w:sz w:val="19"/>
                <w:szCs w:val="19"/>
              </w:rPr>
              <w:t>Billing Start Date</w:t>
            </w:r>
          </w:p>
        </w:tc>
        <w:tc>
          <w:tcPr>
            <w:tcW w:w="1512" w:type="dxa"/>
          </w:tcPr>
          <w:p w14:paraId="18786903" w14:textId="77777777" w:rsidR="00645BEB" w:rsidRPr="00320F9F" w:rsidRDefault="6D906CE8" w:rsidP="60A3C560">
            <w:pPr>
              <w:tabs>
                <w:tab w:val="left" w:pos="360"/>
              </w:tabs>
              <w:spacing w:before="120" w:after="120"/>
              <w:jc w:val="center"/>
              <w:rPr>
                <w:rFonts w:asciiTheme="minorHAnsi" w:eastAsiaTheme="minorEastAsia" w:hAnsiTheme="minorHAnsi" w:cstheme="minorHAnsi"/>
                <w:b/>
                <w:sz w:val="19"/>
                <w:szCs w:val="19"/>
              </w:rPr>
            </w:pPr>
            <w:r w:rsidRPr="00320F9F">
              <w:rPr>
                <w:rFonts w:asciiTheme="minorHAnsi" w:eastAsiaTheme="minorEastAsia" w:hAnsiTheme="minorHAnsi" w:cstheme="minorHAnsi"/>
                <w:b/>
                <w:sz w:val="19"/>
                <w:szCs w:val="19"/>
              </w:rPr>
              <w:t>Comments</w:t>
            </w:r>
            <w:commentRangeEnd w:id="15"/>
            <w:r w:rsidR="00FE658B">
              <w:rPr>
                <w:rStyle w:val="CommentReference"/>
              </w:rPr>
              <w:commentReference w:id="15"/>
            </w:r>
          </w:p>
        </w:tc>
      </w:tr>
      <w:tr w:rsidR="00F95D6D" w:rsidRPr="00A4518A" w14:paraId="5417B7A6" w14:textId="77777777" w:rsidTr="0045230E">
        <w:tc>
          <w:tcPr>
            <w:tcW w:w="868" w:type="dxa"/>
          </w:tcPr>
          <w:p w14:paraId="580F6F27" w14:textId="1A9AF3A0"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788" w:type="dxa"/>
          </w:tcPr>
          <w:p w14:paraId="63281AE2" w14:textId="72615230"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81" w:type="dxa"/>
          </w:tcPr>
          <w:p w14:paraId="149C49A3" w14:textId="3B2AC200"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982" w:type="dxa"/>
          </w:tcPr>
          <w:p w14:paraId="4AC1BD84" w14:textId="58547574"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68" w:type="dxa"/>
          </w:tcPr>
          <w:p w14:paraId="05905FDA" w14:textId="4FB11A8D"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60" w:type="dxa"/>
          </w:tcPr>
          <w:p w14:paraId="0EB9DB15" w14:textId="6A3A0A7C"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161" w:type="dxa"/>
          </w:tcPr>
          <w:p w14:paraId="0B16608A" w14:textId="3A40FD16" w:rsidR="00645BEB" w:rsidRPr="00320F9F" w:rsidRDefault="00645BEB" w:rsidP="738AFF26">
            <w:pPr>
              <w:tabs>
                <w:tab w:val="left" w:pos="360"/>
              </w:tabs>
              <w:spacing w:before="60" w:after="60"/>
              <w:jc w:val="both"/>
              <w:rPr>
                <w:rFonts w:asciiTheme="minorHAnsi" w:eastAsiaTheme="minorEastAsia" w:hAnsiTheme="minorHAnsi" w:cstheme="minorHAnsi"/>
                <w:color w:val="FF0000"/>
                <w:sz w:val="19"/>
                <w:szCs w:val="19"/>
              </w:rPr>
            </w:pPr>
          </w:p>
        </w:tc>
        <w:tc>
          <w:tcPr>
            <w:tcW w:w="880" w:type="dxa"/>
          </w:tcPr>
          <w:p w14:paraId="7482528A" w14:textId="480D1DE7"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12" w:type="dxa"/>
          </w:tcPr>
          <w:p w14:paraId="46A5721E" w14:textId="77777777" w:rsidR="00645BEB" w:rsidRPr="00320F9F" w:rsidRDefault="00645BEB" w:rsidP="60A3C560">
            <w:pPr>
              <w:tabs>
                <w:tab w:val="left" w:pos="360"/>
              </w:tabs>
              <w:spacing w:before="120" w:after="120"/>
              <w:jc w:val="both"/>
              <w:rPr>
                <w:rFonts w:asciiTheme="minorHAnsi" w:eastAsiaTheme="minorEastAsia" w:hAnsiTheme="minorHAnsi" w:cstheme="minorHAnsi"/>
                <w:b/>
                <w:sz w:val="19"/>
                <w:szCs w:val="19"/>
              </w:rPr>
            </w:pPr>
          </w:p>
        </w:tc>
      </w:tr>
      <w:tr w:rsidR="00F95D6D" w:rsidRPr="00A4518A" w14:paraId="7685AB45" w14:textId="77777777" w:rsidTr="0045230E">
        <w:tc>
          <w:tcPr>
            <w:tcW w:w="868" w:type="dxa"/>
          </w:tcPr>
          <w:p w14:paraId="2CED3179" w14:textId="51460163"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788" w:type="dxa"/>
          </w:tcPr>
          <w:p w14:paraId="228FC474" w14:textId="31F9A544"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81" w:type="dxa"/>
          </w:tcPr>
          <w:p w14:paraId="00705349" w14:textId="2DABC6E2"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982" w:type="dxa"/>
          </w:tcPr>
          <w:p w14:paraId="7037D362" w14:textId="3A5D7059"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68" w:type="dxa"/>
          </w:tcPr>
          <w:p w14:paraId="28B55BD4" w14:textId="1560B71C"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60" w:type="dxa"/>
          </w:tcPr>
          <w:p w14:paraId="50909162" w14:textId="2712C01C"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161" w:type="dxa"/>
          </w:tcPr>
          <w:p w14:paraId="55262D60" w14:textId="0139F258"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880" w:type="dxa"/>
          </w:tcPr>
          <w:p w14:paraId="34A78E5F" w14:textId="45810216"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12" w:type="dxa"/>
          </w:tcPr>
          <w:p w14:paraId="1B0DABD4" w14:textId="77777777" w:rsidR="00645BEB" w:rsidRPr="00320F9F" w:rsidRDefault="00645BEB" w:rsidP="60A3C560">
            <w:pPr>
              <w:tabs>
                <w:tab w:val="left" w:pos="360"/>
              </w:tabs>
              <w:spacing w:before="120" w:after="120"/>
              <w:jc w:val="both"/>
              <w:rPr>
                <w:rFonts w:asciiTheme="minorHAnsi" w:eastAsiaTheme="minorEastAsia" w:hAnsiTheme="minorHAnsi" w:cstheme="minorHAnsi"/>
                <w:b/>
                <w:sz w:val="19"/>
                <w:szCs w:val="19"/>
              </w:rPr>
            </w:pPr>
          </w:p>
        </w:tc>
      </w:tr>
      <w:tr w:rsidR="00F95D6D" w:rsidRPr="00A4518A" w14:paraId="7A1F745D" w14:textId="77777777" w:rsidTr="0045230E">
        <w:tc>
          <w:tcPr>
            <w:tcW w:w="868" w:type="dxa"/>
          </w:tcPr>
          <w:p w14:paraId="01086C4F" w14:textId="16984874"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788" w:type="dxa"/>
          </w:tcPr>
          <w:p w14:paraId="3B2FB817" w14:textId="19A629A4"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81" w:type="dxa"/>
          </w:tcPr>
          <w:p w14:paraId="30B61656" w14:textId="50DBC1C9"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982" w:type="dxa"/>
          </w:tcPr>
          <w:p w14:paraId="5483A739" w14:textId="2B0DF0CD"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068" w:type="dxa"/>
          </w:tcPr>
          <w:p w14:paraId="59B32892" w14:textId="34C956A6"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60" w:type="dxa"/>
          </w:tcPr>
          <w:p w14:paraId="49285456" w14:textId="2ADE7F60"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161" w:type="dxa"/>
          </w:tcPr>
          <w:p w14:paraId="2B384547" w14:textId="61FC65E9" w:rsidR="00645BEB" w:rsidRPr="00320F9F" w:rsidRDefault="00645BEB" w:rsidP="738AFF26">
            <w:pPr>
              <w:tabs>
                <w:tab w:val="left" w:pos="360"/>
              </w:tabs>
              <w:spacing w:before="60" w:after="60"/>
              <w:jc w:val="both"/>
              <w:rPr>
                <w:rFonts w:asciiTheme="minorHAnsi" w:eastAsiaTheme="minorEastAsia" w:hAnsiTheme="minorHAnsi" w:cstheme="minorHAnsi"/>
                <w:color w:val="FF0000"/>
                <w:sz w:val="19"/>
                <w:szCs w:val="19"/>
              </w:rPr>
            </w:pPr>
          </w:p>
        </w:tc>
        <w:tc>
          <w:tcPr>
            <w:tcW w:w="880" w:type="dxa"/>
          </w:tcPr>
          <w:p w14:paraId="28C68D0F" w14:textId="75268655" w:rsidR="00645BEB" w:rsidRPr="00320F9F" w:rsidRDefault="00645BEB" w:rsidP="738AFF26">
            <w:pPr>
              <w:tabs>
                <w:tab w:val="left" w:pos="360"/>
              </w:tabs>
              <w:spacing w:before="60" w:after="60"/>
              <w:jc w:val="both"/>
              <w:rPr>
                <w:rFonts w:asciiTheme="minorHAnsi" w:eastAsiaTheme="minorEastAsia" w:hAnsiTheme="minorHAnsi" w:cstheme="minorHAnsi"/>
                <w:b/>
                <w:sz w:val="19"/>
                <w:szCs w:val="19"/>
              </w:rPr>
            </w:pPr>
          </w:p>
        </w:tc>
        <w:tc>
          <w:tcPr>
            <w:tcW w:w="1512" w:type="dxa"/>
          </w:tcPr>
          <w:p w14:paraId="641E513D" w14:textId="77777777" w:rsidR="00645BEB" w:rsidRPr="00320F9F" w:rsidRDefault="00645BEB" w:rsidP="60A3C560">
            <w:pPr>
              <w:tabs>
                <w:tab w:val="left" w:pos="360"/>
              </w:tabs>
              <w:spacing w:before="120" w:after="120"/>
              <w:jc w:val="both"/>
              <w:rPr>
                <w:rFonts w:asciiTheme="minorHAnsi" w:eastAsiaTheme="minorEastAsia" w:hAnsiTheme="minorHAnsi" w:cstheme="minorHAnsi"/>
                <w:b/>
                <w:sz w:val="19"/>
                <w:szCs w:val="19"/>
              </w:rPr>
            </w:pPr>
          </w:p>
        </w:tc>
      </w:tr>
    </w:tbl>
    <w:p w14:paraId="24F1D2D6" w14:textId="425FEC07" w:rsidR="00645BEB" w:rsidRPr="00320F9F" w:rsidRDefault="6D906CE8" w:rsidP="00635562">
      <w:pPr>
        <w:tabs>
          <w:tab w:val="left" w:pos="360"/>
        </w:tabs>
        <w:spacing w:before="240" w:after="120"/>
        <w:ind w:left="360"/>
        <w:jc w:val="both"/>
        <w:rPr>
          <w:rFonts w:asciiTheme="minorHAnsi" w:eastAsiaTheme="minorEastAsia" w:hAnsiTheme="minorHAnsi" w:cstheme="minorHAnsi"/>
          <w:sz w:val="19"/>
          <w:szCs w:val="19"/>
          <w:highlight w:val="cyan"/>
        </w:rPr>
      </w:pPr>
      <w:r w:rsidRPr="00320F9F">
        <w:rPr>
          <w:rFonts w:asciiTheme="minorHAnsi" w:eastAsiaTheme="minorEastAsia" w:hAnsiTheme="minorHAnsi" w:cstheme="minorHAnsi"/>
          <w:b/>
          <w:sz w:val="19"/>
          <w:szCs w:val="19"/>
        </w:rPr>
        <w:t xml:space="preserve">                                                                   </w:t>
      </w:r>
      <w:r w:rsidR="00C70690">
        <w:rPr>
          <w:rFonts w:asciiTheme="minorHAnsi" w:eastAsiaTheme="minorEastAsia" w:hAnsiTheme="minorHAnsi" w:cstheme="minorHAnsi"/>
          <w:b/>
          <w:sz w:val="19"/>
          <w:szCs w:val="19"/>
        </w:rPr>
        <w:t xml:space="preserve">                 </w:t>
      </w:r>
      <w:r w:rsidRPr="00320F9F">
        <w:rPr>
          <w:rFonts w:asciiTheme="minorHAnsi" w:eastAsiaTheme="minorEastAsia" w:hAnsiTheme="minorHAnsi" w:cstheme="minorHAnsi"/>
          <w:b/>
          <w:sz w:val="19"/>
          <w:szCs w:val="19"/>
        </w:rPr>
        <w:t xml:space="preserve">         TOTAL             </w:t>
      </w:r>
      <w:r w:rsidRPr="00320F9F">
        <w:rPr>
          <w:rFonts w:asciiTheme="minorHAnsi" w:eastAsiaTheme="minorEastAsia" w:hAnsiTheme="minorHAnsi" w:cstheme="minorHAnsi"/>
          <w:b/>
          <w:sz w:val="19"/>
          <w:szCs w:val="19"/>
          <w:highlight w:val="yellow"/>
        </w:rPr>
        <w:t>EUR xxx,xxx.xx</w:t>
      </w:r>
      <w:r w:rsidRPr="00320F9F">
        <w:rPr>
          <w:rFonts w:asciiTheme="minorHAnsi" w:eastAsiaTheme="minorEastAsia" w:hAnsiTheme="minorHAnsi" w:cstheme="minorHAnsi"/>
          <w:b/>
          <w:sz w:val="19"/>
          <w:szCs w:val="19"/>
        </w:rPr>
        <w:t xml:space="preserve">   </w:t>
      </w:r>
      <w:r w:rsidRPr="00320F9F">
        <w:rPr>
          <w:rFonts w:asciiTheme="minorHAnsi" w:eastAsiaTheme="minorEastAsia" w:hAnsiTheme="minorHAnsi" w:cstheme="minorHAnsi"/>
          <w:color w:val="FF0000"/>
          <w:sz w:val="19"/>
          <w:szCs w:val="19"/>
        </w:rPr>
        <w:t xml:space="preserve"> </w:t>
      </w:r>
      <w:commentRangeStart w:id="16"/>
      <w:commentRangeEnd w:id="16"/>
      <w:r w:rsidR="00950B5E" w:rsidRPr="00320F9F">
        <w:rPr>
          <w:rStyle w:val="CommentReference"/>
          <w:sz w:val="19"/>
          <w:szCs w:val="19"/>
        </w:rPr>
        <w:commentReference w:id="16"/>
      </w:r>
    </w:p>
    <w:p w14:paraId="6E348844" w14:textId="1C2CB179" w:rsidR="00436EDC" w:rsidRPr="00320F9F" w:rsidRDefault="00436EDC" w:rsidP="009D3094">
      <w:pPr>
        <w:autoSpaceDE w:val="0"/>
        <w:autoSpaceDN w:val="0"/>
        <w:adjustRightInd w:val="0"/>
        <w:spacing w:after="120"/>
        <w:ind w:left="360"/>
        <w:jc w:val="both"/>
        <w:rPr>
          <w:rFonts w:asciiTheme="minorHAnsi" w:eastAsiaTheme="minorEastAsia" w:hAnsiTheme="minorHAnsi" w:cstheme="minorHAnsi"/>
          <w:color w:val="7030A0"/>
          <w:sz w:val="19"/>
          <w:szCs w:val="19"/>
        </w:rPr>
      </w:pPr>
      <w:r w:rsidRPr="00320F9F">
        <w:rPr>
          <w:rFonts w:asciiTheme="minorHAnsi" w:hAnsiTheme="minorHAnsi" w:cstheme="minorHAnsi"/>
          <w:sz w:val="19"/>
          <w:szCs w:val="19"/>
        </w:rPr>
        <w:lastRenderedPageBreak/>
        <w:t>Charges exclusive of (and Client is responsible for) all applicable taxes, including value-added, consumption, goods and services, gross receipts, excise, sales, use and similar taxes due with respect to the Services.</w:t>
      </w:r>
    </w:p>
    <w:p w14:paraId="53FFE345" w14:textId="2C4DB6F0" w:rsidR="00C91837" w:rsidRDefault="006867DD" w:rsidP="008876C2">
      <w:pPr>
        <w:numPr>
          <w:ilvl w:val="1"/>
          <w:numId w:val="14"/>
        </w:numPr>
        <w:spacing w:after="120"/>
        <w:jc w:val="both"/>
        <w:rPr>
          <w:rFonts w:asciiTheme="minorHAnsi" w:hAnsiTheme="minorHAnsi" w:cstheme="minorHAnsi"/>
          <w:sz w:val="19"/>
          <w:szCs w:val="19"/>
        </w:rPr>
      </w:pPr>
      <w:r w:rsidRPr="008718D3">
        <w:rPr>
          <w:rFonts w:asciiTheme="minorHAnsi" w:hAnsiTheme="minorHAnsi" w:cstheme="minorHAnsi"/>
          <w:b/>
          <w:bCs/>
          <w:sz w:val="19"/>
          <w:szCs w:val="19"/>
        </w:rPr>
        <w:t>Purchase Orders/Billing Details.</w:t>
      </w:r>
    </w:p>
    <w:p w14:paraId="3FFFD030" w14:textId="78867E2B" w:rsidR="009B0610" w:rsidRPr="009B0610" w:rsidRDefault="00C629F7" w:rsidP="008876C2">
      <w:pPr>
        <w:numPr>
          <w:ilvl w:val="2"/>
          <w:numId w:val="14"/>
        </w:numPr>
        <w:spacing w:after="120"/>
        <w:ind w:left="1260" w:hanging="540"/>
        <w:jc w:val="both"/>
        <w:rPr>
          <w:rFonts w:asciiTheme="minorHAnsi" w:hAnsiTheme="minorHAnsi" w:cstheme="minorHAnsi"/>
          <w:sz w:val="19"/>
          <w:szCs w:val="19"/>
        </w:rPr>
      </w:pPr>
      <w:r w:rsidRPr="008718D3">
        <w:rPr>
          <w:rFonts w:ascii="Calibri" w:hAnsi="Calibri" w:cs="Calibri"/>
          <w:sz w:val="19"/>
          <w:szCs w:val="19"/>
          <w:bdr w:val="none" w:sz="0" w:space="0" w:color="auto" w:frame="1"/>
          <w:shd w:val="clear" w:color="auto" w:fill="FFFFFF"/>
          <w:lang w:val="en-CA"/>
        </w:rPr>
        <w:t xml:space="preserve">The terms and conditions set forth in a purchase order or other documents issued by Client with respect to the Services will be deemed </w:t>
      </w:r>
      <w:r w:rsidR="00921B9A">
        <w:rPr>
          <w:rFonts w:ascii="Calibri" w:hAnsi="Calibri" w:cs="Calibri"/>
          <w:sz w:val="19"/>
          <w:szCs w:val="19"/>
          <w:bdr w:val="none" w:sz="0" w:space="0" w:color="auto" w:frame="1"/>
          <w:shd w:val="clear" w:color="auto" w:fill="FFFFFF"/>
          <w:lang w:val="en-CA"/>
        </w:rPr>
        <w:t xml:space="preserve">null and </w:t>
      </w:r>
      <w:r w:rsidRPr="008718D3">
        <w:rPr>
          <w:rFonts w:ascii="Calibri" w:hAnsi="Calibri" w:cs="Calibri"/>
          <w:sz w:val="19"/>
          <w:szCs w:val="19"/>
          <w:bdr w:val="none" w:sz="0" w:space="0" w:color="auto" w:frame="1"/>
          <w:shd w:val="clear" w:color="auto" w:fill="FFFFFF"/>
          <w:lang w:val="en-CA"/>
        </w:rPr>
        <w:t>void and the Services will be controlled by the terms and conditions of this</w:t>
      </w:r>
      <w:r w:rsidR="001C6DFA">
        <w:rPr>
          <w:rFonts w:ascii="Calibri" w:hAnsi="Calibri" w:cs="Calibri"/>
          <w:sz w:val="19"/>
          <w:szCs w:val="19"/>
          <w:bdr w:val="none" w:sz="0" w:space="0" w:color="auto" w:frame="1"/>
          <w:shd w:val="clear" w:color="auto" w:fill="FFFFFF"/>
          <w:lang w:val="en-CA"/>
        </w:rPr>
        <w:t xml:space="preserve"> </w:t>
      </w:r>
      <w:r w:rsidRPr="008718D3">
        <w:rPr>
          <w:rFonts w:ascii="Calibri" w:hAnsi="Calibri" w:cs="Calibri"/>
          <w:sz w:val="19"/>
          <w:szCs w:val="19"/>
          <w:bdr w:val="none" w:sz="0" w:space="0" w:color="auto" w:frame="1"/>
          <w:shd w:val="clear" w:color="auto" w:fill="FFFFFF"/>
          <w:lang w:val="en-CA"/>
        </w:rPr>
        <w:t>Agreement.</w:t>
      </w:r>
      <w:r w:rsidR="00A27E06" w:rsidRPr="00F50001">
        <w:rPr>
          <w:rFonts w:ascii="Calibri" w:hAnsi="Calibri" w:cs="Calibri"/>
          <w:sz w:val="19"/>
          <w:szCs w:val="19"/>
          <w:bdr w:val="none" w:sz="0" w:space="0" w:color="auto" w:frame="1"/>
          <w:shd w:val="clear" w:color="auto" w:fill="FFFFFF"/>
          <w:lang w:val="en-CA"/>
        </w:rPr>
        <w:t xml:space="preserve"> </w:t>
      </w:r>
      <w:r w:rsidR="00A27E06" w:rsidRPr="00F50001">
        <w:rPr>
          <w:rStyle w:val="normaltextrun"/>
          <w:rFonts w:ascii="Calibri" w:hAnsi="Calibri" w:cs="Calibri"/>
          <w:sz w:val="19"/>
          <w:szCs w:val="19"/>
          <w:shd w:val="clear" w:color="auto" w:fill="FFFFFF"/>
        </w:rPr>
        <w:t>Invoices shall be issued electronically.</w:t>
      </w:r>
    </w:p>
    <w:p w14:paraId="39048CE3" w14:textId="7BCB7AA5" w:rsidR="006867DD" w:rsidRPr="008718D3" w:rsidRDefault="00E75E6F" w:rsidP="008876C2">
      <w:pPr>
        <w:numPr>
          <w:ilvl w:val="2"/>
          <w:numId w:val="14"/>
        </w:numPr>
        <w:spacing w:after="120"/>
        <w:ind w:left="1260" w:hanging="540"/>
        <w:jc w:val="both"/>
        <w:rPr>
          <w:rFonts w:asciiTheme="minorHAnsi" w:hAnsiTheme="minorHAnsi" w:cstheme="minorHAnsi"/>
          <w:sz w:val="19"/>
          <w:szCs w:val="19"/>
        </w:rPr>
      </w:pPr>
      <w:bookmarkStart w:id="17" w:name="_Hlk135743611"/>
      <w:r w:rsidRPr="00190AEF">
        <w:rPr>
          <w:rStyle w:val="normaltextrun"/>
          <w:rFonts w:ascii="Calibri" w:hAnsi="Calibri" w:cs="Calibri"/>
          <w:sz w:val="19"/>
          <w:szCs w:val="19"/>
          <w:shd w:val="clear" w:color="auto" w:fill="FFFFFF"/>
          <w:lang w:val="en-CA"/>
        </w:rPr>
        <w:t>If Client requires an invoice to include any billing documentation e.g. purchase order number, evidence of arrangement, or other Client-specific billing details (“Billing Details”), Client shall provide such Billing Details to NIQ as follows:  (i) no later than 10 days following execution of the Agreement; and (ii) during the term of the Agreement, changes to Billing Details or ongoing documentation must be submitted no later than the 10th day of each month in which an invoice is scheduled to be issued. NIQ will accommodate a maximum of one (1) set of Billing Details per Agreement, or for multi-year agreements, one (1) set of Billing Details per Contract Year. Client’s “goods received” documentation number is not required for Services and will not be included on invoices as Billing Details. It is a material obligation of Client to ensure that NIQ has correct Billing Details during the term.  If Client fails to do so, the invoice will be deemed due and payable by Client without the Billing Details. If an invoice needs to be reissued, the reissued invoice will be payable based on the original invoice's payment due date. NIQ may, at its option suspend applicable Services until any such Billing Details are received</w:t>
      </w:r>
      <w:r w:rsidR="00C629F7" w:rsidRPr="008718D3">
        <w:rPr>
          <w:rStyle w:val="xxxxxxxxxxxxnormaltextrun"/>
          <w:rFonts w:ascii="Calibri" w:hAnsi="Calibri" w:cs="Calibri"/>
          <w:sz w:val="19"/>
          <w:szCs w:val="19"/>
          <w:bdr w:val="none" w:sz="0" w:space="0" w:color="auto" w:frame="1"/>
          <w:shd w:val="clear" w:color="auto" w:fill="FFFFFF"/>
          <w:lang w:val="en-CA"/>
        </w:rPr>
        <w:t>.</w:t>
      </w:r>
    </w:p>
    <w:bookmarkEnd w:id="17"/>
    <w:p w14:paraId="40726972" w14:textId="77777777" w:rsidR="0047172F" w:rsidRPr="0047172F" w:rsidRDefault="00C067C3" w:rsidP="008876C2">
      <w:pPr>
        <w:pStyle w:val="ListParagraph"/>
        <w:numPr>
          <w:ilvl w:val="1"/>
          <w:numId w:val="14"/>
        </w:numPr>
        <w:spacing w:before="120" w:line="259" w:lineRule="auto"/>
        <w:jc w:val="both"/>
        <w:rPr>
          <w:rFonts w:asciiTheme="minorHAnsi" w:eastAsiaTheme="minorEastAsia" w:hAnsiTheme="minorHAnsi" w:cstheme="minorHAnsi"/>
          <w:b/>
          <w:bCs/>
          <w:sz w:val="19"/>
          <w:szCs w:val="19"/>
        </w:rPr>
      </w:pPr>
      <w:r w:rsidRPr="00320F9F">
        <w:rPr>
          <w:rFonts w:asciiTheme="minorHAnsi" w:eastAsiaTheme="minorEastAsia" w:hAnsiTheme="minorHAnsi" w:cstheme="minorBidi"/>
          <w:b/>
          <w:bCs/>
          <w:sz w:val="19"/>
          <w:szCs w:val="19"/>
        </w:rPr>
        <w:t>Increases.</w:t>
      </w:r>
      <w:r w:rsidR="00157283">
        <w:rPr>
          <w:rFonts w:asciiTheme="minorHAnsi" w:eastAsiaTheme="minorEastAsia" w:hAnsiTheme="minorHAnsi" w:cstheme="minorBidi"/>
          <w:b/>
          <w:bCs/>
          <w:sz w:val="19"/>
          <w:szCs w:val="19"/>
        </w:rPr>
        <w:t xml:space="preserve"> </w:t>
      </w:r>
      <w:r w:rsidR="00157283" w:rsidRPr="008718D3">
        <w:rPr>
          <w:rFonts w:asciiTheme="minorHAnsi" w:eastAsiaTheme="minorEastAsia" w:hAnsiTheme="minorHAnsi" w:cstheme="minorBidi"/>
          <w:b/>
          <w:bCs/>
          <w:sz w:val="19"/>
          <w:szCs w:val="19"/>
        </w:rPr>
        <w:t xml:space="preserve"> </w:t>
      </w:r>
    </w:p>
    <w:p w14:paraId="3B48D12F" w14:textId="5EAD7BC7" w:rsidR="00C747E2" w:rsidRPr="006921DD" w:rsidRDefault="005B5356" w:rsidP="0047172F">
      <w:pPr>
        <w:pStyle w:val="ListParagraph"/>
        <w:spacing w:before="120" w:line="259" w:lineRule="auto"/>
        <w:jc w:val="both"/>
        <w:rPr>
          <w:rFonts w:asciiTheme="minorHAnsi" w:eastAsiaTheme="minorEastAsia" w:hAnsiTheme="minorHAnsi" w:cstheme="minorHAnsi"/>
          <w:b/>
          <w:bCs/>
          <w:sz w:val="19"/>
          <w:szCs w:val="19"/>
        </w:rPr>
      </w:pPr>
      <w:commentRangeStart w:id="18"/>
      <w:r>
        <w:rPr>
          <w:rStyle w:val="normaltextrun"/>
          <w:rFonts w:ascii="Calibri" w:hAnsi="Calibri" w:cs="Calibri"/>
          <w:color w:val="000000"/>
          <w:sz w:val="19"/>
          <w:szCs w:val="19"/>
          <w:shd w:val="clear" w:color="auto" w:fill="FFFFFF"/>
        </w:rPr>
        <w:t>During</w:t>
      </w:r>
      <w:commentRangeEnd w:id="18"/>
      <w:r>
        <w:rPr>
          <w:rStyle w:val="CommentReference"/>
        </w:rPr>
        <w:commentReference w:id="18"/>
      </w:r>
      <w:r>
        <w:rPr>
          <w:rStyle w:val="normaltextrun"/>
          <w:rFonts w:ascii="Calibri" w:hAnsi="Calibri" w:cs="Calibri"/>
          <w:color w:val="000000"/>
          <w:sz w:val="19"/>
          <w:szCs w:val="19"/>
          <w:shd w:val="clear" w:color="auto" w:fill="FFFFFF"/>
        </w:rPr>
        <w:t xml:space="preserve"> the Initial Term, Charges specified above are subject to a cost-of-living increase (“COLA Increase”) on each </w:t>
      </w:r>
      <w:r>
        <w:rPr>
          <w:rStyle w:val="normaltextrun"/>
          <w:rFonts w:ascii="Calibri" w:hAnsi="Calibri" w:cs="Calibri"/>
          <w:color w:val="000000"/>
          <w:sz w:val="19"/>
          <w:szCs w:val="19"/>
          <w:shd w:val="clear" w:color="auto" w:fill="FFFF00"/>
        </w:rPr>
        <w:t>[month day]</w:t>
      </w:r>
      <w:r>
        <w:rPr>
          <w:rStyle w:val="normaltextrun"/>
          <w:rFonts w:ascii="Calibri" w:hAnsi="Calibri" w:cs="Calibri"/>
          <w:color w:val="000000"/>
          <w:sz w:val="19"/>
          <w:szCs w:val="19"/>
          <w:shd w:val="clear" w:color="auto" w:fill="FFFFFF"/>
        </w:rPr>
        <w:t xml:space="preserve"> ("COLA Increase Date") calculated based on the year over year in the </w:t>
      </w:r>
      <w:r>
        <w:rPr>
          <w:rStyle w:val="normaltextrun"/>
          <w:rFonts w:ascii="Calibri" w:hAnsi="Calibri" w:cs="Calibri"/>
          <w:color w:val="000000"/>
          <w:sz w:val="19"/>
          <w:szCs w:val="19"/>
          <w:shd w:val="clear" w:color="auto" w:fill="FFFF00"/>
        </w:rPr>
        <w:t>[PRIMARY INDEX NAME]</w:t>
      </w:r>
      <w:r>
        <w:rPr>
          <w:rStyle w:val="normaltextrun"/>
          <w:rFonts w:ascii="Calibri" w:hAnsi="Calibri" w:cs="Calibri"/>
          <w:color w:val="000000"/>
          <w:sz w:val="19"/>
          <w:szCs w:val="19"/>
          <w:shd w:val="clear" w:color="auto" w:fill="FFFFFF"/>
        </w:rPr>
        <w:t xml:space="preserve"> published by </w:t>
      </w:r>
      <w:r>
        <w:rPr>
          <w:rStyle w:val="normaltextrun"/>
          <w:rFonts w:ascii="Calibri" w:hAnsi="Calibri" w:cs="Calibri"/>
          <w:color w:val="000000"/>
          <w:sz w:val="19"/>
          <w:szCs w:val="19"/>
          <w:shd w:val="clear" w:color="auto" w:fill="FFFF00"/>
        </w:rPr>
        <w:t>[PRIMARY INDEX PUBLISHED BY]</w:t>
      </w:r>
      <w:r>
        <w:rPr>
          <w:rStyle w:val="normaltextrun"/>
          <w:rFonts w:ascii="Calibri" w:hAnsi="Calibri" w:cs="Calibri"/>
          <w:color w:val="000000"/>
          <w:sz w:val="19"/>
          <w:szCs w:val="19"/>
          <w:shd w:val="clear" w:color="auto" w:fill="FFFFFF"/>
        </w:rPr>
        <w:t xml:space="preserve"> available at </w:t>
      </w:r>
      <w:r>
        <w:rPr>
          <w:rStyle w:val="normaltextrun"/>
          <w:rFonts w:ascii="Calibri" w:hAnsi="Calibri" w:cs="Calibri"/>
          <w:color w:val="000000"/>
          <w:sz w:val="19"/>
          <w:szCs w:val="19"/>
          <w:shd w:val="clear" w:color="auto" w:fill="FFFF00"/>
        </w:rPr>
        <w:t>[PRIMARY INDEX ACCESSED AT]</w:t>
      </w:r>
      <w:r>
        <w:rPr>
          <w:rStyle w:val="normaltextrun"/>
          <w:rFonts w:ascii="Calibri" w:hAnsi="Calibri" w:cs="Calibri"/>
          <w:color w:val="000000"/>
          <w:sz w:val="19"/>
          <w:szCs w:val="19"/>
          <w:shd w:val="clear" w:color="auto" w:fill="FFFFFF"/>
        </w:rPr>
        <w:t>.  The data used will be the most recent data published six (6) months prior to the COLA Increase Date. If the COLA Increase is negative or zero, Charges will not change.</w:t>
      </w:r>
      <w:r w:rsidR="00C747E2" w:rsidRPr="008718D3">
        <w:rPr>
          <w:rFonts w:asciiTheme="minorHAnsi" w:eastAsiaTheme="minorEastAsia" w:hAnsiTheme="minorHAnsi" w:cstheme="minorHAnsi"/>
          <w:sz w:val="19"/>
          <w:szCs w:val="19"/>
        </w:rPr>
        <w:t xml:space="preserve"> </w:t>
      </w:r>
    </w:p>
    <w:p w14:paraId="74413898" w14:textId="3C7CF454" w:rsidR="0047172F" w:rsidRDefault="0047172F" w:rsidP="0047172F">
      <w:pPr>
        <w:pStyle w:val="paragraph"/>
        <w:spacing w:before="120" w:beforeAutospacing="0" w:after="0" w:afterAutospacing="0"/>
        <w:ind w:left="720" w:right="45"/>
        <w:jc w:val="both"/>
        <w:rPr>
          <w:rStyle w:val="normaltextrun"/>
          <w:rFonts w:asciiTheme="minorHAnsi" w:eastAsiaTheme="minorEastAsia" w:hAnsiTheme="minorHAnsi" w:cstheme="minorHAnsi"/>
          <w:sz w:val="19"/>
          <w:szCs w:val="19"/>
        </w:rPr>
      </w:pPr>
      <w:commentRangeStart w:id="19"/>
      <w:r w:rsidRPr="00C10565">
        <w:rPr>
          <w:rStyle w:val="normaltextrun"/>
          <w:rFonts w:asciiTheme="minorHAnsi" w:eastAsiaTheme="minorEastAsia" w:hAnsiTheme="minorHAnsi" w:cstheme="minorHAnsi"/>
          <w:sz w:val="19"/>
          <w:szCs w:val="19"/>
        </w:rPr>
        <w:t>Notices</w:t>
      </w:r>
      <w:commentRangeEnd w:id="19"/>
      <w:r>
        <w:rPr>
          <w:rStyle w:val="CommentReference"/>
        </w:rPr>
        <w:commentReference w:id="19"/>
      </w:r>
      <w:r w:rsidRPr="00320F9F">
        <w:rPr>
          <w:rStyle w:val="normaltextrun"/>
          <w:rFonts w:asciiTheme="minorHAnsi" w:eastAsiaTheme="minorEastAsia" w:hAnsiTheme="minorHAnsi" w:cstheme="minorHAnsi"/>
          <w:sz w:val="19"/>
          <w:szCs w:val="19"/>
        </w:rPr>
        <w:t xml:space="preserve"> of the COLA Increases may be in the form of an invoice or other notification sent via email or regular mail. Increases under this section are in addition to any increases due under the “Changes to Services” section of the </w:t>
      </w:r>
      <w:r w:rsidR="00217824">
        <w:rPr>
          <w:rStyle w:val="normaltextrun"/>
          <w:rFonts w:asciiTheme="minorHAnsi" w:eastAsiaTheme="minorEastAsia" w:hAnsiTheme="minorHAnsi" w:cstheme="minorHAnsi"/>
          <w:sz w:val="19"/>
          <w:szCs w:val="19"/>
        </w:rPr>
        <w:t>MSA</w:t>
      </w:r>
      <w:r w:rsidRPr="006921DD">
        <w:rPr>
          <w:rStyle w:val="normaltextrun"/>
          <w:rFonts w:asciiTheme="minorHAnsi" w:eastAsiaTheme="minorEastAsia" w:hAnsiTheme="minorHAnsi" w:cstheme="minorHAnsi"/>
          <w:sz w:val="19"/>
          <w:szCs w:val="19"/>
        </w:rPr>
        <w:t>.</w:t>
      </w:r>
    </w:p>
    <w:p w14:paraId="1FF7AF7F" w14:textId="61709472" w:rsidR="00C747E2" w:rsidRPr="006921DD" w:rsidRDefault="007F3B26" w:rsidP="00C747E2">
      <w:pPr>
        <w:spacing w:before="120" w:line="259" w:lineRule="auto"/>
        <w:ind w:left="720"/>
        <w:jc w:val="both"/>
        <w:rPr>
          <w:rFonts w:asciiTheme="minorHAnsi" w:eastAsiaTheme="minorEastAsia" w:hAnsiTheme="minorHAnsi" w:cstheme="minorHAnsi"/>
          <w:sz w:val="19"/>
          <w:szCs w:val="19"/>
        </w:rPr>
      </w:pPr>
      <w:commentRangeStart w:id="20"/>
      <w:r w:rsidRPr="00C10565">
        <w:rPr>
          <w:rFonts w:asciiTheme="minorHAnsi" w:eastAsiaTheme="minorEastAsia" w:hAnsiTheme="minorHAnsi" w:cstheme="minorHAnsi"/>
          <w:sz w:val="19"/>
          <w:szCs w:val="19"/>
        </w:rPr>
        <w:t>During</w:t>
      </w:r>
      <w:commentRangeEnd w:id="20"/>
      <w:r w:rsidR="00475344">
        <w:rPr>
          <w:rStyle w:val="CommentReference"/>
        </w:rPr>
        <w:commentReference w:id="20"/>
      </w:r>
      <w:r w:rsidR="00C067C3" w:rsidRPr="00320F9F">
        <w:rPr>
          <w:rFonts w:asciiTheme="minorHAnsi" w:eastAsiaTheme="minorEastAsia" w:hAnsiTheme="minorHAnsi" w:cstheme="minorBidi"/>
          <w:sz w:val="19"/>
          <w:szCs w:val="19"/>
        </w:rPr>
        <w:t xml:space="preserve"> each annual Renewal Term if any, Charges specified above are subject to a COLA Increase as specified above plus 5%</w:t>
      </w:r>
      <w:r w:rsidR="00C747E2" w:rsidRPr="006921DD">
        <w:rPr>
          <w:rFonts w:asciiTheme="minorHAnsi" w:eastAsiaTheme="minorEastAsia" w:hAnsiTheme="minorHAnsi" w:cstheme="minorHAnsi"/>
          <w:sz w:val="19"/>
          <w:szCs w:val="19"/>
        </w:rPr>
        <w:t>.</w:t>
      </w:r>
    </w:p>
    <w:p w14:paraId="6193ADAD" w14:textId="667D60DB" w:rsidR="007B6776" w:rsidRDefault="007B6776" w:rsidP="007B6776">
      <w:pPr>
        <w:pStyle w:val="paragraph"/>
        <w:spacing w:before="80" w:beforeAutospacing="0" w:after="0" w:afterAutospacing="0"/>
        <w:ind w:left="720" w:right="45"/>
        <w:jc w:val="both"/>
        <w:rPr>
          <w:rStyle w:val="normaltextrun"/>
          <w:rFonts w:asciiTheme="minorHAnsi" w:eastAsiaTheme="minorEastAsia" w:hAnsiTheme="minorHAnsi" w:cstheme="minorHAnsi"/>
          <w:sz w:val="19"/>
          <w:szCs w:val="19"/>
        </w:rPr>
      </w:pPr>
      <w:bookmarkStart w:id="21" w:name="_Hlk136363926"/>
      <w:r w:rsidRPr="000F3A68">
        <w:rPr>
          <w:rStyle w:val="normaltextrun"/>
          <w:rFonts w:asciiTheme="minorHAnsi" w:eastAsiaTheme="minorEastAsia" w:hAnsiTheme="minorHAnsi" w:cstheme="minorHAnsi"/>
          <w:b/>
          <w:bCs/>
          <w:sz w:val="19"/>
          <w:szCs w:val="19"/>
        </w:rPr>
        <w:t>A “High Inflation Period”</w:t>
      </w:r>
      <w:r>
        <w:rPr>
          <w:rStyle w:val="normaltextrun"/>
          <w:rFonts w:asciiTheme="minorHAnsi" w:eastAsiaTheme="minorEastAsia" w:hAnsiTheme="minorHAnsi" w:cstheme="minorHAnsi"/>
          <w:sz w:val="19"/>
          <w:szCs w:val="19"/>
        </w:rPr>
        <w:t xml:space="preserve"> means any period in which the </w:t>
      </w:r>
      <w:r w:rsidR="00852982">
        <w:rPr>
          <w:rStyle w:val="normaltextrun"/>
          <w:rFonts w:asciiTheme="minorHAnsi" w:eastAsiaTheme="minorEastAsia" w:hAnsiTheme="minorHAnsi" w:cstheme="minorHAnsi"/>
          <w:sz w:val="19"/>
          <w:szCs w:val="19"/>
        </w:rPr>
        <w:t xml:space="preserve">year over year </w:t>
      </w:r>
      <w:r>
        <w:rPr>
          <w:rStyle w:val="normaltextrun"/>
          <w:rFonts w:asciiTheme="minorHAnsi" w:eastAsiaTheme="minorEastAsia" w:hAnsiTheme="minorHAnsi" w:cstheme="minorHAnsi"/>
          <w:sz w:val="19"/>
          <w:szCs w:val="19"/>
        </w:rPr>
        <w:t>growth in the local consumer prices index (“CPI”) for a country, per the ‘published by’ source for CPI as stated in the Agreement, or if a CPI ‘published by’ is not stated in the Agreement, then per a statistical office or central bank source as determined by NIQ or as mutually agreed between the parties, is equal to or above ten percent (10%) for at least three (3) consecutive months.</w:t>
      </w:r>
    </w:p>
    <w:p w14:paraId="797AB291" w14:textId="77777777" w:rsidR="007B6776" w:rsidRDefault="007B6776" w:rsidP="007B6776">
      <w:pPr>
        <w:pStyle w:val="paragraph"/>
        <w:spacing w:before="80" w:beforeAutospacing="0" w:after="0" w:afterAutospacing="0"/>
        <w:ind w:left="720" w:right="45"/>
        <w:jc w:val="both"/>
        <w:rPr>
          <w:rStyle w:val="normaltextrun"/>
          <w:rFonts w:asciiTheme="minorHAnsi" w:eastAsiaTheme="minorEastAsia" w:hAnsiTheme="minorHAnsi" w:cstheme="minorHAnsi"/>
          <w:sz w:val="19"/>
          <w:szCs w:val="19"/>
        </w:rPr>
      </w:pPr>
      <w:r>
        <w:rPr>
          <w:rStyle w:val="normaltextrun"/>
          <w:rFonts w:asciiTheme="minorHAnsi" w:eastAsiaTheme="minorEastAsia" w:hAnsiTheme="minorHAnsi" w:cstheme="minorHAnsi"/>
          <w:sz w:val="19"/>
          <w:szCs w:val="19"/>
        </w:rPr>
        <w:t>“Annual COLA Increase” means the increase as per the agreed annual cost of living increase terms.</w:t>
      </w:r>
    </w:p>
    <w:p w14:paraId="73215404" w14:textId="77777777" w:rsidR="007B6776" w:rsidRDefault="007B6776" w:rsidP="007B6776">
      <w:pPr>
        <w:pStyle w:val="paragraph"/>
        <w:spacing w:before="80" w:beforeAutospacing="0" w:after="0" w:afterAutospacing="0"/>
        <w:ind w:left="720" w:right="45"/>
        <w:jc w:val="both"/>
        <w:rPr>
          <w:rStyle w:val="normaltextrun"/>
          <w:rFonts w:asciiTheme="minorHAnsi" w:eastAsiaTheme="minorEastAsia" w:hAnsiTheme="minorHAnsi" w:cstheme="minorHAnsi"/>
          <w:sz w:val="19"/>
          <w:szCs w:val="19"/>
        </w:rPr>
      </w:pPr>
      <w:r>
        <w:rPr>
          <w:rStyle w:val="normaltextrun"/>
          <w:rFonts w:asciiTheme="minorHAnsi" w:eastAsiaTheme="minorEastAsia" w:hAnsiTheme="minorHAnsi" w:cstheme="minorHAnsi"/>
          <w:sz w:val="19"/>
          <w:szCs w:val="19"/>
        </w:rPr>
        <w:t>If a country enters a High Inflation period, NIQ may increase the amounts on its invoices for Services for the duration of the High Inflation Period on a frequency that is no less than quarterly; the increase to be taken (“High Inflation Increase %”) will be determined as follows and will be recalculated every three (3) months for the duration of the High Inflation Period:</w:t>
      </w:r>
    </w:p>
    <w:p w14:paraId="60A11AA8" w14:textId="77777777" w:rsidR="007B6776" w:rsidRDefault="007B6776" w:rsidP="007B6776">
      <w:pPr>
        <w:pStyle w:val="paragraph"/>
        <w:numPr>
          <w:ilvl w:val="3"/>
          <w:numId w:val="7"/>
        </w:numPr>
        <w:spacing w:before="80" w:beforeAutospacing="0" w:after="0" w:afterAutospacing="0"/>
        <w:ind w:left="720" w:right="45" w:firstLine="0"/>
        <w:jc w:val="both"/>
        <w:rPr>
          <w:rStyle w:val="normaltextrun"/>
          <w:rFonts w:asciiTheme="minorHAnsi" w:eastAsiaTheme="minorEastAsia" w:hAnsiTheme="minorHAnsi" w:cstheme="minorHAnsi"/>
          <w:sz w:val="19"/>
          <w:szCs w:val="19"/>
        </w:rPr>
      </w:pPr>
      <w:r>
        <w:rPr>
          <w:rStyle w:val="normaltextrun"/>
          <w:rFonts w:asciiTheme="minorHAnsi" w:eastAsiaTheme="minorEastAsia" w:hAnsiTheme="minorHAnsi" w:cstheme="minorHAnsi"/>
          <w:sz w:val="19"/>
          <w:szCs w:val="19"/>
        </w:rPr>
        <w:t>the growth in CPI since the date of data used to determine the last Annual COLA Increase taken by NIQ ; or</w:t>
      </w:r>
    </w:p>
    <w:p w14:paraId="1F888CF4" w14:textId="77777777" w:rsidR="007B6776" w:rsidRDefault="007B6776" w:rsidP="007B6776">
      <w:pPr>
        <w:pStyle w:val="paragraph"/>
        <w:numPr>
          <w:ilvl w:val="3"/>
          <w:numId w:val="7"/>
        </w:numPr>
        <w:spacing w:before="80" w:beforeAutospacing="0" w:after="0" w:afterAutospacing="0"/>
        <w:ind w:right="45" w:hanging="540"/>
        <w:jc w:val="both"/>
        <w:rPr>
          <w:rStyle w:val="normaltextrun"/>
          <w:rFonts w:asciiTheme="minorHAnsi" w:eastAsiaTheme="minorEastAsia" w:hAnsiTheme="minorHAnsi" w:cstheme="minorHAnsi"/>
          <w:sz w:val="19"/>
          <w:szCs w:val="19"/>
        </w:rPr>
      </w:pPr>
      <w:r>
        <w:rPr>
          <w:rStyle w:val="normaltextrun"/>
          <w:rFonts w:asciiTheme="minorHAnsi" w:eastAsiaTheme="minorEastAsia" w:hAnsiTheme="minorHAnsi" w:cstheme="minorHAnsi"/>
          <w:sz w:val="19"/>
          <w:szCs w:val="19"/>
        </w:rPr>
        <w:t>if no Annual COLA Increase was taken under the current Agreement, then growth in CPI since the start of the High Inflation Period; or</w:t>
      </w:r>
    </w:p>
    <w:p w14:paraId="54943206" w14:textId="77777777" w:rsidR="007B6776" w:rsidRDefault="007B6776" w:rsidP="007B6776">
      <w:pPr>
        <w:pStyle w:val="paragraph"/>
        <w:numPr>
          <w:ilvl w:val="3"/>
          <w:numId w:val="7"/>
        </w:numPr>
        <w:spacing w:before="80" w:beforeAutospacing="0" w:after="0" w:afterAutospacing="0"/>
        <w:ind w:left="720" w:right="45" w:firstLine="0"/>
        <w:jc w:val="both"/>
        <w:rPr>
          <w:rStyle w:val="normaltextrun"/>
          <w:rFonts w:asciiTheme="minorHAnsi" w:eastAsiaTheme="minorEastAsia" w:hAnsiTheme="minorHAnsi" w:cstheme="minorHAnsi"/>
          <w:sz w:val="19"/>
          <w:szCs w:val="19"/>
        </w:rPr>
      </w:pPr>
      <w:r>
        <w:rPr>
          <w:rStyle w:val="normaltextrun"/>
          <w:rFonts w:asciiTheme="minorHAnsi" w:eastAsiaTheme="minorEastAsia" w:hAnsiTheme="minorHAnsi" w:cstheme="minorHAnsi"/>
          <w:sz w:val="19"/>
          <w:szCs w:val="19"/>
        </w:rPr>
        <w:t>the growth in CPI since the date of the data used to determine the last High Inflation Increase %.</w:t>
      </w:r>
    </w:p>
    <w:p w14:paraId="595DACFC" w14:textId="544FF1A9" w:rsidR="00E56360" w:rsidRPr="00E56360" w:rsidRDefault="007B6776" w:rsidP="007B6776">
      <w:pPr>
        <w:pStyle w:val="paragraph"/>
        <w:spacing w:before="120" w:beforeAutospacing="0" w:after="0" w:afterAutospacing="0"/>
        <w:ind w:left="720" w:right="45"/>
        <w:jc w:val="both"/>
        <w:rPr>
          <w:rStyle w:val="eop"/>
          <w:rFonts w:asciiTheme="minorHAnsi" w:eastAsiaTheme="minorEastAsia" w:hAnsiTheme="minorHAnsi" w:cstheme="minorHAnsi"/>
          <w:sz w:val="19"/>
          <w:szCs w:val="19"/>
        </w:rPr>
      </w:pPr>
      <w:r>
        <w:rPr>
          <w:rStyle w:val="normaltextrun"/>
          <w:rFonts w:asciiTheme="minorHAnsi" w:eastAsiaTheme="minorEastAsia" w:hAnsiTheme="minorHAnsi" w:cstheme="minorHAnsi"/>
          <w:sz w:val="19"/>
          <w:szCs w:val="19"/>
        </w:rPr>
        <w:t xml:space="preserve"> </w:t>
      </w:r>
      <w:r w:rsidRPr="008048C6">
        <w:rPr>
          <w:rStyle w:val="xxxxxxxxxxxxxxnormaltextrun"/>
          <w:rFonts w:asciiTheme="minorHAnsi" w:hAnsiTheme="minorHAnsi" w:cstheme="minorHAnsi"/>
          <w:sz w:val="19"/>
          <w:szCs w:val="19"/>
          <w:bdr w:val="none" w:sz="0" w:space="0" w:color="auto" w:frame="1"/>
          <w:shd w:val="clear" w:color="auto" w:fill="FFFFFF"/>
        </w:rPr>
        <w:t xml:space="preserve">During a High Inflation Period: (a) Client will pay each invoice within 30 days of the date the invoice was issued, notwithstanding any longer payment terms agreed by the parties; and (b) charges for late payments shall be a percentage equal to the percentage stated in the payment terms clause plus the High Inflation Increase % until such time as payment is received by NIQ. The terms of this High Inflation section supersede the Annual COLA Increase terms for the duration of the High Inflation Period. If a country leaves a High Inflation Period and if NIQ took a High Inflation Increase % at any time during a </w:t>
      </w:r>
      <w:r>
        <w:rPr>
          <w:rStyle w:val="xxxxxxxxxxxxxxnormaltextrun"/>
          <w:rFonts w:asciiTheme="minorHAnsi" w:hAnsiTheme="minorHAnsi" w:cstheme="minorHAnsi"/>
          <w:sz w:val="19"/>
          <w:szCs w:val="19"/>
          <w:bdr w:val="none" w:sz="0" w:space="0" w:color="auto" w:frame="1"/>
          <w:shd w:val="clear" w:color="auto" w:fill="FFFFFF"/>
        </w:rPr>
        <w:t>C</w:t>
      </w:r>
      <w:r w:rsidRPr="008048C6">
        <w:rPr>
          <w:rStyle w:val="xxxxxxxxxxxxxxnormaltextrun"/>
          <w:rFonts w:asciiTheme="minorHAnsi" w:hAnsiTheme="minorHAnsi" w:cstheme="minorHAnsi"/>
          <w:sz w:val="19"/>
          <w:szCs w:val="19"/>
          <w:bdr w:val="none" w:sz="0" w:space="0" w:color="auto" w:frame="1"/>
          <w:shd w:val="clear" w:color="auto" w:fill="FFFFFF"/>
        </w:rPr>
        <w:t xml:space="preserve">ontract </w:t>
      </w:r>
      <w:r>
        <w:rPr>
          <w:rStyle w:val="xxxxxxxxxxxxxxnormaltextrun"/>
          <w:rFonts w:asciiTheme="minorHAnsi" w:hAnsiTheme="minorHAnsi" w:cstheme="minorHAnsi"/>
          <w:sz w:val="19"/>
          <w:szCs w:val="19"/>
          <w:bdr w:val="none" w:sz="0" w:space="0" w:color="auto" w:frame="1"/>
          <w:shd w:val="clear" w:color="auto" w:fill="FFFFFF"/>
        </w:rPr>
        <w:t>Y</w:t>
      </w:r>
      <w:r w:rsidRPr="008048C6">
        <w:rPr>
          <w:rStyle w:val="xxxxxxxxxxxxxxnormaltextrun"/>
          <w:rFonts w:asciiTheme="minorHAnsi" w:hAnsiTheme="minorHAnsi" w:cstheme="minorHAnsi"/>
          <w:sz w:val="19"/>
          <w:szCs w:val="19"/>
          <w:bdr w:val="none" w:sz="0" w:space="0" w:color="auto" w:frame="1"/>
          <w:shd w:val="clear" w:color="auto" w:fill="FFFFFF"/>
        </w:rPr>
        <w:t xml:space="preserve">ear, </w:t>
      </w:r>
      <w:r>
        <w:rPr>
          <w:rStyle w:val="xxxxxxxxxxxxxxnormaltextrun"/>
          <w:rFonts w:asciiTheme="minorHAnsi" w:hAnsiTheme="minorHAnsi" w:cstheme="minorHAnsi"/>
          <w:sz w:val="19"/>
          <w:szCs w:val="19"/>
          <w:bdr w:val="none" w:sz="0" w:space="0" w:color="auto" w:frame="1"/>
          <w:shd w:val="clear" w:color="auto" w:fill="FFFFFF"/>
        </w:rPr>
        <w:t>NIQ</w:t>
      </w:r>
      <w:r w:rsidRPr="008048C6">
        <w:rPr>
          <w:rStyle w:val="xxxxxxxxxxxxxxnormaltextrun"/>
          <w:rFonts w:asciiTheme="minorHAnsi" w:hAnsiTheme="minorHAnsi" w:cstheme="minorHAnsi"/>
          <w:sz w:val="19"/>
          <w:szCs w:val="19"/>
          <w:bdr w:val="none" w:sz="0" w:space="0" w:color="auto" w:frame="1"/>
          <w:shd w:val="clear" w:color="auto" w:fill="FFFFFF"/>
        </w:rPr>
        <w:t xml:space="preserve"> will not take an Annual COLA Increase in the following </w:t>
      </w:r>
      <w:r>
        <w:rPr>
          <w:rStyle w:val="xxxxxxxxxxxxxxnormaltextrun"/>
          <w:rFonts w:asciiTheme="minorHAnsi" w:hAnsiTheme="minorHAnsi" w:cstheme="minorHAnsi"/>
          <w:sz w:val="19"/>
          <w:szCs w:val="19"/>
          <w:bdr w:val="none" w:sz="0" w:space="0" w:color="auto" w:frame="1"/>
          <w:shd w:val="clear" w:color="auto" w:fill="FFFFFF"/>
        </w:rPr>
        <w:t>C</w:t>
      </w:r>
      <w:r w:rsidRPr="008048C6">
        <w:rPr>
          <w:rStyle w:val="xxxxxxxxxxxxxxnormaltextrun"/>
          <w:rFonts w:asciiTheme="minorHAnsi" w:hAnsiTheme="minorHAnsi" w:cstheme="minorHAnsi"/>
          <w:sz w:val="19"/>
          <w:szCs w:val="19"/>
          <w:bdr w:val="none" w:sz="0" w:space="0" w:color="auto" w:frame="1"/>
          <w:shd w:val="clear" w:color="auto" w:fill="FFFFFF"/>
        </w:rPr>
        <w:t xml:space="preserve">ontract </w:t>
      </w:r>
      <w:r>
        <w:rPr>
          <w:rStyle w:val="xxxxxxxxxxxxxxnormaltextrun"/>
          <w:rFonts w:asciiTheme="minorHAnsi" w:hAnsiTheme="minorHAnsi" w:cstheme="minorHAnsi"/>
          <w:sz w:val="19"/>
          <w:szCs w:val="19"/>
          <w:bdr w:val="none" w:sz="0" w:space="0" w:color="auto" w:frame="1"/>
          <w:shd w:val="clear" w:color="auto" w:fill="FFFFFF"/>
        </w:rPr>
        <w:t>Y</w:t>
      </w:r>
      <w:r w:rsidRPr="008048C6">
        <w:rPr>
          <w:rStyle w:val="xxxxxxxxxxxxxxnormaltextrun"/>
          <w:rFonts w:asciiTheme="minorHAnsi" w:hAnsiTheme="minorHAnsi" w:cstheme="minorHAnsi"/>
          <w:sz w:val="19"/>
          <w:szCs w:val="19"/>
          <w:bdr w:val="none" w:sz="0" w:space="0" w:color="auto" w:frame="1"/>
          <w:shd w:val="clear" w:color="auto" w:fill="FFFFFF"/>
        </w:rPr>
        <w:t>ear. NIQ’s right to increase the amounts on invoices during a High Inflation Period shall coincide with and shall not limit its right to adjust the charges for the Services subject to any "Changes to Services" terms between the parties</w:t>
      </w:r>
      <w:bookmarkEnd w:id="21"/>
      <w:r w:rsidR="00E56360" w:rsidRPr="00E56360">
        <w:rPr>
          <w:rStyle w:val="xxxxxxxxxxxxnormaltextrun"/>
          <w:rFonts w:ascii="Calibri" w:hAnsi="Calibri" w:cs="Calibri"/>
          <w:color w:val="000000"/>
          <w:sz w:val="19"/>
          <w:szCs w:val="19"/>
          <w:bdr w:val="none" w:sz="0" w:space="0" w:color="auto" w:frame="1"/>
          <w:shd w:val="clear" w:color="auto" w:fill="FFFFFF"/>
          <w:lang w:val="en-CA"/>
        </w:rPr>
        <w:t>.</w:t>
      </w:r>
    </w:p>
    <w:p w14:paraId="347A134A" w14:textId="73FC64C9" w:rsidR="00C747E2" w:rsidRPr="006921DD" w:rsidRDefault="00276915" w:rsidP="008876C2">
      <w:pPr>
        <w:pStyle w:val="ListParagraph"/>
        <w:numPr>
          <w:ilvl w:val="1"/>
          <w:numId w:val="14"/>
        </w:numPr>
        <w:spacing w:before="120" w:line="259" w:lineRule="auto"/>
        <w:jc w:val="both"/>
        <w:rPr>
          <w:rFonts w:asciiTheme="minorHAnsi" w:eastAsiaTheme="minorEastAsia" w:hAnsiTheme="minorHAnsi" w:cstheme="minorHAnsi"/>
          <w:b/>
          <w:bCs/>
          <w:sz w:val="19"/>
          <w:szCs w:val="19"/>
        </w:rPr>
      </w:pPr>
      <w:commentRangeStart w:id="22"/>
      <w:r w:rsidRPr="00C10565">
        <w:rPr>
          <w:rFonts w:asciiTheme="minorHAnsi" w:eastAsiaTheme="minorEastAsia" w:hAnsiTheme="minorHAnsi" w:cstheme="minorHAnsi"/>
          <w:b/>
          <w:bCs/>
          <w:sz w:val="19"/>
          <w:szCs w:val="19"/>
        </w:rPr>
        <w:t>Benefits</w:t>
      </w:r>
      <w:r w:rsidR="00C747E2" w:rsidRPr="006921DD">
        <w:rPr>
          <w:rFonts w:asciiTheme="minorHAnsi" w:eastAsiaTheme="minorEastAsia" w:hAnsiTheme="minorHAnsi" w:cstheme="minorHAnsi"/>
          <w:b/>
          <w:bCs/>
          <w:sz w:val="19"/>
          <w:szCs w:val="19"/>
        </w:rPr>
        <w:t xml:space="preserve"> </w:t>
      </w:r>
      <w:commentRangeEnd w:id="22"/>
      <w:r w:rsidR="008C07C3">
        <w:rPr>
          <w:rStyle w:val="CommentReference"/>
        </w:rPr>
        <w:commentReference w:id="22"/>
      </w:r>
    </w:p>
    <w:p w14:paraId="4A42E01D" w14:textId="77777777" w:rsidR="00C747E2" w:rsidRPr="006921DD" w:rsidRDefault="00C747E2" w:rsidP="008876C2">
      <w:pPr>
        <w:pStyle w:val="ListParagraph"/>
        <w:numPr>
          <w:ilvl w:val="2"/>
          <w:numId w:val="14"/>
        </w:numPr>
        <w:spacing w:before="120" w:line="259" w:lineRule="auto"/>
        <w:ind w:left="1440"/>
        <w:jc w:val="both"/>
        <w:rPr>
          <w:rFonts w:asciiTheme="minorHAnsi" w:eastAsiaTheme="minorEastAsia" w:hAnsiTheme="minorHAnsi" w:cstheme="minorHAnsi"/>
          <w:b/>
          <w:bCs/>
          <w:sz w:val="19"/>
          <w:szCs w:val="19"/>
        </w:rPr>
      </w:pPr>
      <w:r w:rsidRPr="006921DD">
        <w:rPr>
          <w:rFonts w:asciiTheme="minorHAnsi" w:eastAsiaTheme="minorEastAsia" w:hAnsiTheme="minorHAnsi" w:cstheme="minorHAnsi"/>
          <w:b/>
          <w:bCs/>
          <w:sz w:val="19"/>
          <w:szCs w:val="19"/>
        </w:rPr>
        <w:lastRenderedPageBreak/>
        <w:t xml:space="preserve">Discounts Applied. </w:t>
      </w:r>
      <w:r w:rsidRPr="006921DD">
        <w:rPr>
          <w:rFonts w:asciiTheme="minorHAnsi" w:eastAsiaTheme="minorEastAsia" w:hAnsiTheme="minorHAnsi" w:cstheme="minorHAnsi"/>
          <w:color w:val="000000" w:themeColor="text1"/>
          <w:sz w:val="19"/>
          <w:szCs w:val="19"/>
          <w:lang w:val="en-GB"/>
        </w:rPr>
        <w:t xml:space="preserve">The above Charges are inclusive of all discounts, including the following:  </w:t>
      </w:r>
    </w:p>
    <w:p w14:paraId="029C9766" w14:textId="48E6DEA1" w:rsidR="005B64D6" w:rsidRPr="006921DD" w:rsidRDefault="005B64D6" w:rsidP="008876C2">
      <w:pPr>
        <w:pStyle w:val="ListParagraph"/>
        <w:numPr>
          <w:ilvl w:val="3"/>
          <w:numId w:val="14"/>
        </w:numPr>
        <w:tabs>
          <w:tab w:val="left" w:pos="1260"/>
        </w:tabs>
        <w:spacing w:before="120"/>
        <w:ind w:left="2160"/>
        <w:rPr>
          <w:rFonts w:asciiTheme="minorHAnsi" w:eastAsiaTheme="minorEastAsia" w:hAnsiTheme="minorHAnsi" w:cstheme="minorHAnsi"/>
          <w:b/>
          <w:sz w:val="19"/>
          <w:szCs w:val="19"/>
        </w:rPr>
      </w:pPr>
      <w:commentRangeStart w:id="23"/>
      <w:r w:rsidRPr="00320F9F">
        <w:rPr>
          <w:rFonts w:asciiTheme="minorHAnsi" w:eastAsiaTheme="minorEastAsia" w:hAnsiTheme="minorHAnsi" w:cstheme="minorHAnsi"/>
          <w:b/>
          <w:sz w:val="19"/>
          <w:szCs w:val="19"/>
        </w:rPr>
        <w:t xml:space="preserve">Discount for Duration </w:t>
      </w:r>
      <w:commentRangeEnd w:id="23"/>
      <w:r w:rsidR="00B038E6">
        <w:rPr>
          <w:rStyle w:val="CommentReference"/>
        </w:rPr>
        <w:commentReference w:id="23"/>
      </w:r>
      <w:r w:rsidRPr="00320F9F">
        <w:rPr>
          <w:rFonts w:asciiTheme="minorHAnsi" w:eastAsiaTheme="minorEastAsia" w:hAnsiTheme="minorHAnsi" w:cstheme="minorHAnsi"/>
          <w:b/>
          <w:sz w:val="19"/>
          <w:szCs w:val="19"/>
        </w:rPr>
        <w:t>Commitment.</w:t>
      </w:r>
      <w:r w:rsidRPr="00320F9F">
        <w:rPr>
          <w:rFonts w:asciiTheme="minorHAnsi" w:eastAsiaTheme="minorEastAsia" w:hAnsiTheme="minorHAnsi" w:cstheme="minorHAnsi"/>
          <w:sz w:val="19"/>
          <w:szCs w:val="19"/>
        </w:rPr>
        <w:t xml:space="preserve">  Charges reflect a</w:t>
      </w:r>
      <w:r w:rsidR="00D51521" w:rsidRPr="00C10565">
        <w:rPr>
          <w:rFonts w:asciiTheme="minorHAnsi" w:eastAsiaTheme="minorEastAsia" w:hAnsiTheme="minorHAnsi" w:cstheme="minorHAnsi"/>
          <w:sz w:val="19"/>
          <w:szCs w:val="19"/>
        </w:rPr>
        <w:t xml:space="preserve"> </w:t>
      </w:r>
      <w:r w:rsidR="00D51521" w:rsidRPr="00C10565">
        <w:rPr>
          <w:rFonts w:asciiTheme="minorHAnsi" w:eastAsiaTheme="minorEastAsia" w:hAnsiTheme="minorHAnsi" w:cstheme="minorHAnsi"/>
          <w:sz w:val="19"/>
          <w:szCs w:val="19"/>
          <w:highlight w:val="yellow"/>
        </w:rPr>
        <w:t>__</w:t>
      </w:r>
      <w:r w:rsidR="00F941EB">
        <w:rPr>
          <w:rFonts w:asciiTheme="minorHAnsi" w:eastAsiaTheme="minorEastAsia" w:hAnsiTheme="minorHAnsi" w:cstheme="minorHAnsi"/>
          <w:sz w:val="19"/>
          <w:szCs w:val="19"/>
        </w:rPr>
        <w:t xml:space="preserve"> percent (XX</w:t>
      </w:r>
      <w:r w:rsidR="00D51521" w:rsidRPr="00C10565">
        <w:rPr>
          <w:rFonts w:asciiTheme="minorHAnsi" w:eastAsiaTheme="minorEastAsia" w:hAnsiTheme="minorHAnsi" w:cstheme="minorHAnsi"/>
          <w:sz w:val="19"/>
          <w:szCs w:val="19"/>
        </w:rPr>
        <w:t>%</w:t>
      </w:r>
      <w:r w:rsidR="00F941EB">
        <w:rPr>
          <w:rFonts w:asciiTheme="minorHAnsi" w:eastAsiaTheme="minorEastAsia" w:hAnsiTheme="minorHAnsi" w:cstheme="minorHAnsi"/>
          <w:sz w:val="19"/>
          <w:szCs w:val="19"/>
        </w:rPr>
        <w:t>)</w:t>
      </w:r>
      <w:r w:rsidRPr="00320F9F">
        <w:rPr>
          <w:rFonts w:asciiTheme="minorHAnsi" w:eastAsiaTheme="minorEastAsia" w:hAnsiTheme="minorHAnsi" w:cstheme="minorHAnsi"/>
          <w:sz w:val="19"/>
          <w:szCs w:val="19"/>
        </w:rPr>
        <w:t xml:space="preserve"> discount for commitment to the Initial Term. </w:t>
      </w:r>
    </w:p>
    <w:p w14:paraId="4C68D5E2" w14:textId="77777777" w:rsidR="005B64D6" w:rsidRPr="006921DD" w:rsidRDefault="005B64D6" w:rsidP="008876C2">
      <w:pPr>
        <w:pStyle w:val="ListParagraph"/>
        <w:numPr>
          <w:ilvl w:val="3"/>
          <w:numId w:val="14"/>
        </w:numPr>
        <w:tabs>
          <w:tab w:val="left" w:pos="1260"/>
        </w:tabs>
        <w:spacing w:before="120"/>
        <w:ind w:left="2160"/>
        <w:rPr>
          <w:rFonts w:asciiTheme="minorHAnsi" w:eastAsiaTheme="minorEastAsia" w:hAnsiTheme="minorHAnsi" w:cstheme="minorHAnsi"/>
          <w:b/>
          <w:sz w:val="19"/>
          <w:szCs w:val="19"/>
        </w:rPr>
      </w:pPr>
      <w:r w:rsidRPr="006921DD">
        <w:rPr>
          <w:rFonts w:asciiTheme="minorHAnsi" w:eastAsiaTheme="minorEastAsia" w:hAnsiTheme="minorHAnsi" w:cstheme="minorHAnsi"/>
          <w:color w:val="000000" w:themeColor="text1"/>
          <w:sz w:val="19"/>
          <w:szCs w:val="19"/>
          <w:lang w:val="en-GB"/>
        </w:rPr>
        <w:t>[</w:t>
      </w:r>
      <w:r w:rsidRPr="006921DD">
        <w:rPr>
          <w:rFonts w:asciiTheme="minorHAnsi" w:eastAsiaTheme="minorEastAsia" w:hAnsiTheme="minorHAnsi" w:cstheme="minorHAnsi"/>
          <w:color w:val="000000" w:themeColor="text1"/>
          <w:sz w:val="19"/>
          <w:szCs w:val="19"/>
          <w:highlight w:val="cyan"/>
          <w:lang w:val="en-GB"/>
        </w:rPr>
        <w:t>describe any other applied discounts (if any) including any obligations to refund].</w:t>
      </w:r>
    </w:p>
    <w:p w14:paraId="6CE210EC" w14:textId="7834802E" w:rsidR="005B64D6" w:rsidRPr="006921DD" w:rsidRDefault="00011D81" w:rsidP="008876C2">
      <w:pPr>
        <w:pStyle w:val="ListParagraph"/>
        <w:numPr>
          <w:ilvl w:val="2"/>
          <w:numId w:val="14"/>
        </w:numPr>
        <w:tabs>
          <w:tab w:val="left" w:pos="1260"/>
        </w:tabs>
        <w:spacing w:before="120"/>
        <w:ind w:left="1260" w:hanging="540"/>
        <w:rPr>
          <w:rFonts w:asciiTheme="minorHAnsi" w:eastAsiaTheme="minorEastAsia" w:hAnsiTheme="minorHAnsi" w:cstheme="minorHAnsi"/>
          <w:b/>
          <w:sz w:val="19"/>
          <w:szCs w:val="19"/>
        </w:rPr>
      </w:pPr>
      <w:r w:rsidRPr="00C10565">
        <w:rPr>
          <w:rFonts w:asciiTheme="minorHAnsi" w:eastAsiaTheme="minorEastAsia" w:hAnsiTheme="minorHAnsi" w:cstheme="minorHAnsi"/>
          <w:b/>
          <w:bCs/>
          <w:sz w:val="19"/>
          <w:szCs w:val="19"/>
        </w:rPr>
        <w:t>Bonus.</w:t>
      </w:r>
      <w:r w:rsidR="005B64D6" w:rsidRPr="00320F9F">
        <w:rPr>
          <w:rFonts w:asciiTheme="minorHAnsi" w:eastAsiaTheme="minorEastAsia" w:hAnsiTheme="minorHAnsi" w:cstheme="minorHAnsi"/>
          <w:sz w:val="19"/>
          <w:szCs w:val="19"/>
        </w:rPr>
        <w:t xml:space="preserve"> In evidence of this </w:t>
      </w:r>
      <w:r w:rsidR="00155710">
        <w:rPr>
          <w:rFonts w:asciiTheme="minorHAnsi" w:eastAsiaTheme="minorEastAsia" w:hAnsiTheme="minorHAnsi" w:cstheme="minorHAnsi"/>
          <w:sz w:val="19"/>
          <w:szCs w:val="19"/>
        </w:rPr>
        <w:t>Agreement</w:t>
      </w:r>
      <w:r w:rsidR="00FA1432">
        <w:rPr>
          <w:rFonts w:asciiTheme="minorHAnsi" w:eastAsiaTheme="minorEastAsia" w:hAnsiTheme="minorHAnsi" w:cstheme="minorHAnsi"/>
          <w:sz w:val="19"/>
          <w:szCs w:val="19"/>
        </w:rPr>
        <w:t>’s</w:t>
      </w:r>
      <w:r w:rsidR="005B64D6" w:rsidRPr="00320F9F">
        <w:rPr>
          <w:rFonts w:asciiTheme="minorHAnsi" w:eastAsiaTheme="minorEastAsia" w:hAnsiTheme="minorHAnsi" w:cstheme="minorHAnsi"/>
          <w:sz w:val="19"/>
          <w:szCs w:val="19"/>
        </w:rPr>
        <w:t xml:space="preserve"> commitment, </w:t>
      </w:r>
      <w:r w:rsidR="00633B00">
        <w:rPr>
          <w:rFonts w:asciiTheme="minorHAnsi" w:eastAsiaTheme="minorEastAsia" w:hAnsiTheme="minorHAnsi" w:cstheme="minorHAnsi"/>
          <w:sz w:val="19"/>
          <w:szCs w:val="19"/>
        </w:rPr>
        <w:t>NIQ</w:t>
      </w:r>
      <w:r w:rsidR="005B64D6" w:rsidRPr="00320F9F">
        <w:rPr>
          <w:rFonts w:asciiTheme="minorHAnsi" w:eastAsiaTheme="minorEastAsia" w:hAnsiTheme="minorHAnsi" w:cstheme="minorHAnsi"/>
          <w:sz w:val="19"/>
          <w:szCs w:val="19"/>
        </w:rPr>
        <w:t xml:space="preserve"> shall create a one-time payment in the form and the amount set forth below.  In addition to any of the termination obligations set forth in this </w:t>
      </w:r>
      <w:r w:rsidR="00155710">
        <w:rPr>
          <w:rFonts w:asciiTheme="minorHAnsi" w:eastAsiaTheme="minorEastAsia" w:hAnsiTheme="minorHAnsi" w:cstheme="minorHAnsi"/>
          <w:sz w:val="19"/>
          <w:szCs w:val="19"/>
        </w:rPr>
        <w:t>Agreement</w:t>
      </w:r>
      <w:r w:rsidR="005B64D6" w:rsidRPr="00320F9F">
        <w:rPr>
          <w:rFonts w:asciiTheme="minorHAnsi" w:eastAsiaTheme="minorEastAsia" w:hAnsiTheme="minorHAnsi" w:cstheme="minorHAnsi"/>
          <w:sz w:val="19"/>
          <w:szCs w:val="19"/>
        </w:rPr>
        <w:t xml:space="preserve">, in the event Client terminates this </w:t>
      </w:r>
      <w:r w:rsidR="00BF2103">
        <w:rPr>
          <w:rFonts w:asciiTheme="minorHAnsi" w:eastAsiaTheme="minorEastAsia" w:hAnsiTheme="minorHAnsi" w:cstheme="minorHAnsi"/>
          <w:sz w:val="19"/>
          <w:szCs w:val="19"/>
        </w:rPr>
        <w:t>Agreement</w:t>
      </w:r>
      <w:r w:rsidR="005B64D6" w:rsidRPr="00320F9F">
        <w:rPr>
          <w:rFonts w:asciiTheme="minorHAnsi" w:eastAsiaTheme="minorEastAsia" w:hAnsiTheme="minorHAnsi" w:cstheme="minorHAnsi"/>
          <w:sz w:val="19"/>
          <w:szCs w:val="19"/>
        </w:rPr>
        <w:t xml:space="preserve"> or reduces this </w:t>
      </w:r>
      <w:r w:rsidR="00BF2103">
        <w:rPr>
          <w:rFonts w:asciiTheme="minorHAnsi" w:eastAsiaTheme="minorEastAsia" w:hAnsiTheme="minorHAnsi" w:cstheme="minorHAnsi"/>
          <w:sz w:val="19"/>
          <w:szCs w:val="19"/>
        </w:rPr>
        <w:t>Agreement</w:t>
      </w:r>
      <w:r w:rsidR="005B64D6" w:rsidRPr="00320F9F">
        <w:rPr>
          <w:rFonts w:asciiTheme="minorHAnsi" w:eastAsiaTheme="minorEastAsia" w:hAnsiTheme="minorHAnsi" w:cstheme="minorHAnsi"/>
          <w:sz w:val="19"/>
          <w:szCs w:val="19"/>
        </w:rPr>
        <w:t xml:space="preserve">’s committed spend amount prior to the end of the Initial Term, Client agrees that it will promptly repay the Amount of Payment to </w:t>
      </w:r>
      <w:r w:rsidR="00633B00">
        <w:rPr>
          <w:rFonts w:asciiTheme="minorHAnsi" w:eastAsiaTheme="minorEastAsia" w:hAnsiTheme="minorHAnsi" w:cstheme="minorHAnsi"/>
          <w:sz w:val="19"/>
          <w:szCs w:val="19"/>
        </w:rPr>
        <w:t>NIQ</w:t>
      </w:r>
      <w:r w:rsidR="005B64D6" w:rsidRPr="006921DD">
        <w:rPr>
          <w:rFonts w:asciiTheme="minorHAnsi" w:eastAsiaTheme="minorEastAsia" w:hAnsiTheme="minorHAnsi" w:cstheme="minorHAnsi"/>
          <w:sz w:val="19"/>
          <w:szCs w:val="19"/>
        </w:rPr>
        <w:t>.</w:t>
      </w:r>
    </w:p>
    <w:p w14:paraId="37B02C10" w14:textId="34C5FA84" w:rsidR="00F4363A" w:rsidRPr="006921DD" w:rsidRDefault="00F4363A" w:rsidP="008876C2">
      <w:pPr>
        <w:pStyle w:val="ListParagraph"/>
        <w:numPr>
          <w:ilvl w:val="3"/>
          <w:numId w:val="14"/>
        </w:numPr>
        <w:tabs>
          <w:tab w:val="left" w:pos="1260"/>
        </w:tabs>
        <w:spacing w:before="120"/>
        <w:ind w:left="2160"/>
        <w:rPr>
          <w:rFonts w:asciiTheme="minorHAnsi" w:eastAsiaTheme="minorEastAsia" w:hAnsiTheme="minorHAnsi" w:cstheme="minorHAnsi"/>
          <w:b/>
          <w:sz w:val="19"/>
          <w:szCs w:val="19"/>
        </w:rPr>
      </w:pPr>
      <w:r w:rsidRPr="006921DD">
        <w:rPr>
          <w:rFonts w:asciiTheme="minorHAnsi" w:eastAsiaTheme="minorEastAsia" w:hAnsiTheme="minorHAnsi" w:cstheme="minorHAnsi"/>
          <w:sz w:val="19"/>
          <w:szCs w:val="19"/>
        </w:rPr>
        <w:t xml:space="preserve">Form of payment: </w:t>
      </w:r>
      <w:bookmarkStart w:id="24" w:name="_Hlk129715344"/>
      <w:r w:rsidR="006D6B4F">
        <w:rPr>
          <w:rFonts w:asciiTheme="minorHAnsi" w:eastAsiaTheme="minorEastAsia" w:hAnsiTheme="minorHAnsi" w:cstheme="minorHAnsi"/>
          <w:sz w:val="19"/>
          <w:szCs w:val="19"/>
        </w:rPr>
        <w:t xml:space="preserve">One-time </w:t>
      </w:r>
      <w:r w:rsidR="006D6B4F" w:rsidRPr="00C10565">
        <w:rPr>
          <w:rFonts w:asciiTheme="minorHAnsi" w:eastAsiaTheme="minorEastAsia" w:hAnsiTheme="minorHAnsi" w:cstheme="minorHAnsi"/>
          <w:sz w:val="19"/>
          <w:szCs w:val="19"/>
          <w:highlight w:val="yellow"/>
        </w:rPr>
        <w:t>Cash</w:t>
      </w:r>
      <w:r w:rsidR="006D6B4F">
        <w:rPr>
          <w:rFonts w:asciiTheme="minorHAnsi" w:eastAsiaTheme="minorEastAsia" w:hAnsiTheme="minorHAnsi" w:cstheme="minorHAnsi"/>
          <w:sz w:val="19"/>
          <w:szCs w:val="19"/>
          <w:highlight w:val="yellow"/>
        </w:rPr>
        <w:t xml:space="preserve"> payment (via EFT/direct deposit) </w:t>
      </w:r>
      <w:r w:rsidR="006D6B4F" w:rsidRPr="00C10565">
        <w:rPr>
          <w:rFonts w:asciiTheme="minorHAnsi" w:eastAsiaTheme="minorEastAsia" w:hAnsiTheme="minorHAnsi" w:cstheme="minorHAnsi"/>
          <w:sz w:val="19"/>
          <w:szCs w:val="19"/>
          <w:highlight w:val="yellow"/>
        </w:rPr>
        <w:t xml:space="preserve"> or Fund</w:t>
      </w:r>
      <w:r w:rsidR="006D6B4F">
        <w:rPr>
          <w:rFonts w:asciiTheme="minorHAnsi" w:eastAsiaTheme="minorEastAsia" w:hAnsiTheme="minorHAnsi" w:cstheme="minorHAnsi"/>
          <w:sz w:val="19"/>
          <w:szCs w:val="19"/>
        </w:rPr>
        <w:t xml:space="preserve"> or Off Invoice Credit</w:t>
      </w:r>
      <w:bookmarkEnd w:id="24"/>
    </w:p>
    <w:p w14:paraId="7C97453D" w14:textId="59E75B75" w:rsidR="00F4363A" w:rsidRPr="006921DD" w:rsidRDefault="00F4363A" w:rsidP="008876C2">
      <w:pPr>
        <w:pStyle w:val="ListParagraph"/>
        <w:numPr>
          <w:ilvl w:val="3"/>
          <w:numId w:val="14"/>
        </w:numPr>
        <w:tabs>
          <w:tab w:val="left" w:pos="1260"/>
          <w:tab w:val="left" w:pos="1800"/>
          <w:tab w:val="left" w:pos="1980"/>
        </w:tabs>
        <w:spacing w:before="120"/>
        <w:ind w:left="2160"/>
        <w:rPr>
          <w:rFonts w:asciiTheme="minorHAnsi" w:eastAsiaTheme="minorEastAsia" w:hAnsiTheme="minorHAnsi" w:cstheme="minorHAnsi"/>
          <w:b/>
          <w:sz w:val="19"/>
          <w:szCs w:val="19"/>
        </w:rPr>
      </w:pPr>
      <w:r w:rsidRPr="006921DD">
        <w:rPr>
          <w:rFonts w:asciiTheme="minorHAnsi" w:eastAsiaTheme="minorEastAsia" w:hAnsiTheme="minorHAnsi" w:cstheme="minorHAnsi"/>
          <w:sz w:val="19"/>
          <w:szCs w:val="19"/>
        </w:rPr>
        <w:t>Amount of payment: [</w:t>
      </w:r>
      <w:r w:rsidR="006605F4" w:rsidRPr="001C4BF2">
        <w:rPr>
          <w:rFonts w:asciiTheme="minorHAnsi" w:eastAsiaTheme="minorEastAsia" w:hAnsiTheme="minorHAnsi" w:cstheme="minorBidi"/>
          <w:sz w:val="19"/>
          <w:szCs w:val="19"/>
          <w:highlight w:val="yellow"/>
        </w:rPr>
        <w:t>enter 3 letter</w:t>
      </w:r>
      <w:r w:rsidR="006605F4">
        <w:rPr>
          <w:rFonts w:asciiTheme="minorHAnsi" w:eastAsiaTheme="minorEastAsia" w:hAnsiTheme="minorHAnsi" w:cstheme="minorBidi"/>
          <w:sz w:val="19"/>
          <w:szCs w:val="19"/>
        </w:rPr>
        <w:t xml:space="preserve"> </w:t>
      </w:r>
      <w:r w:rsidRPr="006921DD">
        <w:rPr>
          <w:rFonts w:asciiTheme="minorHAnsi" w:eastAsiaTheme="minorEastAsia" w:hAnsiTheme="minorHAnsi" w:cstheme="minorHAnsi"/>
          <w:sz w:val="19"/>
          <w:szCs w:val="19"/>
          <w:highlight w:val="yellow"/>
        </w:rPr>
        <w:t>CURR]</w:t>
      </w:r>
      <w:r w:rsidRPr="006921DD">
        <w:rPr>
          <w:rFonts w:asciiTheme="minorHAnsi" w:eastAsiaTheme="minorEastAsia" w:hAnsiTheme="minorHAnsi" w:cstheme="minorHAnsi"/>
          <w:sz w:val="19"/>
          <w:szCs w:val="19"/>
        </w:rPr>
        <w:t xml:space="preserve"> </w:t>
      </w:r>
      <w:r w:rsidRPr="006921DD">
        <w:rPr>
          <w:rFonts w:asciiTheme="minorHAnsi" w:eastAsiaTheme="minorEastAsia" w:hAnsiTheme="minorHAnsi" w:cstheme="minorHAnsi"/>
          <w:sz w:val="19"/>
          <w:szCs w:val="19"/>
          <w:highlight w:val="yellow"/>
        </w:rPr>
        <w:t>X,XXX.00</w:t>
      </w:r>
      <w:r w:rsidRPr="006921DD">
        <w:rPr>
          <w:rFonts w:asciiTheme="minorHAnsi" w:eastAsiaTheme="minorEastAsia" w:hAnsiTheme="minorHAnsi" w:cstheme="minorHAnsi"/>
          <w:sz w:val="19"/>
          <w:szCs w:val="19"/>
        </w:rPr>
        <w:t>.</w:t>
      </w:r>
    </w:p>
    <w:p w14:paraId="524836C9" w14:textId="77777777" w:rsidR="00F75306" w:rsidRPr="006921DD" w:rsidRDefault="00F75306" w:rsidP="008876C2">
      <w:pPr>
        <w:pStyle w:val="ListParagraph"/>
        <w:numPr>
          <w:ilvl w:val="2"/>
          <w:numId w:val="14"/>
        </w:numPr>
        <w:tabs>
          <w:tab w:val="left" w:pos="1260"/>
          <w:tab w:val="left" w:pos="1800"/>
          <w:tab w:val="left" w:pos="1980"/>
        </w:tabs>
        <w:spacing w:before="120"/>
        <w:ind w:hanging="1540"/>
        <w:rPr>
          <w:rFonts w:asciiTheme="minorHAnsi" w:eastAsiaTheme="minorEastAsia" w:hAnsiTheme="minorHAnsi" w:cstheme="minorHAnsi"/>
          <w:b/>
          <w:sz w:val="19"/>
          <w:szCs w:val="19"/>
        </w:rPr>
      </w:pPr>
      <w:r w:rsidRPr="006921DD">
        <w:rPr>
          <w:rFonts w:asciiTheme="minorHAnsi" w:eastAsiaTheme="minorEastAsia" w:hAnsiTheme="minorHAnsi" w:cstheme="minorHAnsi"/>
          <w:b/>
          <w:sz w:val="19"/>
          <w:szCs w:val="19"/>
          <w:highlight w:val="cyan"/>
        </w:rPr>
        <w:t>[</w:t>
      </w:r>
      <w:r w:rsidRPr="006921DD">
        <w:rPr>
          <w:rFonts w:asciiTheme="minorHAnsi" w:eastAsiaTheme="minorEastAsia" w:hAnsiTheme="minorHAnsi" w:cstheme="minorHAnsi"/>
          <w:sz w:val="19"/>
          <w:szCs w:val="19"/>
          <w:highlight w:val="cyan"/>
        </w:rPr>
        <w:t>other Benefit – provide description if applicable]</w:t>
      </w:r>
    </w:p>
    <w:p w14:paraId="376AA027" w14:textId="77777777" w:rsidR="00F75306" w:rsidRPr="006921DD" w:rsidRDefault="00F75306" w:rsidP="008876C2">
      <w:pPr>
        <w:pStyle w:val="ListParagraph"/>
        <w:numPr>
          <w:ilvl w:val="2"/>
          <w:numId w:val="14"/>
        </w:numPr>
        <w:spacing w:before="120" w:line="259" w:lineRule="auto"/>
        <w:ind w:left="1260" w:hanging="540"/>
        <w:jc w:val="both"/>
        <w:rPr>
          <w:rFonts w:asciiTheme="minorHAnsi" w:eastAsiaTheme="minorEastAsia" w:hAnsiTheme="minorHAnsi" w:cstheme="minorHAnsi"/>
          <w:b/>
          <w:sz w:val="19"/>
          <w:szCs w:val="19"/>
        </w:rPr>
      </w:pPr>
      <w:r w:rsidRPr="006921DD">
        <w:rPr>
          <w:rFonts w:asciiTheme="minorHAnsi" w:eastAsiaTheme="minorEastAsia" w:hAnsiTheme="minorHAnsi" w:cstheme="minorHAnsi"/>
          <w:b/>
          <w:sz w:val="19"/>
          <w:szCs w:val="19"/>
          <w:highlight w:val="cyan"/>
        </w:rPr>
        <w:t>[</w:t>
      </w:r>
      <w:r w:rsidRPr="006921DD">
        <w:rPr>
          <w:rFonts w:asciiTheme="minorHAnsi" w:eastAsiaTheme="minorEastAsia" w:hAnsiTheme="minorHAnsi" w:cstheme="minorHAnsi"/>
          <w:sz w:val="19"/>
          <w:szCs w:val="19"/>
          <w:highlight w:val="cyan"/>
        </w:rPr>
        <w:t>other Benefit – provide description if applicable]</w:t>
      </w:r>
    </w:p>
    <w:p w14:paraId="040AA7C9" w14:textId="77777777" w:rsidR="007F2D95" w:rsidRPr="001462B1" w:rsidRDefault="007F2D95" w:rsidP="00A10F42">
      <w:pPr>
        <w:pStyle w:val="ListParagraph"/>
        <w:numPr>
          <w:ilvl w:val="0"/>
          <w:numId w:val="7"/>
        </w:numPr>
        <w:tabs>
          <w:tab w:val="clear" w:pos="720"/>
          <w:tab w:val="left" w:pos="360"/>
          <w:tab w:val="left" w:pos="630"/>
        </w:tabs>
        <w:spacing w:before="120"/>
        <w:ind w:left="360" w:hanging="360"/>
        <w:jc w:val="both"/>
        <w:rPr>
          <w:rFonts w:asciiTheme="minorHAnsi" w:hAnsiTheme="minorHAnsi" w:cstheme="minorHAnsi"/>
          <w:b/>
          <w:bCs/>
          <w:sz w:val="19"/>
          <w:szCs w:val="19"/>
        </w:rPr>
      </w:pPr>
      <w:commentRangeStart w:id="25"/>
      <w:r w:rsidRPr="001462B1">
        <w:rPr>
          <w:rFonts w:asciiTheme="minorHAnsi" w:hAnsiTheme="minorHAnsi" w:cstheme="minorHAnsi"/>
          <w:b/>
          <w:bCs/>
          <w:sz w:val="19"/>
          <w:szCs w:val="19"/>
          <w:u w:val="single"/>
        </w:rPr>
        <w:t>Exchanges of Services; General Fund</w:t>
      </w:r>
      <w:r w:rsidRPr="001462B1">
        <w:rPr>
          <w:rFonts w:asciiTheme="minorHAnsi" w:hAnsiTheme="minorHAnsi" w:cstheme="minorHAnsi"/>
          <w:b/>
          <w:bCs/>
          <w:sz w:val="19"/>
          <w:szCs w:val="19"/>
        </w:rPr>
        <w:t>.</w:t>
      </w:r>
      <w:commentRangeEnd w:id="25"/>
      <w:r w:rsidR="00120BF7">
        <w:rPr>
          <w:rStyle w:val="CommentReference"/>
        </w:rPr>
        <w:commentReference w:id="25"/>
      </w:r>
    </w:p>
    <w:p w14:paraId="3B530831" w14:textId="084F0131" w:rsidR="00F65D22" w:rsidRPr="00B8574E" w:rsidRDefault="00F65D22" w:rsidP="008876C2">
      <w:pPr>
        <w:pStyle w:val="paragraph"/>
        <w:numPr>
          <w:ilvl w:val="1"/>
          <w:numId w:val="15"/>
        </w:numPr>
        <w:spacing w:before="80" w:beforeAutospacing="0" w:after="0" w:afterAutospacing="0"/>
        <w:ind w:left="720"/>
        <w:jc w:val="both"/>
        <w:textAlignment w:val="baseline"/>
        <w:rPr>
          <w:rFonts w:ascii="Calibri" w:hAnsi="Calibri" w:cs="Calibri"/>
          <w:sz w:val="19"/>
          <w:szCs w:val="19"/>
        </w:rPr>
      </w:pPr>
      <w:r w:rsidRPr="00B8574E">
        <w:rPr>
          <w:rStyle w:val="normaltextrun"/>
          <w:rFonts w:ascii="Calibri" w:hAnsi="Calibri" w:cs="Calibri"/>
          <w:color w:val="000000"/>
          <w:sz w:val="19"/>
          <w:szCs w:val="19"/>
          <w:shd w:val="clear" w:color="auto" w:fill="FFFFFF"/>
        </w:rPr>
        <w:t>The following Services that have been in effect for more than twelve (12) months may be exchanged by Client for Eligible Services (as defined below) within the Country:</w:t>
      </w:r>
      <w:commentRangeStart w:id="26"/>
      <w:r w:rsidRPr="00B8574E">
        <w:rPr>
          <w:rStyle w:val="normaltextrun"/>
          <w:rFonts w:ascii="Calibri" w:hAnsi="Calibri" w:cs="Calibri"/>
          <w:color w:val="000000"/>
          <w:sz w:val="19"/>
          <w:szCs w:val="19"/>
          <w:shd w:val="clear" w:color="auto" w:fill="FFFFFF"/>
        </w:rPr>
        <w:t xml:space="preserve"> </w:t>
      </w:r>
      <w:r w:rsidRPr="00B8574E">
        <w:rPr>
          <w:rStyle w:val="normaltextrun"/>
          <w:rFonts w:ascii="Calibri" w:hAnsi="Calibri" w:cs="Calibri"/>
          <w:color w:val="000000"/>
          <w:sz w:val="19"/>
          <w:szCs w:val="19"/>
          <w:shd w:val="clear" w:color="auto" w:fill="FFFF00"/>
        </w:rPr>
        <w:t>Retail Measurement Services, KAD (subject to Section 4.2), Consumer Panel Services, Advanced Analytics Consulting, TDLinx, Connect Business Intelligence applications</w:t>
      </w:r>
      <w:r w:rsidRPr="00B8574E">
        <w:rPr>
          <w:rStyle w:val="normaltextrun"/>
          <w:rFonts w:ascii="Calibri" w:hAnsi="Calibri" w:cs="Calibri"/>
          <w:color w:val="000000"/>
          <w:sz w:val="19"/>
          <w:szCs w:val="19"/>
          <w:shd w:val="clear" w:color="auto" w:fill="FFFFFF"/>
        </w:rPr>
        <w:t>.</w:t>
      </w:r>
      <w:commentRangeEnd w:id="26"/>
      <w:r w:rsidRPr="00B8574E">
        <w:rPr>
          <w:rStyle w:val="CommentReference"/>
          <w:rFonts w:ascii="CG Times" w:hAnsi="CG Times"/>
          <w:sz w:val="19"/>
          <w:szCs w:val="19"/>
        </w:rPr>
        <w:commentReference w:id="26"/>
      </w:r>
      <w:r w:rsidRPr="00B8574E">
        <w:rPr>
          <w:rStyle w:val="normaltextrun"/>
          <w:rFonts w:ascii="Calibri" w:hAnsi="Calibri" w:cs="Calibri"/>
          <w:color w:val="000000"/>
          <w:sz w:val="19"/>
          <w:szCs w:val="19"/>
          <w:shd w:val="clear" w:color="auto" w:fill="FFFFFF"/>
        </w:rPr>
        <w:t xml:space="preserve"> All other services may not be exchanged, including but not limited to: </w:t>
      </w:r>
      <w:r w:rsidR="00633B00">
        <w:rPr>
          <w:rStyle w:val="normaltextrun"/>
          <w:rFonts w:ascii="Calibri" w:hAnsi="Calibri" w:cs="Calibri"/>
          <w:color w:val="000000"/>
          <w:sz w:val="19"/>
          <w:szCs w:val="19"/>
          <w:shd w:val="clear" w:color="auto" w:fill="FFFFFF"/>
        </w:rPr>
        <w:t>NIQ</w:t>
      </w:r>
      <w:r w:rsidRPr="00B8574E">
        <w:rPr>
          <w:rStyle w:val="normaltextrun"/>
          <w:rFonts w:ascii="Calibri" w:hAnsi="Calibri" w:cs="Calibri"/>
          <w:color w:val="000000"/>
          <w:sz w:val="19"/>
          <w:szCs w:val="19"/>
          <w:shd w:val="clear" w:color="auto" w:fill="FFFFFF"/>
        </w:rPr>
        <w:t xml:space="preserve"> Precima services, retailer collaboration programs</w:t>
      </w:r>
      <w:r w:rsidRPr="00B8574E">
        <w:rPr>
          <w:rStyle w:val="normaltextrun"/>
          <w:rFonts w:ascii="Calibri" w:hAnsi="Calibri" w:cs="Calibri"/>
          <w:color w:val="000000"/>
          <w:sz w:val="19"/>
          <w:szCs w:val="19"/>
        </w:rPr>
        <w:t>.</w:t>
      </w:r>
    </w:p>
    <w:p w14:paraId="7B6E19A3" w14:textId="59ED6FC5" w:rsidR="00F65D22" w:rsidRPr="00B8574E" w:rsidRDefault="00F65D22" w:rsidP="008876C2">
      <w:pPr>
        <w:pStyle w:val="paragraph"/>
        <w:numPr>
          <w:ilvl w:val="1"/>
          <w:numId w:val="15"/>
        </w:numPr>
        <w:spacing w:before="80" w:beforeAutospacing="0" w:after="0" w:afterAutospacing="0"/>
        <w:ind w:left="720"/>
        <w:jc w:val="both"/>
        <w:textAlignment w:val="baseline"/>
        <w:rPr>
          <w:rFonts w:ascii="Calibri" w:hAnsi="Calibri" w:cs="Calibri"/>
          <w:sz w:val="19"/>
          <w:szCs w:val="19"/>
        </w:rPr>
      </w:pPr>
      <w:r w:rsidRPr="00B8574E">
        <w:rPr>
          <w:rStyle w:val="normaltextrun"/>
          <w:rFonts w:ascii="Calibri" w:hAnsi="Calibri" w:cs="Calibri"/>
          <w:color w:val="000000"/>
          <w:sz w:val="19"/>
          <w:szCs w:val="19"/>
          <w:shd w:val="clear" w:color="auto" w:fill="FFFFFF"/>
        </w:rPr>
        <w:t xml:space="preserve">If Client exchanges a KAD Service prior to the end of any fixed term or a required notice period for such KAD service, </w:t>
      </w:r>
      <w:r w:rsidR="00633B00">
        <w:rPr>
          <w:rStyle w:val="normaltextrun"/>
          <w:rFonts w:ascii="Calibri" w:hAnsi="Calibri" w:cs="Calibri"/>
          <w:color w:val="000000"/>
          <w:sz w:val="19"/>
          <w:szCs w:val="19"/>
          <w:shd w:val="clear" w:color="auto" w:fill="FFFFFF"/>
        </w:rPr>
        <w:t>NIQ</w:t>
      </w:r>
      <w:r w:rsidRPr="00B8574E">
        <w:rPr>
          <w:rStyle w:val="normaltextrun"/>
          <w:rFonts w:ascii="Calibri" w:hAnsi="Calibri" w:cs="Calibri"/>
          <w:color w:val="000000"/>
          <w:sz w:val="19"/>
          <w:szCs w:val="19"/>
          <w:shd w:val="clear" w:color="auto" w:fill="FFFFFF"/>
        </w:rPr>
        <w:t xml:space="preserve"> shall not be obliged to refund or credit any charges paid or payable in respect of such remaining period</w:t>
      </w:r>
      <w:r w:rsidRPr="00B8574E">
        <w:rPr>
          <w:rStyle w:val="normaltextrun"/>
          <w:rFonts w:ascii="Calibri" w:hAnsi="Calibri" w:cs="Calibri"/>
          <w:color w:val="000000"/>
          <w:sz w:val="19"/>
          <w:szCs w:val="19"/>
          <w:lang w:val="en-GB"/>
        </w:rPr>
        <w:t>.</w:t>
      </w:r>
    </w:p>
    <w:p w14:paraId="49DA7A40" w14:textId="25EDC562" w:rsidR="00F65D22" w:rsidRPr="00F236B2" w:rsidRDefault="00F65D22" w:rsidP="008876C2">
      <w:pPr>
        <w:pStyle w:val="paragraph"/>
        <w:numPr>
          <w:ilvl w:val="1"/>
          <w:numId w:val="15"/>
        </w:numPr>
        <w:spacing w:before="80" w:beforeAutospacing="0" w:after="0" w:afterAutospacing="0"/>
        <w:ind w:left="720"/>
        <w:jc w:val="both"/>
        <w:textAlignment w:val="baseline"/>
        <w:rPr>
          <w:rFonts w:ascii="Calibri" w:hAnsi="Calibri" w:cs="Calibri"/>
          <w:sz w:val="19"/>
          <w:szCs w:val="19"/>
        </w:rPr>
      </w:pPr>
      <w:r w:rsidRPr="00B8574E">
        <w:rPr>
          <w:rStyle w:val="normaltextrun"/>
          <w:rFonts w:ascii="Calibri" w:hAnsi="Calibri" w:cs="Calibri"/>
          <w:color w:val="000000"/>
          <w:sz w:val="19"/>
          <w:szCs w:val="19"/>
          <w:shd w:val="clear" w:color="auto" w:fill="FFFFFF"/>
        </w:rPr>
        <w:t xml:space="preserve">“Eligible Services” are the following Services which are not currently licensed by Client within the </w:t>
      </w:r>
      <w:r w:rsidR="00312028">
        <w:rPr>
          <w:rStyle w:val="normaltextrun"/>
          <w:rFonts w:ascii="Calibri" w:hAnsi="Calibri" w:cs="Calibri"/>
          <w:color w:val="000000"/>
          <w:sz w:val="19"/>
          <w:szCs w:val="19"/>
          <w:shd w:val="clear" w:color="auto" w:fill="FFFFFF"/>
        </w:rPr>
        <w:t>Territory/</w:t>
      </w:r>
      <w:r w:rsidRPr="00B8574E">
        <w:rPr>
          <w:rStyle w:val="normaltextrun"/>
          <w:rFonts w:ascii="Calibri" w:hAnsi="Calibri" w:cs="Calibri"/>
          <w:color w:val="000000"/>
          <w:sz w:val="19"/>
          <w:szCs w:val="19"/>
          <w:shd w:val="clear" w:color="auto" w:fill="FFFFFF"/>
        </w:rPr>
        <w:t xml:space="preserve">Country: </w:t>
      </w:r>
      <w:commentRangeStart w:id="27"/>
      <w:r w:rsidRPr="00E95741">
        <w:rPr>
          <w:rStyle w:val="normaltextrun"/>
          <w:rFonts w:ascii="Calibri" w:hAnsi="Calibri" w:cs="Calibri"/>
          <w:color w:val="000000"/>
          <w:sz w:val="19"/>
          <w:szCs w:val="19"/>
          <w:shd w:val="clear" w:color="auto" w:fill="FFFF00"/>
        </w:rPr>
        <w:t>Retail Measurement Services, Consumer Pane</w:t>
      </w:r>
      <w:r w:rsidRPr="00B8574E">
        <w:rPr>
          <w:rStyle w:val="normaltextrun"/>
          <w:rFonts w:ascii="Calibri" w:hAnsi="Calibri" w:cs="Calibri"/>
          <w:color w:val="000000"/>
          <w:sz w:val="19"/>
          <w:szCs w:val="19"/>
          <w:shd w:val="clear" w:color="auto" w:fill="FFFF00"/>
        </w:rPr>
        <w:t>l Services</w:t>
      </w:r>
      <w:r w:rsidRPr="00AC04C0">
        <w:rPr>
          <w:rStyle w:val="normaltextrun"/>
          <w:rFonts w:ascii="Calibri" w:hAnsi="Calibri" w:cs="Calibri"/>
          <w:color w:val="000000"/>
          <w:sz w:val="19"/>
          <w:szCs w:val="19"/>
          <w:shd w:val="clear" w:color="auto" w:fill="FFFF00"/>
        </w:rPr>
        <w:t>,</w:t>
      </w:r>
      <w:r w:rsidRPr="00CC2957">
        <w:rPr>
          <w:rStyle w:val="normaltextrun"/>
          <w:rFonts w:ascii="Calibri" w:hAnsi="Calibri" w:cs="Calibri"/>
          <w:color w:val="000000"/>
          <w:sz w:val="19"/>
          <w:szCs w:val="19"/>
          <w:shd w:val="clear" w:color="auto" w:fill="FFFF00"/>
        </w:rPr>
        <w:t xml:space="preserve"> Advanced Analytics Consultin</w:t>
      </w:r>
      <w:r w:rsidRPr="00F236B2">
        <w:rPr>
          <w:rStyle w:val="normaltextrun"/>
          <w:rFonts w:ascii="Calibri" w:hAnsi="Calibri" w:cs="Calibri"/>
          <w:color w:val="000000"/>
          <w:sz w:val="19"/>
          <w:szCs w:val="19"/>
          <w:shd w:val="clear" w:color="auto" w:fill="FFFF00"/>
        </w:rPr>
        <w:t>g, TDLinx, Connect Business Intelligence Applications, BASES Services, Consumer Insights Services.</w:t>
      </w:r>
      <w:commentRangeEnd w:id="27"/>
      <w:r w:rsidRPr="00B8574E">
        <w:rPr>
          <w:rStyle w:val="CommentReference"/>
          <w:rFonts w:ascii="CG Times" w:hAnsi="CG Times"/>
          <w:sz w:val="19"/>
          <w:szCs w:val="19"/>
        </w:rPr>
        <w:commentReference w:id="27"/>
      </w:r>
      <w:r w:rsidRPr="00E95741">
        <w:rPr>
          <w:rStyle w:val="normaltextrun"/>
          <w:rFonts w:ascii="Calibri" w:hAnsi="Calibri" w:cs="Calibri"/>
          <w:color w:val="000000"/>
          <w:sz w:val="19"/>
          <w:szCs w:val="19"/>
          <w:shd w:val="clear" w:color="auto" w:fill="FFFFFF"/>
        </w:rPr>
        <w:t xml:space="preserve"> No othe</w:t>
      </w:r>
      <w:r w:rsidRPr="00B8574E">
        <w:rPr>
          <w:rStyle w:val="normaltextrun"/>
          <w:rFonts w:ascii="Calibri" w:hAnsi="Calibri" w:cs="Calibri"/>
          <w:color w:val="000000"/>
          <w:sz w:val="19"/>
          <w:szCs w:val="19"/>
          <w:shd w:val="clear" w:color="auto" w:fill="FFFFFF"/>
        </w:rPr>
        <w:t xml:space="preserve">r </w:t>
      </w:r>
      <w:r w:rsidR="00633B00">
        <w:rPr>
          <w:rStyle w:val="normaltextrun"/>
          <w:rFonts w:ascii="Calibri" w:hAnsi="Calibri" w:cs="Calibri"/>
          <w:color w:val="000000"/>
          <w:sz w:val="19"/>
          <w:szCs w:val="19"/>
          <w:shd w:val="clear" w:color="auto" w:fill="FFFFFF"/>
        </w:rPr>
        <w:t>NIQ</w:t>
      </w:r>
      <w:r w:rsidRPr="00B8574E">
        <w:rPr>
          <w:rStyle w:val="normaltextrun"/>
          <w:rFonts w:ascii="Calibri" w:hAnsi="Calibri" w:cs="Calibri"/>
          <w:color w:val="000000"/>
          <w:sz w:val="19"/>
          <w:szCs w:val="19"/>
          <w:shd w:val="clear" w:color="auto" w:fill="FFFFFF"/>
        </w:rPr>
        <w:t xml:space="preserve"> services are Eligible Services, including but not limited to: Full-Time Equivalent employees, services offered by joint ventures to which </w:t>
      </w:r>
      <w:r w:rsidR="00633B00">
        <w:rPr>
          <w:rStyle w:val="normaltextrun"/>
          <w:rFonts w:ascii="Calibri" w:hAnsi="Calibri" w:cs="Calibri"/>
          <w:color w:val="000000"/>
          <w:sz w:val="19"/>
          <w:szCs w:val="19"/>
          <w:shd w:val="clear" w:color="auto" w:fill="FFFFFF"/>
        </w:rPr>
        <w:t>NIQ</w:t>
      </w:r>
      <w:r w:rsidRPr="00CC2957">
        <w:rPr>
          <w:rStyle w:val="normaltextrun"/>
          <w:rFonts w:ascii="Calibri" w:hAnsi="Calibri" w:cs="Calibri"/>
          <w:color w:val="000000"/>
          <w:sz w:val="19"/>
          <w:szCs w:val="19"/>
          <w:shd w:val="clear" w:color="auto" w:fill="FFFFFF"/>
        </w:rPr>
        <w:t xml:space="preserve"> is a party,</w:t>
      </w:r>
      <w:r w:rsidRPr="00F236B2">
        <w:rPr>
          <w:rStyle w:val="normaltextrun"/>
          <w:rFonts w:ascii="Calibri" w:hAnsi="Calibri" w:cs="Calibri"/>
          <w:color w:val="000000"/>
          <w:sz w:val="19"/>
          <w:szCs w:val="19"/>
          <w:shd w:val="clear" w:color="auto" w:fill="FFFFFF"/>
        </w:rPr>
        <w:t xml:space="preserve"> </w:t>
      </w:r>
      <w:r w:rsidR="00633B00">
        <w:rPr>
          <w:rStyle w:val="normaltextrun"/>
          <w:rFonts w:ascii="Calibri" w:hAnsi="Calibri" w:cs="Calibri"/>
          <w:color w:val="000000"/>
          <w:sz w:val="19"/>
          <w:szCs w:val="19"/>
          <w:shd w:val="clear" w:color="auto" w:fill="FFFFFF"/>
        </w:rPr>
        <w:t>NIQ</w:t>
      </w:r>
      <w:r w:rsidRPr="00F236B2">
        <w:rPr>
          <w:rStyle w:val="normaltextrun"/>
          <w:rFonts w:ascii="Calibri" w:hAnsi="Calibri" w:cs="Calibri"/>
          <w:color w:val="000000"/>
          <w:sz w:val="19"/>
          <w:szCs w:val="19"/>
          <w:shd w:val="clear" w:color="auto" w:fill="FFFFFF"/>
        </w:rPr>
        <w:t xml:space="preserve"> Connect Studios, </w:t>
      </w:r>
      <w:r w:rsidR="00633B00">
        <w:rPr>
          <w:rStyle w:val="normaltextrun"/>
          <w:rFonts w:ascii="Calibri" w:hAnsi="Calibri" w:cs="Calibri"/>
          <w:color w:val="000000"/>
          <w:sz w:val="19"/>
          <w:szCs w:val="19"/>
          <w:shd w:val="clear" w:color="auto" w:fill="FFFFFF"/>
        </w:rPr>
        <w:t>NIQ</w:t>
      </w:r>
      <w:r w:rsidRPr="00F236B2">
        <w:rPr>
          <w:rStyle w:val="normaltextrun"/>
          <w:rFonts w:ascii="Calibri" w:hAnsi="Calibri" w:cs="Calibri"/>
          <w:color w:val="000000"/>
          <w:sz w:val="19"/>
          <w:szCs w:val="19"/>
          <w:shd w:val="clear" w:color="auto" w:fill="FFFFFF"/>
        </w:rPr>
        <w:t xml:space="preserve"> Precima services, retailer collaboration programs</w:t>
      </w:r>
      <w:r w:rsidRPr="00F236B2">
        <w:rPr>
          <w:rStyle w:val="normaltextrun"/>
          <w:rFonts w:ascii="Calibri" w:hAnsi="Calibri" w:cs="Calibri"/>
          <w:color w:val="000000"/>
          <w:sz w:val="19"/>
          <w:szCs w:val="19"/>
        </w:rPr>
        <w:t>.</w:t>
      </w:r>
    </w:p>
    <w:p w14:paraId="5D90C2CA" w14:textId="06DAD8A5" w:rsidR="00F65D22" w:rsidRPr="00B8574E" w:rsidRDefault="00F65D22" w:rsidP="008876C2">
      <w:pPr>
        <w:pStyle w:val="paragraph"/>
        <w:numPr>
          <w:ilvl w:val="1"/>
          <w:numId w:val="15"/>
        </w:numPr>
        <w:spacing w:before="80" w:beforeAutospacing="0" w:after="0" w:afterAutospacing="0"/>
        <w:ind w:left="720"/>
        <w:jc w:val="both"/>
        <w:textAlignment w:val="baseline"/>
        <w:rPr>
          <w:rFonts w:ascii="Calibri" w:hAnsi="Calibri" w:cs="Calibri"/>
          <w:sz w:val="19"/>
          <w:szCs w:val="19"/>
        </w:rPr>
      </w:pPr>
      <w:r w:rsidRPr="00F236B2">
        <w:rPr>
          <w:rStyle w:val="normaltextrun"/>
          <w:rFonts w:ascii="Calibri" w:hAnsi="Calibri" w:cs="Calibri"/>
          <w:color w:val="000000"/>
          <w:sz w:val="19"/>
          <w:szCs w:val="19"/>
        </w:rPr>
        <w:t xml:space="preserve">All exchanges of Services are subject to at least three (3) month’s prior written notice by Client, with the change taking effect as of the first day of the month following the notice period. The parties will sign an amendment formalizing the exchange of Services. Client will reimburse to </w:t>
      </w:r>
      <w:r w:rsidR="00633B00">
        <w:rPr>
          <w:rStyle w:val="normaltextrun"/>
          <w:rFonts w:ascii="Calibri" w:hAnsi="Calibri" w:cs="Calibri"/>
          <w:color w:val="000000"/>
          <w:sz w:val="19"/>
          <w:szCs w:val="19"/>
        </w:rPr>
        <w:t>NIQ</w:t>
      </w:r>
      <w:r w:rsidRPr="00F236B2">
        <w:rPr>
          <w:rStyle w:val="normaltextrun"/>
          <w:rFonts w:ascii="Calibri" w:hAnsi="Calibri" w:cs="Calibri"/>
          <w:color w:val="000000"/>
          <w:sz w:val="19"/>
          <w:szCs w:val="19"/>
        </w:rPr>
        <w:t xml:space="preserve"> any unearned term discounts and/or pay to </w:t>
      </w:r>
      <w:r w:rsidR="00633B00">
        <w:rPr>
          <w:rStyle w:val="normaltextrun"/>
          <w:rFonts w:ascii="Calibri" w:hAnsi="Calibri" w:cs="Calibri"/>
          <w:color w:val="000000"/>
          <w:sz w:val="19"/>
          <w:szCs w:val="19"/>
        </w:rPr>
        <w:t>NIQ</w:t>
      </w:r>
      <w:r w:rsidRPr="00F236B2">
        <w:rPr>
          <w:rStyle w:val="normaltextrun"/>
          <w:rFonts w:ascii="Calibri" w:hAnsi="Calibri" w:cs="Calibri"/>
          <w:color w:val="000000"/>
          <w:sz w:val="19"/>
          <w:szCs w:val="19"/>
        </w:rPr>
        <w:t xml:space="preserve"> any unrecovered set up costs for the exchanged services, if any. Notwithstanding the foregoing, the exchange of Full-Time Equivalent employee support for Eligible Services will be subject to </w:t>
      </w:r>
      <w:r w:rsidR="00633B00">
        <w:rPr>
          <w:rStyle w:val="normaltextrun"/>
          <w:rFonts w:ascii="Calibri" w:hAnsi="Calibri" w:cs="Calibri"/>
          <w:color w:val="000000"/>
          <w:sz w:val="19"/>
          <w:szCs w:val="19"/>
        </w:rPr>
        <w:t>NIQ</w:t>
      </w:r>
      <w:r w:rsidRPr="00F236B2">
        <w:rPr>
          <w:rStyle w:val="normaltextrun"/>
          <w:rFonts w:ascii="Calibri" w:hAnsi="Calibri" w:cs="Calibri"/>
          <w:color w:val="000000"/>
          <w:sz w:val="19"/>
          <w:szCs w:val="19"/>
        </w:rPr>
        <w:t>’s approval in each case and subject to at least six (6) months’ written notice</w:t>
      </w:r>
      <w:r w:rsidRPr="00B8574E">
        <w:rPr>
          <w:rStyle w:val="normaltextrun"/>
          <w:rFonts w:ascii="Calibri" w:hAnsi="Calibri" w:cs="Calibri"/>
          <w:color w:val="000000"/>
          <w:sz w:val="19"/>
          <w:szCs w:val="19"/>
        </w:rPr>
        <w:t>.</w:t>
      </w:r>
    </w:p>
    <w:p w14:paraId="158D9B8C" w14:textId="5EADF53B" w:rsidR="00F65D22" w:rsidRPr="00B8574E" w:rsidRDefault="00F65D22" w:rsidP="008876C2">
      <w:pPr>
        <w:pStyle w:val="paragraph"/>
        <w:numPr>
          <w:ilvl w:val="1"/>
          <w:numId w:val="15"/>
        </w:numPr>
        <w:spacing w:before="80" w:beforeAutospacing="0" w:after="0" w:afterAutospacing="0"/>
        <w:ind w:left="720"/>
        <w:jc w:val="both"/>
        <w:textAlignment w:val="baseline"/>
        <w:rPr>
          <w:rFonts w:ascii="Calibri" w:hAnsi="Calibri" w:cs="Calibri"/>
          <w:sz w:val="19"/>
          <w:szCs w:val="19"/>
        </w:rPr>
      </w:pPr>
      <w:r w:rsidRPr="00B8574E">
        <w:rPr>
          <w:rStyle w:val="normaltextrun"/>
          <w:rFonts w:ascii="Calibri" w:hAnsi="Calibri" w:cs="Calibri"/>
          <w:color w:val="000000"/>
          <w:sz w:val="19"/>
          <w:szCs w:val="19"/>
          <w:shd w:val="clear" w:color="auto" w:fill="FFFFFF"/>
        </w:rPr>
        <w:t>The intent of this Exchange of Services clause is to address Client’s evolving business needs, and it is not intended and may not be used to enable Client to cancel all or most of the Services described in this Agreement</w:t>
      </w:r>
      <w:r w:rsidRPr="00B8574E">
        <w:rPr>
          <w:rStyle w:val="normaltextrun"/>
          <w:rFonts w:ascii="Calibri" w:hAnsi="Calibri" w:cs="Calibri"/>
          <w:color w:val="000000"/>
          <w:sz w:val="19"/>
          <w:szCs w:val="19"/>
        </w:rPr>
        <w:t>.</w:t>
      </w:r>
    </w:p>
    <w:p w14:paraId="74950D5E" w14:textId="391F7FD4" w:rsidR="00F65D22" w:rsidRPr="00B8574E" w:rsidRDefault="00F65D22" w:rsidP="008876C2">
      <w:pPr>
        <w:pStyle w:val="paragraph"/>
        <w:numPr>
          <w:ilvl w:val="1"/>
          <w:numId w:val="15"/>
        </w:numPr>
        <w:spacing w:before="80" w:beforeAutospacing="0" w:after="0" w:afterAutospacing="0"/>
        <w:ind w:left="720"/>
        <w:jc w:val="both"/>
        <w:textAlignment w:val="baseline"/>
        <w:rPr>
          <w:rFonts w:ascii="Calibri" w:hAnsi="Calibri" w:cs="Calibri"/>
          <w:sz w:val="19"/>
          <w:szCs w:val="19"/>
        </w:rPr>
      </w:pPr>
      <w:r w:rsidRPr="00B8574E">
        <w:rPr>
          <w:rStyle w:val="normaltextrun"/>
          <w:rFonts w:ascii="Calibri" w:hAnsi="Calibri" w:cs="Calibri"/>
          <w:color w:val="000000"/>
          <w:sz w:val="19"/>
          <w:szCs w:val="19"/>
          <w:bdr w:val="none" w:sz="0" w:space="0" w:color="auto" w:frame="1"/>
        </w:rPr>
        <w:t>An exchange may result in an increase in Charges if the new Services have a greater book price than the original Services. If new Services have a lesser book price than the original Services, Charges will not change, but any difference shall be applied to the General Fund described below</w:t>
      </w:r>
      <w:r w:rsidRPr="00B8574E">
        <w:rPr>
          <w:rStyle w:val="normaltextrun"/>
          <w:rFonts w:ascii="Calibri" w:hAnsi="Calibri" w:cs="Calibri"/>
          <w:color w:val="000000"/>
          <w:sz w:val="19"/>
          <w:szCs w:val="19"/>
        </w:rPr>
        <w:t>.</w:t>
      </w:r>
    </w:p>
    <w:p w14:paraId="152EC23E" w14:textId="47424301" w:rsidR="00F65D22" w:rsidRPr="00B8574E" w:rsidRDefault="00F65D22" w:rsidP="008876C2">
      <w:pPr>
        <w:pStyle w:val="paragraph"/>
        <w:numPr>
          <w:ilvl w:val="1"/>
          <w:numId w:val="15"/>
        </w:numPr>
        <w:spacing w:before="80" w:beforeAutospacing="0" w:after="0" w:afterAutospacing="0"/>
        <w:ind w:left="720"/>
        <w:jc w:val="both"/>
        <w:textAlignment w:val="baseline"/>
        <w:rPr>
          <w:rFonts w:ascii="Calibri" w:hAnsi="Calibri" w:cs="Calibri"/>
          <w:sz w:val="19"/>
          <w:szCs w:val="19"/>
        </w:rPr>
      </w:pPr>
      <w:r w:rsidRPr="00B8574E">
        <w:rPr>
          <w:rStyle w:val="normaltextrun"/>
          <w:rFonts w:ascii="Calibri" w:hAnsi="Calibri" w:cs="Calibri"/>
          <w:b/>
          <w:bCs/>
          <w:color w:val="000000"/>
          <w:sz w:val="19"/>
          <w:szCs w:val="19"/>
        </w:rPr>
        <w:t>General Fund.</w:t>
      </w:r>
      <w:r w:rsidR="006A7E43">
        <w:rPr>
          <w:rStyle w:val="normaltextrun"/>
          <w:rFonts w:ascii="Calibri" w:hAnsi="Calibri" w:cs="Calibri"/>
          <w:b/>
          <w:bCs/>
          <w:color w:val="000000"/>
          <w:sz w:val="19"/>
          <w:szCs w:val="19"/>
        </w:rPr>
        <w:t xml:space="preserve"> </w:t>
      </w:r>
      <w:r w:rsidRPr="00E95741">
        <w:rPr>
          <w:rStyle w:val="normaltextrun"/>
          <w:rFonts w:ascii="Calibri" w:hAnsi="Calibri" w:cs="Calibri"/>
          <w:color w:val="000000"/>
          <w:sz w:val="19"/>
          <w:szCs w:val="19"/>
          <w:shd w:val="clear" w:color="auto" w:fill="FFFFFF"/>
        </w:rPr>
        <w:t>The General Fund, which may only be used in the Territory/Country listed above, may be used by Client to license only the Eligible Services defined above and not currently licensed by Client.</w:t>
      </w:r>
      <w:r w:rsidRPr="00B8574E">
        <w:rPr>
          <w:rStyle w:val="normaltextrun"/>
          <w:rFonts w:ascii="Calibri" w:hAnsi="Calibri" w:cs="Calibri"/>
          <w:color w:val="000000"/>
          <w:sz w:val="19"/>
          <w:szCs w:val="19"/>
          <w:shd w:val="clear" w:color="auto" w:fill="FFFFFF"/>
        </w:rPr>
        <w:t xml:space="preserve"> The license of such Eligible Services will require the execution of a new agreement or an amendment to this Agreement.</w:t>
      </w:r>
      <w:r w:rsidRPr="00B8574E">
        <w:rPr>
          <w:rStyle w:val="normaltextrun"/>
          <w:rFonts w:ascii="Calibri" w:hAnsi="Calibri" w:cs="Calibri"/>
          <w:color w:val="FF0000"/>
          <w:sz w:val="19"/>
          <w:szCs w:val="19"/>
          <w:shd w:val="clear" w:color="auto" w:fill="FFFFFF"/>
        </w:rPr>
        <w:t xml:space="preserve"> </w:t>
      </w:r>
      <w:r w:rsidRPr="00B8574E">
        <w:rPr>
          <w:rStyle w:val="normaltextrun"/>
          <w:rFonts w:ascii="Calibri" w:hAnsi="Calibri" w:cs="Calibri"/>
          <w:color w:val="000000"/>
          <w:sz w:val="19"/>
          <w:szCs w:val="19"/>
          <w:shd w:val="clear" w:color="auto" w:fill="FFFFFF"/>
        </w:rPr>
        <w:t xml:space="preserve">Charges are made against the General Fund at then-current book prices. Any amounts in the General Fund remaining at the end of each Contract Year will be deemed waived and forfeited by Client. </w:t>
      </w:r>
      <w:r w:rsidRPr="00B8574E">
        <w:rPr>
          <w:rStyle w:val="normaltextrun"/>
          <w:rFonts w:ascii="Calibri" w:hAnsi="Calibri" w:cs="Calibri"/>
          <w:color w:val="000000"/>
          <w:sz w:val="19"/>
          <w:szCs w:val="19"/>
          <w:shd w:val="clear" w:color="auto" w:fill="00FFFF"/>
        </w:rPr>
        <w:t>[</w:t>
      </w:r>
      <w:r w:rsidR="00EE096B">
        <w:rPr>
          <w:rStyle w:val="normaltextrun"/>
          <w:rFonts w:ascii="Calibri" w:hAnsi="Calibri" w:cs="Calibri"/>
          <w:color w:val="FF0000"/>
          <w:sz w:val="19"/>
          <w:szCs w:val="19"/>
          <w:shd w:val="clear" w:color="auto" w:fill="00FFFF"/>
        </w:rPr>
        <w:t>delete unless have</w:t>
      </w:r>
      <w:r w:rsidRPr="00B8574E">
        <w:rPr>
          <w:rStyle w:val="normaltextrun"/>
          <w:rFonts w:ascii="Calibri" w:hAnsi="Calibri" w:cs="Calibri"/>
          <w:color w:val="FF0000"/>
          <w:sz w:val="19"/>
          <w:szCs w:val="19"/>
          <w:shd w:val="clear" w:color="auto" w:fill="00FFFF"/>
        </w:rPr>
        <w:t xml:space="preserve"> Deal Desk approval</w:t>
      </w:r>
      <w:r w:rsidRPr="00B8574E">
        <w:rPr>
          <w:rStyle w:val="normaltextrun"/>
          <w:rFonts w:ascii="Calibri" w:hAnsi="Calibri" w:cs="Calibri"/>
          <w:color w:val="000000"/>
          <w:sz w:val="19"/>
          <w:szCs w:val="19"/>
          <w:shd w:val="clear" w:color="auto" w:fill="00FFFF"/>
        </w:rPr>
        <w:t>: Notwithstanding the foregoing, ten percent (10%) of any funds remaining at the end of each Contract Year may be carried over into the next Contract Year.  Any carried-over funds must be used within the first quarter of the Contract Year to which they have been carried over or they will be forfeited.]</w:t>
      </w:r>
    </w:p>
    <w:p w14:paraId="3DDE7800" w14:textId="77777777" w:rsidR="00F65D22" w:rsidRPr="00B8574E" w:rsidRDefault="00F65D22" w:rsidP="00F65D22">
      <w:pPr>
        <w:pStyle w:val="paragraph"/>
        <w:spacing w:before="80" w:beforeAutospacing="0" w:after="0" w:afterAutospacing="0"/>
        <w:ind w:left="720"/>
        <w:jc w:val="both"/>
        <w:textAlignment w:val="baseline"/>
        <w:rPr>
          <w:rFonts w:ascii="Segoe UI" w:hAnsi="Segoe UI" w:cs="Segoe UI"/>
          <w:sz w:val="19"/>
          <w:szCs w:val="19"/>
        </w:rPr>
      </w:pPr>
      <w:r w:rsidRPr="00B8574E">
        <w:rPr>
          <w:rStyle w:val="normaltextrun"/>
          <w:rFonts w:ascii="Calibri" w:hAnsi="Calibri" w:cs="Calibri"/>
          <w:color w:val="000000"/>
          <w:sz w:val="19"/>
          <w:szCs w:val="19"/>
          <w:bdr w:val="none" w:sz="0" w:space="0" w:color="auto" w:frame="1"/>
        </w:rPr>
        <w:t>For Eligible Services to be paid from the General Fund: If the General Fund available balance does not cover the total to be paid from the General Fund, the remaining difference will be invoiced to Client. If this Agreement is terminated, Client will be invoiced for all remaining Charges not paid from the General Fund prior to the termination effective date</w:t>
      </w:r>
      <w:r w:rsidRPr="00B8574E">
        <w:rPr>
          <w:rStyle w:val="normaltextrun"/>
          <w:rFonts w:ascii="Calibri" w:hAnsi="Calibri" w:cs="Calibri"/>
          <w:color w:val="000000"/>
          <w:sz w:val="19"/>
          <w:szCs w:val="19"/>
        </w:rPr>
        <w:t>.</w:t>
      </w:r>
    </w:p>
    <w:p w14:paraId="7F98F511" w14:textId="401675D9" w:rsidR="00810B83" w:rsidRPr="00912178" w:rsidRDefault="437BBC21" w:rsidP="00A10F42">
      <w:pPr>
        <w:pStyle w:val="ListParagraph"/>
        <w:numPr>
          <w:ilvl w:val="0"/>
          <w:numId w:val="7"/>
        </w:numPr>
        <w:tabs>
          <w:tab w:val="clear" w:pos="720"/>
          <w:tab w:val="num" w:pos="360"/>
        </w:tabs>
        <w:spacing w:before="240" w:after="120"/>
        <w:jc w:val="both"/>
        <w:rPr>
          <w:rFonts w:asciiTheme="minorHAnsi" w:eastAsiaTheme="minorEastAsia" w:hAnsiTheme="minorHAnsi" w:cstheme="minorHAnsi"/>
          <w:b/>
          <w:spacing w:val="-3"/>
          <w:sz w:val="19"/>
          <w:szCs w:val="19"/>
        </w:rPr>
      </w:pPr>
      <w:r w:rsidRPr="00912178">
        <w:rPr>
          <w:rFonts w:asciiTheme="minorHAnsi" w:eastAsiaTheme="minorEastAsia" w:hAnsiTheme="minorHAnsi" w:cstheme="minorHAnsi"/>
          <w:b/>
          <w:spacing w:val="-3"/>
          <w:sz w:val="19"/>
          <w:szCs w:val="19"/>
          <w:u w:val="single"/>
        </w:rPr>
        <w:t>Special Provisions, General</w:t>
      </w:r>
      <w:r w:rsidR="6F8A39F5" w:rsidRPr="00912178">
        <w:rPr>
          <w:rFonts w:asciiTheme="minorHAnsi" w:eastAsiaTheme="minorEastAsia" w:hAnsiTheme="minorHAnsi" w:cstheme="minorHAnsi"/>
          <w:b/>
          <w:spacing w:val="-3"/>
          <w:sz w:val="19"/>
          <w:szCs w:val="19"/>
        </w:rPr>
        <w:t>.</w:t>
      </w:r>
    </w:p>
    <w:p w14:paraId="4019BE50" w14:textId="77777777" w:rsidR="00ED47BE" w:rsidRPr="00ED47BE" w:rsidRDefault="00ED47BE" w:rsidP="00A10F42">
      <w:pPr>
        <w:pStyle w:val="ListParagraph"/>
        <w:numPr>
          <w:ilvl w:val="0"/>
          <w:numId w:val="1"/>
        </w:numPr>
        <w:spacing w:after="120"/>
        <w:jc w:val="both"/>
        <w:rPr>
          <w:rFonts w:asciiTheme="minorHAnsi" w:eastAsiaTheme="minorEastAsia" w:hAnsiTheme="minorHAnsi" w:cstheme="minorHAnsi"/>
          <w:b/>
          <w:vanish/>
          <w:sz w:val="19"/>
          <w:szCs w:val="19"/>
        </w:rPr>
      </w:pPr>
      <w:commentRangeStart w:id="28"/>
    </w:p>
    <w:commentRangeEnd w:id="28"/>
    <w:p w14:paraId="38EE6D2E" w14:textId="77777777" w:rsidR="00ED47BE" w:rsidRPr="00ED47BE" w:rsidRDefault="00F15460" w:rsidP="00A10F42">
      <w:pPr>
        <w:pStyle w:val="ListParagraph"/>
        <w:numPr>
          <w:ilvl w:val="0"/>
          <w:numId w:val="1"/>
        </w:numPr>
        <w:spacing w:after="120"/>
        <w:ind w:left="810" w:hanging="450"/>
        <w:jc w:val="both"/>
        <w:rPr>
          <w:rFonts w:asciiTheme="minorHAnsi" w:eastAsiaTheme="minorEastAsia" w:hAnsiTheme="minorHAnsi" w:cstheme="minorHAnsi"/>
          <w:b/>
          <w:vanish/>
          <w:sz w:val="19"/>
          <w:szCs w:val="19"/>
        </w:rPr>
      </w:pPr>
      <w:r>
        <w:rPr>
          <w:rStyle w:val="CommentReference"/>
        </w:rPr>
        <w:commentReference w:id="28"/>
      </w:r>
    </w:p>
    <w:p w14:paraId="29FE92C6" w14:textId="2176E850" w:rsidR="009073C6" w:rsidRPr="00320F9F" w:rsidRDefault="75669F4F" w:rsidP="00A10F42">
      <w:pPr>
        <w:numPr>
          <w:ilvl w:val="1"/>
          <w:numId w:val="1"/>
        </w:numPr>
        <w:spacing w:after="120"/>
        <w:ind w:left="720"/>
        <w:jc w:val="both"/>
        <w:rPr>
          <w:rFonts w:asciiTheme="minorHAnsi" w:eastAsiaTheme="minorEastAsia" w:hAnsiTheme="minorHAnsi" w:cstheme="minorHAnsi"/>
          <w:b/>
          <w:sz w:val="19"/>
          <w:szCs w:val="19"/>
        </w:rPr>
      </w:pPr>
      <w:r w:rsidRPr="00320F9F">
        <w:rPr>
          <w:rFonts w:asciiTheme="minorHAnsi" w:eastAsiaTheme="minorEastAsia" w:hAnsiTheme="minorHAnsi" w:cstheme="minorHAnsi"/>
          <w:b/>
          <w:sz w:val="19"/>
          <w:szCs w:val="19"/>
        </w:rPr>
        <w:t>Travel.</w:t>
      </w:r>
      <w:r w:rsidRPr="00320F9F">
        <w:rPr>
          <w:rFonts w:asciiTheme="minorHAnsi" w:eastAsiaTheme="minorEastAsia" w:hAnsiTheme="minorHAnsi" w:cstheme="minorHAnsi"/>
          <w:sz w:val="19"/>
          <w:szCs w:val="19"/>
        </w:rPr>
        <w:t xml:space="preserve">  Client is responsible for all pre-approved travel and related expenses incurred by </w:t>
      </w:r>
      <w:r w:rsidR="00633B00">
        <w:rPr>
          <w:rFonts w:asciiTheme="minorHAnsi" w:eastAsiaTheme="minorEastAsia" w:hAnsiTheme="minorHAnsi" w:cstheme="minorHAnsi"/>
          <w:sz w:val="19"/>
          <w:szCs w:val="19"/>
        </w:rPr>
        <w:t>NIQ</w:t>
      </w:r>
      <w:r w:rsidRPr="00320F9F">
        <w:rPr>
          <w:rFonts w:asciiTheme="minorHAnsi" w:eastAsiaTheme="minorEastAsia" w:hAnsiTheme="minorHAnsi" w:cstheme="minorHAnsi"/>
          <w:sz w:val="19"/>
          <w:szCs w:val="19"/>
        </w:rPr>
        <w:t xml:space="preserve"> in connection with the </w:t>
      </w:r>
      <w:r w:rsidR="00D31C81" w:rsidRPr="00320F9F">
        <w:rPr>
          <w:rFonts w:asciiTheme="minorHAnsi" w:eastAsiaTheme="minorEastAsia" w:hAnsiTheme="minorHAnsi" w:cstheme="minorHAnsi"/>
          <w:sz w:val="19"/>
          <w:szCs w:val="19"/>
        </w:rPr>
        <w:t>S</w:t>
      </w:r>
      <w:r w:rsidRPr="00320F9F">
        <w:rPr>
          <w:rFonts w:asciiTheme="minorHAnsi" w:eastAsiaTheme="minorEastAsia" w:hAnsiTheme="minorHAnsi" w:cstheme="minorHAnsi"/>
          <w:sz w:val="19"/>
          <w:szCs w:val="19"/>
        </w:rPr>
        <w:t xml:space="preserve">ervices provided under this </w:t>
      </w:r>
      <w:r w:rsidR="00774071">
        <w:rPr>
          <w:rFonts w:asciiTheme="minorHAnsi" w:eastAsiaTheme="minorEastAsia" w:hAnsiTheme="minorHAnsi" w:cstheme="minorHAnsi"/>
          <w:sz w:val="19"/>
          <w:szCs w:val="19"/>
        </w:rPr>
        <w:t>Agreement</w:t>
      </w:r>
      <w:r w:rsidRPr="00320F9F">
        <w:rPr>
          <w:rFonts w:asciiTheme="minorHAnsi" w:eastAsiaTheme="minorEastAsia" w:hAnsiTheme="minorHAnsi" w:cstheme="minorHAnsi"/>
          <w:sz w:val="19"/>
          <w:szCs w:val="19"/>
        </w:rPr>
        <w:t>.</w:t>
      </w:r>
    </w:p>
    <w:p w14:paraId="0FCCE957" w14:textId="20D4E490" w:rsidR="74ED6E29" w:rsidRPr="00F15460" w:rsidRDefault="2BEFC989" w:rsidP="00A10F42">
      <w:pPr>
        <w:numPr>
          <w:ilvl w:val="1"/>
          <w:numId w:val="1"/>
        </w:numPr>
        <w:spacing w:after="120"/>
        <w:ind w:hanging="432"/>
        <w:jc w:val="both"/>
        <w:rPr>
          <w:rFonts w:asciiTheme="minorHAnsi" w:hAnsiTheme="minorHAnsi" w:cstheme="minorHAnsi"/>
          <w:sz w:val="19"/>
          <w:szCs w:val="19"/>
          <w:highlight w:val="cyan"/>
        </w:rPr>
      </w:pPr>
      <w:r w:rsidRPr="0EA8BB67">
        <w:rPr>
          <w:rFonts w:asciiTheme="minorHAnsi" w:eastAsiaTheme="minorEastAsia" w:hAnsiTheme="minorHAnsi" w:cstheme="minorBidi"/>
          <w:b/>
          <w:bCs/>
          <w:sz w:val="19"/>
          <w:szCs w:val="19"/>
          <w:highlight w:val="cyan"/>
        </w:rPr>
        <w:lastRenderedPageBreak/>
        <w:t>[</w:t>
      </w:r>
      <w:r w:rsidRPr="0EA8BB67">
        <w:rPr>
          <w:rFonts w:asciiTheme="minorHAnsi" w:eastAsiaTheme="minorEastAsia" w:hAnsiTheme="minorHAnsi" w:cstheme="minorBidi"/>
          <w:sz w:val="19"/>
          <w:szCs w:val="19"/>
          <w:highlight w:val="cyan"/>
        </w:rPr>
        <w:t>insert local legal provisions</w:t>
      </w:r>
      <w:r w:rsidR="00B0225A">
        <w:rPr>
          <w:rFonts w:asciiTheme="minorHAnsi" w:eastAsiaTheme="minorEastAsia" w:hAnsiTheme="minorHAnsi" w:cstheme="minorBidi"/>
          <w:sz w:val="19"/>
          <w:szCs w:val="19"/>
          <w:highlight w:val="cyan"/>
        </w:rPr>
        <w:t xml:space="preserve"> – DELETE if none</w:t>
      </w:r>
      <w:r w:rsidRPr="0EA8BB67">
        <w:rPr>
          <w:rFonts w:asciiTheme="minorHAnsi" w:eastAsiaTheme="minorEastAsia" w:hAnsiTheme="minorHAnsi" w:cstheme="minorBidi"/>
          <w:sz w:val="19"/>
          <w:szCs w:val="19"/>
          <w:highlight w:val="cyan"/>
        </w:rPr>
        <w:t>]</w:t>
      </w:r>
    </w:p>
    <w:p w14:paraId="269949B9" w14:textId="77777777" w:rsidR="00F15460" w:rsidRPr="008E1D9C" w:rsidRDefault="00F15460" w:rsidP="00A10F42">
      <w:pPr>
        <w:numPr>
          <w:ilvl w:val="1"/>
          <w:numId w:val="1"/>
        </w:numPr>
        <w:spacing w:after="120"/>
        <w:ind w:hanging="432"/>
        <w:jc w:val="both"/>
        <w:rPr>
          <w:rFonts w:asciiTheme="minorHAnsi" w:hAnsiTheme="minorHAnsi" w:cstheme="minorBidi"/>
          <w:sz w:val="19"/>
          <w:szCs w:val="19"/>
          <w:highlight w:val="cyan"/>
        </w:rPr>
      </w:pPr>
      <w:r w:rsidRPr="008E1D9C">
        <w:rPr>
          <w:rFonts w:asciiTheme="minorHAnsi" w:eastAsiaTheme="minorEastAsia" w:hAnsiTheme="minorHAnsi" w:cstheme="minorBidi"/>
          <w:b/>
          <w:bCs/>
          <w:sz w:val="19"/>
          <w:szCs w:val="19"/>
          <w:highlight w:val="cyan"/>
        </w:rPr>
        <w:t>[</w:t>
      </w:r>
      <w:r w:rsidRPr="008E1D9C">
        <w:rPr>
          <w:rFonts w:asciiTheme="minorHAnsi" w:eastAsiaTheme="minorEastAsia" w:hAnsiTheme="minorHAnsi" w:cstheme="minorBidi"/>
          <w:sz w:val="19"/>
          <w:szCs w:val="19"/>
          <w:highlight w:val="cyan"/>
        </w:rPr>
        <w:t>insert local legal provisions</w:t>
      </w:r>
      <w:r>
        <w:rPr>
          <w:rFonts w:asciiTheme="minorHAnsi" w:eastAsiaTheme="minorEastAsia" w:hAnsiTheme="minorHAnsi" w:cstheme="minorBidi"/>
          <w:sz w:val="19"/>
          <w:szCs w:val="19"/>
          <w:highlight w:val="cyan"/>
        </w:rPr>
        <w:t>– DELETE if none</w:t>
      </w:r>
      <w:r w:rsidRPr="008E1D9C">
        <w:rPr>
          <w:rFonts w:asciiTheme="minorHAnsi" w:eastAsiaTheme="minorEastAsia" w:hAnsiTheme="minorHAnsi" w:cstheme="minorBidi"/>
          <w:sz w:val="19"/>
          <w:szCs w:val="19"/>
          <w:highlight w:val="cyan"/>
        </w:rPr>
        <w:t>]</w:t>
      </w:r>
    </w:p>
    <w:p w14:paraId="232EFBCA" w14:textId="77777777" w:rsidR="005B7F7E" w:rsidRPr="00FF6DDE" w:rsidRDefault="005B7F7E" w:rsidP="005B7F7E">
      <w:pPr>
        <w:pStyle w:val="ListParagraph"/>
        <w:numPr>
          <w:ilvl w:val="0"/>
          <w:numId w:val="1"/>
        </w:numPr>
        <w:spacing w:before="80" w:after="100" w:afterAutospacing="1"/>
        <w:jc w:val="both"/>
        <w:rPr>
          <w:rFonts w:asciiTheme="minorHAnsi" w:hAnsiTheme="minorHAnsi" w:cstheme="minorHAnsi"/>
          <w:b/>
          <w:sz w:val="19"/>
          <w:szCs w:val="19"/>
        </w:rPr>
      </w:pPr>
      <w:commentRangeStart w:id="30"/>
      <w:r w:rsidRPr="002A2450">
        <w:rPr>
          <w:rFonts w:asciiTheme="minorHAnsi" w:hAnsiTheme="minorHAnsi" w:cstheme="minorHAnsi"/>
          <w:b/>
          <w:sz w:val="19"/>
          <w:szCs w:val="19"/>
          <w:u w:val="single"/>
        </w:rPr>
        <w:t>License and Use of Information – Financial Services Vertical</w:t>
      </w:r>
      <w:r w:rsidRPr="00FF6DDE">
        <w:rPr>
          <w:rFonts w:asciiTheme="minorHAnsi" w:hAnsiTheme="minorHAnsi" w:cstheme="minorHAnsi"/>
          <w:b/>
          <w:sz w:val="19"/>
          <w:szCs w:val="19"/>
        </w:rPr>
        <w:t>.</w:t>
      </w:r>
      <w:commentRangeEnd w:id="30"/>
      <w:r>
        <w:rPr>
          <w:rStyle w:val="CommentReference"/>
        </w:rPr>
        <w:commentReference w:id="30"/>
      </w:r>
    </w:p>
    <w:p w14:paraId="5C7E3558" w14:textId="77777777" w:rsidR="005B7F7E" w:rsidRPr="00C85C59" w:rsidRDefault="005B7F7E" w:rsidP="005B7F7E">
      <w:pPr>
        <w:numPr>
          <w:ilvl w:val="1"/>
          <w:numId w:val="1"/>
        </w:numPr>
        <w:spacing w:before="80"/>
        <w:jc w:val="both"/>
        <w:rPr>
          <w:rFonts w:asciiTheme="minorHAnsi" w:eastAsiaTheme="minorEastAsia" w:hAnsiTheme="minorHAnsi" w:cstheme="minorHAnsi"/>
          <w:b/>
          <w:bCs/>
          <w:sz w:val="19"/>
          <w:szCs w:val="19"/>
        </w:rPr>
      </w:pPr>
      <w:r w:rsidRPr="003E5DCB">
        <w:rPr>
          <w:rFonts w:asciiTheme="minorHAnsi" w:hAnsiTheme="minorHAnsi" w:cstheme="minorHAnsi"/>
          <w:b/>
          <w:bCs/>
          <w:sz w:val="19"/>
          <w:szCs w:val="19"/>
          <w:highlight w:val="yellow"/>
        </w:rPr>
        <w:t xml:space="preserve">[USE FOR </w:t>
      </w:r>
      <w:r w:rsidRPr="003E5DCB">
        <w:rPr>
          <w:rFonts w:asciiTheme="minorHAnsi" w:hAnsiTheme="minorHAnsi" w:cstheme="minorHAnsi"/>
          <w:b/>
          <w:bCs/>
          <w:sz w:val="19"/>
          <w:szCs w:val="19"/>
          <w:highlight w:val="yellow"/>
          <w:u w:val="single"/>
        </w:rPr>
        <w:t>SELL</w:t>
      </w:r>
      <w:r w:rsidRPr="003E5DCB">
        <w:rPr>
          <w:rFonts w:asciiTheme="minorHAnsi" w:hAnsiTheme="minorHAnsi" w:cstheme="minorHAnsi"/>
          <w:b/>
          <w:bCs/>
          <w:sz w:val="19"/>
          <w:szCs w:val="19"/>
          <w:highlight w:val="yellow"/>
        </w:rPr>
        <w:t xml:space="preserve"> </w:t>
      </w:r>
      <w:r w:rsidRPr="00E53DFB">
        <w:rPr>
          <w:rFonts w:asciiTheme="minorHAnsi" w:hAnsiTheme="minorHAnsi" w:cstheme="minorHAnsi"/>
          <w:b/>
          <w:bCs/>
          <w:sz w:val="19"/>
          <w:szCs w:val="19"/>
          <w:highlight w:val="yellow"/>
        </w:rPr>
        <w:t>SIDE ONLY</w:t>
      </w:r>
      <w:r w:rsidRPr="00E53DFB">
        <w:rPr>
          <w:rFonts w:asciiTheme="minorHAnsi" w:hAnsiTheme="minorHAnsi" w:cstheme="minorHAnsi"/>
          <w:b/>
          <w:bCs/>
          <w:sz w:val="19"/>
          <w:szCs w:val="19"/>
        </w:rPr>
        <w:t>]</w:t>
      </w:r>
      <w:commentRangeStart w:id="31"/>
      <w:r w:rsidRPr="005942AE">
        <w:rPr>
          <w:rFonts w:asciiTheme="minorHAnsi" w:hAnsiTheme="minorHAnsi" w:cstheme="minorHAnsi"/>
          <w:b/>
          <w:bCs/>
          <w:sz w:val="19"/>
          <w:szCs w:val="19"/>
        </w:rPr>
        <w:t>License</w:t>
      </w:r>
      <w:commentRangeEnd w:id="31"/>
      <w:r w:rsidRPr="005942AE">
        <w:rPr>
          <w:rStyle w:val="CommentReference"/>
          <w:rFonts w:asciiTheme="minorHAnsi" w:hAnsiTheme="minorHAnsi" w:cstheme="minorHAnsi"/>
          <w:sz w:val="19"/>
          <w:szCs w:val="19"/>
        </w:rPr>
        <w:commentReference w:id="31"/>
      </w:r>
      <w:r>
        <w:rPr>
          <w:rFonts w:asciiTheme="minorHAnsi" w:hAnsiTheme="minorHAnsi" w:cstheme="minorHAnsi"/>
          <w:b/>
          <w:bCs/>
          <w:sz w:val="19"/>
          <w:szCs w:val="19"/>
        </w:rPr>
        <w:t xml:space="preserve"> Grant</w:t>
      </w:r>
      <w:r w:rsidRPr="005942AE">
        <w:rPr>
          <w:rFonts w:asciiTheme="minorHAnsi" w:hAnsiTheme="minorHAnsi" w:cstheme="minorHAnsi"/>
          <w:b/>
          <w:bCs/>
          <w:sz w:val="19"/>
          <w:szCs w:val="19"/>
        </w:rPr>
        <w:t>.</w:t>
      </w:r>
      <w:r w:rsidRPr="005942AE">
        <w:rPr>
          <w:rFonts w:asciiTheme="minorHAnsi" w:hAnsiTheme="minorHAnsi" w:cstheme="minorHAnsi"/>
          <w:sz w:val="19"/>
          <w:szCs w:val="19"/>
        </w:rPr>
        <w:t xml:space="preserve">  Notwithstanding the license and permissible use provisions of the </w:t>
      </w:r>
      <w:r>
        <w:rPr>
          <w:rFonts w:asciiTheme="minorHAnsi" w:hAnsiTheme="minorHAnsi" w:cstheme="minorHAnsi"/>
          <w:sz w:val="19"/>
          <w:szCs w:val="19"/>
        </w:rPr>
        <w:t>Agreement</w:t>
      </w:r>
      <w:r w:rsidRPr="005942AE">
        <w:rPr>
          <w:rFonts w:asciiTheme="minorHAnsi" w:hAnsiTheme="minorHAnsi" w:cstheme="minorHAnsi"/>
          <w:sz w:val="19"/>
          <w:szCs w:val="19"/>
        </w:rPr>
        <w:t xml:space="preserve">, </w:t>
      </w:r>
      <w:r>
        <w:rPr>
          <w:rFonts w:asciiTheme="minorHAnsi" w:hAnsiTheme="minorHAnsi" w:cstheme="minorHAnsi"/>
          <w:sz w:val="19"/>
          <w:szCs w:val="19"/>
        </w:rPr>
        <w:t>NIQ</w:t>
      </w:r>
      <w:r w:rsidRPr="005942AE">
        <w:rPr>
          <w:rFonts w:asciiTheme="minorHAnsi" w:hAnsiTheme="minorHAnsi" w:cstheme="minorHAnsi"/>
          <w:sz w:val="19"/>
          <w:szCs w:val="19"/>
        </w:rPr>
        <w:t xml:space="preserve"> grants Client a limited non-exclusive license to use Information internally only to analyze company performance; provided that (subject to Client’s indemnification obligations under the </w:t>
      </w:r>
      <w:r>
        <w:rPr>
          <w:rFonts w:asciiTheme="minorHAnsi" w:hAnsiTheme="minorHAnsi" w:cstheme="minorHAnsi"/>
          <w:sz w:val="19"/>
          <w:szCs w:val="19"/>
        </w:rPr>
        <w:t>Agreement</w:t>
      </w:r>
      <w:r w:rsidRPr="005942AE">
        <w:rPr>
          <w:rFonts w:asciiTheme="minorHAnsi" w:hAnsiTheme="minorHAnsi" w:cstheme="minorHAnsi"/>
          <w:sz w:val="19"/>
          <w:szCs w:val="19"/>
        </w:rPr>
        <w:t xml:space="preserve">), Client may include "Limited Excerpts” (as defined in the </w:t>
      </w:r>
      <w:r>
        <w:rPr>
          <w:rFonts w:asciiTheme="minorHAnsi" w:hAnsiTheme="minorHAnsi" w:cstheme="minorHAnsi"/>
          <w:sz w:val="19"/>
          <w:szCs w:val="19"/>
        </w:rPr>
        <w:t>Agreement</w:t>
      </w:r>
      <w:r w:rsidRPr="005942AE">
        <w:rPr>
          <w:rFonts w:asciiTheme="minorHAnsi" w:hAnsiTheme="minorHAnsi" w:cstheme="minorHAnsi"/>
          <w:sz w:val="19"/>
          <w:szCs w:val="19"/>
        </w:rPr>
        <w:t xml:space="preserve">) of </w:t>
      </w:r>
      <w:r>
        <w:rPr>
          <w:rFonts w:asciiTheme="minorHAnsi" w:hAnsiTheme="minorHAnsi" w:cstheme="minorHAnsi"/>
          <w:sz w:val="19"/>
          <w:szCs w:val="19"/>
        </w:rPr>
        <w:t>I</w:t>
      </w:r>
      <w:r w:rsidRPr="005942AE">
        <w:rPr>
          <w:rFonts w:asciiTheme="minorHAnsi" w:hAnsiTheme="minorHAnsi" w:cstheme="minorHAnsi"/>
          <w:sz w:val="19"/>
          <w:szCs w:val="19"/>
        </w:rPr>
        <w:t xml:space="preserve">nformation in an overall analysis of an industry or a company to support Client’s independently-generated investment recommendations to its management and clients; provided, however that: (a) that no disclosure may be made in a manner which may impair </w:t>
      </w:r>
      <w:r>
        <w:rPr>
          <w:rFonts w:asciiTheme="minorHAnsi" w:hAnsiTheme="minorHAnsi" w:cstheme="minorHAnsi"/>
          <w:sz w:val="19"/>
          <w:szCs w:val="19"/>
        </w:rPr>
        <w:t>NIQ</w:t>
      </w:r>
      <w:r w:rsidRPr="005942AE">
        <w:rPr>
          <w:rFonts w:asciiTheme="minorHAnsi" w:hAnsiTheme="minorHAnsi" w:cstheme="minorHAnsi"/>
          <w:sz w:val="19"/>
          <w:szCs w:val="19"/>
        </w:rPr>
        <w:t xml:space="preserve">’s ability to license additional subscriptions of </w:t>
      </w:r>
      <w:r>
        <w:rPr>
          <w:rFonts w:asciiTheme="minorHAnsi" w:hAnsiTheme="minorHAnsi" w:cstheme="minorHAnsi"/>
          <w:sz w:val="19"/>
          <w:szCs w:val="19"/>
        </w:rPr>
        <w:t>NIQ</w:t>
      </w:r>
      <w:r w:rsidRPr="005942AE">
        <w:rPr>
          <w:rFonts w:asciiTheme="minorHAnsi" w:hAnsiTheme="minorHAnsi" w:cstheme="minorHAnsi"/>
          <w:sz w:val="19"/>
          <w:szCs w:val="19"/>
        </w:rPr>
        <w:t xml:space="preserve"> Services; (b) </w:t>
      </w:r>
      <w:r>
        <w:rPr>
          <w:rFonts w:asciiTheme="minorHAnsi" w:hAnsiTheme="minorHAnsi" w:cstheme="minorHAnsi"/>
          <w:sz w:val="19"/>
          <w:szCs w:val="19"/>
        </w:rPr>
        <w:t xml:space="preserve">no disclosure of item-level information or pricing information may be made; and (c) </w:t>
      </w:r>
      <w:r w:rsidRPr="005942AE">
        <w:rPr>
          <w:rFonts w:asciiTheme="minorHAnsi" w:hAnsiTheme="minorHAnsi" w:cstheme="minorHAnsi"/>
          <w:sz w:val="19"/>
          <w:szCs w:val="19"/>
        </w:rPr>
        <w:t xml:space="preserve">the information disclosed (i) is sourced to the applicable </w:t>
      </w:r>
      <w:r>
        <w:rPr>
          <w:rFonts w:asciiTheme="minorHAnsi" w:hAnsiTheme="minorHAnsi" w:cstheme="minorHAnsi"/>
          <w:sz w:val="19"/>
          <w:szCs w:val="19"/>
        </w:rPr>
        <w:t>NIQ</w:t>
      </w:r>
      <w:r w:rsidRPr="005942AE">
        <w:rPr>
          <w:rFonts w:asciiTheme="minorHAnsi" w:hAnsiTheme="minorHAnsi" w:cstheme="minorHAnsi"/>
          <w:sz w:val="19"/>
          <w:szCs w:val="19"/>
        </w:rPr>
        <w:t xml:space="preserve"> entity and shows </w:t>
      </w:r>
      <w:r>
        <w:rPr>
          <w:rFonts w:asciiTheme="minorHAnsi" w:hAnsiTheme="minorHAnsi" w:cstheme="minorHAnsi"/>
          <w:sz w:val="19"/>
          <w:szCs w:val="19"/>
        </w:rPr>
        <w:t>NIQ</w:t>
      </w:r>
      <w:r w:rsidRPr="005942AE">
        <w:rPr>
          <w:rFonts w:asciiTheme="minorHAnsi" w:hAnsiTheme="minorHAnsi" w:cstheme="minorHAnsi"/>
          <w:sz w:val="19"/>
          <w:szCs w:val="19"/>
        </w:rPr>
        <w:t xml:space="preserve">’s copyright; (ii) in all respects is accurately labeled and described; and (iii) is not presented in a misleading manner. Client shall provide </w:t>
      </w:r>
      <w:r>
        <w:rPr>
          <w:rFonts w:asciiTheme="minorHAnsi" w:hAnsiTheme="minorHAnsi" w:cstheme="minorHAnsi"/>
          <w:sz w:val="19"/>
          <w:szCs w:val="19"/>
        </w:rPr>
        <w:t>NIQ</w:t>
      </w:r>
      <w:r w:rsidRPr="005942AE">
        <w:rPr>
          <w:rFonts w:asciiTheme="minorHAnsi" w:hAnsiTheme="minorHAnsi" w:cstheme="minorHAnsi"/>
          <w:sz w:val="19"/>
          <w:szCs w:val="19"/>
        </w:rPr>
        <w:t xml:space="preserve"> with all such reports that are distributed externally. </w:t>
      </w:r>
      <w:r w:rsidRPr="002108E6">
        <w:rPr>
          <w:rFonts w:asciiTheme="minorHAnsi" w:hAnsiTheme="minorHAnsi" w:cstheme="minorHAnsi"/>
          <w:sz w:val="19"/>
          <w:szCs w:val="19"/>
        </w:rPr>
        <w:t xml:space="preserve">Except for Limited Excerpts, Client shall not, and shall not allow or enable any third party to </w:t>
      </w:r>
      <w:r w:rsidRPr="002108E6">
        <w:rPr>
          <w:rFonts w:asciiTheme="minorHAnsi" w:eastAsia="Calibri" w:hAnsiTheme="minorHAnsi" w:cstheme="minorHAnsi"/>
          <w:sz w:val="19"/>
          <w:szCs w:val="19"/>
        </w:rPr>
        <w:t xml:space="preserve">share, sell, license, rent, assign, convey, distribute, publish, disclose, or otherwise transfer in any manner the Information, in part or in whole, or any derivatives thereof.  </w:t>
      </w:r>
      <w:r w:rsidRPr="002108E6">
        <w:rPr>
          <w:rFonts w:asciiTheme="minorHAnsi" w:hAnsiTheme="minorHAnsi" w:cstheme="minorHAnsi"/>
          <w:sz w:val="19"/>
          <w:szCs w:val="19"/>
        </w:rPr>
        <w:t xml:space="preserve">Client may not </w:t>
      </w:r>
      <w:r w:rsidRPr="002108E6">
        <w:rPr>
          <w:rStyle w:val="normaltextrun"/>
          <w:rFonts w:asciiTheme="minorHAnsi" w:hAnsiTheme="minorHAnsi" w:cstheme="minorHAnsi"/>
          <w:sz w:val="19"/>
          <w:szCs w:val="19"/>
        </w:rPr>
        <w:t>use the Services or Information, in whole or in part, in any manner that competes with NIQ or NIQ Affiliates.</w:t>
      </w:r>
      <w:r>
        <w:rPr>
          <w:rStyle w:val="normaltextrun"/>
          <w:rFonts w:asciiTheme="minorHAnsi" w:hAnsiTheme="minorHAnsi" w:cstheme="minorHAnsi"/>
          <w:sz w:val="19"/>
          <w:szCs w:val="19"/>
        </w:rPr>
        <w:t xml:space="preserve"> </w:t>
      </w:r>
      <w:r w:rsidRPr="005942AE">
        <w:rPr>
          <w:rFonts w:asciiTheme="minorHAnsi" w:hAnsiTheme="minorHAnsi" w:cstheme="minorHAnsi"/>
          <w:sz w:val="19"/>
          <w:szCs w:val="19"/>
        </w:rPr>
        <w:t>Client</w:t>
      </w:r>
      <w:r>
        <w:rPr>
          <w:rFonts w:asciiTheme="minorHAnsi" w:hAnsiTheme="minorHAnsi" w:cstheme="minorHAnsi"/>
          <w:sz w:val="19"/>
          <w:szCs w:val="19"/>
        </w:rPr>
        <w:t xml:space="preserve"> acknowledges and</w:t>
      </w:r>
      <w:r w:rsidRPr="005942AE">
        <w:rPr>
          <w:rFonts w:asciiTheme="minorHAnsi" w:hAnsiTheme="minorHAnsi" w:cstheme="minorHAnsi"/>
          <w:sz w:val="19"/>
          <w:szCs w:val="19"/>
        </w:rPr>
        <w:t xml:space="preserve"> agrees that </w:t>
      </w:r>
      <w:r>
        <w:rPr>
          <w:rFonts w:asciiTheme="minorHAnsi" w:hAnsiTheme="minorHAnsi" w:cstheme="minorHAnsi"/>
          <w:sz w:val="19"/>
          <w:szCs w:val="19"/>
        </w:rPr>
        <w:t>NIQ</w:t>
      </w:r>
      <w:r w:rsidRPr="005942AE">
        <w:rPr>
          <w:rFonts w:asciiTheme="minorHAnsi" w:hAnsiTheme="minorHAnsi" w:cstheme="minorHAnsi"/>
          <w:sz w:val="19"/>
          <w:szCs w:val="19"/>
        </w:rPr>
        <w:t xml:space="preserve"> Information does not constitute a reliable independent basis for investment advice or </w:t>
      </w:r>
      <w:r>
        <w:rPr>
          <w:rFonts w:asciiTheme="minorHAnsi" w:hAnsiTheme="minorHAnsi" w:cstheme="minorHAnsi"/>
          <w:sz w:val="19"/>
          <w:szCs w:val="19"/>
        </w:rPr>
        <w:t>NIQ</w:t>
      </w:r>
      <w:r w:rsidRPr="005942AE">
        <w:rPr>
          <w:rFonts w:asciiTheme="minorHAnsi" w:hAnsiTheme="minorHAnsi" w:cstheme="minorHAnsi"/>
          <w:sz w:val="19"/>
          <w:szCs w:val="19"/>
        </w:rPr>
        <w:t>’s opinion as to the value of any security or the advisability of investing in, purchasing or selling any security</w:t>
      </w:r>
      <w:r>
        <w:rPr>
          <w:rFonts w:asciiTheme="minorHAnsi" w:hAnsiTheme="minorHAnsi" w:cstheme="minorHAnsi"/>
          <w:sz w:val="19"/>
          <w:szCs w:val="19"/>
        </w:rPr>
        <w:t xml:space="preserve">, and that </w:t>
      </w:r>
      <w:r w:rsidRPr="005942AE">
        <w:rPr>
          <w:rFonts w:asciiTheme="minorHAnsi" w:hAnsiTheme="minorHAnsi" w:cstheme="minorHAnsi"/>
          <w:sz w:val="19"/>
          <w:szCs w:val="19"/>
        </w:rPr>
        <w:t xml:space="preserve">any decisions it makes on the basis of the Services and/or Information are made solely at its own risk and </w:t>
      </w:r>
      <w:r>
        <w:rPr>
          <w:rFonts w:asciiTheme="minorHAnsi" w:hAnsiTheme="minorHAnsi" w:cstheme="minorHAnsi"/>
          <w:sz w:val="19"/>
          <w:szCs w:val="19"/>
        </w:rPr>
        <w:t>NIQ</w:t>
      </w:r>
      <w:r w:rsidRPr="005942AE">
        <w:rPr>
          <w:rFonts w:asciiTheme="minorHAnsi" w:hAnsiTheme="minorHAnsi" w:cstheme="minorHAnsi"/>
          <w:sz w:val="19"/>
          <w:szCs w:val="19"/>
        </w:rPr>
        <w:t xml:space="preserve"> has no responsibility or liability arising from such decisions. Client will not make use of Information in any manner which implies or which allows for an inference to be drawn, that Client’s advice or counsel is dependent upon </w:t>
      </w:r>
      <w:r>
        <w:rPr>
          <w:rFonts w:asciiTheme="minorHAnsi" w:hAnsiTheme="minorHAnsi" w:cstheme="minorHAnsi"/>
          <w:sz w:val="19"/>
          <w:szCs w:val="19"/>
        </w:rPr>
        <w:t>NIQ</w:t>
      </w:r>
      <w:r w:rsidRPr="005942AE">
        <w:rPr>
          <w:rFonts w:asciiTheme="minorHAnsi" w:hAnsiTheme="minorHAnsi" w:cstheme="minorHAnsi"/>
          <w:sz w:val="19"/>
          <w:szCs w:val="19"/>
        </w:rPr>
        <w:t xml:space="preserve"> Information. </w:t>
      </w:r>
    </w:p>
    <w:p w14:paraId="70D15D50" w14:textId="77777777" w:rsidR="005B7F7E" w:rsidRPr="00C6585E" w:rsidRDefault="005B7F7E" w:rsidP="005B7F7E">
      <w:pPr>
        <w:spacing w:before="80"/>
        <w:ind w:left="720"/>
        <w:jc w:val="both"/>
        <w:rPr>
          <w:rFonts w:asciiTheme="minorHAnsi" w:hAnsiTheme="minorHAnsi" w:cstheme="minorHAnsi"/>
          <w:sz w:val="19"/>
          <w:szCs w:val="19"/>
        </w:rPr>
      </w:pPr>
      <w:r w:rsidRPr="00C6585E">
        <w:rPr>
          <w:rFonts w:asciiTheme="minorHAnsi" w:hAnsiTheme="minorHAnsi" w:cstheme="minorHAnsi"/>
          <w:b/>
          <w:sz w:val="19"/>
          <w:szCs w:val="19"/>
          <w:highlight w:val="yellow"/>
        </w:rPr>
        <w:t xml:space="preserve">[USE FOR </w:t>
      </w:r>
      <w:r w:rsidRPr="00C6585E">
        <w:rPr>
          <w:rFonts w:asciiTheme="minorHAnsi" w:hAnsiTheme="minorHAnsi" w:cstheme="minorHAnsi"/>
          <w:b/>
          <w:sz w:val="19"/>
          <w:szCs w:val="19"/>
          <w:highlight w:val="yellow"/>
          <w:u w:val="single"/>
        </w:rPr>
        <w:t>BUY</w:t>
      </w:r>
      <w:r w:rsidRPr="00C6585E">
        <w:rPr>
          <w:rFonts w:asciiTheme="minorHAnsi" w:hAnsiTheme="minorHAnsi" w:cstheme="minorHAnsi"/>
          <w:b/>
          <w:sz w:val="19"/>
          <w:szCs w:val="19"/>
          <w:highlight w:val="yellow"/>
        </w:rPr>
        <w:t xml:space="preserve"> SIDE ONLY]</w:t>
      </w:r>
      <w:commentRangeStart w:id="32"/>
      <w:r w:rsidRPr="00C6585E">
        <w:rPr>
          <w:rFonts w:asciiTheme="minorHAnsi" w:hAnsiTheme="minorHAnsi" w:cstheme="minorHAnsi"/>
          <w:b/>
          <w:bCs/>
          <w:sz w:val="19"/>
          <w:szCs w:val="19"/>
        </w:rPr>
        <w:t>License</w:t>
      </w:r>
      <w:commentRangeEnd w:id="32"/>
      <w:r w:rsidRPr="00C6585E">
        <w:rPr>
          <w:rStyle w:val="CommentReference"/>
          <w:rFonts w:asciiTheme="minorHAnsi" w:hAnsiTheme="minorHAnsi" w:cstheme="minorHAnsi"/>
          <w:sz w:val="19"/>
          <w:szCs w:val="19"/>
        </w:rPr>
        <w:commentReference w:id="32"/>
      </w:r>
      <w:r w:rsidRPr="00C6585E">
        <w:rPr>
          <w:rFonts w:asciiTheme="minorHAnsi" w:hAnsiTheme="minorHAnsi" w:cstheme="minorHAnsi"/>
          <w:b/>
          <w:bCs/>
          <w:sz w:val="19"/>
          <w:szCs w:val="19"/>
        </w:rPr>
        <w:t xml:space="preserve"> Grant</w:t>
      </w:r>
      <w:r w:rsidRPr="00C6585E">
        <w:rPr>
          <w:rFonts w:asciiTheme="minorHAnsi" w:hAnsiTheme="minorHAnsi" w:cstheme="minorHAnsi"/>
          <w:b/>
          <w:iCs/>
          <w:sz w:val="19"/>
          <w:szCs w:val="19"/>
        </w:rPr>
        <w:t>.</w:t>
      </w:r>
      <w:r w:rsidRPr="00C6585E">
        <w:rPr>
          <w:rFonts w:asciiTheme="minorHAnsi" w:hAnsiTheme="minorHAnsi" w:cstheme="minorHAnsi"/>
          <w:iCs/>
          <w:sz w:val="19"/>
          <w:szCs w:val="19"/>
        </w:rPr>
        <w:t xml:space="preserve">  </w:t>
      </w:r>
      <w:r w:rsidRPr="00C6585E">
        <w:rPr>
          <w:rFonts w:asciiTheme="minorHAnsi" w:hAnsiTheme="minorHAnsi" w:cstheme="minorHAnsi"/>
          <w:sz w:val="19"/>
          <w:szCs w:val="19"/>
        </w:rPr>
        <w:t xml:space="preserve">Notwithstanding the license and permissible use provisions of the Agreement, NIQ grants Client a limited non-exclusive license to use Information internally only to analyze company performance.  </w:t>
      </w:r>
      <w:r w:rsidRPr="00C6585E">
        <w:rPr>
          <w:rStyle w:val="cf01"/>
          <w:rFonts w:asciiTheme="minorHAnsi" w:hAnsiTheme="minorHAnsi" w:cstheme="minorHAnsi"/>
          <w:color w:val="auto"/>
          <w:sz w:val="19"/>
          <w:szCs w:val="19"/>
        </w:rPr>
        <w:t>Client is prohibited from disclosing or distributing Information and/or References (</w:t>
      </w:r>
      <w:r w:rsidRPr="00C6585E">
        <w:rPr>
          <w:rFonts w:asciiTheme="minorHAnsi" w:eastAsia="Calibri" w:hAnsiTheme="minorHAnsi" w:cstheme="minorHAnsi"/>
          <w:sz w:val="19"/>
          <w:szCs w:val="19"/>
        </w:rPr>
        <w:t>in part or in whole, or any derivatives thereof)</w:t>
      </w:r>
      <w:r w:rsidRPr="00C6585E">
        <w:rPr>
          <w:rStyle w:val="cf01"/>
          <w:rFonts w:asciiTheme="minorHAnsi" w:hAnsiTheme="minorHAnsi" w:cstheme="minorHAnsi"/>
          <w:color w:val="auto"/>
          <w:sz w:val="19"/>
          <w:szCs w:val="19"/>
        </w:rPr>
        <w:t xml:space="preserve"> outside the Client entity(ies), </w:t>
      </w:r>
      <w:r w:rsidRPr="00C6585E">
        <w:rPr>
          <w:rFonts w:asciiTheme="minorHAnsi" w:eastAsiaTheme="minorEastAsia" w:hAnsiTheme="minorHAnsi" w:cstheme="minorHAnsi"/>
          <w:sz w:val="19"/>
          <w:szCs w:val="19"/>
        </w:rPr>
        <w:t>organizational units and/or Affiliates named in this LSA</w:t>
      </w:r>
      <w:r w:rsidRPr="00C6585E">
        <w:rPr>
          <w:rStyle w:val="cf01"/>
          <w:rFonts w:asciiTheme="minorHAnsi" w:hAnsiTheme="minorHAnsi" w:cstheme="minorHAnsi"/>
          <w:color w:val="auto"/>
          <w:sz w:val="19"/>
          <w:szCs w:val="19"/>
        </w:rPr>
        <w:t>.</w:t>
      </w:r>
      <w:r w:rsidRPr="00C6585E">
        <w:rPr>
          <w:rFonts w:asciiTheme="minorHAnsi" w:hAnsiTheme="minorHAnsi" w:cstheme="minorHAnsi"/>
          <w:sz w:val="19"/>
          <w:szCs w:val="19"/>
        </w:rPr>
        <w:t xml:space="preserve"> Client may not </w:t>
      </w:r>
      <w:r w:rsidRPr="00C6585E">
        <w:rPr>
          <w:rStyle w:val="normaltextrun"/>
          <w:rFonts w:asciiTheme="minorHAnsi" w:hAnsiTheme="minorHAnsi" w:cstheme="minorHAnsi"/>
          <w:sz w:val="19"/>
          <w:szCs w:val="19"/>
        </w:rPr>
        <w:t xml:space="preserve">use the Services or Information, in whole or in part, in any manner that competes with NIQ or NIQ Affiliates.  </w:t>
      </w:r>
      <w:r w:rsidRPr="00C6585E">
        <w:rPr>
          <w:rFonts w:asciiTheme="minorHAnsi" w:hAnsiTheme="minorHAnsi" w:cstheme="minorHAnsi"/>
          <w:sz w:val="19"/>
          <w:szCs w:val="19"/>
        </w:rPr>
        <w:t xml:space="preserve"> Client agrees that NIQ Information does not constitute a reliable independent basis for investment advice or NIQ’s opinion as to the value of any security or the advisability of investing in, purchasing or selling any security. Client will not make use of Information in any manner which implies or which allows for an inference to be drawn, that Client’s advice or counsel is dependent upon NIQ Information. Client acknowledges and agrees that any decisions it makes on the basis of the Services and/or Information are made solely at its own risk and NIQ has no responsibility or liability arising from such decisions. </w:t>
      </w:r>
    </w:p>
    <w:p w14:paraId="2AF5B8EE" w14:textId="77777777" w:rsidR="005B7F7E" w:rsidRPr="00C6585E" w:rsidRDefault="005B7F7E" w:rsidP="005B7F7E">
      <w:pPr>
        <w:spacing w:before="120"/>
        <w:ind w:left="720"/>
        <w:rPr>
          <w:sz w:val="24"/>
          <w:szCs w:val="24"/>
        </w:rPr>
      </w:pPr>
      <w:r w:rsidRPr="00C6585E">
        <w:rPr>
          <w:rFonts w:asciiTheme="minorHAnsi" w:hAnsiTheme="minorHAnsi" w:cstheme="minorHAnsi"/>
          <w:b/>
          <w:sz w:val="19"/>
          <w:szCs w:val="19"/>
          <w:highlight w:val="yellow"/>
        </w:rPr>
        <w:t>[USE FOR CONSULTANTS ONLY]</w:t>
      </w:r>
      <w:commentRangeStart w:id="33"/>
      <w:r w:rsidRPr="00C6585E">
        <w:rPr>
          <w:rFonts w:asciiTheme="minorHAnsi" w:hAnsiTheme="minorHAnsi" w:cstheme="minorHAnsi"/>
          <w:b/>
          <w:bCs/>
          <w:sz w:val="19"/>
          <w:szCs w:val="19"/>
        </w:rPr>
        <w:t>License</w:t>
      </w:r>
      <w:commentRangeEnd w:id="33"/>
      <w:r w:rsidRPr="00C6585E">
        <w:rPr>
          <w:rStyle w:val="CommentReference"/>
          <w:rFonts w:asciiTheme="minorHAnsi" w:hAnsiTheme="minorHAnsi" w:cstheme="minorHAnsi"/>
          <w:sz w:val="19"/>
          <w:szCs w:val="19"/>
        </w:rPr>
        <w:commentReference w:id="33"/>
      </w:r>
      <w:r w:rsidRPr="00C6585E">
        <w:rPr>
          <w:rFonts w:asciiTheme="minorHAnsi" w:hAnsiTheme="minorHAnsi" w:cstheme="minorHAnsi"/>
          <w:b/>
          <w:bCs/>
          <w:sz w:val="19"/>
          <w:szCs w:val="19"/>
        </w:rPr>
        <w:t xml:space="preserve"> Grant</w:t>
      </w:r>
      <w:r w:rsidRPr="00C6585E">
        <w:rPr>
          <w:rFonts w:asciiTheme="minorHAnsi" w:hAnsiTheme="minorHAnsi" w:cstheme="minorHAnsi"/>
          <w:b/>
          <w:iCs/>
          <w:sz w:val="19"/>
          <w:szCs w:val="19"/>
        </w:rPr>
        <w:t>.</w:t>
      </w:r>
      <w:r w:rsidRPr="00C6585E">
        <w:rPr>
          <w:rFonts w:asciiTheme="minorHAnsi" w:hAnsiTheme="minorHAnsi" w:cstheme="minorHAnsi"/>
          <w:iCs/>
          <w:sz w:val="19"/>
          <w:szCs w:val="19"/>
        </w:rPr>
        <w:t xml:space="preserve">  </w:t>
      </w:r>
      <w:r w:rsidRPr="00C6585E">
        <w:rPr>
          <w:rFonts w:asciiTheme="minorHAnsi" w:hAnsiTheme="minorHAnsi" w:cstheme="minorHAnsi"/>
          <w:sz w:val="19"/>
          <w:szCs w:val="19"/>
        </w:rPr>
        <w:t xml:space="preserve">Notwithstanding the license and permissible use provisions of the Agreement, NIQ grants Client a limited non-exclusive license to use Information internally only to analyze industry and company performance; provided that (subject to Client’s indemnification obligations under the Agreement), Client may include "Limited Excerpts” (as defined in the Agreement) of Information in </w:t>
      </w:r>
      <w:r w:rsidRPr="00C6585E">
        <w:rPr>
          <w:rFonts w:asciiTheme="minorHAnsi" w:eastAsia="Arial" w:hAnsiTheme="minorHAnsi" w:cstheme="minorHAnsi"/>
          <w:sz w:val="19"/>
          <w:szCs w:val="19"/>
        </w:rPr>
        <w:t xml:space="preserve">Client’s reports and analyses for specific Projects (as defined below) for Client’s consulting clients as described below to support Client’s independently-generated recommendations to its consulting clients and to disclose in confidence only to the specific client that has engaged Client on a project (for such specific client’s internal use only) relating to one or more of the following: investing in or disposing of equity in a particular company or industry sector; corporate strategy; optimizing organization; and/or strategic customer management or operations strategy (each a “Project”).  Client acknowledges that the Services provided are licensed for use by Client in connection with traditional consulting engagements on behalf of manufacturer clients, retailer clients, and private equity clients, subject to the other applicable terms of the Agreement.  Non-traditional consulting engagements or engagements with or on behalf of financial investment firms, investment banks, asset management, banking, and/or other research providers are excluded from the scope of the permitted uses of the Information. Notwithstanding the foregoing, Client shall not: (a) </w:t>
      </w:r>
      <w:r w:rsidRPr="00C6585E">
        <w:rPr>
          <w:rFonts w:asciiTheme="minorHAnsi" w:hAnsiTheme="minorHAnsi" w:cstheme="minorHAnsi"/>
          <w:sz w:val="19"/>
          <w:szCs w:val="19"/>
        </w:rPr>
        <w:t xml:space="preserve">disclose item-level information or pricing information; (b) </w:t>
      </w:r>
      <w:r w:rsidRPr="00C6585E">
        <w:rPr>
          <w:rFonts w:asciiTheme="minorHAnsi" w:eastAsia="Arial" w:hAnsiTheme="minorHAnsi" w:cstheme="minorHAnsi"/>
          <w:sz w:val="19"/>
          <w:szCs w:val="19"/>
        </w:rPr>
        <w:t xml:space="preserve">use Limited Excerpts to enrich third party products or solutions or to commercialize Client products or services; (c) disclose Limited Excerpts </w:t>
      </w:r>
      <w:r w:rsidRPr="00C6585E">
        <w:rPr>
          <w:rFonts w:asciiTheme="minorHAnsi" w:hAnsiTheme="minorHAnsi" w:cstheme="minorHAnsi"/>
          <w:sz w:val="19"/>
          <w:szCs w:val="19"/>
        </w:rPr>
        <w:t>in a manner which may impair NIQ’s ability to license additional subscriptions of NIQ Services; or (d)</w:t>
      </w:r>
      <w:r w:rsidRPr="00C6585E">
        <w:rPr>
          <w:rFonts w:asciiTheme="minorHAnsi" w:eastAsia="Arial" w:hAnsiTheme="minorHAnsi" w:cstheme="minorHAnsi"/>
          <w:sz w:val="19"/>
          <w:szCs w:val="19"/>
        </w:rPr>
        <w:t xml:space="preserve"> disclose Limited Excerpts publicly or to any third party with whom Client is working (including to an end client for whom Client is performing services) on a recurring, periodic or regular basis (if such recurring, periodic or regular disclosure is needed, Client acknowledges that such third party will be required to license such information directly from NIQ). L</w:t>
      </w:r>
      <w:r w:rsidRPr="00C6585E">
        <w:rPr>
          <w:rFonts w:asciiTheme="minorHAnsi" w:hAnsiTheme="minorHAnsi" w:cstheme="minorHAnsi"/>
          <w:sz w:val="19"/>
          <w:szCs w:val="19"/>
        </w:rPr>
        <w:t xml:space="preserve">imited Excerpts must (i) be sourced to the applicable NIQ entity and show NIQ’s copyright; (ii) in all respects be accurately labeled and described; and (iii) not presented in a misleading manner. Client shall provide NIQ with all reports that are distributed externally.  Except for Limited Excerpts, Client shall not, and shall not allow or enable any third party to </w:t>
      </w:r>
      <w:r w:rsidRPr="00C6585E">
        <w:rPr>
          <w:rFonts w:asciiTheme="minorHAnsi" w:eastAsia="Calibri" w:hAnsiTheme="minorHAnsi" w:cstheme="minorHAnsi"/>
          <w:sz w:val="19"/>
          <w:szCs w:val="19"/>
        </w:rPr>
        <w:t xml:space="preserve">share, sell, license, rent, assign, convey, distribute, publish, disclose, or </w:t>
      </w:r>
      <w:r w:rsidRPr="00C6585E">
        <w:rPr>
          <w:rFonts w:asciiTheme="minorHAnsi" w:eastAsia="Calibri" w:hAnsiTheme="minorHAnsi" w:cstheme="minorHAnsi"/>
          <w:sz w:val="19"/>
          <w:szCs w:val="19"/>
        </w:rPr>
        <w:lastRenderedPageBreak/>
        <w:t xml:space="preserve">otherwise transfer in any manner the Information, in part or in whole, or any derivatives thereof.  </w:t>
      </w:r>
      <w:r w:rsidRPr="00C6585E">
        <w:rPr>
          <w:rFonts w:asciiTheme="minorHAnsi" w:hAnsiTheme="minorHAnsi" w:cstheme="minorHAnsi"/>
          <w:sz w:val="19"/>
          <w:szCs w:val="19"/>
        </w:rPr>
        <w:t xml:space="preserve">Client may not </w:t>
      </w:r>
      <w:r w:rsidRPr="00C6585E">
        <w:rPr>
          <w:rStyle w:val="normaltextrun"/>
          <w:rFonts w:asciiTheme="minorHAnsi" w:hAnsiTheme="minorHAnsi" w:cstheme="minorHAnsi"/>
          <w:sz w:val="19"/>
          <w:szCs w:val="19"/>
        </w:rPr>
        <w:t xml:space="preserve">use the Services or Information, in whole or in part, in any manner that competes with NIQ or NIQ Affiliates. </w:t>
      </w:r>
      <w:r w:rsidRPr="00C6585E">
        <w:rPr>
          <w:rFonts w:asciiTheme="minorHAnsi" w:hAnsiTheme="minorHAnsi" w:cstheme="minorHAnsi"/>
          <w:sz w:val="19"/>
          <w:szCs w:val="19"/>
        </w:rPr>
        <w:t>Client acknowledges and agrees that NIQ Information does not constitute a reliable independent basis for investment advice or NIQ’s opinion as to the value of any security or the advisability of investing in, purchasing or selling any security, and that any decisions it makes on the basis of the Services and/or Information are made solely at its own risk and NIQ has no responsibility or liability arising from such decisions. Client will not make use of Information in any manner which implies or which allows for an inference to be drawn, that Client’s advice or counsel is dependent upon NIQ Information.</w:t>
      </w:r>
      <w:r w:rsidRPr="00C6585E">
        <w:rPr>
          <w:sz w:val="24"/>
          <w:szCs w:val="24"/>
        </w:rPr>
        <w:t xml:space="preserve"> </w:t>
      </w:r>
    </w:p>
    <w:p w14:paraId="2FC44779" w14:textId="77777777" w:rsidR="005B7F7E" w:rsidRPr="00C85C59" w:rsidRDefault="005B7F7E" w:rsidP="005B7F7E">
      <w:pPr>
        <w:numPr>
          <w:ilvl w:val="1"/>
          <w:numId w:val="1"/>
        </w:numPr>
        <w:spacing w:before="80"/>
        <w:jc w:val="both"/>
        <w:rPr>
          <w:rFonts w:asciiTheme="minorHAnsi" w:eastAsiaTheme="minorEastAsia" w:hAnsiTheme="minorHAnsi" w:cstheme="minorHAnsi"/>
          <w:b/>
          <w:bCs/>
          <w:sz w:val="19"/>
          <w:szCs w:val="19"/>
        </w:rPr>
      </w:pPr>
      <w:r w:rsidRPr="00507D42">
        <w:rPr>
          <w:rFonts w:asciiTheme="minorHAnsi" w:eastAsia="Calibri" w:hAnsiTheme="minorHAnsi" w:cstheme="minorHAnsi"/>
          <w:b/>
          <w:bCs/>
          <w:sz w:val="19"/>
          <w:szCs w:val="19"/>
        </w:rPr>
        <w:t xml:space="preserve">Limitation on Affiliate Access and Use. </w:t>
      </w:r>
      <w:bookmarkStart w:id="34" w:name="_Hlk137653500"/>
      <w:r w:rsidRPr="00507D42">
        <w:rPr>
          <w:rFonts w:asciiTheme="minorHAnsi" w:eastAsia="Calibri" w:hAnsiTheme="minorHAnsi" w:cstheme="minorHAnsi"/>
          <w:sz w:val="19"/>
          <w:szCs w:val="19"/>
        </w:rPr>
        <w:t>Client acknowledges and agrees that,</w:t>
      </w:r>
      <w:r w:rsidRPr="00507D42">
        <w:rPr>
          <w:rFonts w:asciiTheme="minorHAnsi" w:hAnsiTheme="minorHAnsi" w:cstheme="minorHAnsi"/>
          <w:sz w:val="19"/>
          <w:szCs w:val="19"/>
        </w:rPr>
        <w:t xml:space="preserve"> </w:t>
      </w:r>
      <w:r w:rsidRPr="00507D42">
        <w:rPr>
          <w:rFonts w:asciiTheme="minorHAnsi" w:eastAsia="Calibri" w:hAnsiTheme="minorHAnsi" w:cstheme="minorHAnsi"/>
          <w:sz w:val="19"/>
          <w:szCs w:val="19"/>
        </w:rPr>
        <w:t xml:space="preserve">notwithstanding anything to the contrary in the Agreement, the Information may be used by and shared only with Client organizational units, business groups, business teams and/or Affiliates </w:t>
      </w:r>
      <w:commentRangeStart w:id="35"/>
      <w:r w:rsidRPr="00507D42">
        <w:rPr>
          <w:rFonts w:asciiTheme="minorHAnsi" w:eastAsia="Calibri" w:hAnsiTheme="minorHAnsi" w:cstheme="minorHAnsi"/>
          <w:sz w:val="19"/>
          <w:szCs w:val="19"/>
        </w:rPr>
        <w:t>named in a Permitted Client Group/Affiliate Access Exhibit attached to this LSA</w:t>
      </w:r>
      <w:commentRangeEnd w:id="35"/>
      <w:r w:rsidRPr="00507D42">
        <w:rPr>
          <w:rStyle w:val="CommentReference"/>
        </w:rPr>
        <w:commentReference w:id="35"/>
      </w:r>
      <w:r w:rsidRPr="00507D42">
        <w:rPr>
          <w:rFonts w:asciiTheme="minorHAnsi" w:eastAsia="Calibri" w:hAnsiTheme="minorHAnsi" w:cstheme="minorHAnsi"/>
          <w:sz w:val="19"/>
          <w:szCs w:val="19"/>
        </w:rPr>
        <w:t>.  If no Permitted Client Group/Affiliate Access Exhibit is attached, the Client entity executing this LSA may use and share the Information only within its organization.</w:t>
      </w:r>
      <w:r w:rsidRPr="005942AE">
        <w:rPr>
          <w:rFonts w:asciiTheme="minorHAnsi" w:eastAsia="Calibri" w:hAnsiTheme="minorHAnsi" w:cstheme="minorHAnsi"/>
          <w:sz w:val="19"/>
          <w:szCs w:val="19"/>
        </w:rPr>
        <w:t xml:space="preserve"> </w:t>
      </w:r>
      <w:bookmarkEnd w:id="34"/>
      <w:r w:rsidRPr="005942AE">
        <w:rPr>
          <w:rFonts w:asciiTheme="minorHAnsi" w:eastAsia="Calibri" w:hAnsiTheme="minorHAnsi" w:cstheme="minorHAnsi"/>
          <w:sz w:val="19"/>
          <w:szCs w:val="19"/>
        </w:rPr>
        <w:t xml:space="preserve"> Client further agrees and acknowledges that the Information may not be shared with any other Client organizational unit, business group, business team or Affiliate in any form, including but not limited to sharing of IDs, email or printing of Information.</w:t>
      </w:r>
      <w:r w:rsidRPr="005942AE">
        <w:rPr>
          <w:rFonts w:asciiTheme="minorHAnsi" w:hAnsiTheme="minorHAnsi" w:cstheme="minorHAnsi"/>
          <w:sz w:val="19"/>
          <w:szCs w:val="19"/>
          <w:shd w:val="clear" w:color="auto" w:fill="FFFFFF"/>
        </w:rPr>
        <w:t xml:space="preserve">  All use of the Information by Client Affiliate(s) shall be subject to the terms and conditions of this LSA and the applicable provisions of the Agreement, and Client shall be fully responsible for all acts, defaults and omissions of such Affiliate as if they were acts, defaults or omissions of Client.  An Affiliate may access and use the Information until the earlier of the termination of the Agreement or the termination of Client’s affiliation with such Affiliate</w:t>
      </w:r>
      <w:r>
        <w:rPr>
          <w:rFonts w:asciiTheme="minorHAnsi" w:eastAsia="Calibri" w:hAnsiTheme="minorHAnsi" w:cstheme="minorHAnsi"/>
          <w:sz w:val="19"/>
          <w:szCs w:val="19"/>
        </w:rPr>
        <w:t>.</w:t>
      </w:r>
    </w:p>
    <w:p w14:paraId="17F6AB9A" w14:textId="77777777" w:rsidR="005B7F7E" w:rsidRPr="00C85C59" w:rsidRDefault="005B7F7E" w:rsidP="005B7F7E">
      <w:pPr>
        <w:numPr>
          <w:ilvl w:val="1"/>
          <w:numId w:val="1"/>
        </w:numPr>
        <w:spacing w:before="80"/>
        <w:jc w:val="both"/>
        <w:rPr>
          <w:rFonts w:asciiTheme="minorHAnsi" w:eastAsiaTheme="minorEastAsia" w:hAnsiTheme="minorHAnsi" w:cstheme="minorHAnsi"/>
          <w:b/>
          <w:bCs/>
          <w:sz w:val="19"/>
          <w:szCs w:val="19"/>
        </w:rPr>
      </w:pPr>
      <w:r w:rsidRPr="005942AE">
        <w:rPr>
          <w:rFonts w:asciiTheme="minorHAnsi" w:eastAsia="Calibri" w:hAnsiTheme="minorHAnsi" w:cstheme="minorHAnsi"/>
          <w:b/>
          <w:bCs/>
          <w:sz w:val="19"/>
          <w:szCs w:val="19"/>
        </w:rPr>
        <w:t>Additional Restrictions on Use relating to Consumer Panel Data</w:t>
      </w:r>
      <w:r>
        <w:rPr>
          <w:rFonts w:asciiTheme="minorHAnsi" w:eastAsia="Calibri" w:hAnsiTheme="minorHAnsi" w:cstheme="minorHAnsi"/>
          <w:b/>
          <w:bCs/>
          <w:sz w:val="19"/>
          <w:szCs w:val="19"/>
        </w:rPr>
        <w:t xml:space="preserve"> and E-mail Receipt Data</w:t>
      </w:r>
      <w:r w:rsidRPr="005942AE">
        <w:rPr>
          <w:rFonts w:asciiTheme="minorHAnsi" w:eastAsia="Calibri" w:hAnsiTheme="minorHAnsi" w:cstheme="minorHAnsi"/>
          <w:b/>
          <w:bCs/>
          <w:sz w:val="19"/>
          <w:szCs w:val="19"/>
        </w:rPr>
        <w:t xml:space="preserve">. </w:t>
      </w:r>
      <w:r w:rsidRPr="005942AE">
        <w:rPr>
          <w:rFonts w:asciiTheme="minorHAnsi" w:eastAsia="Calibri" w:hAnsiTheme="minorHAnsi" w:cstheme="minorHAnsi"/>
          <w:sz w:val="19"/>
          <w:szCs w:val="19"/>
        </w:rPr>
        <w:t xml:space="preserve">In addition to the restrictions on use set forth above and in the </w:t>
      </w:r>
      <w:r>
        <w:rPr>
          <w:rFonts w:asciiTheme="minorHAnsi" w:eastAsia="Calibri" w:hAnsiTheme="minorHAnsi" w:cstheme="minorHAnsi"/>
          <w:sz w:val="19"/>
          <w:szCs w:val="19"/>
        </w:rPr>
        <w:t>Agreement</w:t>
      </w:r>
      <w:r w:rsidRPr="005942AE">
        <w:rPr>
          <w:rFonts w:asciiTheme="minorHAnsi" w:eastAsia="Calibri" w:hAnsiTheme="minorHAnsi" w:cstheme="minorHAnsi"/>
          <w:sz w:val="19"/>
          <w:szCs w:val="19"/>
        </w:rPr>
        <w:t>, in respect of the Information and other Services provided under this LSA, Client shall not, and shall not allow or enable any third party to: (a) directly or indirectly attempt re-identify individuals using the Information or Services; (b) use the Information or Services for the purpose of locating, identifying or targeting advertisements to an individual; or (c) link or correlate the data contained in the Information or Services with any other dataset at an individual level, or associate third party unique identifiers</w:t>
      </w:r>
      <w:r>
        <w:rPr>
          <w:rFonts w:asciiTheme="minorHAnsi" w:eastAsia="Calibri" w:hAnsiTheme="minorHAnsi" w:cstheme="minorHAnsi"/>
          <w:sz w:val="19"/>
          <w:szCs w:val="19"/>
        </w:rPr>
        <w:t xml:space="preserve"> in any way</w:t>
      </w:r>
      <w:r w:rsidRPr="005942AE">
        <w:rPr>
          <w:rFonts w:asciiTheme="minorHAnsi" w:eastAsia="Calibri" w:hAnsiTheme="minorHAnsi" w:cstheme="minorHAnsi"/>
          <w:sz w:val="19"/>
          <w:szCs w:val="19"/>
        </w:rPr>
        <w:t xml:space="preserve"> to the data in the dataset, including without limitation, identifiers</w:t>
      </w:r>
      <w:r>
        <w:rPr>
          <w:rFonts w:asciiTheme="minorHAnsi" w:eastAsia="Calibri" w:hAnsiTheme="minorHAnsi" w:cstheme="minorHAnsi"/>
          <w:sz w:val="19"/>
          <w:szCs w:val="19"/>
        </w:rPr>
        <w:t>,</w:t>
      </w:r>
      <w:r w:rsidRPr="005942AE">
        <w:rPr>
          <w:rFonts w:asciiTheme="minorHAnsi" w:eastAsia="Calibri" w:hAnsiTheme="minorHAnsi" w:cstheme="minorHAnsi"/>
          <w:sz w:val="19"/>
          <w:szCs w:val="19"/>
        </w:rPr>
        <w:t xml:space="preserve"> cookie IDs, device IDs or IDFAs</w:t>
      </w:r>
      <w:r>
        <w:rPr>
          <w:rFonts w:asciiTheme="minorHAnsi" w:hAnsiTheme="minorHAnsi" w:cstheme="minorHAnsi"/>
          <w:sz w:val="19"/>
          <w:szCs w:val="19"/>
          <w:shd w:val="clear" w:color="auto" w:fill="FFFFFF"/>
        </w:rPr>
        <w:t xml:space="preserve">.  </w:t>
      </w:r>
      <w:r w:rsidRPr="00A6221D">
        <w:rPr>
          <w:rFonts w:asciiTheme="minorHAnsi" w:hAnsiTheme="minorHAnsi" w:cstheme="minorHAnsi"/>
          <w:color w:val="242424"/>
          <w:sz w:val="19"/>
          <w:szCs w:val="19"/>
        </w:rPr>
        <w:t xml:space="preserve">With respect to de-identified e-mail receipt data, Client represents and warrants that it </w:t>
      </w:r>
      <w:r w:rsidRPr="00A6221D">
        <w:rPr>
          <w:rFonts w:asciiTheme="minorHAnsi" w:hAnsiTheme="minorHAnsi" w:cstheme="minorHAnsi"/>
          <w:sz w:val="19"/>
          <w:szCs w:val="19"/>
        </w:rPr>
        <w:t xml:space="preserve">has implemented technical safeguards </w:t>
      </w:r>
      <w:r>
        <w:rPr>
          <w:rFonts w:cstheme="minorHAnsi"/>
          <w:sz w:val="19"/>
          <w:szCs w:val="19"/>
        </w:rPr>
        <w:t xml:space="preserve">and business processes </w:t>
      </w:r>
      <w:r w:rsidRPr="00A6221D">
        <w:rPr>
          <w:rFonts w:asciiTheme="minorHAnsi" w:hAnsiTheme="minorHAnsi" w:cstheme="minorHAnsi"/>
          <w:sz w:val="19"/>
          <w:szCs w:val="19"/>
        </w:rPr>
        <w:t xml:space="preserve">that </w:t>
      </w:r>
      <w:r>
        <w:rPr>
          <w:rFonts w:cstheme="minorHAnsi"/>
          <w:sz w:val="19"/>
          <w:szCs w:val="19"/>
        </w:rPr>
        <w:t xml:space="preserve">specifically </w:t>
      </w:r>
      <w:r w:rsidRPr="00A6221D">
        <w:rPr>
          <w:rFonts w:asciiTheme="minorHAnsi" w:hAnsiTheme="minorHAnsi" w:cstheme="minorHAnsi"/>
          <w:sz w:val="19"/>
          <w:szCs w:val="19"/>
        </w:rPr>
        <w:t xml:space="preserve">prohibit reidentification of </w:t>
      </w:r>
      <w:r>
        <w:rPr>
          <w:rFonts w:cstheme="minorHAnsi"/>
          <w:sz w:val="19"/>
          <w:szCs w:val="19"/>
        </w:rPr>
        <w:t>information and/or</w:t>
      </w:r>
      <w:r w:rsidRPr="00A6221D">
        <w:rPr>
          <w:rFonts w:asciiTheme="minorHAnsi" w:hAnsiTheme="minorHAnsi" w:cstheme="minorHAnsi"/>
          <w:sz w:val="19"/>
          <w:szCs w:val="19"/>
        </w:rPr>
        <w:t xml:space="preserve"> individual</w:t>
      </w:r>
      <w:r>
        <w:rPr>
          <w:rFonts w:cstheme="minorHAnsi"/>
          <w:sz w:val="19"/>
          <w:szCs w:val="19"/>
        </w:rPr>
        <w:t>(s)</w:t>
      </w:r>
      <w:r w:rsidRPr="00A6221D">
        <w:rPr>
          <w:rFonts w:asciiTheme="minorHAnsi" w:hAnsiTheme="minorHAnsi" w:cstheme="minorHAnsi"/>
          <w:sz w:val="19"/>
          <w:szCs w:val="19"/>
        </w:rPr>
        <w:t xml:space="preserve"> </w:t>
      </w:r>
      <w:r>
        <w:rPr>
          <w:rFonts w:cstheme="minorHAnsi"/>
          <w:sz w:val="19"/>
          <w:szCs w:val="19"/>
        </w:rPr>
        <w:t>t</w:t>
      </w:r>
      <w:r w:rsidRPr="00A6221D">
        <w:rPr>
          <w:rFonts w:asciiTheme="minorHAnsi" w:hAnsiTheme="minorHAnsi" w:cstheme="minorHAnsi"/>
          <w:sz w:val="19"/>
          <w:szCs w:val="19"/>
        </w:rPr>
        <w:t>o whom the information may pertain</w:t>
      </w:r>
      <w:r>
        <w:rPr>
          <w:rFonts w:cstheme="minorHAnsi"/>
          <w:sz w:val="19"/>
          <w:szCs w:val="19"/>
        </w:rPr>
        <w:t xml:space="preserve"> and </w:t>
      </w:r>
      <w:r w:rsidRPr="00A6221D">
        <w:rPr>
          <w:rFonts w:asciiTheme="minorHAnsi" w:hAnsiTheme="minorHAnsi" w:cstheme="minorHAnsi"/>
          <w:sz w:val="19"/>
          <w:szCs w:val="19"/>
        </w:rPr>
        <w:t>prevent inadvertent release of de</w:t>
      </w:r>
      <w:r>
        <w:rPr>
          <w:rFonts w:cstheme="minorHAnsi"/>
          <w:sz w:val="19"/>
          <w:szCs w:val="19"/>
        </w:rPr>
        <w:t>-</w:t>
      </w:r>
      <w:r w:rsidRPr="00A6221D">
        <w:rPr>
          <w:rFonts w:asciiTheme="minorHAnsi" w:hAnsiTheme="minorHAnsi" w:cstheme="minorHAnsi"/>
          <w:sz w:val="19"/>
          <w:szCs w:val="19"/>
        </w:rPr>
        <w:t>identified information</w:t>
      </w:r>
      <w:r>
        <w:rPr>
          <w:rFonts w:asciiTheme="minorHAnsi" w:hAnsiTheme="minorHAnsi" w:cstheme="minorHAnsi"/>
          <w:sz w:val="19"/>
          <w:szCs w:val="19"/>
          <w:shd w:val="clear" w:color="auto" w:fill="FFFFFF"/>
        </w:rPr>
        <w:t>.</w:t>
      </w:r>
    </w:p>
    <w:p w14:paraId="6D21E0B9" w14:textId="77777777" w:rsidR="005B7F7E" w:rsidRPr="009C2F89" w:rsidRDefault="005B7F7E" w:rsidP="005B7F7E">
      <w:pPr>
        <w:numPr>
          <w:ilvl w:val="1"/>
          <w:numId w:val="1"/>
        </w:numPr>
        <w:spacing w:before="80"/>
        <w:jc w:val="both"/>
        <w:rPr>
          <w:rFonts w:asciiTheme="minorHAnsi" w:eastAsiaTheme="minorEastAsia" w:hAnsiTheme="minorHAnsi" w:cstheme="minorHAnsi"/>
          <w:b/>
          <w:bCs/>
          <w:sz w:val="19"/>
          <w:szCs w:val="19"/>
        </w:rPr>
      </w:pPr>
      <w:r w:rsidRPr="005942AE">
        <w:rPr>
          <w:rFonts w:asciiTheme="minorHAnsi" w:hAnsiTheme="minorHAnsi" w:cstheme="minorHAnsi"/>
          <w:b/>
          <w:bCs/>
          <w:sz w:val="19"/>
          <w:szCs w:val="19"/>
        </w:rPr>
        <w:t xml:space="preserve">No Derivative Channels. </w:t>
      </w:r>
      <w:r w:rsidRPr="005942AE">
        <w:rPr>
          <w:rFonts w:asciiTheme="minorHAnsi" w:hAnsiTheme="minorHAnsi" w:cstheme="minorHAnsi"/>
          <w:sz w:val="19"/>
          <w:szCs w:val="19"/>
        </w:rPr>
        <w:t xml:space="preserve">Client may not combine information (i.e., add or subtract numbers) from any two or more </w:t>
      </w:r>
      <w:r>
        <w:rPr>
          <w:rFonts w:asciiTheme="minorHAnsi" w:hAnsiTheme="minorHAnsi" w:cstheme="minorHAnsi"/>
          <w:sz w:val="19"/>
          <w:szCs w:val="19"/>
        </w:rPr>
        <w:t>NIQ</w:t>
      </w:r>
      <w:r w:rsidRPr="005942AE">
        <w:rPr>
          <w:rFonts w:asciiTheme="minorHAnsi" w:hAnsiTheme="minorHAnsi" w:cstheme="minorHAnsi"/>
          <w:sz w:val="19"/>
          <w:szCs w:val="19"/>
        </w:rPr>
        <w:t xml:space="preserve"> reports to create derivative channels that are not reported to Client by </w:t>
      </w:r>
      <w:r>
        <w:rPr>
          <w:rFonts w:asciiTheme="minorHAnsi" w:hAnsiTheme="minorHAnsi" w:cstheme="minorHAnsi"/>
          <w:sz w:val="19"/>
          <w:szCs w:val="19"/>
        </w:rPr>
        <w:t>NIQ.</w:t>
      </w:r>
    </w:p>
    <w:p w14:paraId="47B718BC" w14:textId="77777777" w:rsidR="005B7F7E" w:rsidRPr="009C2F89" w:rsidRDefault="005B7F7E" w:rsidP="005B7F7E">
      <w:pPr>
        <w:numPr>
          <w:ilvl w:val="1"/>
          <w:numId w:val="1"/>
        </w:numPr>
        <w:spacing w:before="80"/>
        <w:jc w:val="both"/>
        <w:rPr>
          <w:rFonts w:asciiTheme="minorHAnsi" w:eastAsiaTheme="minorEastAsia" w:hAnsiTheme="minorHAnsi" w:cstheme="minorHAnsi"/>
          <w:b/>
          <w:bCs/>
          <w:sz w:val="19"/>
          <w:szCs w:val="19"/>
        </w:rPr>
      </w:pPr>
      <w:r w:rsidRPr="005942AE">
        <w:rPr>
          <w:rFonts w:asciiTheme="minorHAnsi" w:hAnsiTheme="minorHAnsi" w:cstheme="minorHAnsi"/>
          <w:b/>
          <w:color w:val="201F1E"/>
          <w:sz w:val="19"/>
          <w:szCs w:val="19"/>
        </w:rPr>
        <w:t>No FCRA Purpose.</w:t>
      </w:r>
    </w:p>
    <w:p w14:paraId="563CC421" w14:textId="77777777" w:rsidR="005B7F7E" w:rsidRPr="005942AE" w:rsidRDefault="005B7F7E" w:rsidP="005B7F7E">
      <w:pPr>
        <w:pStyle w:val="ListParagraph"/>
        <w:tabs>
          <w:tab w:val="left" w:pos="540"/>
          <w:tab w:val="left" w:pos="1080"/>
        </w:tabs>
        <w:spacing w:after="120"/>
        <w:ind w:left="1080" w:hanging="360"/>
        <w:contextualSpacing/>
        <w:jc w:val="both"/>
        <w:rPr>
          <w:rFonts w:asciiTheme="minorHAnsi" w:hAnsiTheme="minorHAnsi" w:cstheme="minorHAnsi"/>
          <w:color w:val="201F1E"/>
          <w:sz w:val="19"/>
          <w:szCs w:val="19"/>
        </w:rPr>
      </w:pPr>
      <w:r>
        <w:rPr>
          <w:rFonts w:asciiTheme="minorHAnsi" w:hAnsiTheme="minorHAnsi" w:cstheme="minorHAnsi"/>
          <w:color w:val="201F1E"/>
          <w:sz w:val="19"/>
          <w:szCs w:val="19"/>
        </w:rPr>
        <w:t xml:space="preserve">(a) </w:t>
      </w:r>
      <w:r>
        <w:rPr>
          <w:rFonts w:asciiTheme="minorHAnsi" w:hAnsiTheme="minorHAnsi" w:cstheme="minorHAnsi"/>
          <w:color w:val="201F1E"/>
          <w:sz w:val="19"/>
          <w:szCs w:val="19"/>
        </w:rPr>
        <w:tab/>
      </w:r>
      <w:r w:rsidRPr="005942AE">
        <w:rPr>
          <w:rFonts w:asciiTheme="minorHAnsi" w:hAnsiTheme="minorHAnsi" w:cstheme="minorHAnsi"/>
          <w:color w:val="201F1E"/>
          <w:sz w:val="19"/>
          <w:szCs w:val="19"/>
        </w:rPr>
        <w:t xml:space="preserve">The parties acknowledge and agree that </w:t>
      </w:r>
      <w:r>
        <w:rPr>
          <w:rFonts w:asciiTheme="minorHAnsi" w:hAnsiTheme="minorHAnsi" w:cstheme="minorHAnsi"/>
          <w:color w:val="201F1E"/>
          <w:sz w:val="19"/>
          <w:szCs w:val="19"/>
        </w:rPr>
        <w:t>NIQ</w:t>
      </w:r>
      <w:r w:rsidRPr="005942AE">
        <w:rPr>
          <w:rFonts w:asciiTheme="minorHAnsi" w:hAnsiTheme="minorHAnsi" w:cstheme="minorHAnsi"/>
          <w:color w:val="201F1E"/>
          <w:sz w:val="19"/>
          <w:szCs w:val="19"/>
        </w:rPr>
        <w:t xml:space="preserve"> is not a ‘Consumer Reporting Agency’ or a ‘Furnisher,’ as those terms are defined under the Fair Credit Reporting Act (15 U.S.C. § 1681b) (“FCRA”).  Client shall not use, and shall ensure that no third party to which it provides any report containing </w:t>
      </w:r>
      <w:r>
        <w:rPr>
          <w:rFonts w:asciiTheme="minorHAnsi" w:hAnsiTheme="minorHAnsi" w:cstheme="minorHAnsi"/>
          <w:color w:val="201F1E"/>
          <w:sz w:val="19"/>
          <w:szCs w:val="19"/>
        </w:rPr>
        <w:t>NIQ</w:t>
      </w:r>
      <w:r w:rsidRPr="005942AE">
        <w:rPr>
          <w:rFonts w:asciiTheme="minorHAnsi" w:hAnsiTheme="minorHAnsi" w:cstheme="minorHAnsi"/>
          <w:color w:val="201F1E"/>
          <w:sz w:val="19"/>
          <w:szCs w:val="19"/>
        </w:rPr>
        <w:t xml:space="preserve"> information, uses, any information obtained from </w:t>
      </w:r>
      <w:r>
        <w:rPr>
          <w:rFonts w:asciiTheme="minorHAnsi" w:hAnsiTheme="minorHAnsi" w:cstheme="minorHAnsi"/>
          <w:color w:val="201F1E"/>
          <w:sz w:val="19"/>
          <w:szCs w:val="19"/>
        </w:rPr>
        <w:t>NIQ</w:t>
      </w:r>
      <w:r w:rsidRPr="005942AE">
        <w:rPr>
          <w:rFonts w:asciiTheme="minorHAnsi" w:hAnsiTheme="minorHAnsi" w:cstheme="minorHAnsi"/>
          <w:color w:val="201F1E"/>
          <w:sz w:val="19"/>
          <w:szCs w:val="19"/>
        </w:rPr>
        <w:t xml:space="preserve"> to create any consumer report (as defined in the FCRA), or any other written, oral or other communication that bears on a consumer’s: (1) Credit Worthiness; (2) Credit Standing; (3) Credit Capacity; (4) Character; (5) General Reputation; (6) Personal Characteristics, or; (7) Mode of Living.  </w:t>
      </w:r>
    </w:p>
    <w:p w14:paraId="743D0C0A" w14:textId="77777777" w:rsidR="005B7F7E" w:rsidRPr="005942AE" w:rsidRDefault="005B7F7E" w:rsidP="005B7F7E">
      <w:pPr>
        <w:pStyle w:val="NormalWeb"/>
        <w:shd w:val="clear" w:color="auto" w:fill="FFFFFF"/>
        <w:tabs>
          <w:tab w:val="left" w:pos="540"/>
          <w:tab w:val="left" w:pos="1080"/>
        </w:tabs>
        <w:spacing w:before="0" w:beforeAutospacing="0" w:after="120" w:afterAutospacing="0"/>
        <w:ind w:left="1080" w:hanging="360"/>
        <w:jc w:val="both"/>
        <w:rPr>
          <w:rFonts w:asciiTheme="minorHAnsi" w:hAnsiTheme="minorHAnsi" w:cstheme="minorHAnsi"/>
          <w:color w:val="201F1E"/>
          <w:sz w:val="19"/>
          <w:szCs w:val="19"/>
        </w:rPr>
      </w:pPr>
      <w:r>
        <w:rPr>
          <w:rFonts w:asciiTheme="minorHAnsi" w:hAnsiTheme="minorHAnsi" w:cstheme="minorHAnsi"/>
          <w:color w:val="201F1E"/>
          <w:sz w:val="19"/>
          <w:szCs w:val="19"/>
        </w:rPr>
        <w:t xml:space="preserve">(b) </w:t>
      </w:r>
      <w:r>
        <w:rPr>
          <w:rFonts w:asciiTheme="minorHAnsi" w:hAnsiTheme="minorHAnsi" w:cstheme="minorHAnsi"/>
          <w:color w:val="201F1E"/>
          <w:sz w:val="19"/>
          <w:szCs w:val="19"/>
        </w:rPr>
        <w:tab/>
      </w:r>
      <w:r w:rsidRPr="005942AE">
        <w:rPr>
          <w:rFonts w:asciiTheme="minorHAnsi" w:hAnsiTheme="minorHAnsi" w:cstheme="minorHAnsi"/>
          <w:color w:val="201F1E"/>
          <w:sz w:val="19"/>
          <w:szCs w:val="19"/>
        </w:rPr>
        <w:t xml:space="preserve">Client or any third party to which it provides any reports containing </w:t>
      </w:r>
      <w:r>
        <w:rPr>
          <w:rFonts w:asciiTheme="minorHAnsi" w:hAnsiTheme="minorHAnsi" w:cstheme="minorHAnsi"/>
          <w:color w:val="201F1E"/>
          <w:sz w:val="19"/>
          <w:szCs w:val="19"/>
        </w:rPr>
        <w:t>NIQ</w:t>
      </w:r>
      <w:r w:rsidRPr="005942AE">
        <w:rPr>
          <w:rFonts w:asciiTheme="minorHAnsi" w:hAnsiTheme="minorHAnsi" w:cstheme="minorHAnsi"/>
          <w:color w:val="201F1E"/>
          <w:sz w:val="19"/>
          <w:szCs w:val="19"/>
        </w:rPr>
        <w:t xml:space="preserve"> information, shall not use any information obtained from NIQ as a factor in determining eligibility for:</w:t>
      </w:r>
    </w:p>
    <w:p w14:paraId="6503C49B" w14:textId="77777777" w:rsidR="005B7F7E" w:rsidRPr="005942AE" w:rsidRDefault="005B7F7E" w:rsidP="005B7F7E">
      <w:pPr>
        <w:pStyle w:val="NormalWeb"/>
        <w:shd w:val="clear" w:color="auto" w:fill="FFFFFF"/>
        <w:tabs>
          <w:tab w:val="left" w:pos="1440"/>
        </w:tabs>
        <w:spacing w:before="0" w:beforeAutospacing="0" w:after="120" w:afterAutospacing="0"/>
        <w:ind w:left="1440" w:hanging="360"/>
        <w:jc w:val="both"/>
        <w:rPr>
          <w:rFonts w:asciiTheme="minorHAnsi" w:hAnsiTheme="minorHAnsi" w:cstheme="minorHAnsi"/>
          <w:color w:val="201F1E"/>
          <w:sz w:val="19"/>
          <w:szCs w:val="19"/>
        </w:rPr>
      </w:pPr>
      <w:r w:rsidRPr="005942AE">
        <w:rPr>
          <w:rFonts w:asciiTheme="minorHAnsi" w:hAnsiTheme="minorHAnsi" w:cstheme="minorHAnsi"/>
          <w:color w:val="201F1E"/>
          <w:sz w:val="19"/>
          <w:szCs w:val="19"/>
          <w:bdr w:val="none" w:sz="0" w:space="0" w:color="auto" w:frame="1"/>
        </w:rPr>
        <w:t>(i)    </w:t>
      </w:r>
      <w:r w:rsidRPr="005942AE">
        <w:rPr>
          <w:rFonts w:asciiTheme="minorHAnsi" w:hAnsiTheme="minorHAnsi" w:cstheme="minorHAnsi"/>
          <w:color w:val="201F1E"/>
          <w:sz w:val="19"/>
          <w:szCs w:val="19"/>
        </w:rPr>
        <w:t>Employment, including, but not limited to, to evaluate a consumer for initial employment, reassignment, promotion, or retention (including, but not limited to, household workers such as babysitters, cleaning personnel, nannies, contractors, and domestic workers);</w:t>
      </w:r>
    </w:p>
    <w:p w14:paraId="5C9A5A94" w14:textId="77777777" w:rsidR="005B7F7E" w:rsidRPr="005942AE" w:rsidRDefault="005B7F7E" w:rsidP="005B7F7E">
      <w:pPr>
        <w:pStyle w:val="NormalWeb"/>
        <w:shd w:val="clear" w:color="auto" w:fill="FFFFFF"/>
        <w:tabs>
          <w:tab w:val="left" w:pos="1440"/>
        </w:tabs>
        <w:spacing w:before="0" w:beforeAutospacing="0" w:after="120" w:afterAutospacing="0"/>
        <w:ind w:left="1440" w:hanging="360"/>
        <w:jc w:val="both"/>
        <w:rPr>
          <w:rFonts w:asciiTheme="minorHAnsi" w:hAnsiTheme="minorHAnsi" w:cstheme="minorHAnsi"/>
          <w:color w:val="201F1E"/>
          <w:sz w:val="19"/>
          <w:szCs w:val="19"/>
        </w:rPr>
      </w:pPr>
      <w:r w:rsidRPr="005942AE">
        <w:rPr>
          <w:rFonts w:asciiTheme="minorHAnsi" w:hAnsiTheme="minorHAnsi" w:cstheme="minorHAnsi"/>
          <w:color w:val="201F1E"/>
          <w:sz w:val="19"/>
          <w:szCs w:val="19"/>
          <w:bdr w:val="none" w:sz="0" w:space="0" w:color="auto" w:frame="1"/>
        </w:rPr>
        <w:t>(ii)   </w:t>
      </w:r>
      <w:r w:rsidRPr="005942AE">
        <w:rPr>
          <w:rFonts w:asciiTheme="minorHAnsi" w:hAnsiTheme="minorHAnsi" w:cstheme="minorHAnsi"/>
          <w:color w:val="201F1E"/>
          <w:sz w:val="19"/>
          <w:szCs w:val="19"/>
        </w:rPr>
        <w:t>Tenancy, including, but not limited to, deciding whether to lease a residential or commercial space to a consumer;</w:t>
      </w:r>
    </w:p>
    <w:p w14:paraId="2891CBAA" w14:textId="77777777" w:rsidR="005B7F7E" w:rsidRPr="005942AE" w:rsidRDefault="005B7F7E" w:rsidP="005B7F7E">
      <w:pPr>
        <w:pStyle w:val="NormalWeb"/>
        <w:shd w:val="clear" w:color="auto" w:fill="FFFFFF"/>
        <w:tabs>
          <w:tab w:val="left" w:pos="1440"/>
        </w:tabs>
        <w:spacing w:before="0" w:beforeAutospacing="0" w:after="120" w:afterAutospacing="0"/>
        <w:ind w:left="1440" w:hanging="360"/>
        <w:jc w:val="both"/>
        <w:rPr>
          <w:rFonts w:asciiTheme="minorHAnsi" w:hAnsiTheme="minorHAnsi" w:cstheme="minorHAnsi"/>
          <w:color w:val="201F1E"/>
          <w:sz w:val="19"/>
          <w:szCs w:val="19"/>
        </w:rPr>
      </w:pPr>
      <w:r w:rsidRPr="005942AE">
        <w:rPr>
          <w:rFonts w:asciiTheme="minorHAnsi" w:hAnsiTheme="minorHAnsi" w:cstheme="minorHAnsi"/>
          <w:color w:val="201F1E"/>
          <w:sz w:val="19"/>
          <w:szCs w:val="19"/>
          <w:bdr w:val="none" w:sz="0" w:space="0" w:color="auto" w:frame="1"/>
        </w:rPr>
        <w:t>(iii)   </w:t>
      </w:r>
      <w:r w:rsidRPr="005942AE">
        <w:rPr>
          <w:rFonts w:asciiTheme="minorHAnsi" w:hAnsiTheme="minorHAnsi" w:cstheme="minorHAnsi"/>
          <w:color w:val="201F1E"/>
          <w:sz w:val="19"/>
          <w:szCs w:val="19"/>
        </w:rPr>
        <w:t>Educational Admission or Benefits, including, but not limited to, assessing a consumer’s qualifications for an educational program or scholarship;</w:t>
      </w:r>
    </w:p>
    <w:p w14:paraId="7C3F01CF" w14:textId="77777777" w:rsidR="005B7F7E" w:rsidRPr="005942AE" w:rsidRDefault="005B7F7E" w:rsidP="005B7F7E">
      <w:pPr>
        <w:pStyle w:val="NormalWeb"/>
        <w:shd w:val="clear" w:color="auto" w:fill="FFFFFF"/>
        <w:tabs>
          <w:tab w:val="left" w:pos="1440"/>
        </w:tabs>
        <w:spacing w:before="0" w:beforeAutospacing="0" w:after="120" w:afterAutospacing="0"/>
        <w:ind w:left="1440" w:hanging="360"/>
        <w:jc w:val="both"/>
        <w:rPr>
          <w:rFonts w:asciiTheme="minorHAnsi" w:hAnsiTheme="minorHAnsi" w:cstheme="minorHAnsi"/>
          <w:color w:val="201F1E"/>
          <w:sz w:val="19"/>
          <w:szCs w:val="19"/>
        </w:rPr>
      </w:pPr>
      <w:r w:rsidRPr="005942AE">
        <w:rPr>
          <w:rFonts w:asciiTheme="minorHAnsi" w:hAnsiTheme="minorHAnsi" w:cstheme="minorHAnsi"/>
          <w:color w:val="201F1E"/>
          <w:sz w:val="19"/>
          <w:szCs w:val="19"/>
          <w:bdr w:val="none" w:sz="0" w:space="0" w:color="auto" w:frame="1"/>
        </w:rPr>
        <w:t>(iv)   </w:t>
      </w:r>
      <w:r w:rsidRPr="005942AE">
        <w:rPr>
          <w:rFonts w:asciiTheme="minorHAnsi" w:hAnsiTheme="minorHAnsi" w:cstheme="minorHAnsi"/>
          <w:color w:val="201F1E"/>
          <w:sz w:val="19"/>
          <w:szCs w:val="19"/>
        </w:rPr>
        <w:t>Personal Credit, Loans or Insurance, including, but not limited to, assessing the risk associated with providing credit, a loan or insurance based on a consumer’s existing debt obligations; or</w:t>
      </w:r>
    </w:p>
    <w:p w14:paraId="1835663A" w14:textId="77777777" w:rsidR="005B7F7E" w:rsidRPr="005942AE" w:rsidRDefault="005B7F7E" w:rsidP="005B7F7E">
      <w:pPr>
        <w:pStyle w:val="NormalWeb"/>
        <w:shd w:val="clear" w:color="auto" w:fill="FFFFFF"/>
        <w:tabs>
          <w:tab w:val="left" w:pos="1440"/>
        </w:tabs>
        <w:spacing w:before="0" w:beforeAutospacing="0" w:after="0" w:afterAutospacing="0"/>
        <w:ind w:left="1440" w:hanging="360"/>
        <w:jc w:val="both"/>
        <w:rPr>
          <w:rFonts w:asciiTheme="minorHAnsi" w:hAnsiTheme="minorHAnsi" w:cstheme="minorHAnsi"/>
          <w:color w:val="201F1E"/>
          <w:sz w:val="19"/>
          <w:szCs w:val="19"/>
        </w:rPr>
      </w:pPr>
      <w:r w:rsidRPr="005942AE">
        <w:rPr>
          <w:rFonts w:asciiTheme="minorHAnsi" w:hAnsiTheme="minorHAnsi" w:cstheme="minorHAnsi"/>
          <w:color w:val="201F1E"/>
          <w:sz w:val="19"/>
          <w:szCs w:val="19"/>
          <w:bdr w:val="none" w:sz="0" w:space="0" w:color="auto" w:frame="1"/>
        </w:rPr>
        <w:t>(v)    </w:t>
      </w:r>
      <w:r w:rsidRPr="005942AE">
        <w:rPr>
          <w:rFonts w:asciiTheme="minorHAnsi" w:hAnsiTheme="minorHAnsi" w:cstheme="minorHAnsi"/>
          <w:color w:val="201F1E"/>
          <w:sz w:val="19"/>
          <w:szCs w:val="19"/>
        </w:rPr>
        <w:t>Business Transactions initiated by an individual consumer, including, but not limited to, determining whether a consumer continues to meet the terms of a personal customer account.</w:t>
      </w:r>
    </w:p>
    <w:p w14:paraId="539F74A5" w14:textId="77777777" w:rsidR="005B7F7E" w:rsidRPr="009C2F89" w:rsidRDefault="005B7F7E" w:rsidP="005B7F7E">
      <w:pPr>
        <w:tabs>
          <w:tab w:val="left" w:pos="540"/>
          <w:tab w:val="left" w:pos="1080"/>
        </w:tabs>
        <w:spacing w:before="80"/>
        <w:ind w:left="1080" w:hanging="360"/>
        <w:jc w:val="both"/>
        <w:rPr>
          <w:rFonts w:asciiTheme="minorHAnsi" w:eastAsiaTheme="minorEastAsia" w:hAnsiTheme="minorHAnsi" w:cstheme="minorHAnsi"/>
          <w:b/>
          <w:bCs/>
          <w:sz w:val="19"/>
          <w:szCs w:val="19"/>
        </w:rPr>
      </w:pPr>
      <w:r>
        <w:rPr>
          <w:rFonts w:asciiTheme="minorHAnsi" w:hAnsiTheme="minorHAnsi" w:cstheme="minorHAnsi"/>
          <w:color w:val="201F1E"/>
          <w:sz w:val="19"/>
          <w:szCs w:val="19"/>
        </w:rPr>
        <w:t xml:space="preserve">(c) </w:t>
      </w:r>
      <w:r>
        <w:rPr>
          <w:rFonts w:asciiTheme="minorHAnsi" w:hAnsiTheme="minorHAnsi" w:cstheme="minorHAnsi"/>
          <w:color w:val="201F1E"/>
          <w:sz w:val="19"/>
          <w:szCs w:val="19"/>
        </w:rPr>
        <w:tab/>
      </w:r>
      <w:r w:rsidRPr="005942AE">
        <w:rPr>
          <w:rFonts w:asciiTheme="minorHAnsi" w:hAnsiTheme="minorHAnsi" w:cstheme="minorHAnsi"/>
          <w:color w:val="201F1E"/>
          <w:sz w:val="19"/>
          <w:szCs w:val="19"/>
        </w:rPr>
        <w:t xml:space="preserve">Client or any third party to which it provides any reports containing </w:t>
      </w:r>
      <w:r>
        <w:rPr>
          <w:rFonts w:asciiTheme="minorHAnsi" w:hAnsiTheme="minorHAnsi" w:cstheme="minorHAnsi"/>
          <w:color w:val="201F1E"/>
          <w:sz w:val="19"/>
          <w:szCs w:val="19"/>
        </w:rPr>
        <w:t>NIQ</w:t>
      </w:r>
      <w:r w:rsidRPr="005942AE">
        <w:rPr>
          <w:rFonts w:asciiTheme="minorHAnsi" w:hAnsiTheme="minorHAnsi" w:cstheme="minorHAnsi"/>
          <w:color w:val="201F1E"/>
          <w:sz w:val="19"/>
          <w:szCs w:val="19"/>
        </w:rPr>
        <w:t xml:space="preserve"> information, shall not use any information obtained from </w:t>
      </w:r>
      <w:r>
        <w:rPr>
          <w:rFonts w:asciiTheme="minorHAnsi" w:hAnsiTheme="minorHAnsi" w:cstheme="minorHAnsi"/>
          <w:color w:val="201F1E"/>
          <w:sz w:val="19"/>
          <w:szCs w:val="19"/>
        </w:rPr>
        <w:t>NIQ</w:t>
      </w:r>
      <w:r w:rsidRPr="005942AE">
        <w:rPr>
          <w:rFonts w:asciiTheme="minorHAnsi" w:hAnsiTheme="minorHAnsi" w:cstheme="minorHAnsi"/>
          <w:color w:val="201F1E"/>
          <w:sz w:val="19"/>
          <w:szCs w:val="19"/>
        </w:rPr>
        <w:t xml:space="preserve"> (i) in order to take any "adverse action" as such term is defined in FCRA; (ii) in any way that </w:t>
      </w:r>
      <w:r w:rsidRPr="005942AE">
        <w:rPr>
          <w:rFonts w:asciiTheme="minorHAnsi" w:hAnsiTheme="minorHAnsi" w:cstheme="minorHAnsi"/>
          <w:color w:val="201F1E"/>
          <w:sz w:val="19"/>
          <w:szCs w:val="19"/>
        </w:rPr>
        <w:lastRenderedPageBreak/>
        <w:t xml:space="preserve">would result in </w:t>
      </w:r>
      <w:r>
        <w:rPr>
          <w:rFonts w:asciiTheme="minorHAnsi" w:hAnsiTheme="minorHAnsi" w:cstheme="minorHAnsi"/>
          <w:color w:val="201F1E"/>
          <w:sz w:val="19"/>
          <w:szCs w:val="19"/>
        </w:rPr>
        <w:t>NIQ</w:t>
      </w:r>
      <w:r w:rsidRPr="005942AE">
        <w:rPr>
          <w:rFonts w:asciiTheme="minorHAnsi" w:hAnsiTheme="minorHAnsi" w:cstheme="minorHAnsi"/>
          <w:color w:val="201F1E"/>
          <w:sz w:val="19"/>
          <w:szCs w:val="19"/>
        </w:rPr>
        <w:t xml:space="preserve"> becoming subject to FCRA or such information being or becoming a “consumer report,” within the meaning of FCRA; (c) to combine with any information about consumers or use it such that it is used or expected to be used or collected in whole or in part for the purpose of serving as a factor in establishing the consumer’s eligibility for credit or insurance that is used primarily for personal, family or household purposes, for employment purposes, or for any of the other permissible purposes defined in §604 of FCRA</w:t>
      </w:r>
    </w:p>
    <w:p w14:paraId="274AB2E9" w14:textId="77777777" w:rsidR="005B7F7E" w:rsidRPr="009C2F89" w:rsidRDefault="005B7F7E" w:rsidP="005B7F7E">
      <w:pPr>
        <w:numPr>
          <w:ilvl w:val="1"/>
          <w:numId w:val="1"/>
        </w:numPr>
        <w:spacing w:before="80"/>
        <w:jc w:val="both"/>
        <w:rPr>
          <w:rFonts w:asciiTheme="minorHAnsi" w:eastAsiaTheme="minorEastAsia" w:hAnsiTheme="minorHAnsi" w:cstheme="minorHAnsi"/>
          <w:b/>
          <w:bCs/>
          <w:sz w:val="19"/>
          <w:szCs w:val="19"/>
        </w:rPr>
      </w:pPr>
      <w:r w:rsidRPr="005942AE">
        <w:rPr>
          <w:rFonts w:asciiTheme="minorHAnsi" w:hAnsiTheme="minorHAnsi" w:cstheme="minorHAnsi"/>
          <w:b/>
          <w:bCs/>
          <w:sz w:val="19"/>
          <w:szCs w:val="19"/>
        </w:rPr>
        <w:t xml:space="preserve">Retention of Information.  </w:t>
      </w:r>
      <w:r w:rsidRPr="005942AE">
        <w:rPr>
          <w:rFonts w:asciiTheme="minorHAnsi" w:hAnsiTheme="minorHAnsi" w:cstheme="minorHAnsi"/>
          <w:sz w:val="19"/>
          <w:szCs w:val="19"/>
        </w:rPr>
        <w:t xml:space="preserve">Notwithstanding anything to the contrary in the </w:t>
      </w:r>
      <w:r>
        <w:rPr>
          <w:rFonts w:asciiTheme="minorHAnsi" w:hAnsiTheme="minorHAnsi" w:cstheme="minorHAnsi"/>
          <w:sz w:val="19"/>
          <w:szCs w:val="19"/>
        </w:rPr>
        <w:t>Agreement</w:t>
      </w:r>
      <w:r w:rsidRPr="005942AE">
        <w:rPr>
          <w:rFonts w:asciiTheme="minorHAnsi" w:hAnsiTheme="minorHAnsi" w:cstheme="minorHAnsi"/>
          <w:sz w:val="19"/>
          <w:szCs w:val="19"/>
        </w:rPr>
        <w:t>, upon termination or expiration of this LSA, Client shall not be required to remove or securely delete Information from its systems and records and/or destroy tangible forms thereof that Client must retain in accordance with applicable law, rule or regulation, or to satisfy the requirements of any regulatory authority or court of competent jurisdiction, provided that (i) Client’s retention of such Information shall be solely for such purposes and for no commercial purposes or other uses, and (ii) any retained Information must be maintained in a secured, confidential manner</w:t>
      </w:r>
      <w:r>
        <w:rPr>
          <w:rFonts w:asciiTheme="minorHAnsi" w:hAnsiTheme="minorHAnsi" w:cstheme="minorHAnsi"/>
          <w:sz w:val="19"/>
          <w:szCs w:val="19"/>
        </w:rPr>
        <w:t>.</w:t>
      </w:r>
    </w:p>
    <w:p w14:paraId="77BE6DBB" w14:textId="77777777" w:rsidR="005B7F7E" w:rsidRPr="009C2F89" w:rsidRDefault="005B7F7E" w:rsidP="005B7F7E">
      <w:pPr>
        <w:numPr>
          <w:ilvl w:val="1"/>
          <w:numId w:val="1"/>
        </w:numPr>
        <w:spacing w:before="80"/>
        <w:jc w:val="both"/>
        <w:rPr>
          <w:rFonts w:asciiTheme="minorHAnsi" w:hAnsiTheme="minorHAnsi" w:cstheme="minorHAnsi"/>
          <w:sz w:val="19"/>
          <w:szCs w:val="19"/>
        </w:rPr>
      </w:pPr>
      <w:r w:rsidRPr="005942AE">
        <w:rPr>
          <w:rFonts w:asciiTheme="minorHAnsi" w:hAnsiTheme="minorHAnsi" w:cstheme="minorHAnsi"/>
          <w:b/>
          <w:bCs/>
          <w:sz w:val="19"/>
          <w:szCs w:val="19"/>
        </w:rPr>
        <w:t>Other Service Specific Terms</w:t>
      </w:r>
      <w:r>
        <w:rPr>
          <w:rFonts w:asciiTheme="minorHAnsi" w:hAnsiTheme="minorHAnsi" w:cstheme="minorHAnsi"/>
          <w:b/>
          <w:bCs/>
          <w:sz w:val="19"/>
          <w:szCs w:val="19"/>
        </w:rPr>
        <w:t>.</w:t>
      </w:r>
    </w:p>
    <w:p w14:paraId="5F849E03" w14:textId="77777777" w:rsidR="005B7F7E" w:rsidRDefault="005B7F7E" w:rsidP="005B7F7E">
      <w:pPr>
        <w:tabs>
          <w:tab w:val="left" w:pos="1080"/>
        </w:tabs>
        <w:spacing w:before="80"/>
        <w:ind w:left="1080" w:hanging="360"/>
        <w:jc w:val="both"/>
        <w:rPr>
          <w:rFonts w:asciiTheme="minorHAnsi" w:hAnsiTheme="minorHAnsi" w:cstheme="minorHAnsi"/>
          <w:sz w:val="19"/>
          <w:szCs w:val="19"/>
        </w:rPr>
      </w:pPr>
      <w:r w:rsidRPr="009C2F89">
        <w:rPr>
          <w:rFonts w:asciiTheme="minorHAnsi" w:hAnsiTheme="minorHAnsi" w:cstheme="minorHAnsi"/>
          <w:sz w:val="19"/>
          <w:szCs w:val="19"/>
        </w:rPr>
        <w:t>(a)</w:t>
      </w:r>
      <w:r>
        <w:rPr>
          <w:rFonts w:asciiTheme="minorHAnsi" w:hAnsiTheme="minorHAnsi" w:cstheme="minorHAnsi"/>
          <w:sz w:val="19"/>
          <w:szCs w:val="19"/>
        </w:rPr>
        <w:tab/>
      </w:r>
      <w:r w:rsidRPr="005942AE">
        <w:rPr>
          <w:rFonts w:asciiTheme="minorHAnsi" w:hAnsiTheme="minorHAnsi" w:cstheme="minorHAnsi"/>
          <w:sz w:val="19"/>
          <w:szCs w:val="19"/>
        </w:rPr>
        <w:t xml:space="preserve">Client acknowledges that </w:t>
      </w:r>
      <w:r>
        <w:rPr>
          <w:rFonts w:asciiTheme="minorHAnsi" w:hAnsiTheme="minorHAnsi" w:cstheme="minorHAnsi"/>
          <w:sz w:val="19"/>
          <w:szCs w:val="19"/>
        </w:rPr>
        <w:t>NIQ</w:t>
      </w:r>
      <w:r w:rsidRPr="005942AE">
        <w:rPr>
          <w:rFonts w:asciiTheme="minorHAnsi" w:hAnsiTheme="minorHAnsi" w:cstheme="minorHAnsi"/>
          <w:sz w:val="19"/>
          <w:szCs w:val="19"/>
        </w:rPr>
        <w:t xml:space="preserve"> shall have all right, title and interest in syndicated analyses and reports produced under this LSA for Client (content and format), whether defined by Client or by </w:t>
      </w:r>
      <w:r>
        <w:rPr>
          <w:rFonts w:asciiTheme="minorHAnsi" w:hAnsiTheme="minorHAnsi" w:cstheme="minorHAnsi"/>
          <w:sz w:val="19"/>
          <w:szCs w:val="19"/>
        </w:rPr>
        <w:t>NIQ</w:t>
      </w:r>
      <w:r w:rsidRPr="005942AE">
        <w:rPr>
          <w:rFonts w:asciiTheme="minorHAnsi" w:hAnsiTheme="minorHAnsi" w:cstheme="minorHAnsi"/>
          <w:sz w:val="19"/>
          <w:szCs w:val="19"/>
        </w:rPr>
        <w:t xml:space="preserve">, and that </w:t>
      </w:r>
      <w:r>
        <w:rPr>
          <w:rFonts w:asciiTheme="minorHAnsi" w:hAnsiTheme="minorHAnsi" w:cstheme="minorHAnsi"/>
          <w:sz w:val="19"/>
          <w:szCs w:val="19"/>
        </w:rPr>
        <w:t>NIQ</w:t>
      </w:r>
      <w:r w:rsidRPr="005942AE">
        <w:rPr>
          <w:rFonts w:asciiTheme="minorHAnsi" w:hAnsiTheme="minorHAnsi" w:cstheme="minorHAnsi"/>
          <w:sz w:val="19"/>
          <w:szCs w:val="19"/>
        </w:rPr>
        <w:t xml:space="preserve"> shall have the right to license these analyses and reports to </w:t>
      </w:r>
      <w:r>
        <w:rPr>
          <w:rFonts w:asciiTheme="minorHAnsi" w:hAnsiTheme="minorHAnsi" w:cstheme="minorHAnsi"/>
          <w:sz w:val="19"/>
          <w:szCs w:val="19"/>
        </w:rPr>
        <w:t>NIQ</w:t>
      </w:r>
      <w:r w:rsidRPr="005942AE">
        <w:rPr>
          <w:rFonts w:asciiTheme="minorHAnsi" w:hAnsiTheme="minorHAnsi" w:cstheme="minorHAnsi"/>
          <w:sz w:val="19"/>
          <w:szCs w:val="19"/>
        </w:rPr>
        <w:t xml:space="preserve"> clients</w:t>
      </w:r>
      <w:r>
        <w:rPr>
          <w:rFonts w:asciiTheme="minorHAnsi" w:hAnsiTheme="minorHAnsi" w:cstheme="minorHAnsi"/>
          <w:sz w:val="19"/>
          <w:szCs w:val="19"/>
        </w:rPr>
        <w:t>.</w:t>
      </w:r>
    </w:p>
    <w:p w14:paraId="7DAEB553" w14:textId="77777777" w:rsidR="005B7F7E" w:rsidRDefault="005B7F7E" w:rsidP="005B7F7E">
      <w:pPr>
        <w:tabs>
          <w:tab w:val="left" w:pos="1080"/>
        </w:tabs>
        <w:spacing w:before="80"/>
        <w:ind w:left="1080" w:hanging="360"/>
        <w:jc w:val="both"/>
        <w:rPr>
          <w:rFonts w:asciiTheme="minorHAnsi" w:hAnsiTheme="minorHAnsi" w:cstheme="minorHAnsi"/>
          <w:sz w:val="19"/>
          <w:szCs w:val="19"/>
        </w:rPr>
      </w:pPr>
      <w:r>
        <w:rPr>
          <w:rFonts w:asciiTheme="minorHAnsi" w:hAnsiTheme="minorHAnsi" w:cstheme="minorHAnsi"/>
          <w:sz w:val="19"/>
          <w:szCs w:val="19"/>
        </w:rPr>
        <w:t>(b)</w:t>
      </w:r>
      <w:r>
        <w:rPr>
          <w:rFonts w:asciiTheme="minorHAnsi" w:hAnsiTheme="minorHAnsi" w:cstheme="minorHAnsi"/>
          <w:sz w:val="19"/>
          <w:szCs w:val="19"/>
        </w:rPr>
        <w:tab/>
      </w:r>
      <w:r w:rsidRPr="005942AE">
        <w:rPr>
          <w:rFonts w:asciiTheme="minorHAnsi" w:hAnsiTheme="minorHAnsi" w:cstheme="minorHAnsi"/>
          <w:sz w:val="19"/>
          <w:szCs w:val="19"/>
        </w:rPr>
        <w:t xml:space="preserve">Client </w:t>
      </w:r>
      <w:r>
        <w:rPr>
          <w:rFonts w:asciiTheme="minorHAnsi" w:hAnsiTheme="minorHAnsi" w:cstheme="minorHAnsi"/>
          <w:sz w:val="19"/>
          <w:szCs w:val="19"/>
        </w:rPr>
        <w:t xml:space="preserve">acknowledges and </w:t>
      </w:r>
      <w:r w:rsidRPr="005942AE">
        <w:rPr>
          <w:rFonts w:asciiTheme="minorHAnsi" w:hAnsiTheme="minorHAnsi" w:cstheme="minorHAnsi"/>
          <w:sz w:val="19"/>
          <w:szCs w:val="19"/>
        </w:rPr>
        <w:t xml:space="preserve">agrees that syndicated, standardized reports (to the extent applicable and delivered by </w:t>
      </w:r>
      <w:r>
        <w:rPr>
          <w:rFonts w:asciiTheme="minorHAnsi" w:hAnsiTheme="minorHAnsi" w:cstheme="minorHAnsi"/>
          <w:sz w:val="19"/>
          <w:szCs w:val="19"/>
        </w:rPr>
        <w:t>NIQ</w:t>
      </w:r>
      <w:r w:rsidRPr="005942AE">
        <w:rPr>
          <w:rFonts w:asciiTheme="minorHAnsi" w:hAnsiTheme="minorHAnsi" w:cstheme="minorHAnsi"/>
          <w:sz w:val="19"/>
          <w:szCs w:val="19"/>
        </w:rPr>
        <w:t xml:space="preserve"> separately from Client’s database access) are standardized across financial services clients and not subject to customization. </w:t>
      </w:r>
      <w:r>
        <w:rPr>
          <w:rFonts w:asciiTheme="minorHAnsi" w:hAnsiTheme="minorHAnsi" w:cstheme="minorHAnsi"/>
          <w:sz w:val="19"/>
          <w:szCs w:val="19"/>
        </w:rPr>
        <w:t>NIQ</w:t>
      </w:r>
      <w:r w:rsidRPr="005942AE">
        <w:rPr>
          <w:rFonts w:asciiTheme="minorHAnsi" w:hAnsiTheme="minorHAnsi" w:cstheme="minorHAnsi"/>
          <w:sz w:val="19"/>
          <w:szCs w:val="19"/>
        </w:rPr>
        <w:t xml:space="preserve"> will determine the granularity (i.e., the level of detail) of data reported in such syndicated reports</w:t>
      </w:r>
      <w:r>
        <w:rPr>
          <w:rFonts w:asciiTheme="minorHAnsi" w:hAnsiTheme="minorHAnsi" w:cstheme="minorHAnsi"/>
          <w:sz w:val="19"/>
          <w:szCs w:val="19"/>
        </w:rPr>
        <w:t>.</w:t>
      </w:r>
    </w:p>
    <w:p w14:paraId="326F21FF" w14:textId="77777777" w:rsidR="005B7F7E" w:rsidRDefault="005B7F7E" w:rsidP="005B7F7E">
      <w:pPr>
        <w:tabs>
          <w:tab w:val="left" w:pos="1080"/>
        </w:tabs>
        <w:spacing w:before="80"/>
        <w:ind w:left="1080" w:hanging="360"/>
        <w:jc w:val="both"/>
        <w:rPr>
          <w:rFonts w:asciiTheme="minorHAnsi" w:hAnsiTheme="minorHAnsi" w:cstheme="minorHAnsi"/>
          <w:sz w:val="19"/>
          <w:szCs w:val="19"/>
        </w:rPr>
      </w:pPr>
      <w:r>
        <w:rPr>
          <w:rFonts w:asciiTheme="minorHAnsi" w:hAnsiTheme="minorHAnsi" w:cstheme="minorHAnsi"/>
          <w:sz w:val="19"/>
          <w:szCs w:val="19"/>
        </w:rPr>
        <w:t>(c)</w:t>
      </w:r>
      <w:r>
        <w:rPr>
          <w:rFonts w:asciiTheme="minorHAnsi" w:hAnsiTheme="minorHAnsi" w:cstheme="minorHAnsi"/>
          <w:sz w:val="19"/>
          <w:szCs w:val="19"/>
        </w:rPr>
        <w:tab/>
        <w:t>NIQ</w:t>
      </w:r>
      <w:r w:rsidRPr="005942AE">
        <w:rPr>
          <w:rFonts w:asciiTheme="minorHAnsi" w:hAnsiTheme="minorHAnsi" w:cstheme="minorHAnsi"/>
          <w:sz w:val="19"/>
          <w:szCs w:val="19"/>
        </w:rPr>
        <w:t xml:space="preserve"> reserves the right to discontinue reporting information for a particular channel, category, brand or item as well as the right to change time periods over which data are aggregated when, in </w:t>
      </w:r>
      <w:r>
        <w:rPr>
          <w:rFonts w:asciiTheme="minorHAnsi" w:hAnsiTheme="minorHAnsi" w:cstheme="minorHAnsi"/>
          <w:sz w:val="19"/>
          <w:szCs w:val="19"/>
        </w:rPr>
        <w:t>NIQ</w:t>
      </w:r>
      <w:r w:rsidRPr="005942AE">
        <w:rPr>
          <w:rFonts w:asciiTheme="minorHAnsi" w:hAnsiTheme="minorHAnsi" w:cstheme="minorHAnsi"/>
          <w:sz w:val="19"/>
          <w:szCs w:val="19"/>
        </w:rPr>
        <w:t xml:space="preserve">’s opinion, the information which otherwise would be reported does not satisfy </w:t>
      </w:r>
      <w:r>
        <w:rPr>
          <w:rFonts w:asciiTheme="minorHAnsi" w:hAnsiTheme="minorHAnsi" w:cstheme="minorHAnsi"/>
          <w:sz w:val="19"/>
          <w:szCs w:val="19"/>
        </w:rPr>
        <w:t>NIQ</w:t>
      </w:r>
      <w:r w:rsidRPr="005942AE">
        <w:rPr>
          <w:rFonts w:asciiTheme="minorHAnsi" w:hAnsiTheme="minorHAnsi" w:cstheme="minorHAnsi"/>
          <w:sz w:val="19"/>
          <w:szCs w:val="19"/>
        </w:rPr>
        <w:t>’s statistical standards, and provided that any such discontinuation applies to all customers similar to Client</w:t>
      </w:r>
      <w:r>
        <w:rPr>
          <w:rFonts w:asciiTheme="minorHAnsi" w:hAnsiTheme="minorHAnsi" w:cstheme="minorHAnsi"/>
          <w:sz w:val="19"/>
          <w:szCs w:val="19"/>
        </w:rPr>
        <w:t>.</w:t>
      </w:r>
    </w:p>
    <w:p w14:paraId="5D7F3033" w14:textId="74799A48" w:rsidR="000777EF" w:rsidRPr="001868B9" w:rsidRDefault="002800F1" w:rsidP="00A10F42">
      <w:pPr>
        <w:pStyle w:val="ListParagraph"/>
        <w:numPr>
          <w:ilvl w:val="0"/>
          <w:numId w:val="1"/>
        </w:numPr>
        <w:spacing w:before="240"/>
        <w:jc w:val="both"/>
        <w:rPr>
          <w:rFonts w:asciiTheme="minorHAnsi" w:hAnsiTheme="minorHAnsi" w:cstheme="minorHAnsi"/>
          <w:b/>
          <w:sz w:val="19"/>
          <w:szCs w:val="19"/>
        </w:rPr>
      </w:pPr>
      <w:commentRangeStart w:id="36"/>
      <w:r w:rsidRPr="001868B9">
        <w:rPr>
          <w:rFonts w:asciiTheme="minorHAnsi" w:hAnsiTheme="minorHAnsi" w:cstheme="minorHAnsi"/>
          <w:b/>
          <w:sz w:val="19"/>
          <w:szCs w:val="19"/>
          <w:u w:val="single"/>
        </w:rPr>
        <w:t>Prior</w:t>
      </w:r>
      <w:commentRangeEnd w:id="36"/>
      <w:r>
        <w:rPr>
          <w:rStyle w:val="CommentReference"/>
        </w:rPr>
        <w:commentReference w:id="36"/>
      </w:r>
      <w:r w:rsidRPr="001868B9">
        <w:rPr>
          <w:rFonts w:asciiTheme="minorHAnsi" w:hAnsiTheme="minorHAnsi" w:cstheme="minorHAnsi"/>
          <w:b/>
          <w:sz w:val="19"/>
          <w:szCs w:val="19"/>
          <w:u w:val="single"/>
        </w:rPr>
        <w:t xml:space="preserve"> </w:t>
      </w:r>
      <w:r w:rsidR="6907CC9E" w:rsidRPr="00E071F5">
        <w:rPr>
          <w:rFonts w:asciiTheme="minorHAnsi" w:eastAsiaTheme="minorEastAsia" w:hAnsiTheme="minorHAnsi" w:cstheme="minorHAnsi"/>
          <w:b/>
          <w:sz w:val="19"/>
          <w:szCs w:val="19"/>
          <w:u w:val="single"/>
        </w:rPr>
        <w:t>Agreements</w:t>
      </w:r>
      <w:r w:rsidR="6907CC9E" w:rsidRPr="00E071F5">
        <w:rPr>
          <w:rFonts w:asciiTheme="minorHAnsi" w:eastAsiaTheme="minorEastAsia" w:hAnsiTheme="minorHAnsi" w:cstheme="minorHAnsi"/>
          <w:b/>
          <w:sz w:val="19"/>
          <w:szCs w:val="19"/>
        </w:rPr>
        <w:t xml:space="preserve">.  </w:t>
      </w:r>
      <w:r w:rsidR="2DED6DAB" w:rsidRPr="00E071F5">
        <w:rPr>
          <w:rStyle w:val="normaltextrun"/>
          <w:rFonts w:asciiTheme="minorHAnsi" w:eastAsiaTheme="minorEastAsia" w:hAnsiTheme="minorHAnsi" w:cstheme="minorHAnsi"/>
          <w:color w:val="000000" w:themeColor="text1"/>
          <w:sz w:val="19"/>
          <w:szCs w:val="19"/>
        </w:rPr>
        <w:t xml:space="preserve">This </w:t>
      </w:r>
      <w:r w:rsidR="00183D8D">
        <w:rPr>
          <w:rStyle w:val="normaltextrun"/>
          <w:rFonts w:asciiTheme="minorHAnsi" w:eastAsiaTheme="minorEastAsia" w:hAnsiTheme="minorHAnsi" w:cstheme="minorHAnsi"/>
          <w:color w:val="000000" w:themeColor="text1"/>
          <w:sz w:val="19"/>
          <w:szCs w:val="19"/>
        </w:rPr>
        <w:t>Agreement</w:t>
      </w:r>
      <w:r w:rsidR="6BCC220E" w:rsidRPr="00E071F5">
        <w:rPr>
          <w:rStyle w:val="normaltextrun"/>
          <w:rFonts w:asciiTheme="minorHAnsi" w:eastAsiaTheme="minorEastAsia" w:hAnsiTheme="minorHAnsi" w:cstheme="minorHAnsi"/>
          <w:color w:val="000000" w:themeColor="text1"/>
          <w:sz w:val="19"/>
          <w:szCs w:val="19"/>
        </w:rPr>
        <w:t xml:space="preserve"> </w:t>
      </w:r>
      <w:r w:rsidR="2DED6DAB" w:rsidRPr="00E071F5">
        <w:rPr>
          <w:rStyle w:val="normaltextrun"/>
          <w:rFonts w:asciiTheme="minorHAnsi" w:eastAsiaTheme="minorEastAsia" w:hAnsiTheme="minorHAnsi" w:cstheme="minorHAnsi"/>
          <w:color w:val="000000" w:themeColor="text1"/>
          <w:sz w:val="19"/>
          <w:szCs w:val="19"/>
        </w:rPr>
        <w:t>supersedes all previous agreements between the parties with respect to its subject matter.</w:t>
      </w:r>
      <w:r w:rsidR="2DED6DAB" w:rsidRPr="00E071F5">
        <w:rPr>
          <w:rStyle w:val="normaltextrun"/>
          <w:rFonts w:asciiTheme="minorHAnsi" w:eastAsiaTheme="minorEastAsia" w:hAnsiTheme="minorHAnsi" w:cstheme="minorHAnsi"/>
          <w:sz w:val="19"/>
          <w:szCs w:val="19"/>
        </w:rPr>
        <w:t xml:space="preserve"> In particular</w:t>
      </w:r>
      <w:r w:rsidR="1182AC7D" w:rsidRPr="00E071F5">
        <w:rPr>
          <w:rStyle w:val="normaltextrun"/>
          <w:rFonts w:asciiTheme="minorHAnsi" w:eastAsiaTheme="minorEastAsia" w:hAnsiTheme="minorHAnsi" w:cstheme="minorHAnsi"/>
          <w:sz w:val="19"/>
          <w:szCs w:val="19"/>
        </w:rPr>
        <w:t>:</w:t>
      </w:r>
      <w:r w:rsidR="3176FC16" w:rsidRPr="00E071F5">
        <w:rPr>
          <w:rStyle w:val="normaltextrun"/>
          <w:rFonts w:asciiTheme="minorHAnsi" w:eastAsiaTheme="minorEastAsia" w:hAnsiTheme="minorHAnsi" w:cstheme="minorHAnsi"/>
          <w:sz w:val="19"/>
          <w:szCs w:val="19"/>
        </w:rPr>
        <w:t xml:space="preserve"> </w:t>
      </w:r>
      <w:commentRangeStart w:id="37"/>
      <w:r w:rsidR="000777EF" w:rsidRPr="001868B9">
        <w:rPr>
          <w:rStyle w:val="normaltextrun"/>
          <w:rFonts w:asciiTheme="minorHAnsi" w:eastAsiaTheme="minorEastAsia" w:hAnsiTheme="minorHAnsi" w:cstheme="minorHAnsi"/>
          <w:color w:val="000000" w:themeColor="text1"/>
          <w:sz w:val="19"/>
          <w:szCs w:val="19"/>
          <w:highlight w:val="yellow"/>
        </w:rPr>
        <w:t>[INSERT HERE]</w:t>
      </w:r>
      <w:commentRangeEnd w:id="37"/>
      <w:r w:rsidR="000777EF">
        <w:rPr>
          <w:rStyle w:val="CommentReference"/>
        </w:rPr>
        <w:commentReference w:id="37"/>
      </w:r>
      <w:r w:rsidR="000777EF">
        <w:rPr>
          <w:rStyle w:val="normaltextrun"/>
          <w:rFonts w:asciiTheme="minorHAnsi" w:eastAsiaTheme="minorEastAsia" w:hAnsiTheme="minorHAnsi" w:cstheme="minorHAnsi"/>
          <w:color w:val="000000" w:themeColor="text1"/>
          <w:sz w:val="19"/>
          <w:szCs w:val="19"/>
        </w:rPr>
        <w:t>.</w:t>
      </w:r>
    </w:p>
    <w:p w14:paraId="393C5521" w14:textId="751C0395" w:rsidR="00BD4361" w:rsidRPr="00E071F5" w:rsidRDefault="6907CC9E" w:rsidP="00A10F42">
      <w:pPr>
        <w:pStyle w:val="ListParagraph"/>
        <w:numPr>
          <w:ilvl w:val="0"/>
          <w:numId w:val="1"/>
        </w:numPr>
        <w:spacing w:before="240"/>
        <w:jc w:val="both"/>
        <w:rPr>
          <w:rFonts w:asciiTheme="minorHAnsi" w:eastAsiaTheme="minorEastAsia" w:hAnsiTheme="minorHAnsi" w:cstheme="minorHAnsi"/>
          <w:sz w:val="19"/>
          <w:szCs w:val="19"/>
        </w:rPr>
      </w:pPr>
      <w:r w:rsidRPr="00E071F5">
        <w:rPr>
          <w:rFonts w:asciiTheme="minorHAnsi" w:eastAsiaTheme="minorEastAsia" w:hAnsiTheme="minorHAnsi" w:cstheme="minorHAnsi"/>
          <w:b/>
          <w:sz w:val="19"/>
          <w:szCs w:val="19"/>
          <w:u w:val="single"/>
        </w:rPr>
        <w:t>Governing Law</w:t>
      </w:r>
      <w:r w:rsidRPr="00E071F5">
        <w:rPr>
          <w:rFonts w:asciiTheme="minorHAnsi" w:eastAsiaTheme="minorEastAsia" w:hAnsiTheme="minorHAnsi" w:cstheme="minorHAnsi"/>
          <w:b/>
          <w:sz w:val="19"/>
          <w:szCs w:val="19"/>
        </w:rPr>
        <w:t>.</w:t>
      </w:r>
      <w:r w:rsidRPr="00E071F5">
        <w:rPr>
          <w:rFonts w:asciiTheme="minorHAnsi" w:eastAsiaTheme="minorEastAsia" w:hAnsiTheme="minorHAnsi" w:cstheme="minorHAnsi"/>
          <w:b/>
          <w:snapToGrid w:val="0"/>
          <w:sz w:val="19"/>
          <w:szCs w:val="19"/>
        </w:rPr>
        <w:t xml:space="preserve"> </w:t>
      </w:r>
    </w:p>
    <w:p w14:paraId="49E9B15A" w14:textId="77777777" w:rsidR="002371E5" w:rsidRDefault="002371E5" w:rsidP="002371E5">
      <w:pPr>
        <w:ind w:left="360"/>
        <w:rPr>
          <w:rFonts w:asciiTheme="minorHAnsi" w:hAnsiTheme="minorHAnsi" w:cstheme="minorHAnsi"/>
          <w:sz w:val="19"/>
          <w:szCs w:val="19"/>
        </w:rPr>
      </w:pPr>
    </w:p>
    <w:p w14:paraId="0AE7C533" w14:textId="180EEF5D" w:rsidR="00287736" w:rsidRDefault="00287736" w:rsidP="00287736">
      <w:pPr>
        <w:pStyle w:val="ListParagraph"/>
        <w:ind w:left="360" w:right="-270"/>
        <w:jc w:val="both"/>
        <w:textAlignment w:val="baseline"/>
        <w:rPr>
          <w:rFonts w:ascii="Calibri" w:hAnsi="Calibri" w:cs="Calibri"/>
          <w:color w:val="000000"/>
          <w:sz w:val="19"/>
          <w:szCs w:val="19"/>
        </w:rPr>
      </w:pPr>
      <w:commentRangeStart w:id="38"/>
      <w:r w:rsidRPr="007B6A90">
        <w:rPr>
          <w:rFonts w:ascii="Calibri" w:hAnsi="Calibri" w:cs="Calibri"/>
          <w:color w:val="000000"/>
          <w:sz w:val="19"/>
          <w:szCs w:val="19"/>
        </w:rPr>
        <w:t xml:space="preserve">This Agreement and the parties' respective rights and duties shall be interpreted and governed in accordance with the laws of </w:t>
      </w:r>
      <w:sdt>
        <w:sdtPr>
          <w:rPr>
            <w:rFonts w:asciiTheme="minorHAnsi" w:hAnsiTheme="minorHAnsi" w:cstheme="minorHAnsi"/>
            <w:sz w:val="19"/>
            <w:szCs w:val="19"/>
            <w:highlight w:val="yellow"/>
          </w:rPr>
          <w:alias w:val="NielsenIQ Legal Entity Name"/>
          <w:tag w:val="NielsenIQ Legal Entity Name"/>
          <w:id w:val="850148274"/>
          <w:placeholder>
            <w:docPart w:val="5B3D444FF38746C2A89276BEFD2EE3BA"/>
          </w:placeholder>
          <w:comboBox>
            <w:listItem w:value="Choose an item."/>
            <w:listItem w:displayText="Austria" w:value="Austria"/>
            <w:listItem w:displayText="Belarus" w:value="Belarus"/>
            <w:listItem w:displayText="Belgium" w:value="Belgium"/>
            <w:listItem w:displayText="Bulgaria" w:value="Bulgaria"/>
            <w:listItem w:displayText="Croatia" w:value="Croatia"/>
            <w:listItem w:displayText="Cyprus" w:value="Cyprus"/>
            <w:listItem w:displayText="Czech Republic" w:value="Czech Republic"/>
            <w:listItem w:displayText="Denmark" w:value="Denmark"/>
            <w:listItem w:displayText="Estonia" w:value="Estonia"/>
            <w:listItem w:displayText="Finland" w:value="Finland"/>
            <w:listItem w:displayText="France" w:value="France"/>
            <w:listItem w:displayText="Germany" w:value="Germany"/>
            <w:listItem w:displayText="Greece" w:value="Greece"/>
            <w:listItem w:displayText="Hungary" w:value="Hungary"/>
            <w:listItem w:displayText="Ireland" w:value="Ireland"/>
            <w:listItem w:displayText="Italy" w:value="Italy"/>
            <w:listItem w:displayText="Kazakhstan" w:value="Kazakhstan"/>
            <w:listItem w:displayText="Latvia" w:value="Latvia"/>
            <w:listItem w:displayText="Lithuania" w:value="Lithuania"/>
            <w:listItem w:displayText="Netherlands" w:value="Netherlands"/>
            <w:listItem w:displayText="Norway" w:value="Norway"/>
            <w:listItem w:displayText="Poland" w:value="Poland"/>
            <w:listItem w:displayText="Portugal" w:value="Portugal"/>
            <w:listItem w:displayText="Romania" w:value="Romania"/>
            <w:listItem w:displayText="Russia" w:value="Russia"/>
            <w:listItem w:displayText="Serbia" w:value="Serbia"/>
            <w:listItem w:displayText="Slovakia" w:value="Slovakia"/>
            <w:listItem w:displayText="Slovenia" w:value="Slovenia"/>
            <w:listItem w:displayText="Spain" w:value="Spain"/>
            <w:listItem w:displayText="Sweden" w:value="Sweden"/>
            <w:listItem w:displayText="Switzerland" w:value="Switzerland"/>
            <w:listItem w:displayText="Ukraine" w:value="Ukraine"/>
            <w:listItem w:displayText="England and Wales" w:value="England and Wales"/>
          </w:comboBox>
        </w:sdtPr>
        <w:sdtEndPr/>
        <w:sdtContent>
          <w:r w:rsidRPr="007B6A90">
            <w:rPr>
              <w:rFonts w:asciiTheme="minorHAnsi" w:hAnsiTheme="minorHAnsi" w:cstheme="minorHAnsi"/>
              <w:sz w:val="19"/>
              <w:szCs w:val="19"/>
              <w:highlight w:val="yellow"/>
            </w:rPr>
            <w:t>Insert NIQ Gov Law drop down</w:t>
          </w:r>
        </w:sdtContent>
      </w:sdt>
      <w:r w:rsidRPr="007B6A90">
        <w:rPr>
          <w:rFonts w:ascii="Calibri" w:hAnsi="Calibri" w:cs="Calibri"/>
          <w:color w:val="000000"/>
          <w:sz w:val="19"/>
          <w:szCs w:val="19"/>
        </w:rPr>
        <w:t xml:space="preserve">.  </w:t>
      </w:r>
      <w:commentRangeEnd w:id="38"/>
      <w:r>
        <w:rPr>
          <w:rStyle w:val="CommentReference"/>
        </w:rPr>
        <w:commentReference w:id="38"/>
      </w:r>
      <w:r w:rsidRPr="001229E9">
        <w:rPr>
          <w:rFonts w:ascii="Calibri" w:hAnsi="Calibri" w:cs="Calibri"/>
          <w:color w:val="000000"/>
          <w:sz w:val="19"/>
          <w:szCs w:val="19"/>
        </w:rPr>
        <w:t xml:space="preserve"> </w:t>
      </w:r>
    </w:p>
    <w:p w14:paraId="514EF604" w14:textId="55260BAC" w:rsidR="00EE016F" w:rsidRPr="00E071F5" w:rsidRDefault="00EE016F" w:rsidP="00A10F42">
      <w:pPr>
        <w:pStyle w:val="ListParagraph"/>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Theme="minorHAnsi" w:eastAsiaTheme="minorEastAsia" w:hAnsiTheme="minorHAnsi" w:cstheme="minorHAnsi"/>
          <w:sz w:val="19"/>
          <w:szCs w:val="19"/>
        </w:rPr>
      </w:pPr>
      <w:r w:rsidRPr="00E071F5">
        <w:rPr>
          <w:rFonts w:asciiTheme="minorHAnsi" w:hAnsiTheme="minorHAnsi" w:cstheme="minorHAnsi"/>
          <w:sz w:val="19"/>
          <w:szCs w:val="19"/>
        </w:rPr>
        <w:t xml:space="preserve">If Client becomes designated a Sanctioned Party, or becomes associated, controlled, or owned by a Sanctioned Party or Embargoed Country, </w:t>
      </w:r>
      <w:r w:rsidR="00633B00">
        <w:rPr>
          <w:rFonts w:asciiTheme="minorHAnsi" w:hAnsiTheme="minorHAnsi" w:cstheme="minorHAnsi"/>
          <w:sz w:val="19"/>
          <w:szCs w:val="19"/>
        </w:rPr>
        <w:t>NIQ</w:t>
      </w:r>
      <w:r w:rsidRPr="00E071F5">
        <w:rPr>
          <w:rFonts w:asciiTheme="minorHAnsi" w:hAnsiTheme="minorHAnsi" w:cstheme="minorHAnsi"/>
          <w:sz w:val="19"/>
          <w:szCs w:val="19"/>
        </w:rPr>
        <w:t xml:space="preserve"> may terminate this </w:t>
      </w:r>
      <w:r w:rsidR="00152FA7">
        <w:rPr>
          <w:rFonts w:asciiTheme="minorHAnsi" w:hAnsiTheme="minorHAnsi" w:cstheme="minorHAnsi"/>
          <w:sz w:val="19"/>
          <w:szCs w:val="19"/>
        </w:rPr>
        <w:t>Agreement</w:t>
      </w:r>
      <w:r w:rsidRPr="00E071F5">
        <w:rPr>
          <w:rFonts w:asciiTheme="minorHAnsi" w:hAnsiTheme="minorHAnsi" w:cstheme="minorHAnsi"/>
          <w:sz w:val="19"/>
          <w:szCs w:val="19"/>
        </w:rPr>
        <w:t xml:space="preserve"> and/or suspend Services, without any liability to </w:t>
      </w:r>
      <w:r w:rsidR="00633B00">
        <w:rPr>
          <w:rFonts w:asciiTheme="minorHAnsi" w:hAnsiTheme="minorHAnsi" w:cstheme="minorHAnsi"/>
          <w:sz w:val="19"/>
          <w:szCs w:val="19"/>
        </w:rPr>
        <w:t>NIQ</w:t>
      </w:r>
      <w:r w:rsidRPr="00E071F5">
        <w:rPr>
          <w:rFonts w:asciiTheme="minorHAnsi" w:hAnsiTheme="minorHAnsi" w:cstheme="minorHAnsi"/>
          <w:sz w:val="19"/>
          <w:szCs w:val="19"/>
        </w:rPr>
        <w:t>. “Embargoed Country” means any country, government or territory subject to a comprehensive embargo maintained and administered by one or more applicable governments; and “Sanctioned Party” means any individual, group, entity or government subject to any applicable sanctions laws or regulations.</w:t>
      </w:r>
    </w:p>
    <w:p w14:paraId="45E39D38" w14:textId="2EE5F4E9" w:rsidR="000C7474" w:rsidRPr="00E071F5" w:rsidRDefault="06511D53" w:rsidP="00A10F42">
      <w:pPr>
        <w:pStyle w:val="ListParagraph"/>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asciiTheme="minorHAnsi" w:eastAsiaTheme="minorEastAsia" w:hAnsiTheme="minorHAnsi" w:cstheme="minorHAnsi"/>
          <w:sz w:val="19"/>
          <w:szCs w:val="19"/>
        </w:rPr>
      </w:pPr>
      <w:r w:rsidRPr="00E071F5">
        <w:rPr>
          <w:rFonts w:asciiTheme="minorHAnsi" w:eastAsiaTheme="minorEastAsia" w:hAnsiTheme="minorHAnsi" w:cstheme="minorHAnsi"/>
          <w:sz w:val="19"/>
          <w:szCs w:val="19"/>
          <w:shd w:val="clear" w:color="auto" w:fill="FFFFFF"/>
        </w:rPr>
        <w:t>In the event</w:t>
      </w:r>
      <w:r w:rsidR="6907CC9E" w:rsidRPr="00E071F5">
        <w:rPr>
          <w:rFonts w:asciiTheme="minorHAnsi" w:eastAsiaTheme="minorEastAsia" w:hAnsiTheme="minorHAnsi" w:cstheme="minorHAnsi"/>
          <w:sz w:val="19"/>
          <w:szCs w:val="19"/>
          <w:shd w:val="clear" w:color="auto" w:fill="FFFFFF"/>
        </w:rPr>
        <w:t xml:space="preserve"> this</w:t>
      </w:r>
      <w:r w:rsidR="1FCBEB8D" w:rsidRPr="00E071F5">
        <w:rPr>
          <w:rFonts w:asciiTheme="minorHAnsi" w:eastAsiaTheme="minorEastAsia" w:hAnsiTheme="minorHAnsi" w:cstheme="minorHAnsi"/>
          <w:sz w:val="19"/>
          <w:szCs w:val="19"/>
          <w:shd w:val="clear" w:color="auto" w:fill="FFFFFF"/>
        </w:rPr>
        <w:t xml:space="preserve"> </w:t>
      </w:r>
      <w:r w:rsidR="00152FA7">
        <w:rPr>
          <w:rFonts w:asciiTheme="minorHAnsi" w:eastAsiaTheme="minorEastAsia" w:hAnsiTheme="minorHAnsi" w:cstheme="minorHAnsi"/>
          <w:sz w:val="19"/>
          <w:szCs w:val="19"/>
          <w:shd w:val="clear" w:color="auto" w:fill="FFFFFF"/>
        </w:rPr>
        <w:t>Agreement</w:t>
      </w:r>
      <w:r w:rsidR="5F96C240" w:rsidRPr="00E071F5">
        <w:rPr>
          <w:rFonts w:asciiTheme="minorHAnsi" w:eastAsiaTheme="minorEastAsia" w:hAnsiTheme="minorHAnsi" w:cstheme="minorHAnsi"/>
          <w:sz w:val="19"/>
          <w:szCs w:val="19"/>
          <w:shd w:val="clear" w:color="auto" w:fill="FFFFFF"/>
        </w:rPr>
        <w:t xml:space="preserve"> </w:t>
      </w:r>
      <w:r w:rsidR="6907CC9E" w:rsidRPr="00E071F5">
        <w:rPr>
          <w:rFonts w:asciiTheme="minorHAnsi" w:eastAsiaTheme="minorEastAsia" w:hAnsiTheme="minorHAnsi" w:cstheme="minorHAnsi"/>
          <w:sz w:val="19"/>
          <w:szCs w:val="19"/>
          <w:shd w:val="clear" w:color="auto" w:fill="FFFFFF"/>
        </w:rPr>
        <w:t xml:space="preserve">has been executed by </w:t>
      </w:r>
      <w:r w:rsidR="00633B00">
        <w:rPr>
          <w:rFonts w:asciiTheme="minorHAnsi" w:eastAsiaTheme="minorEastAsia" w:hAnsiTheme="minorHAnsi" w:cstheme="minorHAnsi"/>
          <w:sz w:val="19"/>
          <w:szCs w:val="19"/>
          <w:shd w:val="clear" w:color="auto" w:fill="FFFFFF"/>
        </w:rPr>
        <w:t>NIQ</w:t>
      </w:r>
      <w:r w:rsidR="6907CC9E" w:rsidRPr="00E071F5">
        <w:rPr>
          <w:rFonts w:asciiTheme="minorHAnsi" w:eastAsiaTheme="minorEastAsia" w:hAnsiTheme="minorHAnsi" w:cstheme="minorHAnsi"/>
          <w:sz w:val="19"/>
          <w:szCs w:val="19"/>
          <w:shd w:val="clear" w:color="auto" w:fill="FFFFFF"/>
        </w:rPr>
        <w:t xml:space="preserve"> prior to submission to Client for execution</w:t>
      </w:r>
      <w:r w:rsidR="5A8AA9A3" w:rsidRPr="00E071F5">
        <w:rPr>
          <w:rFonts w:asciiTheme="minorHAnsi" w:eastAsiaTheme="minorEastAsia" w:hAnsiTheme="minorHAnsi" w:cstheme="minorHAnsi"/>
          <w:sz w:val="19"/>
          <w:szCs w:val="19"/>
          <w:shd w:val="clear" w:color="auto" w:fill="FFFFFF"/>
        </w:rPr>
        <w:t>, no</w:t>
      </w:r>
      <w:r w:rsidR="6907CC9E" w:rsidRPr="00E071F5">
        <w:rPr>
          <w:rFonts w:asciiTheme="minorHAnsi" w:eastAsiaTheme="minorEastAsia" w:hAnsiTheme="minorHAnsi" w:cstheme="minorHAnsi"/>
          <w:sz w:val="19"/>
          <w:szCs w:val="19"/>
          <w:shd w:val="clear" w:color="auto" w:fill="FFFFFF"/>
        </w:rPr>
        <w:t xml:space="preserve"> changes to this</w:t>
      </w:r>
      <w:r w:rsidR="141EB8E6" w:rsidRPr="00E071F5">
        <w:rPr>
          <w:rFonts w:asciiTheme="minorHAnsi" w:eastAsiaTheme="minorEastAsia" w:hAnsiTheme="minorHAnsi" w:cstheme="minorHAnsi"/>
          <w:sz w:val="19"/>
          <w:szCs w:val="19"/>
          <w:shd w:val="clear" w:color="auto" w:fill="FFFFFF"/>
        </w:rPr>
        <w:t xml:space="preserve"> </w:t>
      </w:r>
      <w:r w:rsidR="006259CF">
        <w:rPr>
          <w:rFonts w:asciiTheme="minorHAnsi" w:eastAsiaTheme="minorEastAsia" w:hAnsiTheme="minorHAnsi" w:cstheme="minorHAnsi"/>
          <w:sz w:val="19"/>
          <w:szCs w:val="19"/>
          <w:shd w:val="clear" w:color="auto" w:fill="FFFFFF"/>
        </w:rPr>
        <w:t>Agreement</w:t>
      </w:r>
      <w:r w:rsidR="5F96C240" w:rsidRPr="00E071F5">
        <w:rPr>
          <w:rFonts w:asciiTheme="minorHAnsi" w:eastAsiaTheme="minorEastAsia" w:hAnsiTheme="minorHAnsi" w:cstheme="minorHAnsi"/>
          <w:sz w:val="19"/>
          <w:szCs w:val="19"/>
          <w:shd w:val="clear" w:color="auto" w:fill="FFFFFF"/>
        </w:rPr>
        <w:t xml:space="preserve"> </w:t>
      </w:r>
      <w:r w:rsidR="3EAD7D94" w:rsidRPr="00E071F5">
        <w:rPr>
          <w:rFonts w:asciiTheme="minorHAnsi" w:eastAsiaTheme="minorEastAsia" w:hAnsiTheme="minorHAnsi" w:cstheme="minorHAnsi"/>
          <w:sz w:val="19"/>
          <w:szCs w:val="19"/>
          <w:shd w:val="clear" w:color="auto" w:fill="FFFFFF"/>
        </w:rPr>
        <w:t>are deemed to</w:t>
      </w:r>
      <w:r w:rsidR="141EB8E6" w:rsidRPr="00E071F5">
        <w:rPr>
          <w:rFonts w:asciiTheme="minorHAnsi" w:eastAsiaTheme="minorEastAsia" w:hAnsiTheme="minorHAnsi" w:cstheme="minorHAnsi"/>
          <w:sz w:val="19"/>
          <w:szCs w:val="19"/>
          <w:shd w:val="clear" w:color="auto" w:fill="FFFFFF"/>
        </w:rPr>
        <w:t xml:space="preserve"> be accepted by </w:t>
      </w:r>
      <w:r w:rsidR="00633B00">
        <w:rPr>
          <w:rFonts w:asciiTheme="minorHAnsi" w:eastAsiaTheme="minorEastAsia" w:hAnsiTheme="minorHAnsi" w:cstheme="minorHAnsi"/>
          <w:sz w:val="19"/>
          <w:szCs w:val="19"/>
          <w:shd w:val="clear" w:color="auto" w:fill="FFFFFF"/>
        </w:rPr>
        <w:t>NIQ</w:t>
      </w:r>
      <w:r w:rsidR="22425D55" w:rsidRPr="00E071F5">
        <w:rPr>
          <w:rFonts w:asciiTheme="minorHAnsi" w:eastAsiaTheme="minorEastAsia" w:hAnsiTheme="minorHAnsi" w:cstheme="minorHAnsi"/>
          <w:sz w:val="19"/>
          <w:szCs w:val="19"/>
          <w:shd w:val="clear" w:color="auto" w:fill="FFFFFF"/>
        </w:rPr>
        <w:t xml:space="preserve"> (even if Client is receiving Services in anticipation thereof)</w:t>
      </w:r>
      <w:r w:rsidR="00C71FE8" w:rsidRPr="00E071F5">
        <w:rPr>
          <w:rFonts w:asciiTheme="minorHAnsi" w:eastAsiaTheme="minorEastAsia" w:hAnsiTheme="minorHAnsi" w:cstheme="minorHAnsi"/>
          <w:sz w:val="19"/>
          <w:szCs w:val="19"/>
        </w:rPr>
        <w:t>; and in such case, t</w:t>
      </w:r>
      <w:r w:rsidR="6907CC9E" w:rsidRPr="00E071F5">
        <w:rPr>
          <w:rFonts w:asciiTheme="minorHAnsi" w:eastAsiaTheme="minorEastAsia" w:hAnsiTheme="minorHAnsi" w:cstheme="minorHAnsi"/>
          <w:sz w:val="19"/>
          <w:szCs w:val="19"/>
          <w:shd w:val="clear" w:color="auto" w:fill="FFFFFF"/>
        </w:rPr>
        <w:t>his</w:t>
      </w:r>
      <w:r w:rsidR="141EB8E6" w:rsidRPr="00E071F5">
        <w:rPr>
          <w:rFonts w:asciiTheme="minorHAnsi" w:eastAsiaTheme="minorEastAsia" w:hAnsiTheme="minorHAnsi" w:cstheme="minorHAnsi"/>
          <w:sz w:val="19"/>
          <w:szCs w:val="19"/>
          <w:shd w:val="clear" w:color="auto" w:fill="FFFFFF"/>
        </w:rPr>
        <w:t xml:space="preserve"> </w:t>
      </w:r>
      <w:r w:rsidR="006259CF">
        <w:rPr>
          <w:rFonts w:asciiTheme="minorHAnsi" w:eastAsiaTheme="minorEastAsia" w:hAnsiTheme="minorHAnsi" w:cstheme="minorHAnsi"/>
          <w:sz w:val="19"/>
          <w:szCs w:val="19"/>
          <w:shd w:val="clear" w:color="auto" w:fill="FFFFFF"/>
        </w:rPr>
        <w:t>Agreement</w:t>
      </w:r>
      <w:r w:rsidR="5F96C240" w:rsidRPr="00E071F5">
        <w:rPr>
          <w:rFonts w:asciiTheme="minorHAnsi" w:eastAsiaTheme="minorEastAsia" w:hAnsiTheme="minorHAnsi" w:cstheme="minorHAnsi"/>
          <w:sz w:val="19"/>
          <w:szCs w:val="19"/>
          <w:shd w:val="clear" w:color="auto" w:fill="FFFFFF"/>
        </w:rPr>
        <w:t xml:space="preserve"> </w:t>
      </w:r>
      <w:r w:rsidR="6907CC9E" w:rsidRPr="00E071F5">
        <w:rPr>
          <w:rFonts w:asciiTheme="minorHAnsi" w:eastAsiaTheme="minorEastAsia" w:hAnsiTheme="minorHAnsi" w:cstheme="minorHAnsi"/>
          <w:sz w:val="19"/>
          <w:szCs w:val="19"/>
          <w:shd w:val="clear" w:color="auto" w:fill="FFFFFF"/>
        </w:rPr>
        <w:t xml:space="preserve">shall not be </w:t>
      </w:r>
      <w:r w:rsidR="1B696830" w:rsidRPr="00E071F5">
        <w:rPr>
          <w:rFonts w:asciiTheme="minorHAnsi" w:eastAsiaTheme="minorEastAsia" w:hAnsiTheme="minorHAnsi" w:cstheme="minorHAnsi"/>
          <w:sz w:val="19"/>
          <w:szCs w:val="19"/>
          <w:shd w:val="clear" w:color="auto" w:fill="FFFFFF"/>
        </w:rPr>
        <w:t>valid</w:t>
      </w:r>
      <w:r w:rsidR="6907CC9E" w:rsidRPr="00E071F5">
        <w:rPr>
          <w:rFonts w:asciiTheme="minorHAnsi" w:eastAsiaTheme="minorEastAsia" w:hAnsiTheme="minorHAnsi" w:cstheme="minorHAnsi"/>
          <w:sz w:val="19"/>
          <w:szCs w:val="19"/>
          <w:shd w:val="clear" w:color="auto" w:fill="FFFFFF"/>
        </w:rPr>
        <w:t xml:space="preserve"> until a </w:t>
      </w:r>
      <w:r w:rsidR="6907CC9E" w:rsidRPr="00E071F5">
        <w:rPr>
          <w:rFonts w:asciiTheme="minorHAnsi" w:eastAsiaTheme="minorEastAsia" w:hAnsiTheme="minorHAnsi" w:cstheme="minorHAnsi"/>
          <w:sz w:val="19"/>
          <w:szCs w:val="19"/>
        </w:rPr>
        <w:t>fully-executed</w:t>
      </w:r>
      <w:r w:rsidR="6907CC9E" w:rsidRPr="00E071F5">
        <w:rPr>
          <w:rFonts w:asciiTheme="minorHAnsi" w:eastAsiaTheme="minorEastAsia" w:hAnsiTheme="minorHAnsi" w:cstheme="minorHAnsi"/>
          <w:sz w:val="19"/>
          <w:szCs w:val="19"/>
          <w:shd w:val="clear" w:color="auto" w:fill="FFFFFF"/>
        </w:rPr>
        <w:t xml:space="preserve"> copy is received by </w:t>
      </w:r>
      <w:r w:rsidR="00633B00">
        <w:rPr>
          <w:rFonts w:asciiTheme="minorHAnsi" w:eastAsiaTheme="minorEastAsia" w:hAnsiTheme="minorHAnsi" w:cstheme="minorHAnsi"/>
          <w:sz w:val="19"/>
          <w:szCs w:val="19"/>
          <w:shd w:val="clear" w:color="auto" w:fill="FFFFFF"/>
        </w:rPr>
        <w:t>NIQ</w:t>
      </w:r>
      <w:r w:rsidR="6907CC9E" w:rsidRPr="00E071F5">
        <w:rPr>
          <w:rFonts w:asciiTheme="minorHAnsi" w:eastAsiaTheme="minorEastAsia" w:hAnsiTheme="minorHAnsi" w:cstheme="minorHAnsi"/>
          <w:sz w:val="19"/>
          <w:szCs w:val="19"/>
          <w:shd w:val="clear" w:color="auto" w:fill="FFFFFF"/>
        </w:rPr>
        <w:t xml:space="preserve">. </w:t>
      </w:r>
      <w:r w:rsidR="136900F7" w:rsidRPr="00E071F5">
        <w:rPr>
          <w:rFonts w:asciiTheme="minorHAnsi" w:eastAsiaTheme="minorEastAsia" w:hAnsiTheme="minorHAnsi" w:cstheme="minorHAnsi"/>
          <w:sz w:val="19"/>
          <w:szCs w:val="19"/>
        </w:rPr>
        <w:t xml:space="preserve">This Agreement may be signed in counterparts, which together will constitute a single </w:t>
      </w:r>
      <w:r w:rsidR="00DD380E" w:rsidRPr="00E071F5">
        <w:rPr>
          <w:rFonts w:asciiTheme="minorHAnsi" w:eastAsiaTheme="minorEastAsia" w:hAnsiTheme="minorHAnsi" w:cstheme="minorHAnsi"/>
          <w:sz w:val="19"/>
          <w:szCs w:val="19"/>
        </w:rPr>
        <w:t>a</w:t>
      </w:r>
      <w:r w:rsidR="136900F7" w:rsidRPr="00E071F5">
        <w:rPr>
          <w:rFonts w:asciiTheme="minorHAnsi" w:eastAsiaTheme="minorEastAsia" w:hAnsiTheme="minorHAnsi" w:cstheme="minorHAnsi"/>
          <w:sz w:val="19"/>
          <w:szCs w:val="19"/>
        </w:rPr>
        <w:t>greement.</w:t>
      </w:r>
      <w:r w:rsidR="002162BC" w:rsidRPr="00E071F5">
        <w:rPr>
          <w:rFonts w:asciiTheme="minorHAnsi" w:eastAsiaTheme="minorEastAsia" w:hAnsiTheme="minorHAnsi" w:cstheme="minorHAnsi"/>
          <w:sz w:val="19"/>
          <w:szCs w:val="19"/>
        </w:rPr>
        <w:t xml:space="preserve"> </w:t>
      </w:r>
      <w:r w:rsidR="000F5573" w:rsidRPr="00E071F5">
        <w:rPr>
          <w:rStyle w:val="normaltextrun"/>
          <w:rFonts w:asciiTheme="minorHAnsi" w:hAnsiTheme="minorHAnsi" w:cstheme="minorHAnsi"/>
          <w:sz w:val="19"/>
          <w:szCs w:val="19"/>
          <w:lang w:val="en-CA"/>
        </w:rPr>
        <w:t xml:space="preserve">The parties expressly accept that electronic signatures of this </w:t>
      </w:r>
      <w:r w:rsidR="006259CF">
        <w:rPr>
          <w:rStyle w:val="normaltextrun"/>
          <w:rFonts w:asciiTheme="minorHAnsi" w:hAnsiTheme="minorHAnsi" w:cstheme="minorHAnsi"/>
          <w:sz w:val="19"/>
          <w:szCs w:val="19"/>
          <w:lang w:val="en-CA"/>
        </w:rPr>
        <w:t>Agreement</w:t>
      </w:r>
      <w:r w:rsidR="000F5573" w:rsidRPr="00E071F5">
        <w:rPr>
          <w:rStyle w:val="normaltextrun"/>
          <w:rFonts w:asciiTheme="minorHAnsi" w:hAnsiTheme="minorHAnsi" w:cstheme="minorHAnsi"/>
          <w:sz w:val="19"/>
          <w:szCs w:val="19"/>
          <w:lang w:val="en-CA"/>
        </w:rPr>
        <w:t xml:space="preserve">  will be deemed original signatures and will have the same validity and effect.</w:t>
      </w:r>
      <w:r w:rsidR="002F47F4" w:rsidRPr="00E071F5">
        <w:rPr>
          <w:rFonts w:asciiTheme="minorHAnsi" w:eastAsiaTheme="minorEastAsia" w:hAnsiTheme="minorHAnsi" w:cstheme="minorHAnsi"/>
          <w:sz w:val="19"/>
          <w:szCs w:val="19"/>
        </w:rPr>
        <w:t xml:space="preserve"> If the date</w:t>
      </w:r>
      <w:r w:rsidR="009C01F9" w:rsidRPr="00E071F5">
        <w:rPr>
          <w:rFonts w:asciiTheme="minorHAnsi" w:eastAsiaTheme="minorEastAsia" w:hAnsiTheme="minorHAnsi" w:cstheme="minorHAnsi"/>
          <w:sz w:val="19"/>
          <w:szCs w:val="19"/>
        </w:rPr>
        <w:t>s</w:t>
      </w:r>
      <w:r w:rsidR="002F47F4" w:rsidRPr="00E071F5">
        <w:rPr>
          <w:rFonts w:asciiTheme="minorHAnsi" w:eastAsiaTheme="minorEastAsia" w:hAnsiTheme="minorHAnsi" w:cstheme="minorHAnsi"/>
          <w:sz w:val="19"/>
          <w:szCs w:val="19"/>
        </w:rPr>
        <w:t xml:space="preserve"> of </w:t>
      </w:r>
      <w:r w:rsidR="009C01F9" w:rsidRPr="00E071F5">
        <w:rPr>
          <w:rFonts w:asciiTheme="minorHAnsi" w:eastAsiaTheme="minorEastAsia" w:hAnsiTheme="minorHAnsi" w:cstheme="minorHAnsi"/>
          <w:sz w:val="19"/>
          <w:szCs w:val="19"/>
        </w:rPr>
        <w:t xml:space="preserve">the </w:t>
      </w:r>
      <w:r w:rsidR="002F47F4" w:rsidRPr="00E071F5">
        <w:rPr>
          <w:rFonts w:asciiTheme="minorHAnsi" w:eastAsiaTheme="minorEastAsia" w:hAnsiTheme="minorHAnsi" w:cstheme="minorHAnsi"/>
          <w:sz w:val="19"/>
          <w:szCs w:val="19"/>
        </w:rPr>
        <w:t>signature</w:t>
      </w:r>
      <w:r w:rsidR="009C01F9" w:rsidRPr="00E071F5">
        <w:rPr>
          <w:rFonts w:asciiTheme="minorHAnsi" w:eastAsiaTheme="minorEastAsia" w:hAnsiTheme="minorHAnsi" w:cstheme="minorHAnsi"/>
          <w:sz w:val="19"/>
          <w:szCs w:val="19"/>
        </w:rPr>
        <w:t>s</w:t>
      </w:r>
      <w:r w:rsidR="002F47F4" w:rsidRPr="00E071F5">
        <w:rPr>
          <w:rFonts w:asciiTheme="minorHAnsi" w:eastAsiaTheme="minorEastAsia" w:hAnsiTheme="minorHAnsi" w:cstheme="minorHAnsi"/>
          <w:sz w:val="19"/>
          <w:szCs w:val="19"/>
        </w:rPr>
        <w:t xml:space="preserve"> </w:t>
      </w:r>
      <w:r w:rsidR="00562F8E" w:rsidRPr="00E071F5">
        <w:rPr>
          <w:rFonts w:asciiTheme="minorHAnsi" w:eastAsiaTheme="minorEastAsia" w:hAnsiTheme="minorHAnsi" w:cstheme="minorHAnsi"/>
          <w:sz w:val="19"/>
          <w:szCs w:val="19"/>
        </w:rPr>
        <w:t xml:space="preserve">below </w:t>
      </w:r>
      <w:r w:rsidR="009C01F9" w:rsidRPr="00E071F5">
        <w:rPr>
          <w:rFonts w:asciiTheme="minorHAnsi" w:eastAsiaTheme="minorEastAsia" w:hAnsiTheme="minorHAnsi" w:cstheme="minorHAnsi"/>
          <w:sz w:val="19"/>
          <w:szCs w:val="19"/>
        </w:rPr>
        <w:t>are</w:t>
      </w:r>
      <w:r w:rsidR="0091413D" w:rsidRPr="00E071F5">
        <w:rPr>
          <w:rFonts w:asciiTheme="minorHAnsi" w:eastAsiaTheme="minorEastAsia" w:hAnsiTheme="minorHAnsi" w:cstheme="minorHAnsi"/>
          <w:sz w:val="19"/>
          <w:szCs w:val="19"/>
        </w:rPr>
        <w:t xml:space="preserve"> later</w:t>
      </w:r>
      <w:r w:rsidR="009E0557" w:rsidRPr="00E071F5">
        <w:rPr>
          <w:rFonts w:asciiTheme="minorHAnsi" w:eastAsiaTheme="minorEastAsia" w:hAnsiTheme="minorHAnsi" w:cstheme="minorHAnsi"/>
          <w:sz w:val="19"/>
          <w:szCs w:val="19"/>
        </w:rPr>
        <w:t xml:space="preserve"> than</w:t>
      </w:r>
      <w:r w:rsidR="00A30072" w:rsidRPr="00E071F5">
        <w:rPr>
          <w:rFonts w:asciiTheme="minorHAnsi" w:eastAsiaTheme="minorEastAsia" w:hAnsiTheme="minorHAnsi" w:cstheme="minorHAnsi"/>
          <w:sz w:val="19"/>
          <w:szCs w:val="19"/>
        </w:rPr>
        <w:t xml:space="preserve"> the </w:t>
      </w:r>
      <w:r w:rsidR="006259CF">
        <w:rPr>
          <w:rFonts w:asciiTheme="minorHAnsi" w:eastAsiaTheme="minorEastAsia" w:hAnsiTheme="minorHAnsi" w:cstheme="minorHAnsi"/>
          <w:sz w:val="19"/>
          <w:szCs w:val="19"/>
        </w:rPr>
        <w:t xml:space="preserve">LSA </w:t>
      </w:r>
      <w:r w:rsidR="004C1D2E" w:rsidRPr="00E071F5">
        <w:rPr>
          <w:rFonts w:asciiTheme="minorHAnsi" w:eastAsiaTheme="minorEastAsia" w:hAnsiTheme="minorHAnsi" w:cstheme="minorHAnsi"/>
          <w:sz w:val="19"/>
          <w:szCs w:val="19"/>
        </w:rPr>
        <w:t xml:space="preserve">Initial Term </w:t>
      </w:r>
      <w:r w:rsidR="003672D4" w:rsidRPr="00E071F5">
        <w:rPr>
          <w:rFonts w:asciiTheme="minorHAnsi" w:eastAsiaTheme="minorEastAsia" w:hAnsiTheme="minorHAnsi" w:cstheme="minorHAnsi"/>
          <w:sz w:val="19"/>
          <w:szCs w:val="19"/>
        </w:rPr>
        <w:t>Start Date, th</w:t>
      </w:r>
      <w:r w:rsidR="00B8707F" w:rsidRPr="00E071F5">
        <w:rPr>
          <w:rFonts w:asciiTheme="minorHAnsi" w:eastAsiaTheme="minorEastAsia" w:hAnsiTheme="minorHAnsi" w:cstheme="minorHAnsi"/>
          <w:sz w:val="19"/>
          <w:szCs w:val="19"/>
        </w:rPr>
        <w:t xml:space="preserve">is </w:t>
      </w:r>
      <w:r w:rsidR="006259CF">
        <w:rPr>
          <w:rFonts w:asciiTheme="minorHAnsi" w:eastAsiaTheme="minorEastAsia" w:hAnsiTheme="minorHAnsi" w:cstheme="minorHAnsi"/>
          <w:sz w:val="19"/>
          <w:szCs w:val="19"/>
        </w:rPr>
        <w:t>Agreement</w:t>
      </w:r>
      <w:r w:rsidR="00B8707F" w:rsidRPr="00E071F5">
        <w:rPr>
          <w:rFonts w:asciiTheme="minorHAnsi" w:eastAsiaTheme="minorEastAsia" w:hAnsiTheme="minorHAnsi" w:cstheme="minorHAnsi"/>
          <w:sz w:val="19"/>
          <w:szCs w:val="19"/>
        </w:rPr>
        <w:t xml:space="preserve"> shall commence </w:t>
      </w:r>
      <w:r w:rsidR="00DF4423" w:rsidRPr="00E071F5">
        <w:rPr>
          <w:rFonts w:asciiTheme="minorHAnsi" w:eastAsiaTheme="minorEastAsia" w:hAnsiTheme="minorHAnsi" w:cstheme="minorHAnsi"/>
          <w:sz w:val="19"/>
          <w:szCs w:val="19"/>
        </w:rPr>
        <w:t xml:space="preserve">and shall have been deemed to </w:t>
      </w:r>
      <w:r w:rsidR="00D2140A" w:rsidRPr="00E071F5">
        <w:rPr>
          <w:rFonts w:asciiTheme="minorHAnsi" w:eastAsiaTheme="minorEastAsia" w:hAnsiTheme="minorHAnsi" w:cstheme="minorHAnsi"/>
          <w:sz w:val="19"/>
          <w:szCs w:val="19"/>
        </w:rPr>
        <w:t xml:space="preserve">have </w:t>
      </w:r>
      <w:r w:rsidR="00DF4423" w:rsidRPr="00E071F5">
        <w:rPr>
          <w:rFonts w:asciiTheme="minorHAnsi" w:eastAsiaTheme="minorEastAsia" w:hAnsiTheme="minorHAnsi" w:cstheme="minorHAnsi"/>
          <w:sz w:val="19"/>
          <w:szCs w:val="19"/>
        </w:rPr>
        <w:t>commence</w:t>
      </w:r>
      <w:r w:rsidR="00D2140A" w:rsidRPr="00E071F5">
        <w:rPr>
          <w:rFonts w:asciiTheme="minorHAnsi" w:eastAsiaTheme="minorEastAsia" w:hAnsiTheme="minorHAnsi" w:cstheme="minorHAnsi"/>
          <w:sz w:val="19"/>
          <w:szCs w:val="19"/>
        </w:rPr>
        <w:t>d</w:t>
      </w:r>
      <w:r w:rsidR="00DF4423" w:rsidRPr="00E071F5">
        <w:rPr>
          <w:rFonts w:asciiTheme="minorHAnsi" w:eastAsiaTheme="minorEastAsia" w:hAnsiTheme="minorHAnsi" w:cstheme="minorHAnsi"/>
          <w:sz w:val="19"/>
          <w:szCs w:val="19"/>
        </w:rPr>
        <w:t xml:space="preserve">, </w:t>
      </w:r>
      <w:r w:rsidR="00B8707F" w:rsidRPr="00E071F5">
        <w:rPr>
          <w:rFonts w:asciiTheme="minorHAnsi" w:eastAsiaTheme="minorEastAsia" w:hAnsiTheme="minorHAnsi" w:cstheme="minorHAnsi"/>
          <w:sz w:val="19"/>
          <w:szCs w:val="19"/>
        </w:rPr>
        <w:t xml:space="preserve">on the </w:t>
      </w:r>
      <w:r w:rsidR="006259CF">
        <w:rPr>
          <w:rFonts w:asciiTheme="minorHAnsi" w:eastAsiaTheme="minorEastAsia" w:hAnsiTheme="minorHAnsi" w:cstheme="minorHAnsi"/>
          <w:sz w:val="19"/>
          <w:szCs w:val="19"/>
        </w:rPr>
        <w:t xml:space="preserve">LSA </w:t>
      </w:r>
      <w:r w:rsidR="004C1D2E" w:rsidRPr="00E071F5">
        <w:rPr>
          <w:rFonts w:asciiTheme="minorHAnsi" w:eastAsiaTheme="minorEastAsia" w:hAnsiTheme="minorHAnsi" w:cstheme="minorHAnsi"/>
          <w:sz w:val="19"/>
          <w:szCs w:val="19"/>
        </w:rPr>
        <w:t xml:space="preserve">Initial Term </w:t>
      </w:r>
      <w:r w:rsidR="00B8707F" w:rsidRPr="00E071F5">
        <w:rPr>
          <w:rFonts w:asciiTheme="minorHAnsi" w:eastAsiaTheme="minorEastAsia" w:hAnsiTheme="minorHAnsi" w:cstheme="minorHAnsi"/>
          <w:sz w:val="19"/>
          <w:szCs w:val="19"/>
        </w:rPr>
        <w:t>Start Date.</w:t>
      </w:r>
    </w:p>
    <w:p w14:paraId="274272A6" w14:textId="77777777" w:rsidR="002E2D25" w:rsidRDefault="002E2D25" w:rsidP="60A3C560">
      <w:pPr>
        <w:spacing w:after="120"/>
        <w:jc w:val="both"/>
        <w:rPr>
          <w:rFonts w:asciiTheme="minorHAnsi" w:eastAsia="Calibri" w:hAnsiTheme="minorHAnsi" w:cstheme="minorBidi"/>
          <w:color w:val="000000" w:themeColor="text1"/>
          <w:sz w:val="19"/>
          <w:szCs w:val="19"/>
        </w:rPr>
      </w:pPr>
    </w:p>
    <w:p w14:paraId="7BEFDB56" w14:textId="5435992F" w:rsidR="00E125B6" w:rsidRPr="00320F9F" w:rsidRDefault="002E2D25" w:rsidP="60A3C560">
      <w:pPr>
        <w:spacing w:after="120"/>
        <w:jc w:val="both"/>
        <w:rPr>
          <w:rFonts w:asciiTheme="minorHAnsi" w:eastAsiaTheme="minorEastAsia" w:hAnsiTheme="minorHAnsi" w:cstheme="minorHAnsi"/>
          <w:snapToGrid w:val="0"/>
          <w:sz w:val="19"/>
          <w:szCs w:val="19"/>
        </w:rPr>
      </w:pPr>
      <w:r w:rsidRPr="00C10565">
        <w:rPr>
          <w:rFonts w:asciiTheme="minorHAnsi" w:eastAsia="Calibri" w:hAnsiTheme="minorHAnsi" w:cstheme="minorBidi"/>
          <w:color w:val="000000" w:themeColor="text1"/>
          <w:sz w:val="19"/>
          <w:szCs w:val="19"/>
        </w:rPr>
        <w:t>By signing below, each party agrees that its authorized representative has accepted the terms and conditions set forth herein.</w:t>
      </w:r>
    </w:p>
    <w:p w14:paraId="27FA7819" w14:textId="6A60EC52" w:rsidR="000C7474" w:rsidRPr="00320F9F" w:rsidRDefault="000C7474" w:rsidP="60A3C560">
      <w:pPr>
        <w:spacing w:after="120"/>
        <w:jc w:val="both"/>
        <w:rPr>
          <w:rFonts w:asciiTheme="minorHAnsi" w:eastAsiaTheme="minorEastAsia" w:hAnsiTheme="minorHAnsi" w:cstheme="minorBidi"/>
          <w:snapToGrid w:val="0"/>
          <w:color w:val="000000"/>
          <w:sz w:val="19"/>
          <w:szCs w:val="19"/>
        </w:rPr>
      </w:pPr>
    </w:p>
    <w:p w14:paraId="4EDE308C" w14:textId="77777777" w:rsidR="000C7474" w:rsidRPr="00320F9F" w:rsidRDefault="000C7474" w:rsidP="60A3C560">
      <w:pPr>
        <w:rPr>
          <w:rFonts w:asciiTheme="minorHAnsi" w:eastAsiaTheme="minorEastAsia" w:hAnsiTheme="minorHAnsi" w:cstheme="minorBidi"/>
          <w:sz w:val="19"/>
          <w:szCs w:val="19"/>
        </w:rPr>
      </w:pPr>
    </w:p>
    <w:tbl>
      <w:tblPr>
        <w:tblW w:w="10098" w:type="dxa"/>
        <w:tblLayout w:type="fixed"/>
        <w:tblLook w:val="01E0" w:firstRow="1" w:lastRow="1" w:firstColumn="1" w:lastColumn="1" w:noHBand="0" w:noVBand="0"/>
      </w:tblPr>
      <w:tblGrid>
        <w:gridCol w:w="1278"/>
        <w:gridCol w:w="3330"/>
        <w:gridCol w:w="810"/>
        <w:gridCol w:w="1350"/>
        <w:gridCol w:w="3330"/>
      </w:tblGrid>
      <w:tr w:rsidR="0068684C" w:rsidRPr="00940AAE" w14:paraId="7BC4FE85" w14:textId="77777777" w:rsidTr="7E374B50">
        <w:tc>
          <w:tcPr>
            <w:tcW w:w="5418" w:type="dxa"/>
            <w:gridSpan w:val="3"/>
          </w:tcPr>
          <w:p w14:paraId="7CE8083B" w14:textId="77777777" w:rsidR="00852982" w:rsidRDefault="00852982" w:rsidP="00852982">
            <w:pPr>
              <w:suppressAutoHyphens/>
              <w:jc w:val="both"/>
              <w:rPr>
                <w:rFonts w:asciiTheme="minorHAnsi" w:eastAsiaTheme="minorEastAsia" w:hAnsiTheme="minorHAnsi" w:cstheme="minorHAnsi"/>
                <w:sz w:val="19"/>
                <w:szCs w:val="19"/>
              </w:rPr>
            </w:pPr>
            <w:r w:rsidRPr="002A0432">
              <w:rPr>
                <w:rFonts w:asciiTheme="minorHAnsi" w:eastAsiaTheme="minorEastAsia" w:hAnsiTheme="minorHAnsi" w:cstheme="minorHAnsi"/>
                <w:sz w:val="19"/>
                <w:szCs w:val="19"/>
                <w:highlight w:val="yellow"/>
              </w:rPr>
              <w:t>Client entity under this Agreement:</w:t>
            </w:r>
            <w:r w:rsidRPr="0046473E">
              <w:rPr>
                <w:rFonts w:asciiTheme="minorHAnsi" w:eastAsiaTheme="minorEastAsia" w:hAnsiTheme="minorHAnsi" w:cstheme="minorHAnsi"/>
                <w:sz w:val="19"/>
                <w:szCs w:val="19"/>
              </w:rPr>
              <w:t xml:space="preserve"> </w:t>
            </w:r>
            <w:commentRangeStart w:id="39"/>
            <w:r w:rsidRPr="001868B9">
              <w:rPr>
                <w:rFonts w:asciiTheme="minorHAnsi" w:eastAsiaTheme="minorEastAsia" w:hAnsiTheme="minorHAnsi" w:cstheme="minorHAnsi"/>
                <w:sz w:val="19"/>
                <w:szCs w:val="19"/>
                <w:highlight w:val="yellow"/>
              </w:rPr>
              <w:t>[INSERT HERE]</w:t>
            </w:r>
            <w:commentRangeEnd w:id="39"/>
            <w:r>
              <w:rPr>
                <w:rStyle w:val="CommentReference"/>
              </w:rPr>
              <w:commentReference w:id="39"/>
            </w:r>
          </w:p>
          <w:p w14:paraId="411B20B8" w14:textId="2FAAE1EB" w:rsidR="0068684C" w:rsidRPr="00320F9F" w:rsidRDefault="0068684C" w:rsidP="00852982">
            <w:pPr>
              <w:ind w:left="-720" w:right="120" w:firstLine="540"/>
              <w:textAlignment w:val="baseline"/>
              <w:rPr>
                <w:rFonts w:asciiTheme="minorHAnsi" w:eastAsiaTheme="minorEastAsia" w:hAnsiTheme="minorHAnsi" w:cstheme="minorBidi"/>
                <w:sz w:val="19"/>
                <w:szCs w:val="19"/>
              </w:rPr>
            </w:pPr>
          </w:p>
        </w:tc>
        <w:tc>
          <w:tcPr>
            <w:tcW w:w="4680" w:type="dxa"/>
            <w:gridSpan w:val="2"/>
          </w:tcPr>
          <w:p w14:paraId="26408907" w14:textId="77777777" w:rsidR="00852982" w:rsidRPr="00D753A5" w:rsidRDefault="00DA64D3" w:rsidP="0066701F">
            <w:pPr>
              <w:ind w:left="-720" w:right="120" w:firstLine="720"/>
              <w:textAlignment w:val="baseline"/>
              <w:rPr>
                <w:rFonts w:ascii="Segoe UI" w:hAnsi="Segoe UI" w:cs="Segoe UI"/>
                <w:sz w:val="18"/>
                <w:szCs w:val="18"/>
              </w:rPr>
            </w:pPr>
            <w:sdt>
              <w:sdtPr>
                <w:rPr>
                  <w:rFonts w:asciiTheme="minorHAnsi" w:hAnsiTheme="minorHAnsi" w:cstheme="minorHAnsi"/>
                  <w:sz w:val="19"/>
                  <w:szCs w:val="19"/>
                  <w:highlight w:val="yellow"/>
                </w:rPr>
                <w:alias w:val="NielsenIQ Legal Entity Name"/>
                <w:tag w:val="NielsenIQ Legal Entity Name"/>
                <w:id w:val="-1101023576"/>
                <w:placeholder>
                  <w:docPart w:val="1E2AAAC434D1412483C65F8BAFEFAF6F"/>
                </w:placeholder>
                <w:comboBox>
                  <w:listItem w:value="Choose an item."/>
                  <w:listItem w:displayText="A.C. Nielsen Gesellschaft m.b.H." w:value="A.C. Nielsen Gesellschaft m.b.H."/>
                  <w:listItem w:displayText="ACNielsen Bel" w:value="ACNielsen Bel"/>
                  <w:listItem w:displayText="NielsenIQ (Belgium) SPRL" w:value="NielsenIQ (Belgium) SPRL"/>
                  <w:listItem w:displayText="ACNielsen Bulgaria Ltd" w:value="ACNielsen Bulgaria Ltd"/>
                  <w:listItem w:displayText="ACNielsen d.o.o." w:value="ACNielsen d.o.o."/>
                  <w:listItem w:displayText="ACNielsen Cyprus Limited" w:value="ACNielsen Cyprus Limited"/>
                  <w:listItem w:displayText="ACNielsen Czech Republic s.r.o." w:value="ACNielsen Czech Republic s.r.o."/>
                  <w:listItem w:displayText="NielsenIQ (Denmark) ApS" w:value="NielsenIQ (Denmark) ApS"/>
                  <w:listItem w:displayText="ACNielsen Eesti OÜ" w:value="ACNielsen Eesti OÜ"/>
                  <w:listItem w:displayText="A.C. Nielsen Finland Oy" w:value="A.C. Nielsen Finland Oy"/>
                  <w:listItem w:displayText="AC Nielsen S.A.S." w:value="AC Nielsen S.A.S."/>
                  <w:listItem w:displayText="NielsenIQ (Germany) GmbH" w:value="NielsenIQ (Germany) GmbH"/>
                  <w:listItem w:displayText="Nielsen Consumer Greece Single Member S.A." w:value="Nielsen Consumer Greece Single Member S.A."/>
                  <w:listItem w:displayText="ACNielsen Piackutató Kft." w:value="ACNielsen Piackutató Kft."/>
                  <w:listItem w:displayText="A.C. Nielsen of Ireland Limited" w:value="A.C. Nielsen of Ireland Limited"/>
                  <w:listItem w:displayText="NielsenIQ Italy S.r.l." w:value="NielsenIQ Italy S.r.l."/>
                  <w:listItem w:displayText="ACNielsen Kazakhstan LLP" w:value="ACNielsen Kazakhstan LLP"/>
                  <w:listItem w:displayText="ACNielsen Latvia SIA" w:value="ACNielsen Latvia SIA"/>
                  <w:listItem w:displayText="UAB ACNielsen Baltics" w:value="UAB ACNielsen Baltics"/>
                  <w:listItem w:displayText="ACNielsen (Nederland) B.V." w:value="ACNielsen (Nederland) B.V."/>
                  <w:listItem w:displayText="ACNielsen Norge AS" w:value="ACNielsen Norge AS"/>
                  <w:listItem w:displayText="ACNielsen Polska Sp. z o.o." w:value="ACNielsen Polska Sp. z o.o."/>
                  <w:listItem w:displayText="A.C. Nielsen Portugal- Estudos de Mercado- Unipessoal, Lda." w:value="A.C. Nielsen Portugal- Estudos de Mercado- Unipessoal, Lda."/>
                  <w:listItem w:displayText="ACNielsen Romania srl " w:value="ACNielsen Romania srl "/>
                  <w:listItem w:displayText="ACNIELSEN Limited Liability Company" w:value="ACNIELSEN Limited Liability Company"/>
                  <w:listItem w:displayText="ACNielsen Slovakia s.r.o." w:value="ACNielsen Slovakia s.r.o."/>
                  <w:listItem w:displayText="ACNielsen raziskovalna druzba, d.o.o." w:value="ACNielsen raziskovalna druzba, d.o.o."/>
                  <w:listItem w:displayText="A.C. Nielsen Company, S.L." w:value="A.C. Nielsen Company, S.L."/>
                  <w:listItem w:displayText="ACNielsen AB" w:value="ACNielsen AB"/>
                  <w:listItem w:displayText="NielsenIQ (Switzerland) GmbH" w:value="NielsenIQ (Switzerland) GmbH"/>
                  <w:listItem w:displayText="ACNielsen Ukraine Limited Liability Company" w:value="ACNielsen Ukraine Limited Liability Company"/>
                  <w:listItem w:displayText="A.C. Nielsen Company Limited" w:value="A.C. Nielsen Company Limited"/>
                </w:comboBox>
              </w:sdtPr>
              <w:sdtEndPr/>
              <w:sdtContent>
                <w:r w:rsidR="00852982" w:rsidRPr="00D753A5">
                  <w:rPr>
                    <w:rFonts w:asciiTheme="minorHAnsi" w:hAnsiTheme="minorHAnsi" w:cstheme="minorHAnsi"/>
                    <w:sz w:val="19"/>
                    <w:szCs w:val="19"/>
                    <w:highlight w:val="yellow"/>
                  </w:rPr>
                  <w:t xml:space="preserve"> [Insert NIQ legal entity drop down]</w:t>
                </w:r>
              </w:sdtContent>
            </w:sdt>
            <w:r w:rsidR="00852982" w:rsidRPr="00D753A5">
              <w:rPr>
                <w:rFonts w:asciiTheme="minorHAnsi" w:hAnsiTheme="minorHAnsi" w:cstheme="minorHAnsi"/>
                <w:sz w:val="19"/>
                <w:szCs w:val="19"/>
              </w:rPr>
              <w:t xml:space="preserve"> </w:t>
            </w:r>
          </w:p>
          <w:p w14:paraId="48C2FF32" w14:textId="0F9E78B4" w:rsidR="00852982" w:rsidRPr="00320F9F" w:rsidRDefault="00852982" w:rsidP="0068684C">
            <w:pPr>
              <w:suppressAutoHyphens/>
              <w:jc w:val="both"/>
              <w:rPr>
                <w:rFonts w:asciiTheme="minorHAnsi" w:eastAsiaTheme="minorEastAsia" w:hAnsiTheme="minorHAnsi" w:cstheme="minorBidi"/>
                <w:sz w:val="19"/>
                <w:szCs w:val="19"/>
              </w:rPr>
            </w:pPr>
          </w:p>
        </w:tc>
      </w:tr>
      <w:tr w:rsidR="0068684C" w:rsidRPr="00940AAE" w14:paraId="045515C9" w14:textId="77777777" w:rsidTr="7E374B50">
        <w:tc>
          <w:tcPr>
            <w:tcW w:w="1278" w:type="dxa"/>
            <w:vAlign w:val="center"/>
          </w:tcPr>
          <w:p w14:paraId="4F6540F5" w14:textId="77777777" w:rsidR="0068684C" w:rsidRPr="00320F9F" w:rsidRDefault="0068684C" w:rsidP="0068684C">
            <w:pPr>
              <w:suppressAutoHyphens/>
              <w:jc w:val="both"/>
              <w:rPr>
                <w:rFonts w:asciiTheme="minorHAnsi" w:eastAsiaTheme="minorEastAsia" w:hAnsiTheme="minorHAnsi" w:cstheme="minorBidi"/>
                <w:sz w:val="19"/>
                <w:szCs w:val="19"/>
              </w:rPr>
            </w:pPr>
            <w:r w:rsidRPr="00320F9F">
              <w:rPr>
                <w:rFonts w:asciiTheme="minorHAnsi" w:eastAsiaTheme="minorEastAsia" w:hAnsiTheme="minorHAnsi" w:cstheme="minorBidi"/>
                <w:sz w:val="19"/>
                <w:szCs w:val="19"/>
              </w:rPr>
              <w:t>By:</w:t>
            </w:r>
          </w:p>
        </w:tc>
        <w:tc>
          <w:tcPr>
            <w:tcW w:w="3330" w:type="dxa"/>
            <w:tcBorders>
              <w:bottom w:val="single" w:sz="4" w:space="0" w:color="auto"/>
            </w:tcBorders>
            <w:vAlign w:val="center"/>
          </w:tcPr>
          <w:p w14:paraId="7A79CE98" w14:textId="77777777" w:rsidR="0068684C" w:rsidRPr="00320F9F" w:rsidRDefault="0068684C" w:rsidP="0068684C">
            <w:pPr>
              <w:suppressAutoHyphens/>
              <w:jc w:val="both"/>
              <w:rPr>
                <w:rFonts w:asciiTheme="minorHAnsi" w:eastAsiaTheme="minorEastAsia" w:hAnsiTheme="minorHAnsi" w:cstheme="minorBidi"/>
                <w:sz w:val="19"/>
                <w:szCs w:val="19"/>
              </w:rPr>
            </w:pPr>
          </w:p>
          <w:p w14:paraId="2DF78406"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810" w:type="dxa"/>
            <w:vAlign w:val="center"/>
          </w:tcPr>
          <w:p w14:paraId="0B9095C0"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1350" w:type="dxa"/>
            <w:vAlign w:val="center"/>
          </w:tcPr>
          <w:p w14:paraId="44CDA9BC" w14:textId="77777777" w:rsidR="0068684C" w:rsidRPr="00320F9F" w:rsidRDefault="0068684C" w:rsidP="0068684C">
            <w:pPr>
              <w:suppressAutoHyphens/>
              <w:jc w:val="both"/>
              <w:rPr>
                <w:rFonts w:asciiTheme="minorHAnsi" w:eastAsiaTheme="minorEastAsia" w:hAnsiTheme="minorHAnsi" w:cstheme="minorBidi"/>
                <w:sz w:val="19"/>
                <w:szCs w:val="19"/>
              </w:rPr>
            </w:pPr>
            <w:r w:rsidRPr="00320F9F">
              <w:rPr>
                <w:rFonts w:asciiTheme="minorHAnsi" w:eastAsiaTheme="minorEastAsia" w:hAnsiTheme="minorHAnsi" w:cstheme="minorBidi"/>
                <w:sz w:val="19"/>
                <w:szCs w:val="19"/>
              </w:rPr>
              <w:t>By:</w:t>
            </w:r>
          </w:p>
        </w:tc>
        <w:tc>
          <w:tcPr>
            <w:tcW w:w="3330" w:type="dxa"/>
            <w:tcBorders>
              <w:bottom w:val="single" w:sz="4" w:space="0" w:color="auto"/>
            </w:tcBorders>
            <w:vAlign w:val="center"/>
          </w:tcPr>
          <w:p w14:paraId="20F579F9" w14:textId="77777777" w:rsidR="0068684C" w:rsidRPr="00320F9F" w:rsidRDefault="0068684C" w:rsidP="0068684C">
            <w:pPr>
              <w:suppressAutoHyphens/>
              <w:jc w:val="both"/>
              <w:rPr>
                <w:rFonts w:asciiTheme="minorHAnsi" w:eastAsiaTheme="minorEastAsia" w:hAnsiTheme="minorHAnsi" w:cstheme="minorBidi"/>
                <w:sz w:val="19"/>
                <w:szCs w:val="19"/>
              </w:rPr>
            </w:pPr>
          </w:p>
        </w:tc>
      </w:tr>
      <w:tr w:rsidR="0068684C" w:rsidRPr="00940AAE" w14:paraId="0ECD6969" w14:textId="77777777" w:rsidTr="7E374B50">
        <w:tc>
          <w:tcPr>
            <w:tcW w:w="1278" w:type="dxa"/>
            <w:vAlign w:val="center"/>
          </w:tcPr>
          <w:p w14:paraId="4F3168B4" w14:textId="77777777" w:rsidR="0068684C" w:rsidRPr="00320F9F" w:rsidRDefault="0068684C" w:rsidP="0068684C">
            <w:pPr>
              <w:suppressAutoHyphens/>
              <w:jc w:val="both"/>
              <w:rPr>
                <w:rFonts w:asciiTheme="minorHAnsi" w:eastAsiaTheme="minorEastAsia" w:hAnsiTheme="minorHAnsi" w:cstheme="minorBidi"/>
                <w:sz w:val="19"/>
                <w:szCs w:val="19"/>
              </w:rPr>
            </w:pPr>
            <w:r w:rsidRPr="00320F9F">
              <w:rPr>
                <w:rFonts w:asciiTheme="minorHAnsi" w:eastAsiaTheme="minorEastAsia" w:hAnsiTheme="minorHAnsi" w:cstheme="minorBidi"/>
                <w:sz w:val="19"/>
                <w:szCs w:val="19"/>
              </w:rPr>
              <w:t>Print Name:</w:t>
            </w:r>
          </w:p>
        </w:tc>
        <w:tc>
          <w:tcPr>
            <w:tcW w:w="3330" w:type="dxa"/>
            <w:tcBorders>
              <w:top w:val="single" w:sz="4" w:space="0" w:color="auto"/>
              <w:bottom w:val="single" w:sz="4" w:space="0" w:color="auto"/>
            </w:tcBorders>
            <w:vAlign w:val="center"/>
          </w:tcPr>
          <w:p w14:paraId="358AB36F" w14:textId="77777777" w:rsidR="0068684C" w:rsidRPr="00320F9F" w:rsidRDefault="0068684C" w:rsidP="0068684C">
            <w:pPr>
              <w:suppressAutoHyphens/>
              <w:ind w:right="72"/>
              <w:jc w:val="both"/>
              <w:rPr>
                <w:rFonts w:asciiTheme="minorHAnsi" w:eastAsiaTheme="minorEastAsia" w:hAnsiTheme="minorHAnsi" w:cstheme="minorBidi"/>
                <w:sz w:val="19"/>
                <w:szCs w:val="19"/>
              </w:rPr>
            </w:pPr>
          </w:p>
          <w:p w14:paraId="25126E56" w14:textId="77777777" w:rsidR="0068684C" w:rsidRPr="00320F9F" w:rsidRDefault="0068684C" w:rsidP="0068684C">
            <w:pPr>
              <w:suppressAutoHyphens/>
              <w:ind w:right="72"/>
              <w:jc w:val="both"/>
              <w:rPr>
                <w:rFonts w:asciiTheme="minorHAnsi" w:eastAsiaTheme="minorEastAsia" w:hAnsiTheme="minorHAnsi" w:cstheme="minorBidi"/>
                <w:sz w:val="19"/>
                <w:szCs w:val="19"/>
              </w:rPr>
            </w:pPr>
          </w:p>
        </w:tc>
        <w:tc>
          <w:tcPr>
            <w:tcW w:w="810" w:type="dxa"/>
            <w:vAlign w:val="center"/>
          </w:tcPr>
          <w:p w14:paraId="4F1F97E2"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1350" w:type="dxa"/>
            <w:vAlign w:val="center"/>
          </w:tcPr>
          <w:p w14:paraId="0A128D40" w14:textId="77777777" w:rsidR="0068684C" w:rsidRPr="00320F9F" w:rsidRDefault="0068684C" w:rsidP="0068684C">
            <w:pPr>
              <w:suppressAutoHyphens/>
              <w:jc w:val="both"/>
              <w:rPr>
                <w:rFonts w:asciiTheme="minorHAnsi" w:eastAsiaTheme="minorEastAsia" w:hAnsiTheme="minorHAnsi" w:cstheme="minorBidi"/>
                <w:sz w:val="19"/>
                <w:szCs w:val="19"/>
              </w:rPr>
            </w:pPr>
            <w:r w:rsidRPr="00320F9F">
              <w:rPr>
                <w:rFonts w:asciiTheme="minorHAnsi" w:eastAsiaTheme="minorEastAsia" w:hAnsiTheme="minorHAnsi" w:cstheme="minorBidi"/>
                <w:sz w:val="19"/>
                <w:szCs w:val="19"/>
              </w:rPr>
              <w:t>Print Name:</w:t>
            </w:r>
          </w:p>
        </w:tc>
        <w:tc>
          <w:tcPr>
            <w:tcW w:w="3330" w:type="dxa"/>
            <w:tcBorders>
              <w:top w:val="single" w:sz="4" w:space="0" w:color="auto"/>
              <w:bottom w:val="single" w:sz="4" w:space="0" w:color="auto"/>
            </w:tcBorders>
            <w:vAlign w:val="center"/>
          </w:tcPr>
          <w:p w14:paraId="04C1830E" w14:textId="77777777" w:rsidR="0068684C" w:rsidRPr="00320F9F" w:rsidRDefault="0068684C" w:rsidP="0068684C">
            <w:pPr>
              <w:suppressAutoHyphens/>
              <w:jc w:val="both"/>
              <w:rPr>
                <w:rFonts w:asciiTheme="minorHAnsi" w:eastAsiaTheme="minorEastAsia" w:hAnsiTheme="minorHAnsi" w:cstheme="minorBidi"/>
                <w:sz w:val="19"/>
                <w:szCs w:val="19"/>
              </w:rPr>
            </w:pPr>
          </w:p>
        </w:tc>
      </w:tr>
      <w:tr w:rsidR="0068684C" w:rsidRPr="00940AAE" w14:paraId="2FEA4F97" w14:textId="77777777" w:rsidTr="7E374B50">
        <w:tc>
          <w:tcPr>
            <w:tcW w:w="1278" w:type="dxa"/>
            <w:vAlign w:val="center"/>
          </w:tcPr>
          <w:p w14:paraId="795192E5" w14:textId="77777777" w:rsidR="0068684C" w:rsidRPr="00320F9F" w:rsidRDefault="0068684C" w:rsidP="0068684C">
            <w:pPr>
              <w:suppressAutoHyphens/>
              <w:jc w:val="both"/>
              <w:rPr>
                <w:rFonts w:asciiTheme="minorHAnsi" w:eastAsiaTheme="minorEastAsia" w:hAnsiTheme="minorHAnsi" w:cstheme="minorBidi"/>
                <w:sz w:val="19"/>
                <w:szCs w:val="19"/>
              </w:rPr>
            </w:pPr>
            <w:r w:rsidRPr="00320F9F">
              <w:rPr>
                <w:rFonts w:asciiTheme="minorHAnsi" w:eastAsiaTheme="minorEastAsia" w:hAnsiTheme="minorHAnsi" w:cstheme="minorBidi"/>
                <w:sz w:val="19"/>
                <w:szCs w:val="19"/>
              </w:rPr>
              <w:t>Title:</w:t>
            </w:r>
          </w:p>
        </w:tc>
        <w:tc>
          <w:tcPr>
            <w:tcW w:w="3330" w:type="dxa"/>
            <w:tcBorders>
              <w:top w:val="single" w:sz="4" w:space="0" w:color="auto"/>
              <w:bottom w:val="single" w:sz="4" w:space="0" w:color="auto"/>
            </w:tcBorders>
            <w:vAlign w:val="center"/>
          </w:tcPr>
          <w:p w14:paraId="497D4C68" w14:textId="77777777" w:rsidR="0068684C" w:rsidRPr="00320F9F" w:rsidRDefault="0068684C" w:rsidP="0068684C">
            <w:pPr>
              <w:suppressAutoHyphens/>
              <w:ind w:right="72"/>
              <w:jc w:val="both"/>
              <w:rPr>
                <w:rFonts w:asciiTheme="minorHAnsi" w:eastAsiaTheme="minorEastAsia" w:hAnsiTheme="minorHAnsi" w:cstheme="minorBidi"/>
                <w:sz w:val="19"/>
                <w:szCs w:val="19"/>
              </w:rPr>
            </w:pPr>
          </w:p>
          <w:p w14:paraId="66E91D4D"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810" w:type="dxa"/>
            <w:vAlign w:val="center"/>
          </w:tcPr>
          <w:p w14:paraId="181605EA"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1350" w:type="dxa"/>
            <w:vAlign w:val="center"/>
          </w:tcPr>
          <w:p w14:paraId="1FEDADEA" w14:textId="77777777" w:rsidR="0068684C" w:rsidRPr="00320F9F" w:rsidRDefault="0068684C" w:rsidP="0068684C">
            <w:pPr>
              <w:suppressAutoHyphens/>
              <w:jc w:val="both"/>
              <w:rPr>
                <w:rFonts w:asciiTheme="minorHAnsi" w:eastAsiaTheme="minorEastAsia" w:hAnsiTheme="minorHAnsi" w:cstheme="minorBidi"/>
                <w:sz w:val="19"/>
                <w:szCs w:val="19"/>
              </w:rPr>
            </w:pPr>
            <w:r w:rsidRPr="00320F9F">
              <w:rPr>
                <w:rFonts w:asciiTheme="minorHAnsi" w:eastAsiaTheme="minorEastAsia" w:hAnsiTheme="minorHAnsi" w:cstheme="minorBidi"/>
                <w:sz w:val="19"/>
                <w:szCs w:val="19"/>
              </w:rPr>
              <w:t>Title:</w:t>
            </w:r>
          </w:p>
        </w:tc>
        <w:tc>
          <w:tcPr>
            <w:tcW w:w="3330" w:type="dxa"/>
            <w:tcBorders>
              <w:top w:val="single" w:sz="4" w:space="0" w:color="auto"/>
              <w:bottom w:val="single" w:sz="4" w:space="0" w:color="auto"/>
            </w:tcBorders>
            <w:vAlign w:val="center"/>
          </w:tcPr>
          <w:p w14:paraId="7C359D8E" w14:textId="77777777" w:rsidR="0068684C" w:rsidRPr="00320F9F" w:rsidRDefault="0068684C" w:rsidP="0068684C">
            <w:pPr>
              <w:suppressAutoHyphens/>
              <w:jc w:val="both"/>
              <w:rPr>
                <w:rFonts w:asciiTheme="minorHAnsi" w:eastAsiaTheme="minorEastAsia" w:hAnsiTheme="minorHAnsi" w:cstheme="minorBidi"/>
                <w:sz w:val="19"/>
                <w:szCs w:val="19"/>
              </w:rPr>
            </w:pPr>
          </w:p>
        </w:tc>
      </w:tr>
      <w:tr w:rsidR="0068684C" w:rsidRPr="00940AAE" w14:paraId="2031155D" w14:textId="77777777" w:rsidTr="7E374B50">
        <w:tc>
          <w:tcPr>
            <w:tcW w:w="1278" w:type="dxa"/>
            <w:vAlign w:val="center"/>
          </w:tcPr>
          <w:p w14:paraId="4AFC2933" w14:textId="77777777" w:rsidR="0068684C" w:rsidRPr="00320F9F" w:rsidRDefault="0068684C" w:rsidP="0068684C">
            <w:pPr>
              <w:suppressAutoHyphens/>
              <w:jc w:val="both"/>
              <w:rPr>
                <w:rFonts w:asciiTheme="minorHAnsi" w:eastAsiaTheme="minorEastAsia" w:hAnsiTheme="minorHAnsi" w:cstheme="minorBidi"/>
                <w:sz w:val="19"/>
                <w:szCs w:val="19"/>
              </w:rPr>
            </w:pPr>
            <w:r w:rsidRPr="00320F9F">
              <w:rPr>
                <w:rFonts w:asciiTheme="minorHAnsi" w:eastAsiaTheme="minorEastAsia" w:hAnsiTheme="minorHAnsi" w:cstheme="minorBidi"/>
                <w:sz w:val="19"/>
                <w:szCs w:val="19"/>
              </w:rPr>
              <w:t>Date:</w:t>
            </w:r>
          </w:p>
        </w:tc>
        <w:tc>
          <w:tcPr>
            <w:tcW w:w="3330" w:type="dxa"/>
            <w:tcBorders>
              <w:top w:val="single" w:sz="4" w:space="0" w:color="auto"/>
              <w:bottom w:val="single" w:sz="4" w:space="0" w:color="auto"/>
            </w:tcBorders>
            <w:vAlign w:val="center"/>
          </w:tcPr>
          <w:p w14:paraId="46C55F18" w14:textId="77777777" w:rsidR="0068684C" w:rsidRPr="00320F9F" w:rsidRDefault="0068684C" w:rsidP="0068684C">
            <w:pPr>
              <w:suppressAutoHyphens/>
              <w:jc w:val="both"/>
              <w:rPr>
                <w:rFonts w:asciiTheme="minorHAnsi" w:eastAsiaTheme="minorEastAsia" w:hAnsiTheme="minorHAnsi" w:cstheme="minorBidi"/>
                <w:sz w:val="19"/>
                <w:szCs w:val="19"/>
              </w:rPr>
            </w:pPr>
          </w:p>
          <w:p w14:paraId="1CDE0632"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810" w:type="dxa"/>
            <w:vAlign w:val="center"/>
          </w:tcPr>
          <w:p w14:paraId="0CA063EA" w14:textId="77777777" w:rsidR="0068684C" w:rsidRPr="00320F9F" w:rsidRDefault="0068684C" w:rsidP="0068684C">
            <w:pPr>
              <w:suppressAutoHyphens/>
              <w:jc w:val="both"/>
              <w:rPr>
                <w:rFonts w:asciiTheme="minorHAnsi" w:eastAsiaTheme="minorEastAsia" w:hAnsiTheme="minorHAnsi" w:cstheme="minorBidi"/>
                <w:sz w:val="19"/>
                <w:szCs w:val="19"/>
              </w:rPr>
            </w:pPr>
          </w:p>
        </w:tc>
        <w:tc>
          <w:tcPr>
            <w:tcW w:w="1350" w:type="dxa"/>
            <w:vAlign w:val="center"/>
          </w:tcPr>
          <w:p w14:paraId="0025C0E2" w14:textId="77777777" w:rsidR="0068684C" w:rsidRPr="00320F9F" w:rsidRDefault="0068684C" w:rsidP="0068684C">
            <w:pPr>
              <w:suppressAutoHyphens/>
              <w:jc w:val="both"/>
              <w:rPr>
                <w:rFonts w:asciiTheme="minorHAnsi" w:eastAsiaTheme="minorEastAsia" w:hAnsiTheme="minorHAnsi" w:cstheme="minorBidi"/>
                <w:sz w:val="19"/>
                <w:szCs w:val="19"/>
              </w:rPr>
            </w:pPr>
            <w:r w:rsidRPr="00320F9F">
              <w:rPr>
                <w:rFonts w:asciiTheme="minorHAnsi" w:eastAsiaTheme="minorEastAsia" w:hAnsiTheme="minorHAnsi" w:cstheme="minorBidi"/>
                <w:sz w:val="19"/>
                <w:szCs w:val="19"/>
              </w:rPr>
              <w:t>Date:</w:t>
            </w:r>
          </w:p>
        </w:tc>
        <w:tc>
          <w:tcPr>
            <w:tcW w:w="3330" w:type="dxa"/>
            <w:tcBorders>
              <w:top w:val="single" w:sz="4" w:space="0" w:color="auto"/>
              <w:bottom w:val="single" w:sz="4" w:space="0" w:color="auto"/>
            </w:tcBorders>
            <w:vAlign w:val="center"/>
          </w:tcPr>
          <w:p w14:paraId="43654C68" w14:textId="77777777" w:rsidR="0068684C" w:rsidRPr="00320F9F" w:rsidRDefault="0068684C" w:rsidP="0068684C">
            <w:pPr>
              <w:suppressAutoHyphens/>
              <w:jc w:val="both"/>
              <w:rPr>
                <w:rFonts w:asciiTheme="minorHAnsi" w:eastAsiaTheme="minorEastAsia" w:hAnsiTheme="minorHAnsi" w:cstheme="minorBidi"/>
                <w:sz w:val="19"/>
                <w:szCs w:val="19"/>
              </w:rPr>
            </w:pPr>
          </w:p>
        </w:tc>
      </w:tr>
    </w:tbl>
    <w:p w14:paraId="6CE1D4D8" w14:textId="78FBB2D3" w:rsidR="7E374B50" w:rsidRPr="00320F9F" w:rsidRDefault="7E374B50">
      <w:pPr>
        <w:rPr>
          <w:sz w:val="19"/>
          <w:szCs w:val="19"/>
        </w:rPr>
      </w:pPr>
    </w:p>
    <w:p w14:paraId="160D6203" w14:textId="77777777" w:rsidR="000C7474" w:rsidRPr="00320F9F" w:rsidRDefault="000C7474" w:rsidP="60A3C560">
      <w:pPr>
        <w:rPr>
          <w:rFonts w:asciiTheme="minorHAnsi" w:eastAsiaTheme="minorEastAsia" w:hAnsiTheme="minorHAnsi" w:cstheme="minorBidi"/>
          <w:sz w:val="19"/>
          <w:szCs w:val="19"/>
        </w:rPr>
      </w:pPr>
    </w:p>
    <w:p w14:paraId="1A75BCAC" w14:textId="0B2B6F15" w:rsidR="000C7474" w:rsidRPr="00320F9F" w:rsidRDefault="00633B00" w:rsidP="60A3C560">
      <w:pPr>
        <w:rPr>
          <w:rFonts w:asciiTheme="minorHAnsi" w:eastAsiaTheme="minorEastAsia" w:hAnsiTheme="minorHAnsi" w:cstheme="minorBidi"/>
          <w:sz w:val="19"/>
          <w:szCs w:val="19"/>
        </w:rPr>
      </w:pPr>
      <w:r>
        <w:rPr>
          <w:rFonts w:asciiTheme="minorHAnsi" w:eastAsiaTheme="minorEastAsia" w:hAnsiTheme="minorHAnsi" w:cstheme="minorBidi"/>
          <w:sz w:val="19"/>
          <w:szCs w:val="19"/>
        </w:rPr>
        <w:t>NIQ</w:t>
      </w:r>
      <w:r w:rsidR="6907CC9E" w:rsidRPr="00320F9F">
        <w:rPr>
          <w:rFonts w:asciiTheme="minorHAnsi" w:eastAsiaTheme="minorEastAsia" w:hAnsiTheme="minorHAnsi" w:cstheme="minorBidi"/>
          <w:sz w:val="19"/>
          <w:szCs w:val="19"/>
        </w:rPr>
        <w:t xml:space="preserve"> Contact Person:_____________________</w:t>
      </w:r>
      <w:r w:rsidR="00D50EDA" w:rsidRPr="00D50EDA">
        <w:rPr>
          <w:rFonts w:ascii="Calibri" w:hAnsi="Calibri" w:cs="Calibri"/>
          <w:sz w:val="19"/>
          <w:szCs w:val="19"/>
        </w:rPr>
        <w:t xml:space="preserve"> </w:t>
      </w:r>
      <w:r w:rsidR="00D50EDA">
        <w:rPr>
          <w:rFonts w:ascii="Calibri" w:hAnsi="Calibri" w:cs="Calibri"/>
          <w:sz w:val="19"/>
          <w:szCs w:val="19"/>
        </w:rPr>
        <w:t> MSD Opportunity #</w:t>
      </w:r>
    </w:p>
    <w:p w14:paraId="26554969" w14:textId="77777777" w:rsidR="000C7474" w:rsidRPr="00320F9F" w:rsidRDefault="000C7474" w:rsidP="60A3C560">
      <w:pPr>
        <w:rPr>
          <w:rFonts w:asciiTheme="minorHAnsi" w:eastAsiaTheme="minorEastAsia" w:hAnsiTheme="minorHAnsi" w:cstheme="minorBidi"/>
          <w:sz w:val="19"/>
          <w:szCs w:val="19"/>
        </w:rPr>
      </w:pPr>
    </w:p>
    <w:p w14:paraId="2DCF9822" w14:textId="765186A0" w:rsidR="006C7EC5" w:rsidRPr="00940AAE" w:rsidRDefault="00167C9B" w:rsidP="60A3C560">
      <w:pPr>
        <w:spacing w:after="120"/>
        <w:rPr>
          <w:rFonts w:asciiTheme="minorHAnsi" w:eastAsiaTheme="minorEastAsia" w:hAnsiTheme="minorHAnsi" w:cstheme="minorBidi"/>
          <w:b/>
          <w:bCs/>
          <w:color w:val="7030A0"/>
          <w:u w:val="single"/>
        </w:rPr>
      </w:pPr>
      <w:r w:rsidRPr="60A3C560">
        <w:rPr>
          <w:rFonts w:asciiTheme="minorHAnsi" w:eastAsiaTheme="minorEastAsia" w:hAnsiTheme="minorHAnsi" w:cstheme="minorBidi"/>
          <w:color w:val="222222"/>
        </w:rPr>
        <w:br w:type="page"/>
      </w:r>
    </w:p>
    <w:p w14:paraId="27330229" w14:textId="77777777" w:rsidR="000575BF" w:rsidRPr="006229C1" w:rsidRDefault="000575BF" w:rsidP="000575BF">
      <w:pPr>
        <w:spacing w:after="120"/>
        <w:jc w:val="center"/>
        <w:rPr>
          <w:rFonts w:ascii="Calibri" w:hAnsi="Calibri" w:cs="Calibri"/>
          <w:b/>
          <w:color w:val="000000"/>
          <w:sz w:val="24"/>
          <w:szCs w:val="24"/>
          <w:u w:val="single"/>
        </w:rPr>
      </w:pPr>
      <w:bookmarkStart w:id="40" w:name="_Hlk150790144"/>
      <w:r w:rsidRPr="006229C1">
        <w:rPr>
          <w:rFonts w:ascii="Calibri" w:hAnsi="Calibri" w:cs="Calibri"/>
          <w:b/>
          <w:color w:val="000000"/>
          <w:sz w:val="24"/>
          <w:szCs w:val="24"/>
          <w:u w:val="single"/>
        </w:rPr>
        <w:lastRenderedPageBreak/>
        <w:t>Access to Services Exhibit</w:t>
      </w:r>
    </w:p>
    <w:p w14:paraId="6AE6AD6B" w14:textId="77777777" w:rsidR="000575BF" w:rsidRPr="006229C1" w:rsidRDefault="000575BF" w:rsidP="000575BF">
      <w:pPr>
        <w:spacing w:after="120" w:line="256" w:lineRule="auto"/>
        <w:jc w:val="center"/>
        <w:rPr>
          <w:rFonts w:ascii="Calibri" w:eastAsia="Yu Mincho" w:hAnsi="Calibri" w:cs="Calibri"/>
          <w:b/>
          <w:bCs/>
          <w:color w:val="000000"/>
          <w:sz w:val="22"/>
          <w:szCs w:val="22"/>
        </w:rPr>
      </w:pPr>
      <w:r w:rsidRPr="006229C1">
        <w:rPr>
          <w:rFonts w:ascii="Calibri" w:eastAsia="Yu Mincho" w:hAnsi="Calibri" w:cs="Calibri"/>
          <w:b/>
          <w:bCs/>
          <w:color w:val="000000"/>
          <w:sz w:val="22"/>
          <w:szCs w:val="22"/>
        </w:rPr>
        <w:t xml:space="preserve">(Information Services) </w:t>
      </w:r>
    </w:p>
    <w:p w14:paraId="2E97C980" w14:textId="77777777" w:rsidR="000575BF" w:rsidRPr="006229C1" w:rsidRDefault="000575BF" w:rsidP="000575BF">
      <w:pPr>
        <w:spacing w:after="100" w:afterAutospacing="1"/>
        <w:jc w:val="center"/>
        <w:rPr>
          <w:rFonts w:ascii="Calibri" w:hAnsi="Calibri" w:cs="Calibri"/>
          <w:b/>
          <w:color w:val="000000"/>
          <w:sz w:val="19"/>
          <w:szCs w:val="19"/>
          <w:u w:val="single"/>
        </w:rPr>
      </w:pPr>
      <w:r w:rsidRPr="006229C1">
        <w:rPr>
          <w:rFonts w:ascii="Calibri" w:hAnsi="Calibri" w:cs="Calibri"/>
          <w:b/>
          <w:color w:val="000000"/>
          <w:sz w:val="22"/>
          <w:szCs w:val="22"/>
          <w:u w:val="single"/>
        </w:rPr>
        <w:t>Connect</w:t>
      </w:r>
    </w:p>
    <w:tbl>
      <w:tblPr>
        <w:tblW w:w="8910" w:type="dxa"/>
        <w:tblInd w:w="750" w:type="dxa"/>
        <w:tblLayout w:type="fixed"/>
        <w:tblCellMar>
          <w:left w:w="30" w:type="dxa"/>
          <w:right w:w="30" w:type="dxa"/>
        </w:tblCellMar>
        <w:tblLook w:val="04A0" w:firstRow="1" w:lastRow="0" w:firstColumn="1" w:lastColumn="0" w:noHBand="0" w:noVBand="1"/>
      </w:tblPr>
      <w:tblGrid>
        <w:gridCol w:w="8910"/>
      </w:tblGrid>
      <w:tr w:rsidR="000575BF" w:rsidRPr="006229C1" w14:paraId="4DF54886" w14:textId="77777777" w:rsidTr="009067B3">
        <w:trPr>
          <w:trHeight w:val="288"/>
        </w:trPr>
        <w:tc>
          <w:tcPr>
            <w:tcW w:w="8910" w:type="dxa"/>
            <w:tcBorders>
              <w:top w:val="double" w:sz="6" w:space="0" w:color="000000"/>
              <w:left w:val="double" w:sz="4" w:space="0" w:color="000000"/>
              <w:bottom w:val="double" w:sz="6" w:space="0" w:color="000000"/>
              <w:right w:val="double" w:sz="6" w:space="0" w:color="000000"/>
            </w:tcBorders>
            <w:shd w:val="clear" w:color="auto" w:fill="FFFFFF"/>
            <w:vAlign w:val="center"/>
            <w:hideMark/>
          </w:tcPr>
          <w:p w14:paraId="1019EF12" w14:textId="77777777" w:rsidR="000575BF" w:rsidRPr="006229C1" w:rsidRDefault="000575BF" w:rsidP="009067B3">
            <w:pPr>
              <w:ind w:left="-84"/>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  Services</w:t>
            </w:r>
          </w:p>
        </w:tc>
      </w:tr>
      <w:tr w:rsidR="000575BF" w:rsidRPr="006229C1" w14:paraId="4352E9D1" w14:textId="77777777" w:rsidTr="009067B3">
        <w:trPr>
          <w:trHeight w:val="274"/>
        </w:trPr>
        <w:tc>
          <w:tcPr>
            <w:tcW w:w="8910" w:type="dxa"/>
            <w:tcBorders>
              <w:top w:val="double" w:sz="6" w:space="0" w:color="000000"/>
              <w:left w:val="double" w:sz="4" w:space="0" w:color="auto"/>
              <w:bottom w:val="single" w:sz="4" w:space="0" w:color="auto"/>
              <w:right w:val="double" w:sz="6" w:space="0" w:color="000000"/>
            </w:tcBorders>
          </w:tcPr>
          <w:p w14:paraId="55EC255A" w14:textId="77777777" w:rsidR="000575BF" w:rsidRPr="006229C1" w:rsidRDefault="000575BF" w:rsidP="009067B3">
            <w:pPr>
              <w:spacing w:after="120"/>
              <w:ind w:left="60"/>
              <w:jc w:val="both"/>
              <w:rPr>
                <w:rFonts w:ascii="Calibri" w:hAnsi="Calibri" w:cs="Calibri"/>
                <w:b/>
                <w:sz w:val="19"/>
                <w:szCs w:val="19"/>
                <w:u w:val="single"/>
                <w:lang w:eastAsia="ja-JP"/>
              </w:rPr>
            </w:pPr>
            <w:r w:rsidRPr="006229C1">
              <w:rPr>
                <w:rFonts w:ascii="Calibri" w:hAnsi="Calibri" w:cs="Calibri"/>
                <w:b/>
                <w:sz w:val="19"/>
                <w:szCs w:val="19"/>
                <w:lang w:eastAsia="ja-JP"/>
              </w:rPr>
              <w:t>Connect</w:t>
            </w:r>
          </w:p>
          <w:p w14:paraId="5F61E461" w14:textId="77777777" w:rsidR="000575BF" w:rsidRPr="006229C1" w:rsidRDefault="000575BF" w:rsidP="009067B3">
            <w:pPr>
              <w:ind w:left="60"/>
              <w:rPr>
                <w:rFonts w:ascii="Calibri" w:hAnsi="Calibri" w:cs="Calibri"/>
                <w:sz w:val="19"/>
                <w:szCs w:val="19"/>
                <w:lang w:eastAsia="ja-JP"/>
              </w:rPr>
            </w:pPr>
            <w:r w:rsidRPr="006229C1">
              <w:rPr>
                <w:rFonts w:ascii="Calibri" w:hAnsi="Calibri" w:cs="Calibri"/>
                <w:sz w:val="19"/>
                <w:szCs w:val="19"/>
                <w:lang w:eastAsia="ja-JP"/>
              </w:rPr>
              <w:t xml:space="preserve">Base Package (data services available as listed in </w:t>
            </w:r>
            <w:r w:rsidRPr="006229C1">
              <w:rPr>
                <w:rFonts w:ascii="Calibri" w:hAnsi="Calibri" w:cs="Calibri"/>
                <w:sz w:val="19"/>
                <w:szCs w:val="19"/>
                <w:highlight w:val="yellow"/>
                <w:lang w:eastAsia="ja-JP"/>
              </w:rPr>
              <w:t xml:space="preserve">Retail </w:t>
            </w:r>
            <w:r w:rsidRPr="006229C1">
              <w:rPr>
                <w:rFonts w:ascii="Calibri" w:hAnsi="Calibri" w:cs="Calibri"/>
                <w:sz w:val="19"/>
                <w:szCs w:val="19"/>
                <w:highlight w:val="yellow"/>
                <w:bdr w:val="none" w:sz="0" w:space="0" w:color="auto" w:frame="1"/>
                <w:shd w:val="clear" w:color="auto" w:fill="FFFFFF"/>
                <w:lang w:eastAsia="ja-JP"/>
              </w:rPr>
              <w:t>Measurement Services and Consumer Panel Services</w:t>
            </w:r>
            <w:r w:rsidRPr="006229C1">
              <w:rPr>
                <w:rFonts w:ascii="Calibri" w:hAnsi="Calibri" w:cs="Calibri"/>
                <w:sz w:val="19"/>
                <w:szCs w:val="19"/>
                <w:bdr w:val="none" w:sz="0" w:space="0" w:color="auto" w:frame="1"/>
                <w:shd w:val="clear" w:color="auto" w:fill="FFFFFF"/>
                <w:lang w:eastAsia="ja-JP"/>
              </w:rPr>
              <w:t xml:space="preserve"> Exhibits</w:t>
            </w:r>
            <w:r w:rsidRPr="006229C1">
              <w:rPr>
                <w:rFonts w:ascii="Calibri" w:hAnsi="Calibri" w:cs="Calibri"/>
                <w:sz w:val="19"/>
                <w:szCs w:val="19"/>
                <w:lang w:eastAsia="ja-JP"/>
              </w:rPr>
              <w:t>)</w:t>
            </w:r>
          </w:p>
          <w:p w14:paraId="498352A7" w14:textId="3838A8DE" w:rsidR="000575BF" w:rsidRPr="006229C1" w:rsidRDefault="000575BF" w:rsidP="000575BF">
            <w:pPr>
              <w:numPr>
                <w:ilvl w:val="0"/>
                <w:numId w:val="24"/>
              </w:numPr>
              <w:rPr>
                <w:rFonts w:ascii="Calibri" w:hAnsi="Calibri" w:cs="Arial"/>
                <w:sz w:val="19"/>
                <w:szCs w:val="19"/>
                <w:lang w:eastAsia="ja-JP"/>
              </w:rPr>
            </w:pPr>
            <w:r w:rsidRPr="006229C1">
              <w:rPr>
                <w:rFonts w:ascii="Calibri" w:hAnsi="Calibri" w:cs="Arial"/>
                <w:sz w:val="19"/>
                <w:szCs w:val="19"/>
                <w:lang w:eastAsia="ja-JP"/>
              </w:rPr>
              <w:t xml:space="preserve">Business Intelligence Applications (“BI Tool”) </w:t>
            </w:r>
          </w:p>
          <w:p w14:paraId="4E069C58" w14:textId="77777777" w:rsidR="000575BF" w:rsidRPr="006229C1" w:rsidRDefault="000575BF" w:rsidP="000575BF">
            <w:pPr>
              <w:numPr>
                <w:ilvl w:val="0"/>
                <w:numId w:val="24"/>
              </w:numPr>
              <w:rPr>
                <w:rFonts w:ascii="Calibri" w:hAnsi="Calibri" w:cs="Arial"/>
                <w:sz w:val="19"/>
                <w:szCs w:val="19"/>
                <w:lang w:eastAsia="ja-JP"/>
              </w:rPr>
            </w:pPr>
            <w:r w:rsidRPr="006229C1">
              <w:rPr>
                <w:rFonts w:ascii="Calibri" w:hAnsi="Calibri" w:cs="Calibri"/>
                <w:sz w:val="19"/>
                <w:szCs w:val="19"/>
                <w:lang w:eastAsia="ja-JP"/>
              </w:rPr>
              <w:t xml:space="preserve">Standard/Advanced </w:t>
            </w:r>
            <w:commentRangeStart w:id="41"/>
            <w:r w:rsidRPr="006229C1">
              <w:rPr>
                <w:rFonts w:ascii="Calibri" w:hAnsi="Calibri" w:cs="Calibri"/>
                <w:sz w:val="19"/>
                <w:szCs w:val="19"/>
                <w:lang w:eastAsia="ja-JP"/>
              </w:rPr>
              <w:t xml:space="preserve">Licenses up to </w:t>
            </w:r>
            <w:r w:rsidRPr="006229C1">
              <w:rPr>
                <w:rFonts w:ascii="Calibri" w:hAnsi="Calibri" w:cs="Calibri"/>
                <w:sz w:val="19"/>
                <w:szCs w:val="19"/>
                <w:highlight w:val="yellow"/>
                <w:lang w:eastAsia="ja-JP"/>
              </w:rPr>
              <w:t>XX</w:t>
            </w:r>
            <w:r w:rsidRPr="006229C1">
              <w:rPr>
                <w:rFonts w:ascii="Calibri" w:hAnsi="Calibri" w:cs="Calibri"/>
                <w:sz w:val="19"/>
                <w:szCs w:val="19"/>
                <w:lang w:eastAsia="ja-JP"/>
              </w:rPr>
              <w:t xml:space="preserve"> users with up to 10 million data points per user per month.</w:t>
            </w:r>
            <w:commentRangeEnd w:id="41"/>
            <w:r w:rsidRPr="006229C1">
              <w:rPr>
                <w:sz w:val="16"/>
                <w:szCs w:val="16"/>
              </w:rPr>
              <w:commentReference w:id="41"/>
            </w:r>
          </w:p>
          <w:p w14:paraId="6EA8C757" w14:textId="77777777" w:rsidR="000575BF" w:rsidRPr="006229C1" w:rsidRDefault="000575BF" w:rsidP="000575BF">
            <w:pPr>
              <w:numPr>
                <w:ilvl w:val="0"/>
                <w:numId w:val="24"/>
              </w:numPr>
              <w:rPr>
                <w:rFonts w:ascii="Calibri" w:hAnsi="Calibri" w:cs="Arial"/>
                <w:sz w:val="19"/>
                <w:szCs w:val="19"/>
                <w:highlight w:val="yellow"/>
                <w:lang w:eastAsia="ja-JP"/>
              </w:rPr>
            </w:pPr>
            <w:commentRangeStart w:id="42"/>
            <w:r w:rsidRPr="006229C1">
              <w:rPr>
                <w:rFonts w:ascii="Calibri" w:hAnsi="Calibri" w:cs="Arial"/>
                <w:sz w:val="19"/>
                <w:szCs w:val="19"/>
                <w:highlight w:val="yellow"/>
                <w:lang w:eastAsia="ja-JP"/>
              </w:rPr>
              <w:t>“Enhanced User Bundle” including Bulk Search and Null Value Toggle</w:t>
            </w:r>
            <w:commentRangeEnd w:id="42"/>
            <w:r w:rsidRPr="006229C1">
              <w:rPr>
                <w:sz w:val="16"/>
                <w:szCs w:val="16"/>
              </w:rPr>
              <w:commentReference w:id="42"/>
            </w:r>
          </w:p>
          <w:p w14:paraId="5BF4399C" w14:textId="77777777" w:rsidR="000575BF" w:rsidRPr="006229C1" w:rsidRDefault="000575BF" w:rsidP="009067B3">
            <w:pPr>
              <w:ind w:left="720"/>
              <w:rPr>
                <w:rFonts w:ascii="Calibri" w:hAnsi="Calibri" w:cs="Calibri"/>
                <w:b/>
                <w:sz w:val="19"/>
                <w:szCs w:val="19"/>
                <w:highlight w:val="green"/>
                <w:lang w:eastAsia="ja-JP"/>
              </w:rPr>
            </w:pPr>
          </w:p>
        </w:tc>
      </w:tr>
      <w:tr w:rsidR="000575BF" w:rsidRPr="006229C1" w14:paraId="6A6CD073" w14:textId="77777777" w:rsidTr="009067B3">
        <w:trPr>
          <w:trHeight w:val="274"/>
        </w:trPr>
        <w:tc>
          <w:tcPr>
            <w:tcW w:w="8910" w:type="dxa"/>
            <w:tcBorders>
              <w:top w:val="double" w:sz="6" w:space="0" w:color="000000"/>
              <w:left w:val="double" w:sz="4" w:space="0" w:color="auto"/>
              <w:bottom w:val="single" w:sz="4" w:space="0" w:color="auto"/>
              <w:right w:val="double" w:sz="6" w:space="0" w:color="000000"/>
            </w:tcBorders>
          </w:tcPr>
          <w:p w14:paraId="5EE0D017" w14:textId="77777777" w:rsidR="000575BF" w:rsidRPr="006229C1" w:rsidRDefault="000575BF" w:rsidP="009067B3">
            <w:pPr>
              <w:tabs>
                <w:tab w:val="left" w:pos="420"/>
              </w:tabs>
              <w:rPr>
                <w:rFonts w:ascii="Calibri" w:hAnsi="Calibri" w:cs="Calibri"/>
                <w:sz w:val="19"/>
                <w:szCs w:val="19"/>
                <w:lang w:eastAsia="ja-JP"/>
              </w:rPr>
            </w:pPr>
            <w:r w:rsidRPr="006229C1">
              <w:rPr>
                <w:rFonts w:ascii="Calibri" w:hAnsi="Calibri" w:cs="Calibri"/>
                <w:b/>
                <w:bCs/>
                <w:sz w:val="19"/>
                <w:szCs w:val="19"/>
                <w:lang w:eastAsia="ja-JP"/>
              </w:rPr>
              <w:t xml:space="preserve">Excel Add In </w:t>
            </w:r>
            <w:r w:rsidRPr="006229C1">
              <w:rPr>
                <w:rFonts w:ascii="Calibri" w:hAnsi="Calibri" w:cs="Calibri"/>
                <w:sz w:val="19"/>
                <w:szCs w:val="19"/>
                <w:lang w:eastAsia="ja-JP"/>
              </w:rPr>
              <w:t xml:space="preserve">– </w:t>
            </w:r>
            <w:r w:rsidRPr="006229C1">
              <w:rPr>
                <w:rFonts w:ascii="Calibri" w:hAnsi="Calibri" w:cs="Calibri"/>
                <w:sz w:val="19"/>
                <w:szCs w:val="19"/>
                <w:bdr w:val="none" w:sz="0" w:space="0" w:color="auto" w:frame="1"/>
                <w:shd w:val="clear" w:color="auto" w:fill="FFFFFF"/>
                <w:lang w:eastAsia="ja-JP"/>
              </w:rPr>
              <w:t>(data services available as listed in </w:t>
            </w:r>
            <w:r w:rsidRPr="006229C1">
              <w:rPr>
                <w:rFonts w:ascii="Calibri" w:hAnsi="Calibri" w:cs="Calibri"/>
                <w:sz w:val="19"/>
                <w:szCs w:val="19"/>
                <w:highlight w:val="yellow"/>
                <w:bdr w:val="none" w:sz="0" w:space="0" w:color="auto" w:frame="1"/>
                <w:shd w:val="clear" w:color="auto" w:fill="FFFFFF"/>
                <w:lang w:eastAsia="ja-JP"/>
              </w:rPr>
              <w:t>Retail Measurement Services and Consumer Panel Services Exhibits</w:t>
            </w:r>
            <w:r w:rsidRPr="006229C1">
              <w:rPr>
                <w:rFonts w:ascii="Calibri" w:hAnsi="Calibri" w:cs="Calibri"/>
                <w:sz w:val="19"/>
                <w:szCs w:val="19"/>
                <w:bdr w:val="none" w:sz="0" w:space="0" w:color="auto" w:frame="1"/>
                <w:shd w:val="clear" w:color="auto" w:fill="FFFFFF"/>
                <w:lang w:eastAsia="ja-JP"/>
              </w:rPr>
              <w:t>)</w:t>
            </w:r>
          </w:p>
          <w:p w14:paraId="719BE209" w14:textId="77777777" w:rsidR="000575BF" w:rsidRPr="006229C1" w:rsidRDefault="000575BF" w:rsidP="009067B3">
            <w:pPr>
              <w:numPr>
                <w:ilvl w:val="1"/>
                <w:numId w:val="16"/>
              </w:numPr>
              <w:tabs>
                <w:tab w:val="left" w:pos="420"/>
              </w:tabs>
              <w:ind w:left="738" w:hanging="312"/>
              <w:rPr>
                <w:rFonts w:ascii="Calibri" w:hAnsi="Calibri" w:cs="Calibri"/>
                <w:sz w:val="19"/>
                <w:szCs w:val="19"/>
                <w:lang w:eastAsia="ja-JP"/>
              </w:rPr>
            </w:pPr>
            <w:commentRangeStart w:id="43"/>
            <w:r w:rsidRPr="006229C1">
              <w:rPr>
                <w:rFonts w:ascii="Calibri" w:hAnsi="Calibri" w:cs="Calibri"/>
                <w:sz w:val="19"/>
                <w:szCs w:val="19"/>
                <w:lang w:eastAsia="ja-JP"/>
              </w:rPr>
              <w:t xml:space="preserve">Deluxe up to </w:t>
            </w:r>
            <w:r w:rsidRPr="006229C1">
              <w:rPr>
                <w:rFonts w:ascii="Calibri" w:hAnsi="Calibri" w:cs="Calibri"/>
                <w:sz w:val="19"/>
                <w:szCs w:val="19"/>
                <w:highlight w:val="yellow"/>
                <w:lang w:eastAsia="ja-JP"/>
              </w:rPr>
              <w:t xml:space="preserve">XX </w:t>
            </w:r>
            <w:r w:rsidRPr="006229C1">
              <w:rPr>
                <w:rFonts w:ascii="Calibri" w:hAnsi="Calibri" w:cs="Calibri"/>
                <w:sz w:val="19"/>
                <w:szCs w:val="19"/>
                <w:lang w:eastAsia="ja-JP"/>
              </w:rPr>
              <w:t>users with up to 50 million data points per user per month.</w:t>
            </w:r>
          </w:p>
          <w:p w14:paraId="043B71C1" w14:textId="77777777" w:rsidR="000575BF" w:rsidRPr="006229C1" w:rsidRDefault="000575BF" w:rsidP="009067B3">
            <w:pPr>
              <w:numPr>
                <w:ilvl w:val="1"/>
                <w:numId w:val="16"/>
              </w:numPr>
              <w:tabs>
                <w:tab w:val="left" w:pos="420"/>
              </w:tabs>
              <w:ind w:left="738" w:hanging="312"/>
              <w:rPr>
                <w:rFonts w:ascii="Calibri" w:hAnsi="Calibri" w:cs="Calibri"/>
                <w:sz w:val="19"/>
                <w:szCs w:val="19"/>
                <w:lang w:eastAsia="ja-JP"/>
              </w:rPr>
            </w:pPr>
            <w:r w:rsidRPr="006229C1">
              <w:rPr>
                <w:rFonts w:ascii="Calibri" w:hAnsi="Calibri" w:cs="Calibri"/>
                <w:sz w:val="19"/>
                <w:szCs w:val="19"/>
                <w:highlight w:val="yellow"/>
                <w:lang w:eastAsia="ja-JP"/>
              </w:rPr>
              <w:t xml:space="preserve">Premium, </w:t>
            </w:r>
            <w:r w:rsidRPr="006229C1">
              <w:rPr>
                <w:rFonts w:ascii="Calibri" w:hAnsi="Calibri" w:cs="Calibri"/>
                <w:sz w:val="19"/>
                <w:szCs w:val="19"/>
                <w:lang w:eastAsia="ja-JP"/>
              </w:rPr>
              <w:t xml:space="preserve">Licenses up to </w:t>
            </w:r>
            <w:r w:rsidRPr="006229C1">
              <w:rPr>
                <w:rFonts w:ascii="Calibri" w:hAnsi="Calibri" w:cs="Calibri"/>
                <w:sz w:val="19"/>
                <w:szCs w:val="19"/>
                <w:highlight w:val="yellow"/>
                <w:lang w:eastAsia="ja-JP"/>
              </w:rPr>
              <w:t xml:space="preserve">XX </w:t>
            </w:r>
            <w:r w:rsidRPr="006229C1">
              <w:rPr>
                <w:rFonts w:ascii="Calibri" w:hAnsi="Calibri" w:cs="Calibri"/>
                <w:sz w:val="19"/>
                <w:szCs w:val="19"/>
                <w:lang w:eastAsia="ja-JP"/>
              </w:rPr>
              <w:t xml:space="preserve">users with up to 100 million data points per user per month.  </w:t>
            </w:r>
          </w:p>
          <w:p w14:paraId="77879D9A" w14:textId="77777777" w:rsidR="000575BF" w:rsidRPr="006229C1" w:rsidRDefault="000575BF" w:rsidP="009067B3">
            <w:pPr>
              <w:numPr>
                <w:ilvl w:val="1"/>
                <w:numId w:val="16"/>
              </w:numPr>
              <w:tabs>
                <w:tab w:val="left" w:pos="420"/>
              </w:tabs>
              <w:ind w:left="738" w:hanging="312"/>
              <w:rPr>
                <w:rFonts w:ascii="Calibri" w:hAnsi="Calibri" w:cs="Calibri"/>
                <w:sz w:val="19"/>
                <w:szCs w:val="19"/>
                <w:lang w:eastAsia="ja-JP"/>
              </w:rPr>
            </w:pPr>
            <w:r w:rsidRPr="006229C1">
              <w:rPr>
                <w:rFonts w:ascii="Calibri" w:hAnsi="Calibri" w:cs="Calibri"/>
                <w:sz w:val="19"/>
                <w:szCs w:val="19"/>
                <w:highlight w:val="yellow"/>
                <w:lang w:eastAsia="ja-JP"/>
              </w:rPr>
              <w:t>Power</w:t>
            </w:r>
            <w:r w:rsidRPr="006229C1">
              <w:rPr>
                <w:rFonts w:ascii="Calibri" w:hAnsi="Calibri" w:cs="Calibri"/>
                <w:sz w:val="19"/>
                <w:szCs w:val="19"/>
                <w:lang w:eastAsia="ja-JP"/>
              </w:rPr>
              <w:t xml:space="preserve"> Licenses up to </w:t>
            </w:r>
            <w:r w:rsidRPr="006229C1">
              <w:rPr>
                <w:rFonts w:ascii="Calibri" w:hAnsi="Calibri" w:cs="Calibri"/>
                <w:sz w:val="19"/>
                <w:szCs w:val="19"/>
                <w:highlight w:val="yellow"/>
                <w:lang w:eastAsia="ja-JP"/>
              </w:rPr>
              <w:t xml:space="preserve">XX </w:t>
            </w:r>
            <w:r w:rsidRPr="006229C1">
              <w:rPr>
                <w:rFonts w:ascii="Calibri" w:hAnsi="Calibri" w:cs="Calibri"/>
                <w:sz w:val="19"/>
                <w:szCs w:val="19"/>
                <w:lang w:eastAsia="ja-JP"/>
              </w:rPr>
              <w:t xml:space="preserve">users with up to 500 million data points per user per </w:t>
            </w:r>
            <w:commentRangeStart w:id="44"/>
            <w:r w:rsidRPr="006229C1">
              <w:rPr>
                <w:rFonts w:ascii="Calibri" w:hAnsi="Calibri" w:cs="Calibri"/>
                <w:sz w:val="19"/>
                <w:szCs w:val="19"/>
                <w:lang w:eastAsia="ja-JP"/>
              </w:rPr>
              <w:t>month</w:t>
            </w:r>
            <w:commentRangeEnd w:id="44"/>
            <w:r w:rsidRPr="006229C1">
              <w:rPr>
                <w:rFonts w:ascii="Calibri" w:hAnsi="Calibri" w:cs="Calibri"/>
                <w:sz w:val="19"/>
                <w:szCs w:val="19"/>
                <w:lang w:eastAsia="ja-JP"/>
              </w:rPr>
              <w:commentReference w:id="44"/>
            </w:r>
            <w:r w:rsidRPr="006229C1">
              <w:rPr>
                <w:rFonts w:ascii="Calibri" w:hAnsi="Calibri" w:cs="Calibri"/>
                <w:sz w:val="19"/>
                <w:szCs w:val="19"/>
                <w:lang w:eastAsia="ja-JP"/>
              </w:rPr>
              <w:t xml:space="preserve">.  </w:t>
            </w:r>
            <w:commentRangeEnd w:id="43"/>
            <w:r w:rsidRPr="006229C1">
              <w:rPr>
                <w:sz w:val="16"/>
                <w:szCs w:val="16"/>
              </w:rPr>
              <w:commentReference w:id="43"/>
            </w:r>
          </w:p>
          <w:p w14:paraId="28B60865" w14:textId="77777777" w:rsidR="000575BF" w:rsidRPr="006229C1" w:rsidRDefault="000575BF" w:rsidP="009067B3">
            <w:pPr>
              <w:ind w:left="60"/>
              <w:rPr>
                <w:rFonts w:ascii="Calibri" w:hAnsi="Calibri" w:cs="Calibri"/>
                <w:sz w:val="19"/>
                <w:szCs w:val="19"/>
                <w:lang w:eastAsia="ja-JP"/>
              </w:rPr>
            </w:pPr>
          </w:p>
        </w:tc>
      </w:tr>
      <w:tr w:rsidR="000575BF" w:rsidRPr="006229C1" w14:paraId="21EBAA0B" w14:textId="77777777" w:rsidTr="009067B3">
        <w:trPr>
          <w:trHeight w:val="274"/>
        </w:trPr>
        <w:tc>
          <w:tcPr>
            <w:tcW w:w="8910" w:type="dxa"/>
            <w:tcBorders>
              <w:top w:val="double" w:sz="6" w:space="0" w:color="000000"/>
              <w:left w:val="double" w:sz="4" w:space="0" w:color="auto"/>
              <w:bottom w:val="single" w:sz="4" w:space="0" w:color="auto"/>
              <w:right w:val="double" w:sz="6" w:space="0" w:color="000000"/>
            </w:tcBorders>
          </w:tcPr>
          <w:p w14:paraId="6B85A9BC" w14:textId="77777777" w:rsidR="000575BF" w:rsidRPr="00D95732" w:rsidRDefault="000575BF" w:rsidP="009067B3">
            <w:pPr>
              <w:textAlignment w:val="baseline"/>
              <w:rPr>
                <w:rFonts w:ascii="Calibri" w:hAnsi="Calibri" w:cs="Calibri"/>
                <w:b/>
                <w:bCs/>
                <w:sz w:val="19"/>
                <w:szCs w:val="19"/>
              </w:rPr>
            </w:pPr>
            <w:commentRangeStart w:id="45"/>
            <w:commentRangeStart w:id="46"/>
            <w:r w:rsidRPr="00D95732">
              <w:rPr>
                <w:rFonts w:ascii="Calibri" w:hAnsi="Calibri" w:cs="Calibri"/>
                <w:b/>
                <w:bCs/>
                <w:sz w:val="19"/>
                <w:szCs w:val="19"/>
              </w:rPr>
              <w:t>Data Delivery Manager </w:t>
            </w:r>
            <w:commentRangeEnd w:id="45"/>
            <w:r w:rsidRPr="00D95732">
              <w:rPr>
                <w:sz w:val="16"/>
                <w:szCs w:val="16"/>
              </w:rPr>
              <w:commentReference w:id="45"/>
            </w:r>
            <w:commentRangeEnd w:id="46"/>
            <w:r>
              <w:rPr>
                <w:rStyle w:val="CommentReference"/>
              </w:rPr>
              <w:commentReference w:id="46"/>
            </w:r>
          </w:p>
          <w:p w14:paraId="01CD88F6" w14:textId="77777777" w:rsidR="000575BF" w:rsidRPr="00D95732" w:rsidRDefault="000575BF" w:rsidP="009067B3">
            <w:pPr>
              <w:textAlignment w:val="baseline"/>
              <w:rPr>
                <w:rFonts w:asciiTheme="minorHAnsi" w:hAnsiTheme="minorHAnsi" w:cstheme="minorHAnsi"/>
                <w:sz w:val="19"/>
                <w:szCs w:val="19"/>
                <w:bdr w:val="none" w:sz="0" w:space="0" w:color="auto" w:frame="1"/>
                <w:shd w:val="clear" w:color="auto" w:fill="FFFFFF"/>
                <w:lang w:eastAsia="ja-JP"/>
              </w:rPr>
            </w:pPr>
          </w:p>
          <w:p w14:paraId="450BFBFD" w14:textId="77777777" w:rsidR="000575BF" w:rsidRPr="00D95732" w:rsidRDefault="000575BF" w:rsidP="009067B3">
            <w:pPr>
              <w:textAlignment w:val="baseline"/>
              <w:rPr>
                <w:rFonts w:ascii="Calibri" w:hAnsi="Calibri" w:cs="Calibri"/>
                <w:sz w:val="19"/>
                <w:szCs w:val="19"/>
              </w:rPr>
            </w:pPr>
            <w:r w:rsidRPr="00D95732">
              <w:rPr>
                <w:rFonts w:ascii="Calibri" w:hAnsi="Calibri" w:cs="Calibri"/>
                <w:sz w:val="19"/>
                <w:szCs w:val="19"/>
              </w:rPr>
              <w:t xml:space="preserve">Up to </w:t>
            </w:r>
            <w:commentRangeStart w:id="47"/>
            <w:r w:rsidRPr="00D95732">
              <w:rPr>
                <w:rFonts w:ascii="Calibri" w:hAnsi="Calibri" w:cs="Calibri"/>
                <w:sz w:val="19"/>
                <w:szCs w:val="19"/>
                <w:shd w:val="clear" w:color="auto" w:fill="FFFF00"/>
              </w:rPr>
              <w:t>XXX million [XXX billion, XXX trillion]</w:t>
            </w:r>
            <w:commentRangeEnd w:id="47"/>
            <w:r w:rsidRPr="00D95732">
              <w:rPr>
                <w:sz w:val="16"/>
                <w:szCs w:val="16"/>
              </w:rPr>
              <w:commentReference w:id="47"/>
            </w:r>
            <w:r w:rsidRPr="00D95732">
              <w:rPr>
                <w:rFonts w:ascii="Calibri" w:hAnsi="Calibri" w:cs="Calibri"/>
                <w:sz w:val="19"/>
                <w:szCs w:val="19"/>
              </w:rPr>
              <w:t xml:space="preserve"> datapoints per Contract Year </w:t>
            </w:r>
          </w:p>
          <w:p w14:paraId="77CF02B5" w14:textId="77777777" w:rsidR="000575BF" w:rsidRDefault="000575BF" w:rsidP="009067B3">
            <w:pPr>
              <w:textAlignment w:val="baseline"/>
              <w:rPr>
                <w:rFonts w:asciiTheme="minorHAnsi" w:hAnsiTheme="minorHAnsi" w:cstheme="minorHAnsi"/>
                <w:sz w:val="19"/>
                <w:szCs w:val="19"/>
                <w:bdr w:val="none" w:sz="0" w:space="0" w:color="auto" w:frame="1"/>
                <w:shd w:val="clear" w:color="auto" w:fill="FFFFFF"/>
                <w:lang w:eastAsia="ja-JP"/>
              </w:rPr>
            </w:pPr>
            <w:r w:rsidRPr="00D95732">
              <w:rPr>
                <w:rFonts w:ascii="Calibri" w:hAnsi="Calibri" w:cs="Calibri"/>
                <w:sz w:val="19"/>
                <w:szCs w:val="19"/>
              </w:rPr>
              <w:t xml:space="preserve">For the Data Scope Specification in </w:t>
            </w:r>
            <w:r w:rsidRPr="00D95732">
              <w:rPr>
                <w:rFonts w:asciiTheme="minorHAnsi" w:hAnsiTheme="minorHAnsi" w:cstheme="minorHAnsi"/>
                <w:sz w:val="19"/>
                <w:szCs w:val="19"/>
                <w:bdr w:val="none" w:sz="0" w:space="0" w:color="auto" w:frame="1"/>
                <w:shd w:val="clear" w:color="auto" w:fill="FFFFFF"/>
                <w:lang w:eastAsia="ja-JP"/>
              </w:rPr>
              <w:t>Retail Measurement Services Exhibits</w:t>
            </w:r>
          </w:p>
          <w:p w14:paraId="5BA7DCE1" w14:textId="77777777" w:rsidR="000575BF" w:rsidRDefault="000575BF" w:rsidP="000575BF">
            <w:pPr>
              <w:pStyle w:val="ListParagraph"/>
              <w:numPr>
                <w:ilvl w:val="0"/>
                <w:numId w:val="18"/>
              </w:numPr>
              <w:tabs>
                <w:tab w:val="clear" w:pos="720"/>
                <w:tab w:val="num" w:pos="373"/>
              </w:tabs>
              <w:ind w:hanging="707"/>
              <w:textAlignment w:val="baseline"/>
              <w:rPr>
                <w:rFonts w:ascii="Calibri" w:hAnsi="Calibri" w:cs="Calibri"/>
                <w:sz w:val="19"/>
                <w:szCs w:val="19"/>
                <w:highlight w:val="yellow"/>
              </w:rPr>
            </w:pPr>
            <w:r w:rsidRPr="007F0126">
              <w:rPr>
                <w:rFonts w:ascii="Calibri" w:hAnsi="Calibri" w:cs="Calibri"/>
                <w:sz w:val="19"/>
                <w:szCs w:val="19"/>
                <w:highlight w:val="yellow"/>
              </w:rPr>
              <w:t xml:space="preserve">Client accesses: </w:t>
            </w:r>
            <w:r>
              <w:rPr>
                <w:rFonts w:ascii="Calibri" w:hAnsi="Calibri" w:cs="Calibri"/>
                <w:sz w:val="19"/>
                <w:szCs w:val="19"/>
                <w:highlight w:val="yellow"/>
              </w:rPr>
              <w:t xml:space="preserve">MFT or </w:t>
            </w:r>
            <w:r w:rsidRPr="007F0126">
              <w:rPr>
                <w:rFonts w:ascii="Calibri" w:hAnsi="Calibri" w:cs="Calibri"/>
                <w:sz w:val="19"/>
                <w:szCs w:val="19"/>
                <w:highlight w:val="yellow"/>
              </w:rPr>
              <w:t>Cloud to Cloud</w:t>
            </w:r>
            <w:r>
              <w:rPr>
                <w:rFonts w:ascii="Calibri" w:hAnsi="Calibri" w:cs="Calibri"/>
                <w:sz w:val="19"/>
                <w:szCs w:val="19"/>
                <w:highlight w:val="yellow"/>
              </w:rPr>
              <w:t xml:space="preserve"> or</w:t>
            </w:r>
            <w:r w:rsidRPr="007F0126">
              <w:rPr>
                <w:rFonts w:ascii="Calibri" w:hAnsi="Calibri" w:cs="Calibri"/>
                <w:sz w:val="19"/>
                <w:szCs w:val="19"/>
                <w:highlight w:val="yellow"/>
              </w:rPr>
              <w:t xml:space="preserve"> Snowflake</w:t>
            </w:r>
            <w:r>
              <w:rPr>
                <w:rFonts w:ascii="Calibri" w:hAnsi="Calibri" w:cs="Calibri"/>
                <w:sz w:val="19"/>
                <w:szCs w:val="19"/>
              </w:rPr>
              <w:t>,</w:t>
            </w:r>
            <w:r w:rsidRPr="007F0126">
              <w:rPr>
                <w:rFonts w:ascii="Calibri" w:hAnsi="Calibri" w:cs="Calibri"/>
                <w:sz w:val="19"/>
                <w:szCs w:val="19"/>
              </w:rPr>
              <w:t xml:space="preserve"> </w:t>
            </w:r>
            <w:r w:rsidRPr="007F0126">
              <w:rPr>
                <w:rFonts w:ascii="Calibri" w:hAnsi="Calibri" w:cs="Calibri"/>
                <w:sz w:val="19"/>
                <w:szCs w:val="19"/>
                <w:highlight w:val="yellow"/>
              </w:rPr>
              <w:t>via Connect Self Service (when available) and/or NIQ Managed</w:t>
            </w:r>
          </w:p>
          <w:p w14:paraId="51D178C8" w14:textId="77777777" w:rsidR="000575BF" w:rsidRDefault="000575BF" w:rsidP="009067B3">
            <w:pPr>
              <w:pStyle w:val="ListParagraph"/>
              <w:textAlignment w:val="baseline"/>
              <w:rPr>
                <w:rFonts w:ascii="Calibri" w:hAnsi="Calibri" w:cs="Calibri"/>
                <w:sz w:val="19"/>
                <w:szCs w:val="19"/>
                <w:highlight w:val="yellow"/>
              </w:rPr>
            </w:pPr>
          </w:p>
          <w:p w14:paraId="6C1370B6" w14:textId="77777777" w:rsidR="000575BF" w:rsidRPr="00585AC4" w:rsidRDefault="000575BF" w:rsidP="009067B3">
            <w:pPr>
              <w:pStyle w:val="ListParagraph"/>
              <w:ind w:left="13"/>
              <w:textAlignment w:val="baseline"/>
              <w:rPr>
                <w:rFonts w:ascii="Calibri" w:hAnsi="Calibri" w:cs="Calibri"/>
                <w:b/>
                <w:bCs/>
                <w:sz w:val="19"/>
                <w:szCs w:val="19"/>
              </w:rPr>
            </w:pPr>
            <w:commentRangeStart w:id="48"/>
            <w:r w:rsidRPr="3C7A6716">
              <w:rPr>
                <w:rFonts w:ascii="Calibri" w:hAnsi="Calibri" w:cs="Calibri"/>
                <w:b/>
                <w:bCs/>
                <w:sz w:val="19"/>
                <w:szCs w:val="19"/>
              </w:rPr>
              <w:t xml:space="preserve">Standard </w:t>
            </w:r>
            <w:commentRangeStart w:id="49"/>
            <w:r w:rsidRPr="3C7A6716">
              <w:rPr>
                <w:rFonts w:ascii="Calibri" w:hAnsi="Calibri" w:cs="Calibri"/>
                <w:b/>
                <w:bCs/>
                <w:sz w:val="19"/>
                <w:szCs w:val="19"/>
              </w:rPr>
              <w:t>Package</w:t>
            </w:r>
            <w:commentRangeEnd w:id="48"/>
            <w:r>
              <w:rPr>
                <w:rStyle w:val="CommentReference"/>
              </w:rPr>
              <w:commentReference w:id="48"/>
            </w:r>
            <w:commentRangeEnd w:id="49"/>
            <w:r>
              <w:rPr>
                <w:rStyle w:val="CommentReference"/>
              </w:rPr>
              <w:commentReference w:id="49"/>
            </w:r>
          </w:p>
          <w:p w14:paraId="40D7F113" w14:textId="77777777" w:rsidR="000575BF" w:rsidRPr="00585AC4" w:rsidRDefault="000575BF" w:rsidP="000575BF">
            <w:pPr>
              <w:pStyle w:val="ListParagraph"/>
              <w:numPr>
                <w:ilvl w:val="0"/>
                <w:numId w:val="68"/>
              </w:numPr>
              <w:contextualSpacing/>
              <w:textAlignment w:val="baseline"/>
              <w:rPr>
                <w:rFonts w:ascii="Calibri" w:hAnsi="Calibri" w:cs="Calibri"/>
                <w:sz w:val="19"/>
                <w:szCs w:val="19"/>
              </w:rPr>
            </w:pPr>
            <w:r w:rsidRPr="3C7A6716">
              <w:rPr>
                <w:rFonts w:ascii="Calibri" w:hAnsi="Calibri" w:cs="Calibri"/>
                <w:sz w:val="19"/>
                <w:szCs w:val="19"/>
              </w:rPr>
              <w:t xml:space="preserve">Markets/Stores: </w:t>
            </w:r>
          </w:p>
          <w:p w14:paraId="37484297" w14:textId="77777777" w:rsidR="000575BF" w:rsidRPr="00585AC4" w:rsidRDefault="000575BF" w:rsidP="000575BF">
            <w:pPr>
              <w:pStyle w:val="ListParagraph"/>
              <w:numPr>
                <w:ilvl w:val="1"/>
                <w:numId w:val="68"/>
              </w:numPr>
              <w:contextualSpacing/>
              <w:textAlignment w:val="baseline"/>
              <w:rPr>
                <w:rFonts w:ascii="Calibri" w:hAnsi="Calibri" w:cs="Calibri"/>
                <w:sz w:val="19"/>
                <w:szCs w:val="19"/>
              </w:rPr>
            </w:pPr>
            <w:r w:rsidRPr="3C7A6716">
              <w:rPr>
                <w:rFonts w:ascii="Calibri" w:hAnsi="Calibri" w:cs="Calibri"/>
                <w:sz w:val="19"/>
                <w:szCs w:val="19"/>
              </w:rPr>
              <w:t>no market/store aggregations</w:t>
            </w:r>
          </w:p>
          <w:p w14:paraId="6A2F68C7" w14:textId="77777777" w:rsidR="000575BF" w:rsidRPr="00585AC4" w:rsidRDefault="000575BF" w:rsidP="000575BF">
            <w:pPr>
              <w:pStyle w:val="ListParagraph"/>
              <w:numPr>
                <w:ilvl w:val="1"/>
                <w:numId w:val="68"/>
              </w:numPr>
              <w:contextualSpacing/>
              <w:textAlignment w:val="baseline"/>
              <w:rPr>
                <w:rFonts w:ascii="Calibri" w:hAnsi="Calibri" w:cs="Calibri"/>
                <w:sz w:val="19"/>
                <w:szCs w:val="19"/>
              </w:rPr>
            </w:pPr>
            <w:r w:rsidRPr="3C7A6716">
              <w:rPr>
                <w:rFonts w:ascii="Calibri" w:hAnsi="Calibri" w:cs="Calibri"/>
                <w:sz w:val="19"/>
                <w:szCs w:val="19"/>
              </w:rPr>
              <w:t xml:space="preserve">up to 200 markets </w:t>
            </w:r>
          </w:p>
          <w:p w14:paraId="37D396E6" w14:textId="77777777" w:rsidR="000575BF" w:rsidRPr="00585AC4" w:rsidRDefault="000575BF" w:rsidP="000575BF">
            <w:pPr>
              <w:pStyle w:val="ListParagraph"/>
              <w:numPr>
                <w:ilvl w:val="1"/>
                <w:numId w:val="68"/>
              </w:numPr>
              <w:contextualSpacing/>
              <w:textAlignment w:val="baseline"/>
              <w:rPr>
                <w:rFonts w:ascii="Calibri" w:hAnsi="Calibri" w:cs="Calibri"/>
                <w:sz w:val="19"/>
                <w:szCs w:val="19"/>
              </w:rPr>
            </w:pPr>
            <w:r w:rsidRPr="3C7A6716">
              <w:rPr>
                <w:rFonts w:ascii="Calibri" w:hAnsi="Calibri" w:cs="Calibri"/>
                <w:sz w:val="19"/>
                <w:szCs w:val="19"/>
              </w:rPr>
              <w:t>no limit on number of stores</w:t>
            </w:r>
          </w:p>
          <w:p w14:paraId="4B50D204" w14:textId="77777777" w:rsidR="000575BF" w:rsidRDefault="000575BF" w:rsidP="000575BF">
            <w:pPr>
              <w:pStyle w:val="ListParagraph"/>
              <w:numPr>
                <w:ilvl w:val="0"/>
                <w:numId w:val="68"/>
              </w:numPr>
              <w:textAlignment w:val="baseline"/>
              <w:rPr>
                <w:rFonts w:ascii="Calibri" w:hAnsi="Calibri" w:cs="Calibri"/>
                <w:sz w:val="19"/>
                <w:szCs w:val="19"/>
              </w:rPr>
            </w:pPr>
            <w:r w:rsidRPr="00585AC4">
              <w:rPr>
                <w:rFonts w:ascii="Calibri" w:hAnsi="Calibri" w:cs="Calibri"/>
                <w:sz w:val="19"/>
                <w:szCs w:val="19"/>
              </w:rPr>
              <w:t xml:space="preserve">Products: </w:t>
            </w:r>
          </w:p>
          <w:p w14:paraId="7695C2D5" w14:textId="77777777" w:rsidR="000575BF" w:rsidRPr="00585AC4" w:rsidRDefault="000575BF" w:rsidP="000575BF">
            <w:pPr>
              <w:pStyle w:val="ListParagraph"/>
              <w:numPr>
                <w:ilvl w:val="1"/>
                <w:numId w:val="68"/>
              </w:numPr>
              <w:textAlignment w:val="baseline"/>
              <w:rPr>
                <w:rFonts w:ascii="Calibri" w:hAnsi="Calibri" w:cs="Calibri"/>
                <w:sz w:val="19"/>
                <w:szCs w:val="19"/>
              </w:rPr>
            </w:pPr>
            <w:r w:rsidRPr="00585AC4">
              <w:rPr>
                <w:rFonts w:ascii="Calibri" w:hAnsi="Calibri" w:cs="Calibri"/>
                <w:sz w:val="19"/>
                <w:szCs w:val="19"/>
              </w:rPr>
              <w:t>up to 12 hierarchy levels in total</w:t>
            </w:r>
          </w:p>
          <w:p w14:paraId="6A606E58" w14:textId="77777777" w:rsidR="000575BF" w:rsidRPr="00585AC4" w:rsidRDefault="000575BF" w:rsidP="000575BF">
            <w:pPr>
              <w:pStyle w:val="ListParagraph"/>
              <w:numPr>
                <w:ilvl w:val="0"/>
                <w:numId w:val="68"/>
              </w:numPr>
              <w:textAlignment w:val="baseline"/>
              <w:rPr>
                <w:rFonts w:ascii="Calibri" w:hAnsi="Calibri" w:cs="Calibri"/>
                <w:sz w:val="19"/>
                <w:szCs w:val="19"/>
              </w:rPr>
            </w:pPr>
            <w:r w:rsidRPr="00585AC4">
              <w:rPr>
                <w:rFonts w:ascii="Calibri" w:hAnsi="Calibri" w:cs="Calibri"/>
                <w:sz w:val="19"/>
                <w:szCs w:val="19"/>
              </w:rPr>
              <w:t>Facts: Light Facts Only</w:t>
            </w:r>
          </w:p>
          <w:p w14:paraId="107627AC" w14:textId="77777777" w:rsidR="000575BF" w:rsidRPr="00585AC4" w:rsidRDefault="000575BF" w:rsidP="000575BF">
            <w:pPr>
              <w:pStyle w:val="ListParagraph"/>
              <w:numPr>
                <w:ilvl w:val="0"/>
                <w:numId w:val="68"/>
              </w:numPr>
              <w:contextualSpacing/>
              <w:textAlignment w:val="baseline"/>
              <w:rPr>
                <w:rFonts w:ascii="Calibri" w:hAnsi="Calibri" w:cs="Calibri"/>
                <w:sz w:val="19"/>
                <w:szCs w:val="19"/>
              </w:rPr>
            </w:pPr>
            <w:r w:rsidRPr="3C7A6716">
              <w:rPr>
                <w:rFonts w:ascii="Calibri" w:hAnsi="Calibri" w:cs="Calibri"/>
                <w:sz w:val="19"/>
                <w:szCs w:val="19"/>
              </w:rPr>
              <w:t>Periods: no aggregated periods</w:t>
            </w:r>
          </w:p>
          <w:p w14:paraId="1FDCB512" w14:textId="77777777" w:rsidR="000575BF" w:rsidRPr="00585AC4" w:rsidRDefault="000575BF" w:rsidP="009067B3">
            <w:pPr>
              <w:pStyle w:val="ListParagraph"/>
              <w:ind w:left="13"/>
              <w:textAlignment w:val="baseline"/>
              <w:rPr>
                <w:rFonts w:ascii="Calibri" w:hAnsi="Calibri" w:cs="Calibri"/>
                <w:sz w:val="19"/>
                <w:szCs w:val="19"/>
              </w:rPr>
            </w:pPr>
          </w:p>
          <w:p w14:paraId="711B473B" w14:textId="77777777" w:rsidR="000575BF" w:rsidRPr="00585AC4" w:rsidRDefault="000575BF" w:rsidP="009067B3">
            <w:pPr>
              <w:pStyle w:val="ListParagraph"/>
              <w:ind w:left="13"/>
              <w:textAlignment w:val="baseline"/>
              <w:rPr>
                <w:rFonts w:ascii="Calibri" w:hAnsi="Calibri" w:cs="Calibri"/>
                <w:b/>
                <w:bCs/>
                <w:sz w:val="19"/>
                <w:szCs w:val="19"/>
              </w:rPr>
            </w:pPr>
            <w:r w:rsidRPr="3C7A6716">
              <w:rPr>
                <w:rFonts w:ascii="Calibri" w:hAnsi="Calibri" w:cs="Calibri"/>
                <w:b/>
                <w:bCs/>
                <w:sz w:val="19"/>
                <w:szCs w:val="19"/>
              </w:rPr>
              <w:t xml:space="preserve">Premium </w:t>
            </w:r>
            <w:commentRangeStart w:id="50"/>
            <w:r w:rsidRPr="3C7A6716">
              <w:rPr>
                <w:rFonts w:ascii="Calibri" w:hAnsi="Calibri" w:cs="Calibri"/>
                <w:b/>
                <w:bCs/>
                <w:sz w:val="19"/>
                <w:szCs w:val="19"/>
              </w:rPr>
              <w:t>Package</w:t>
            </w:r>
            <w:commentRangeEnd w:id="50"/>
            <w:r>
              <w:rPr>
                <w:rStyle w:val="CommentReference"/>
              </w:rPr>
              <w:commentReference w:id="50"/>
            </w:r>
            <w:r w:rsidRPr="3C7A6716">
              <w:rPr>
                <w:rFonts w:ascii="Calibri" w:hAnsi="Calibri" w:cs="Calibri"/>
                <w:b/>
                <w:bCs/>
                <w:sz w:val="19"/>
                <w:szCs w:val="19"/>
              </w:rPr>
              <w:t xml:space="preserve"> </w:t>
            </w:r>
          </w:p>
          <w:p w14:paraId="3E889E84" w14:textId="77777777" w:rsidR="000575BF" w:rsidRPr="00585AC4" w:rsidRDefault="000575BF" w:rsidP="000575BF">
            <w:pPr>
              <w:pStyle w:val="ListParagraph"/>
              <w:numPr>
                <w:ilvl w:val="0"/>
                <w:numId w:val="69"/>
              </w:numPr>
              <w:contextualSpacing/>
              <w:textAlignment w:val="baseline"/>
              <w:rPr>
                <w:rFonts w:ascii="Calibri" w:hAnsi="Calibri" w:cs="Calibri"/>
                <w:sz w:val="19"/>
                <w:szCs w:val="19"/>
              </w:rPr>
            </w:pPr>
            <w:r w:rsidRPr="3C7A6716">
              <w:rPr>
                <w:rFonts w:ascii="Calibri" w:hAnsi="Calibri" w:cs="Calibri"/>
                <w:sz w:val="19"/>
                <w:szCs w:val="19"/>
              </w:rPr>
              <w:t xml:space="preserve">Markets/Stores: </w:t>
            </w:r>
          </w:p>
          <w:p w14:paraId="1A360001" w14:textId="77777777" w:rsidR="000575BF" w:rsidRPr="00585AC4" w:rsidRDefault="000575BF" w:rsidP="000575BF">
            <w:pPr>
              <w:pStyle w:val="ListParagraph"/>
              <w:numPr>
                <w:ilvl w:val="1"/>
                <w:numId w:val="69"/>
              </w:numPr>
              <w:contextualSpacing/>
              <w:textAlignment w:val="baseline"/>
              <w:rPr>
                <w:rFonts w:ascii="Calibri" w:hAnsi="Calibri" w:cs="Calibri"/>
                <w:sz w:val="19"/>
                <w:szCs w:val="19"/>
              </w:rPr>
            </w:pPr>
            <w:r w:rsidRPr="3C7A6716">
              <w:rPr>
                <w:rFonts w:ascii="Calibri" w:hAnsi="Calibri" w:cs="Calibri"/>
                <w:sz w:val="19"/>
                <w:szCs w:val="19"/>
              </w:rPr>
              <w:t>market aggregations included</w:t>
            </w:r>
          </w:p>
          <w:p w14:paraId="24AAD5DF" w14:textId="77777777" w:rsidR="000575BF" w:rsidRPr="00585AC4" w:rsidRDefault="000575BF" w:rsidP="000575BF">
            <w:pPr>
              <w:pStyle w:val="ListParagraph"/>
              <w:numPr>
                <w:ilvl w:val="1"/>
                <w:numId w:val="69"/>
              </w:numPr>
              <w:contextualSpacing/>
              <w:textAlignment w:val="baseline"/>
              <w:rPr>
                <w:rFonts w:ascii="Calibri" w:hAnsi="Calibri" w:cs="Calibri"/>
                <w:sz w:val="19"/>
                <w:szCs w:val="19"/>
              </w:rPr>
            </w:pPr>
            <w:r w:rsidRPr="3C7A6716">
              <w:rPr>
                <w:rFonts w:ascii="Calibri" w:hAnsi="Calibri" w:cs="Calibri"/>
                <w:sz w:val="19"/>
                <w:szCs w:val="19"/>
              </w:rPr>
              <w:t>201 up to 400 markets even if no aggregation</w:t>
            </w:r>
          </w:p>
          <w:p w14:paraId="48DB85A2" w14:textId="77777777" w:rsidR="000575BF" w:rsidRPr="00585AC4" w:rsidRDefault="000575BF" w:rsidP="000575BF">
            <w:pPr>
              <w:pStyle w:val="ListParagraph"/>
              <w:numPr>
                <w:ilvl w:val="1"/>
                <w:numId w:val="69"/>
              </w:numPr>
              <w:contextualSpacing/>
              <w:textAlignment w:val="baseline"/>
              <w:rPr>
                <w:rFonts w:ascii="Calibri" w:hAnsi="Calibri" w:cs="Calibri"/>
                <w:sz w:val="19"/>
                <w:szCs w:val="19"/>
              </w:rPr>
            </w:pPr>
            <w:r w:rsidRPr="3C7A6716">
              <w:rPr>
                <w:rFonts w:ascii="Calibri" w:hAnsi="Calibri" w:cs="Calibri"/>
                <w:sz w:val="19"/>
                <w:szCs w:val="19"/>
              </w:rPr>
              <w:t xml:space="preserve">no limit on number of stores </w:t>
            </w:r>
          </w:p>
          <w:p w14:paraId="28A2657B" w14:textId="77777777" w:rsidR="000575BF" w:rsidRPr="00585AC4" w:rsidRDefault="000575BF" w:rsidP="000575BF">
            <w:pPr>
              <w:pStyle w:val="ListParagraph"/>
              <w:numPr>
                <w:ilvl w:val="0"/>
                <w:numId w:val="69"/>
              </w:numPr>
              <w:textAlignment w:val="baseline"/>
              <w:rPr>
                <w:rFonts w:ascii="Calibri" w:hAnsi="Calibri" w:cs="Calibri"/>
                <w:sz w:val="19"/>
                <w:szCs w:val="19"/>
              </w:rPr>
            </w:pPr>
            <w:r w:rsidRPr="00585AC4">
              <w:rPr>
                <w:rFonts w:ascii="Calibri" w:hAnsi="Calibri" w:cs="Calibri"/>
                <w:sz w:val="19"/>
                <w:szCs w:val="19"/>
              </w:rPr>
              <w:t xml:space="preserve">Products: </w:t>
            </w:r>
          </w:p>
          <w:p w14:paraId="791BDA0D" w14:textId="77777777" w:rsidR="000575BF" w:rsidRPr="00585AC4" w:rsidRDefault="000575BF" w:rsidP="000575BF">
            <w:pPr>
              <w:pStyle w:val="ListParagraph"/>
              <w:numPr>
                <w:ilvl w:val="1"/>
                <w:numId w:val="69"/>
              </w:numPr>
              <w:contextualSpacing/>
              <w:textAlignment w:val="baseline"/>
              <w:rPr>
                <w:rFonts w:ascii="Calibri" w:hAnsi="Calibri" w:cs="Calibri"/>
                <w:sz w:val="19"/>
                <w:szCs w:val="19"/>
              </w:rPr>
            </w:pPr>
            <w:r w:rsidRPr="3C7A6716">
              <w:rPr>
                <w:rFonts w:ascii="Calibri" w:hAnsi="Calibri" w:cs="Calibri"/>
                <w:sz w:val="19"/>
                <w:szCs w:val="19"/>
              </w:rPr>
              <w:t>13 up to 30 hierarchy levels in total in any single extract</w:t>
            </w:r>
          </w:p>
          <w:p w14:paraId="3C8911AB" w14:textId="77777777" w:rsidR="000575BF" w:rsidRPr="00585AC4" w:rsidRDefault="000575BF" w:rsidP="000575BF">
            <w:pPr>
              <w:pStyle w:val="ListParagraph"/>
              <w:numPr>
                <w:ilvl w:val="1"/>
                <w:numId w:val="69"/>
              </w:numPr>
              <w:contextualSpacing/>
              <w:textAlignment w:val="baseline"/>
              <w:rPr>
                <w:rFonts w:ascii="Calibri" w:hAnsi="Calibri" w:cs="Calibri"/>
                <w:sz w:val="19"/>
                <w:szCs w:val="19"/>
              </w:rPr>
            </w:pPr>
            <w:r w:rsidRPr="3C7A6716">
              <w:rPr>
                <w:rFonts w:ascii="Calibri" w:hAnsi="Calibri" w:cs="Calibri"/>
                <w:sz w:val="19"/>
                <w:szCs w:val="19"/>
              </w:rPr>
              <w:t>no more than 12 levels in any single hierarchy</w:t>
            </w:r>
          </w:p>
          <w:p w14:paraId="7177AB27" w14:textId="77777777" w:rsidR="000575BF" w:rsidRPr="00585AC4" w:rsidRDefault="000575BF" w:rsidP="000575BF">
            <w:pPr>
              <w:pStyle w:val="ListParagraph"/>
              <w:numPr>
                <w:ilvl w:val="0"/>
                <w:numId w:val="69"/>
              </w:numPr>
              <w:textAlignment w:val="baseline"/>
              <w:rPr>
                <w:rFonts w:ascii="Calibri" w:hAnsi="Calibri" w:cs="Calibri"/>
                <w:sz w:val="19"/>
                <w:szCs w:val="19"/>
              </w:rPr>
            </w:pPr>
            <w:r w:rsidRPr="00585AC4">
              <w:rPr>
                <w:rFonts w:ascii="Calibri" w:hAnsi="Calibri" w:cs="Calibri"/>
                <w:sz w:val="19"/>
                <w:szCs w:val="19"/>
              </w:rPr>
              <w:t>Facts: Light and Medium Facts Only</w:t>
            </w:r>
          </w:p>
          <w:p w14:paraId="16EDF5CD" w14:textId="77777777" w:rsidR="000575BF" w:rsidRDefault="000575BF" w:rsidP="000575BF">
            <w:pPr>
              <w:pStyle w:val="ListParagraph"/>
              <w:numPr>
                <w:ilvl w:val="0"/>
                <w:numId w:val="69"/>
              </w:numPr>
              <w:contextualSpacing/>
              <w:textAlignment w:val="baseline"/>
              <w:rPr>
                <w:rFonts w:ascii="Calibri" w:hAnsi="Calibri" w:cs="Calibri"/>
                <w:sz w:val="19"/>
                <w:szCs w:val="19"/>
                <w:highlight w:val="yellow"/>
              </w:rPr>
            </w:pPr>
            <w:r w:rsidRPr="3C7A6716">
              <w:rPr>
                <w:rFonts w:ascii="Calibri" w:hAnsi="Calibri" w:cs="Calibri"/>
                <w:sz w:val="19"/>
                <w:szCs w:val="19"/>
                <w:highlight w:val="yellow"/>
              </w:rPr>
              <w:t xml:space="preserve">Periods: </w:t>
            </w:r>
            <w:commentRangeStart w:id="51"/>
            <w:r w:rsidRPr="3C7A6716">
              <w:rPr>
                <w:rFonts w:ascii="Calibri" w:hAnsi="Calibri" w:cs="Calibri"/>
                <w:sz w:val="19"/>
                <w:szCs w:val="19"/>
                <w:highlight w:val="yellow"/>
              </w:rPr>
              <w:t xml:space="preserve"> aggregated periods included </w:t>
            </w:r>
            <w:commentRangeEnd w:id="51"/>
            <w:r>
              <w:rPr>
                <w:rStyle w:val="CommentReference"/>
              </w:rPr>
              <w:commentReference w:id="51"/>
            </w:r>
          </w:p>
          <w:p w14:paraId="41FB6C0D" w14:textId="77777777" w:rsidR="000575BF" w:rsidRPr="00585AC4" w:rsidRDefault="000575BF" w:rsidP="009067B3">
            <w:pPr>
              <w:pStyle w:val="ListParagraph"/>
              <w:ind w:left="13"/>
              <w:textAlignment w:val="baseline"/>
              <w:rPr>
                <w:rFonts w:ascii="Calibri" w:hAnsi="Calibri" w:cs="Calibri"/>
                <w:sz w:val="19"/>
                <w:szCs w:val="19"/>
              </w:rPr>
            </w:pPr>
          </w:p>
          <w:p w14:paraId="656CF980" w14:textId="77777777" w:rsidR="000575BF" w:rsidRPr="00585AC4" w:rsidRDefault="000575BF" w:rsidP="009067B3">
            <w:pPr>
              <w:pStyle w:val="ListParagraph"/>
              <w:ind w:left="13"/>
              <w:textAlignment w:val="baseline"/>
              <w:rPr>
                <w:rFonts w:ascii="Calibri" w:hAnsi="Calibri" w:cs="Calibri"/>
                <w:b/>
                <w:bCs/>
                <w:sz w:val="19"/>
                <w:szCs w:val="19"/>
              </w:rPr>
            </w:pPr>
            <w:r w:rsidRPr="00585AC4">
              <w:rPr>
                <w:rFonts w:ascii="Calibri" w:hAnsi="Calibri" w:cs="Calibri"/>
                <w:b/>
                <w:bCs/>
                <w:sz w:val="19"/>
                <w:szCs w:val="19"/>
              </w:rPr>
              <w:t xml:space="preserve">Custom </w:t>
            </w:r>
            <w:commentRangeStart w:id="52"/>
            <w:r w:rsidRPr="00585AC4">
              <w:rPr>
                <w:rFonts w:ascii="Calibri" w:hAnsi="Calibri" w:cs="Calibri"/>
                <w:b/>
                <w:bCs/>
                <w:sz w:val="19"/>
                <w:szCs w:val="19"/>
              </w:rPr>
              <w:t>Package</w:t>
            </w:r>
            <w:commentRangeEnd w:id="52"/>
            <w:r>
              <w:rPr>
                <w:rStyle w:val="CommentReference"/>
              </w:rPr>
              <w:commentReference w:id="52"/>
            </w:r>
          </w:p>
          <w:p w14:paraId="20AC87FB" w14:textId="77777777" w:rsidR="000575BF" w:rsidRDefault="000575BF" w:rsidP="000575BF">
            <w:pPr>
              <w:pStyle w:val="ListParagraph"/>
              <w:numPr>
                <w:ilvl w:val="0"/>
                <w:numId w:val="70"/>
              </w:numPr>
              <w:contextualSpacing/>
              <w:textAlignment w:val="baseline"/>
              <w:rPr>
                <w:rFonts w:ascii="Calibri" w:hAnsi="Calibri" w:cs="Calibri"/>
                <w:sz w:val="19"/>
                <w:szCs w:val="19"/>
              </w:rPr>
            </w:pPr>
            <w:r w:rsidRPr="3C7A6716">
              <w:rPr>
                <w:rFonts w:ascii="Calibri" w:hAnsi="Calibri" w:cs="Calibri"/>
                <w:sz w:val="19"/>
                <w:szCs w:val="19"/>
              </w:rPr>
              <w:t xml:space="preserve">Markets/Stores: </w:t>
            </w:r>
          </w:p>
          <w:p w14:paraId="15E971EA" w14:textId="77777777" w:rsidR="000575BF" w:rsidRDefault="000575BF" w:rsidP="000575BF">
            <w:pPr>
              <w:pStyle w:val="ListParagraph"/>
              <w:numPr>
                <w:ilvl w:val="1"/>
                <w:numId w:val="70"/>
              </w:numPr>
              <w:contextualSpacing/>
              <w:textAlignment w:val="baseline"/>
              <w:rPr>
                <w:rFonts w:ascii="Calibri" w:hAnsi="Calibri" w:cs="Calibri"/>
                <w:sz w:val="19"/>
                <w:szCs w:val="19"/>
              </w:rPr>
            </w:pPr>
            <w:r w:rsidRPr="3C7A6716">
              <w:rPr>
                <w:rFonts w:ascii="Calibri" w:hAnsi="Calibri" w:cs="Calibri"/>
                <w:sz w:val="19"/>
                <w:szCs w:val="19"/>
              </w:rPr>
              <w:t xml:space="preserve">401 or more markets even if no aggregation </w:t>
            </w:r>
          </w:p>
          <w:p w14:paraId="37C3EDA8" w14:textId="77777777" w:rsidR="000575BF" w:rsidRPr="00585AC4" w:rsidRDefault="000575BF" w:rsidP="000575BF">
            <w:pPr>
              <w:pStyle w:val="ListParagraph"/>
              <w:numPr>
                <w:ilvl w:val="1"/>
                <w:numId w:val="70"/>
              </w:numPr>
              <w:contextualSpacing/>
              <w:textAlignment w:val="baseline"/>
              <w:rPr>
                <w:rFonts w:ascii="Calibri" w:hAnsi="Calibri" w:cs="Calibri"/>
                <w:sz w:val="19"/>
                <w:szCs w:val="19"/>
              </w:rPr>
            </w:pPr>
            <w:r w:rsidRPr="3C7A6716">
              <w:rPr>
                <w:rFonts w:ascii="Calibri" w:hAnsi="Calibri" w:cs="Calibri"/>
                <w:sz w:val="19"/>
                <w:szCs w:val="19"/>
              </w:rPr>
              <w:t>no limit on number of markets</w:t>
            </w:r>
          </w:p>
          <w:p w14:paraId="72812317" w14:textId="77777777" w:rsidR="000575BF" w:rsidRDefault="000575BF" w:rsidP="000575BF">
            <w:pPr>
              <w:pStyle w:val="ListParagraph"/>
              <w:numPr>
                <w:ilvl w:val="1"/>
                <w:numId w:val="70"/>
              </w:numPr>
              <w:contextualSpacing/>
              <w:rPr>
                <w:rFonts w:ascii="Calibri" w:hAnsi="Calibri" w:cs="Calibri"/>
                <w:sz w:val="19"/>
                <w:szCs w:val="19"/>
              </w:rPr>
            </w:pPr>
            <w:r w:rsidRPr="3C7A6716">
              <w:rPr>
                <w:rFonts w:ascii="Calibri" w:hAnsi="Calibri" w:cs="Calibri"/>
                <w:sz w:val="19"/>
                <w:szCs w:val="19"/>
              </w:rPr>
              <w:t>no limit on number of stores</w:t>
            </w:r>
          </w:p>
          <w:p w14:paraId="5F2C1A1F" w14:textId="77777777" w:rsidR="000575BF" w:rsidRDefault="000575BF" w:rsidP="000575BF">
            <w:pPr>
              <w:pStyle w:val="ListParagraph"/>
              <w:numPr>
                <w:ilvl w:val="0"/>
                <w:numId w:val="70"/>
              </w:numPr>
              <w:textAlignment w:val="baseline"/>
              <w:rPr>
                <w:rFonts w:ascii="Calibri" w:hAnsi="Calibri" w:cs="Calibri"/>
                <w:sz w:val="19"/>
                <w:szCs w:val="19"/>
              </w:rPr>
            </w:pPr>
            <w:r w:rsidRPr="00585AC4">
              <w:rPr>
                <w:rFonts w:ascii="Calibri" w:hAnsi="Calibri" w:cs="Calibri"/>
                <w:sz w:val="19"/>
                <w:szCs w:val="19"/>
              </w:rPr>
              <w:t xml:space="preserve">Products: </w:t>
            </w:r>
          </w:p>
          <w:p w14:paraId="39F2FF56" w14:textId="77777777" w:rsidR="000575BF" w:rsidRPr="00585AC4" w:rsidRDefault="000575BF" w:rsidP="000575BF">
            <w:pPr>
              <w:pStyle w:val="ListParagraph"/>
              <w:numPr>
                <w:ilvl w:val="1"/>
                <w:numId w:val="70"/>
              </w:numPr>
              <w:contextualSpacing/>
              <w:textAlignment w:val="baseline"/>
              <w:rPr>
                <w:rFonts w:ascii="Calibri" w:hAnsi="Calibri" w:cs="Calibri"/>
                <w:sz w:val="19"/>
                <w:szCs w:val="19"/>
              </w:rPr>
            </w:pPr>
            <w:r w:rsidRPr="3C7A6716">
              <w:rPr>
                <w:rFonts w:ascii="Calibri" w:hAnsi="Calibri" w:cs="Calibri"/>
                <w:sz w:val="19"/>
                <w:szCs w:val="19"/>
              </w:rPr>
              <w:t xml:space="preserve">30 or more hierarchy levels in any single extract included </w:t>
            </w:r>
          </w:p>
          <w:p w14:paraId="3A3A6B8C" w14:textId="77777777" w:rsidR="000575BF" w:rsidRDefault="000575BF" w:rsidP="000575BF">
            <w:pPr>
              <w:pStyle w:val="ListParagraph"/>
              <w:numPr>
                <w:ilvl w:val="0"/>
                <w:numId w:val="70"/>
              </w:numPr>
              <w:textAlignment w:val="baseline"/>
              <w:rPr>
                <w:rFonts w:ascii="Calibri" w:hAnsi="Calibri" w:cs="Calibri"/>
                <w:sz w:val="19"/>
                <w:szCs w:val="19"/>
              </w:rPr>
            </w:pPr>
            <w:r w:rsidRPr="00585AC4">
              <w:rPr>
                <w:rFonts w:ascii="Calibri" w:hAnsi="Calibri" w:cs="Calibri"/>
                <w:sz w:val="19"/>
                <w:szCs w:val="19"/>
              </w:rPr>
              <w:lastRenderedPageBreak/>
              <w:t>Facts: Light, Medium, and approved Heavy Facts</w:t>
            </w:r>
          </w:p>
          <w:p w14:paraId="6E3CA383" w14:textId="77777777" w:rsidR="000575BF" w:rsidRPr="00585AC4" w:rsidRDefault="000575BF" w:rsidP="000575BF">
            <w:pPr>
              <w:pStyle w:val="ListParagraph"/>
              <w:numPr>
                <w:ilvl w:val="0"/>
                <w:numId w:val="70"/>
              </w:numPr>
              <w:contextualSpacing/>
              <w:textAlignment w:val="baseline"/>
              <w:rPr>
                <w:rFonts w:ascii="Calibri" w:hAnsi="Calibri" w:cs="Calibri"/>
                <w:sz w:val="19"/>
                <w:szCs w:val="19"/>
              </w:rPr>
            </w:pPr>
            <w:r w:rsidRPr="3C7A6716">
              <w:rPr>
                <w:rFonts w:ascii="Calibri" w:hAnsi="Calibri" w:cs="Calibri"/>
                <w:sz w:val="19"/>
                <w:szCs w:val="19"/>
              </w:rPr>
              <w:t>Period: aggregated periods included</w:t>
            </w:r>
          </w:p>
          <w:p w14:paraId="2759C7A3" w14:textId="77777777" w:rsidR="000575BF" w:rsidRDefault="000575BF" w:rsidP="009067B3">
            <w:pPr>
              <w:pStyle w:val="ListParagraph"/>
              <w:ind w:left="13"/>
              <w:textAlignment w:val="baseline"/>
              <w:rPr>
                <w:rFonts w:ascii="Calibri" w:hAnsi="Calibri" w:cs="Calibri"/>
                <w:sz w:val="19"/>
                <w:szCs w:val="19"/>
                <w:highlight w:val="yellow"/>
              </w:rPr>
            </w:pPr>
          </w:p>
          <w:p w14:paraId="3A4C732F" w14:textId="77777777" w:rsidR="000575BF" w:rsidRPr="006229C1" w:rsidRDefault="000575BF" w:rsidP="009067B3">
            <w:pPr>
              <w:tabs>
                <w:tab w:val="num" w:pos="375"/>
              </w:tabs>
              <w:ind w:left="360"/>
              <w:textAlignment w:val="baseline"/>
              <w:rPr>
                <w:sz w:val="24"/>
                <w:szCs w:val="24"/>
              </w:rPr>
            </w:pPr>
            <w:r w:rsidRPr="00D95732">
              <w:rPr>
                <w:rFonts w:ascii="Calibri" w:hAnsi="Calibri" w:cs="Calibri"/>
                <w:sz w:val="19"/>
                <w:szCs w:val="19"/>
              </w:rPr>
              <w:t> </w:t>
            </w:r>
          </w:p>
        </w:tc>
      </w:tr>
      <w:tr w:rsidR="000575BF" w:rsidRPr="006229C1" w14:paraId="7507BBED" w14:textId="77777777" w:rsidTr="009067B3">
        <w:trPr>
          <w:trHeight w:val="274"/>
        </w:trPr>
        <w:tc>
          <w:tcPr>
            <w:tcW w:w="8910" w:type="dxa"/>
            <w:tcBorders>
              <w:top w:val="double" w:sz="6" w:space="0" w:color="000000"/>
              <w:left w:val="double" w:sz="4" w:space="0" w:color="auto"/>
              <w:bottom w:val="single" w:sz="4" w:space="0" w:color="auto"/>
              <w:right w:val="double" w:sz="6" w:space="0" w:color="000000"/>
            </w:tcBorders>
          </w:tcPr>
          <w:p w14:paraId="68E724E9" w14:textId="77777777" w:rsidR="000575BF" w:rsidRPr="006229C1" w:rsidRDefault="000575BF" w:rsidP="009067B3">
            <w:pPr>
              <w:tabs>
                <w:tab w:val="left" w:pos="420"/>
              </w:tabs>
              <w:rPr>
                <w:rFonts w:ascii="Calibri" w:hAnsi="Calibri" w:cs="Calibri"/>
                <w:b/>
                <w:bCs/>
                <w:sz w:val="19"/>
                <w:szCs w:val="19"/>
                <w:lang w:eastAsia="ja-JP"/>
              </w:rPr>
            </w:pPr>
            <w:bookmarkStart w:id="53" w:name="_Hlk156987960"/>
            <w:commentRangeStart w:id="54"/>
            <w:r w:rsidRPr="006229C1">
              <w:rPr>
                <w:rFonts w:ascii="Calibri" w:hAnsi="Calibri" w:cs="Calibri"/>
                <w:b/>
                <w:bCs/>
                <w:sz w:val="19"/>
                <w:szCs w:val="19"/>
                <w:lang w:eastAsia="ja-JP"/>
              </w:rPr>
              <w:lastRenderedPageBreak/>
              <w:t>Emerging Brand Package (RMS)</w:t>
            </w:r>
            <w:commentRangeEnd w:id="54"/>
            <w:r w:rsidRPr="006229C1">
              <w:rPr>
                <w:rFonts w:ascii="CG Times" w:hAnsi="CG Times"/>
                <w:sz w:val="16"/>
                <w:szCs w:val="16"/>
              </w:rPr>
              <w:commentReference w:id="54"/>
            </w:r>
          </w:p>
          <w:p w14:paraId="067FF256" w14:textId="77777777" w:rsidR="000575BF" w:rsidRPr="006229C1" w:rsidRDefault="000575BF" w:rsidP="009067B3">
            <w:pPr>
              <w:tabs>
                <w:tab w:val="left" w:pos="420"/>
              </w:tabs>
              <w:rPr>
                <w:rFonts w:ascii="Calibri" w:hAnsi="Calibri" w:cs="Calibri"/>
                <w:b/>
                <w:bCs/>
                <w:sz w:val="19"/>
                <w:szCs w:val="19"/>
                <w:lang w:eastAsia="ja-JP"/>
              </w:rPr>
            </w:pPr>
          </w:p>
          <w:p w14:paraId="75809219" w14:textId="77777777" w:rsidR="000575BF" w:rsidRPr="006229C1" w:rsidRDefault="000575BF" w:rsidP="009067B3">
            <w:pPr>
              <w:tabs>
                <w:tab w:val="left" w:pos="420"/>
              </w:tabs>
              <w:rPr>
                <w:rFonts w:ascii="Calibri" w:hAnsi="Calibri" w:cs="Calibri"/>
                <w:b/>
                <w:bCs/>
                <w:sz w:val="19"/>
                <w:szCs w:val="19"/>
                <w:lang w:eastAsia="ja-JP"/>
              </w:rPr>
            </w:pPr>
            <w:r w:rsidRPr="006229C1">
              <w:rPr>
                <w:rFonts w:ascii="Calibri" w:hAnsi="Calibri" w:cs="Calibri"/>
                <w:b/>
                <w:bCs/>
                <w:sz w:val="19"/>
                <w:szCs w:val="19"/>
                <w:lang w:eastAsia="ja-JP"/>
              </w:rPr>
              <w:t>Starter Report Building</w:t>
            </w:r>
          </w:p>
          <w:p w14:paraId="6071C683"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SMB Report Templates</w:t>
            </w:r>
          </w:p>
          <w:p w14:paraId="07D96C21"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Up to 5 KPI’s/ Widgets (by user)</w:t>
            </w:r>
          </w:p>
          <w:p w14:paraId="3B15EDFA"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1 Alert to KPI (by user)</w:t>
            </w:r>
          </w:p>
          <w:p w14:paraId="53576E4E"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Up to 4 Cards per report</w:t>
            </w:r>
          </w:p>
          <w:p w14:paraId="5C2F820C"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Up to 120 Report Runs</w:t>
            </w:r>
          </w:p>
          <w:p w14:paraId="259CECCA"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Up to 5 Scheduled Reports</w:t>
            </w:r>
          </w:p>
          <w:p w14:paraId="1034C07A" w14:textId="77777777" w:rsidR="000575BF" w:rsidRPr="006229C1" w:rsidRDefault="000575BF" w:rsidP="000575BF">
            <w:pPr>
              <w:numPr>
                <w:ilvl w:val="0"/>
                <w:numId w:val="28"/>
              </w:numPr>
              <w:tabs>
                <w:tab w:val="left" w:pos="420"/>
              </w:tabs>
              <w:rPr>
                <w:rFonts w:ascii="Calibri" w:hAnsi="Calibri" w:cs="Calibri"/>
                <w:sz w:val="19"/>
                <w:szCs w:val="19"/>
                <w:highlight w:val="yellow"/>
                <w:lang w:eastAsia="ja-JP"/>
              </w:rPr>
            </w:pPr>
            <w:commentRangeStart w:id="55"/>
            <w:r w:rsidRPr="006229C1">
              <w:rPr>
                <w:rFonts w:ascii="Calibri" w:hAnsi="Calibri" w:cs="Calibri"/>
                <w:sz w:val="19"/>
                <w:szCs w:val="19"/>
                <w:highlight w:val="yellow"/>
                <w:lang w:eastAsia="ja-JP"/>
              </w:rPr>
              <w:t>Business Drivers</w:t>
            </w:r>
            <w:commentRangeEnd w:id="55"/>
            <w:r w:rsidRPr="006229C1">
              <w:rPr>
                <w:rFonts w:ascii="CG Times" w:hAnsi="CG Times"/>
                <w:sz w:val="16"/>
                <w:szCs w:val="16"/>
              </w:rPr>
              <w:commentReference w:id="55"/>
            </w:r>
          </w:p>
          <w:p w14:paraId="52C8B98C" w14:textId="77777777" w:rsidR="000575BF" w:rsidRPr="006229C1" w:rsidRDefault="000575BF" w:rsidP="009067B3">
            <w:pPr>
              <w:tabs>
                <w:tab w:val="left" w:pos="420"/>
              </w:tabs>
              <w:rPr>
                <w:rFonts w:ascii="Calibri" w:hAnsi="Calibri" w:cs="Calibri"/>
                <w:b/>
                <w:bCs/>
                <w:sz w:val="19"/>
                <w:szCs w:val="19"/>
                <w:lang w:eastAsia="ja-JP"/>
              </w:rPr>
            </w:pPr>
          </w:p>
          <w:p w14:paraId="798316A8" w14:textId="77777777" w:rsidR="000575BF" w:rsidRPr="006229C1" w:rsidRDefault="000575BF" w:rsidP="009067B3">
            <w:pPr>
              <w:tabs>
                <w:tab w:val="left" w:pos="420"/>
              </w:tabs>
              <w:rPr>
                <w:rFonts w:ascii="Calibri" w:hAnsi="Calibri" w:cs="Calibri"/>
                <w:b/>
                <w:bCs/>
                <w:sz w:val="19"/>
                <w:szCs w:val="19"/>
                <w:lang w:eastAsia="ja-JP"/>
              </w:rPr>
            </w:pPr>
            <w:r w:rsidRPr="006229C1">
              <w:rPr>
                <w:rFonts w:ascii="Calibri" w:hAnsi="Calibri" w:cs="Calibri"/>
                <w:b/>
                <w:bCs/>
                <w:sz w:val="19"/>
                <w:szCs w:val="19"/>
                <w:lang w:eastAsia="ja-JP"/>
              </w:rPr>
              <w:t>Essentials Report Building</w:t>
            </w:r>
          </w:p>
          <w:p w14:paraId="35093354"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SMB Report Templates</w:t>
            </w:r>
          </w:p>
          <w:p w14:paraId="3D02E094"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Up to 10 KPI’s/ Widgets (by user)</w:t>
            </w:r>
          </w:p>
          <w:p w14:paraId="326E570C"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Up to 2 Alerts to KPI (by user)</w:t>
            </w:r>
          </w:p>
          <w:p w14:paraId="4E0E3390"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Up to 4 Cards per report</w:t>
            </w:r>
          </w:p>
          <w:p w14:paraId="11DCEABD"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Up to 250 Report Runs</w:t>
            </w:r>
          </w:p>
          <w:p w14:paraId="63261CD0"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Up to 10 Scheduled Reports</w:t>
            </w:r>
          </w:p>
          <w:p w14:paraId="482C54B1" w14:textId="77777777" w:rsidR="000575BF" w:rsidRPr="006229C1" w:rsidRDefault="000575BF" w:rsidP="000575BF">
            <w:pPr>
              <w:numPr>
                <w:ilvl w:val="0"/>
                <w:numId w:val="28"/>
              </w:numPr>
              <w:tabs>
                <w:tab w:val="left" w:pos="420"/>
              </w:tabs>
              <w:rPr>
                <w:rFonts w:ascii="Calibri" w:hAnsi="Calibri" w:cs="Calibri"/>
                <w:sz w:val="19"/>
                <w:szCs w:val="19"/>
                <w:highlight w:val="yellow"/>
                <w:lang w:eastAsia="ja-JP"/>
              </w:rPr>
            </w:pPr>
            <w:commentRangeStart w:id="56"/>
            <w:r w:rsidRPr="006229C1">
              <w:rPr>
                <w:rFonts w:ascii="Calibri" w:hAnsi="Calibri" w:cs="Calibri"/>
                <w:sz w:val="19"/>
                <w:szCs w:val="19"/>
                <w:highlight w:val="yellow"/>
                <w:lang w:eastAsia="ja-JP"/>
              </w:rPr>
              <w:t>Business Drivers</w:t>
            </w:r>
            <w:commentRangeEnd w:id="56"/>
            <w:r w:rsidRPr="006229C1">
              <w:rPr>
                <w:rFonts w:ascii="CG Times" w:hAnsi="CG Times"/>
                <w:sz w:val="16"/>
                <w:szCs w:val="16"/>
              </w:rPr>
              <w:commentReference w:id="56"/>
            </w:r>
          </w:p>
          <w:p w14:paraId="67B9F12D" w14:textId="77777777" w:rsidR="000575BF" w:rsidRPr="006229C1" w:rsidRDefault="000575BF" w:rsidP="009067B3">
            <w:pPr>
              <w:tabs>
                <w:tab w:val="left" w:pos="420"/>
              </w:tabs>
              <w:rPr>
                <w:rFonts w:ascii="Calibri" w:hAnsi="Calibri" w:cs="Calibri"/>
                <w:b/>
                <w:bCs/>
                <w:sz w:val="19"/>
                <w:szCs w:val="19"/>
                <w:lang w:eastAsia="ja-JP"/>
              </w:rPr>
            </w:pPr>
          </w:p>
          <w:p w14:paraId="6366343F" w14:textId="77777777" w:rsidR="000575BF" w:rsidRPr="006229C1" w:rsidRDefault="000575BF" w:rsidP="009067B3">
            <w:pPr>
              <w:tabs>
                <w:tab w:val="left" w:pos="420"/>
              </w:tabs>
              <w:rPr>
                <w:rFonts w:ascii="Calibri" w:hAnsi="Calibri" w:cs="Calibri"/>
                <w:b/>
                <w:bCs/>
                <w:sz w:val="19"/>
                <w:szCs w:val="19"/>
                <w:lang w:eastAsia="ja-JP"/>
              </w:rPr>
            </w:pPr>
            <w:r w:rsidRPr="006229C1">
              <w:rPr>
                <w:rFonts w:ascii="Calibri" w:hAnsi="Calibri" w:cs="Calibri"/>
                <w:b/>
                <w:bCs/>
                <w:sz w:val="19"/>
                <w:szCs w:val="19"/>
                <w:lang w:eastAsia="ja-JP"/>
              </w:rPr>
              <w:t>Advanced Report Building</w:t>
            </w:r>
          </w:p>
          <w:p w14:paraId="62EF3A1D"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SMB Report Templates</w:t>
            </w:r>
          </w:p>
          <w:p w14:paraId="0E955397"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Up to 20 KPI’s/ Widgets (by user)</w:t>
            </w:r>
          </w:p>
          <w:p w14:paraId="11B46E4C"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Up to 5 Alerts to KPI (by user)</w:t>
            </w:r>
          </w:p>
          <w:p w14:paraId="51F8140D"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Up to 4 Cards per report</w:t>
            </w:r>
          </w:p>
          <w:p w14:paraId="35262AA3"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 xml:space="preserve">Personal Characteristics / Sum Or </w:t>
            </w:r>
          </w:p>
          <w:p w14:paraId="143E88FB"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Up to 550 Report Runs</w:t>
            </w:r>
          </w:p>
          <w:p w14:paraId="3E19CFE3"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Up to 15 Scheduled Reports</w:t>
            </w:r>
          </w:p>
          <w:p w14:paraId="7F4914F9" w14:textId="77777777" w:rsidR="000575BF" w:rsidRPr="006229C1" w:rsidRDefault="000575BF" w:rsidP="000575BF">
            <w:pPr>
              <w:numPr>
                <w:ilvl w:val="0"/>
                <w:numId w:val="28"/>
              </w:numPr>
              <w:tabs>
                <w:tab w:val="left" w:pos="420"/>
              </w:tabs>
              <w:rPr>
                <w:rFonts w:ascii="Calibri" w:hAnsi="Calibri" w:cs="Calibri"/>
                <w:sz w:val="19"/>
                <w:szCs w:val="19"/>
                <w:lang w:eastAsia="ja-JP"/>
              </w:rPr>
            </w:pPr>
            <w:r w:rsidRPr="006229C1">
              <w:rPr>
                <w:rFonts w:ascii="Calibri" w:hAnsi="Calibri" w:cs="Calibri"/>
                <w:sz w:val="19"/>
                <w:szCs w:val="19"/>
                <w:lang w:eastAsia="ja-JP"/>
              </w:rPr>
              <w:t>Business Drivers</w:t>
            </w:r>
          </w:p>
          <w:p w14:paraId="31B688AC" w14:textId="77777777" w:rsidR="000575BF" w:rsidRPr="006229C1" w:rsidRDefault="000575BF" w:rsidP="009067B3">
            <w:pPr>
              <w:tabs>
                <w:tab w:val="left" w:pos="420"/>
              </w:tabs>
              <w:rPr>
                <w:rFonts w:ascii="Calibri" w:hAnsi="Calibri" w:cs="Calibri"/>
                <w:b/>
                <w:bCs/>
                <w:sz w:val="19"/>
                <w:szCs w:val="19"/>
                <w:lang w:eastAsia="ja-JP"/>
              </w:rPr>
            </w:pPr>
          </w:p>
          <w:bookmarkEnd w:id="53"/>
          <w:p w14:paraId="42A5FDD5" w14:textId="77777777" w:rsidR="000575BF" w:rsidRPr="006229C1" w:rsidRDefault="000575BF" w:rsidP="009067B3">
            <w:pPr>
              <w:tabs>
                <w:tab w:val="left" w:pos="420"/>
              </w:tabs>
              <w:rPr>
                <w:rFonts w:ascii="Calibri" w:hAnsi="Calibri" w:cs="Calibri"/>
                <w:b/>
                <w:bCs/>
                <w:sz w:val="19"/>
                <w:szCs w:val="19"/>
                <w:lang w:eastAsia="ja-JP"/>
              </w:rPr>
            </w:pPr>
          </w:p>
        </w:tc>
      </w:tr>
      <w:tr w:rsidR="000575BF" w:rsidRPr="006229C1" w14:paraId="3FDF82EE" w14:textId="77777777" w:rsidTr="009067B3">
        <w:trPr>
          <w:trHeight w:val="274"/>
        </w:trPr>
        <w:tc>
          <w:tcPr>
            <w:tcW w:w="8910" w:type="dxa"/>
            <w:tcBorders>
              <w:top w:val="double" w:sz="6" w:space="0" w:color="000000"/>
              <w:left w:val="double" w:sz="4" w:space="0" w:color="auto"/>
              <w:bottom w:val="single" w:sz="4" w:space="0" w:color="auto"/>
              <w:right w:val="double" w:sz="6" w:space="0" w:color="000000"/>
            </w:tcBorders>
          </w:tcPr>
          <w:p w14:paraId="44C17459" w14:textId="77777777" w:rsidR="000575BF" w:rsidRPr="006229C1" w:rsidRDefault="000575BF" w:rsidP="009067B3">
            <w:pPr>
              <w:tabs>
                <w:tab w:val="left" w:pos="420"/>
              </w:tabs>
              <w:rPr>
                <w:rFonts w:ascii="Calibri" w:hAnsi="Calibri" w:cs="Calibri"/>
                <w:b/>
                <w:bCs/>
                <w:sz w:val="19"/>
                <w:szCs w:val="19"/>
                <w:lang w:eastAsia="ja-JP"/>
              </w:rPr>
            </w:pPr>
            <w:r w:rsidRPr="006229C1">
              <w:rPr>
                <w:rFonts w:ascii="Calibri" w:hAnsi="Calibri" w:cs="Calibri"/>
                <w:b/>
                <w:bCs/>
                <w:sz w:val="19"/>
                <w:szCs w:val="19"/>
                <w:lang w:eastAsia="ja-JP"/>
              </w:rPr>
              <w:t>Homescan / Omnishopper (CPS)</w:t>
            </w:r>
          </w:p>
          <w:p w14:paraId="4C9960E9" w14:textId="77777777" w:rsidR="000575BF" w:rsidRPr="006229C1" w:rsidRDefault="000575BF" w:rsidP="009067B3">
            <w:pPr>
              <w:tabs>
                <w:tab w:val="left" w:pos="420"/>
              </w:tabs>
              <w:rPr>
                <w:rFonts w:ascii="Calibri" w:hAnsi="Calibri" w:cs="Calibri"/>
                <w:b/>
                <w:bCs/>
                <w:sz w:val="19"/>
                <w:szCs w:val="19"/>
                <w:lang w:eastAsia="ja-JP"/>
              </w:rPr>
            </w:pPr>
          </w:p>
          <w:p w14:paraId="332797AC" w14:textId="77777777" w:rsidR="000575BF" w:rsidRPr="006229C1" w:rsidRDefault="000575BF" w:rsidP="009067B3">
            <w:pPr>
              <w:tabs>
                <w:tab w:val="left" w:pos="420"/>
              </w:tabs>
              <w:rPr>
                <w:rFonts w:ascii="Calibri" w:hAnsi="Calibri" w:cs="Calibri"/>
                <w:b/>
                <w:bCs/>
                <w:sz w:val="19"/>
                <w:szCs w:val="19"/>
                <w:lang w:eastAsia="ja-JP"/>
              </w:rPr>
            </w:pPr>
            <w:r w:rsidRPr="006229C1">
              <w:rPr>
                <w:rFonts w:ascii="Calibri" w:hAnsi="Calibri" w:cs="Calibri"/>
                <w:b/>
                <w:bCs/>
                <w:sz w:val="19"/>
                <w:szCs w:val="19"/>
                <w:lang w:eastAsia="ja-JP"/>
              </w:rPr>
              <w:t>XXX Report Building</w:t>
            </w:r>
          </w:p>
          <w:p w14:paraId="10F270D6" w14:textId="77777777" w:rsidR="000575BF" w:rsidRPr="006229C1" w:rsidRDefault="000575BF" w:rsidP="009067B3">
            <w:pPr>
              <w:tabs>
                <w:tab w:val="left" w:pos="420"/>
              </w:tabs>
              <w:rPr>
                <w:rFonts w:ascii="Calibri" w:hAnsi="Calibri" w:cs="Calibri"/>
                <w:b/>
                <w:bCs/>
                <w:sz w:val="19"/>
                <w:szCs w:val="19"/>
                <w:lang w:eastAsia="ja-JP"/>
              </w:rPr>
            </w:pPr>
          </w:p>
        </w:tc>
      </w:tr>
      <w:tr w:rsidR="000575BF" w:rsidRPr="006229C1" w14:paraId="41D39ACD" w14:textId="77777777" w:rsidTr="009067B3">
        <w:trPr>
          <w:trHeight w:val="274"/>
        </w:trPr>
        <w:tc>
          <w:tcPr>
            <w:tcW w:w="8910" w:type="dxa"/>
            <w:tcBorders>
              <w:top w:val="double" w:sz="6" w:space="0" w:color="000000"/>
              <w:left w:val="double" w:sz="4" w:space="0" w:color="auto"/>
              <w:bottom w:val="single" w:sz="4" w:space="0" w:color="auto"/>
              <w:right w:val="double" w:sz="6" w:space="0" w:color="000000"/>
            </w:tcBorders>
          </w:tcPr>
          <w:p w14:paraId="7CAEBF58" w14:textId="77777777" w:rsidR="000575BF" w:rsidRPr="006229C1" w:rsidRDefault="000575BF" w:rsidP="009067B3">
            <w:pPr>
              <w:tabs>
                <w:tab w:val="left" w:pos="420"/>
              </w:tabs>
              <w:rPr>
                <w:rFonts w:ascii="Calibri" w:hAnsi="Calibri" w:cs="Calibri"/>
                <w:sz w:val="19"/>
                <w:szCs w:val="19"/>
                <w:lang w:eastAsia="ja-JP"/>
              </w:rPr>
            </w:pPr>
            <w:r w:rsidRPr="006229C1">
              <w:rPr>
                <w:rFonts w:ascii="Calibri" w:hAnsi="Calibri" w:cs="Calibri"/>
                <w:b/>
                <w:bCs/>
                <w:sz w:val="19"/>
                <w:szCs w:val="19"/>
                <w:lang w:eastAsia="ja-JP"/>
              </w:rPr>
              <w:t xml:space="preserve">Enrichment Studio </w:t>
            </w:r>
            <w:r w:rsidRPr="006229C1">
              <w:rPr>
                <w:rFonts w:ascii="Calibri" w:hAnsi="Calibri" w:cs="Calibri"/>
                <w:sz w:val="19"/>
                <w:szCs w:val="19"/>
                <w:highlight w:val="yellow"/>
                <w:lang w:eastAsia="ja-JP"/>
              </w:rPr>
              <w:t>(XXX fill in basic relevant information)</w:t>
            </w:r>
          </w:p>
          <w:p w14:paraId="56EF9FD5" w14:textId="77777777" w:rsidR="000575BF" w:rsidRPr="006229C1" w:rsidRDefault="000575BF" w:rsidP="009067B3">
            <w:pPr>
              <w:textAlignment w:val="baseline"/>
              <w:rPr>
                <w:rFonts w:ascii="Calibri" w:hAnsi="Calibri" w:cs="Calibri"/>
                <w:b/>
                <w:bCs/>
                <w:sz w:val="19"/>
                <w:szCs w:val="19"/>
              </w:rPr>
            </w:pPr>
          </w:p>
        </w:tc>
      </w:tr>
      <w:tr w:rsidR="000575BF" w:rsidRPr="006229C1" w14:paraId="48A88FCC" w14:textId="77777777" w:rsidTr="009067B3">
        <w:trPr>
          <w:trHeight w:val="270"/>
        </w:trPr>
        <w:tc>
          <w:tcPr>
            <w:tcW w:w="8910" w:type="dxa"/>
            <w:tcBorders>
              <w:top w:val="double" w:sz="6" w:space="0" w:color="000000"/>
              <w:left w:val="double" w:sz="4" w:space="0" w:color="auto"/>
              <w:bottom w:val="single" w:sz="4" w:space="0" w:color="auto"/>
              <w:right w:val="double" w:sz="6" w:space="0" w:color="000000"/>
            </w:tcBorders>
          </w:tcPr>
          <w:p w14:paraId="6DE67DF1" w14:textId="77777777" w:rsidR="000575BF" w:rsidRPr="006229C1" w:rsidRDefault="000575BF" w:rsidP="009067B3">
            <w:pPr>
              <w:ind w:left="-30" w:firstLine="30"/>
              <w:rPr>
                <w:rFonts w:ascii="Calibri" w:hAnsi="Calibri" w:cs="Calibri"/>
                <w:b/>
                <w:color w:val="000000"/>
                <w:sz w:val="19"/>
                <w:szCs w:val="19"/>
                <w:highlight w:val="darkGray"/>
                <w:lang w:eastAsia="ja-JP"/>
              </w:rPr>
            </w:pPr>
            <w:commentRangeStart w:id="57"/>
            <w:r w:rsidRPr="006229C1">
              <w:rPr>
                <w:rFonts w:ascii="Calibri" w:hAnsi="Calibri" w:cs="Calibri"/>
                <w:b/>
                <w:color w:val="000000"/>
                <w:sz w:val="19"/>
                <w:szCs w:val="19"/>
                <w:highlight w:val="darkGray"/>
                <w:lang w:eastAsia="ja-JP"/>
              </w:rPr>
              <w:t xml:space="preserve">Connect Portal </w:t>
            </w:r>
            <w:commentRangeEnd w:id="57"/>
            <w:r w:rsidRPr="006229C1">
              <w:rPr>
                <w:rFonts w:ascii="Calibri" w:hAnsi="Calibri" w:cs="Calibri"/>
                <w:b/>
                <w:color w:val="000000"/>
                <w:sz w:val="19"/>
                <w:szCs w:val="19"/>
                <w:highlight w:val="darkGray"/>
                <w:lang w:eastAsia="ja-JP"/>
              </w:rPr>
              <w:commentReference w:id="57"/>
            </w:r>
          </w:p>
          <w:p w14:paraId="3E7A6DBA" w14:textId="77777777" w:rsidR="000575BF" w:rsidRPr="006229C1" w:rsidRDefault="000575BF" w:rsidP="009067B3">
            <w:pPr>
              <w:ind w:left="-30" w:firstLine="30"/>
              <w:rPr>
                <w:rFonts w:ascii="Calibri" w:hAnsi="Calibri" w:cs="Calibri"/>
                <w:color w:val="000000"/>
                <w:sz w:val="19"/>
                <w:szCs w:val="19"/>
                <w:lang w:eastAsia="ja-JP"/>
              </w:rPr>
            </w:pPr>
            <w:r w:rsidRPr="006229C1">
              <w:rPr>
                <w:rFonts w:ascii="Calibri" w:hAnsi="Calibri" w:cs="Calibri"/>
                <w:color w:val="000000"/>
                <w:sz w:val="19"/>
                <w:szCs w:val="19"/>
                <w:lang w:eastAsia="ja-JP"/>
              </w:rPr>
              <w:t>Enterprise-wide license for log in to access web-based services. Client will provide a list of emails to NIQ for access. Once the request is submitted, access will be granted within 1-2 weeks.</w:t>
            </w:r>
          </w:p>
          <w:p w14:paraId="79D0570D" w14:textId="77777777" w:rsidR="000575BF" w:rsidRPr="006229C1" w:rsidRDefault="000575BF" w:rsidP="009067B3">
            <w:pPr>
              <w:ind w:left="-30" w:firstLine="30"/>
              <w:rPr>
                <w:rFonts w:ascii="Calibri" w:hAnsi="Calibri" w:cs="Calibri"/>
                <w:b/>
                <w:color w:val="000000"/>
                <w:sz w:val="19"/>
                <w:szCs w:val="19"/>
                <w:lang w:eastAsia="ja-JP"/>
              </w:rPr>
            </w:pPr>
          </w:p>
        </w:tc>
      </w:tr>
      <w:tr w:rsidR="000575BF" w:rsidRPr="006229C1" w14:paraId="1CA74C3A" w14:textId="77777777" w:rsidTr="009067B3">
        <w:trPr>
          <w:trHeight w:val="270"/>
        </w:trPr>
        <w:tc>
          <w:tcPr>
            <w:tcW w:w="8910" w:type="dxa"/>
            <w:tcBorders>
              <w:top w:val="double" w:sz="6" w:space="0" w:color="000000"/>
              <w:left w:val="double" w:sz="4" w:space="0" w:color="auto"/>
              <w:bottom w:val="single" w:sz="4" w:space="0" w:color="auto"/>
              <w:right w:val="double" w:sz="6" w:space="0" w:color="000000"/>
            </w:tcBorders>
          </w:tcPr>
          <w:p w14:paraId="05A16B8A" w14:textId="77777777" w:rsidR="000575BF" w:rsidRPr="006229C1" w:rsidRDefault="000575BF" w:rsidP="009067B3">
            <w:pPr>
              <w:ind w:left="-30" w:firstLine="30"/>
              <w:rPr>
                <w:rFonts w:ascii="Calibri" w:hAnsi="Calibri" w:cs="Calibri"/>
                <w:b/>
                <w:color w:val="000000"/>
                <w:sz w:val="19"/>
                <w:szCs w:val="19"/>
                <w:highlight w:val="darkGray"/>
                <w:lang w:eastAsia="ja-JP"/>
              </w:rPr>
            </w:pPr>
            <w:r w:rsidRPr="006229C1">
              <w:rPr>
                <w:rFonts w:ascii="Calibri" w:hAnsi="Calibri" w:cs="Calibri"/>
                <w:b/>
                <w:color w:val="000000"/>
                <w:sz w:val="19"/>
                <w:szCs w:val="19"/>
                <w:highlight w:val="darkGray"/>
                <w:lang w:eastAsia="ja-JP"/>
              </w:rPr>
              <w:t>Data Factory (COMING SOON)</w:t>
            </w:r>
          </w:p>
        </w:tc>
      </w:tr>
      <w:tr w:rsidR="000575BF" w:rsidRPr="006229C1" w14:paraId="0D16514A" w14:textId="77777777" w:rsidTr="009067B3">
        <w:trPr>
          <w:trHeight w:val="270"/>
        </w:trPr>
        <w:tc>
          <w:tcPr>
            <w:tcW w:w="8910" w:type="dxa"/>
            <w:tcBorders>
              <w:top w:val="double" w:sz="6" w:space="0" w:color="000000"/>
              <w:left w:val="double" w:sz="4" w:space="0" w:color="auto"/>
              <w:bottom w:val="double" w:sz="6" w:space="0" w:color="000000"/>
              <w:right w:val="double" w:sz="6" w:space="0" w:color="000000"/>
            </w:tcBorders>
          </w:tcPr>
          <w:p w14:paraId="5923FE4C" w14:textId="77777777" w:rsidR="000575BF" w:rsidRPr="006229C1" w:rsidRDefault="000575BF" w:rsidP="009067B3">
            <w:pPr>
              <w:ind w:left="-30" w:firstLine="30"/>
              <w:rPr>
                <w:rFonts w:ascii="Calibri" w:hAnsi="Calibri" w:cs="Calibri"/>
                <w:b/>
                <w:color w:val="000000"/>
                <w:sz w:val="19"/>
                <w:szCs w:val="19"/>
                <w:lang w:eastAsia="ja-JP"/>
              </w:rPr>
            </w:pPr>
            <w:r w:rsidRPr="006229C1">
              <w:rPr>
                <w:rFonts w:ascii="Calibri" w:hAnsi="Calibri" w:cs="Calibri"/>
                <w:b/>
                <w:color w:val="000000"/>
                <w:sz w:val="19"/>
                <w:szCs w:val="19"/>
                <w:lang w:eastAsia="ja-JP"/>
              </w:rPr>
              <w:t xml:space="preserve">Configuration Manager </w:t>
            </w:r>
          </w:p>
          <w:p w14:paraId="54DF9069" w14:textId="77777777" w:rsidR="000575BF" w:rsidRPr="006229C1" w:rsidRDefault="000575BF" w:rsidP="000575BF">
            <w:pPr>
              <w:numPr>
                <w:ilvl w:val="0"/>
                <w:numId w:val="21"/>
              </w:numPr>
              <w:textAlignment w:val="baseline"/>
              <w:rPr>
                <w:rFonts w:ascii="Calibri" w:hAnsi="Calibri" w:cs="Arial"/>
                <w:color w:val="000000"/>
                <w:sz w:val="19"/>
                <w:szCs w:val="19"/>
                <w:lang w:eastAsia="ja-JP"/>
              </w:rPr>
            </w:pPr>
            <w:r w:rsidRPr="006229C1">
              <w:rPr>
                <w:rFonts w:ascii="Calibri" w:hAnsi="Calibri" w:cs="Arial"/>
                <w:color w:val="000000"/>
                <w:sz w:val="19"/>
                <w:szCs w:val="19"/>
                <w:lang w:eastAsia="ja-JP"/>
              </w:rPr>
              <w:t>Up to XXX (XXX)</w:t>
            </w:r>
            <w:commentRangeStart w:id="58"/>
            <w:r w:rsidRPr="006229C1">
              <w:rPr>
                <w:rFonts w:ascii="Calibri" w:hAnsi="Calibri" w:cs="Arial"/>
                <w:color w:val="000000"/>
                <w:sz w:val="19"/>
                <w:szCs w:val="19"/>
                <w:highlight w:val="yellow"/>
                <w:lang w:eastAsia="ja-JP"/>
              </w:rPr>
              <w:t>five (5)</w:t>
            </w:r>
            <w:r w:rsidRPr="006229C1">
              <w:rPr>
                <w:rFonts w:ascii="Calibri" w:hAnsi="Calibri" w:cs="Arial"/>
                <w:color w:val="000000"/>
                <w:sz w:val="19"/>
                <w:szCs w:val="19"/>
                <w:lang w:eastAsia="ja-JP"/>
              </w:rPr>
              <w:t xml:space="preserve"> Configuration Manager </w:t>
            </w:r>
            <w:r w:rsidRPr="006229C1">
              <w:rPr>
                <w:rFonts w:ascii="Calibri" w:hAnsi="Calibri" w:cs="Arial"/>
                <w:color w:val="000000"/>
                <w:sz w:val="19"/>
                <w:szCs w:val="19"/>
                <w:highlight w:val="yellow"/>
                <w:lang w:eastAsia="ja-JP"/>
              </w:rPr>
              <w:t>Syndicated/Custom</w:t>
            </w:r>
            <w:r w:rsidRPr="006229C1">
              <w:rPr>
                <w:rFonts w:ascii="Calibri" w:hAnsi="Calibri" w:cs="Arial"/>
                <w:color w:val="000000"/>
                <w:sz w:val="19"/>
                <w:szCs w:val="19"/>
                <w:lang w:eastAsia="ja-JP"/>
              </w:rPr>
              <w:t xml:space="preserve"> Characteristics; </w:t>
            </w:r>
            <w:r w:rsidRPr="006229C1">
              <w:rPr>
                <w:rFonts w:ascii="Calibri" w:hAnsi="Calibri" w:cs="Arial"/>
                <w:color w:val="000000"/>
                <w:sz w:val="19"/>
                <w:szCs w:val="19"/>
                <w:highlight w:val="yellow"/>
                <w:lang w:eastAsia="ja-JP"/>
              </w:rPr>
              <w:t>dataset/dataview (Database Name);</w:t>
            </w:r>
            <w:r w:rsidRPr="006229C1">
              <w:rPr>
                <w:rFonts w:ascii="Calibri" w:hAnsi="Calibri" w:cs="Arial"/>
                <w:color w:val="000000"/>
                <w:sz w:val="19"/>
                <w:szCs w:val="19"/>
                <w:lang w:eastAsia="ja-JP"/>
              </w:rPr>
              <w:t xml:space="preserve"> </w:t>
            </w:r>
            <w:r w:rsidRPr="006229C1">
              <w:rPr>
                <w:rFonts w:ascii="Calibri" w:hAnsi="Calibri" w:cs="Arial"/>
                <w:color w:val="000000"/>
                <w:sz w:val="19"/>
                <w:szCs w:val="19"/>
                <w:highlight w:val="yellow"/>
                <w:lang w:eastAsia="ja-JP"/>
              </w:rPr>
              <w:t>name of dataset/dataview</w:t>
            </w:r>
            <w:commentRangeEnd w:id="58"/>
            <w:r w:rsidRPr="006229C1">
              <w:rPr>
                <w:sz w:val="16"/>
                <w:szCs w:val="16"/>
              </w:rPr>
              <w:commentReference w:id="58"/>
            </w:r>
            <w:r w:rsidRPr="006229C1">
              <w:rPr>
                <w:rFonts w:ascii="Calibri" w:hAnsi="Calibri" w:cs="Arial"/>
                <w:color w:val="000000"/>
                <w:sz w:val="19"/>
                <w:szCs w:val="19"/>
                <w:lang w:eastAsia="ja-JP"/>
              </w:rPr>
              <w:t xml:space="preserve"> (Category)</w:t>
            </w:r>
          </w:p>
          <w:p w14:paraId="1FB3EE14" w14:textId="77777777" w:rsidR="000575BF" w:rsidRPr="006229C1" w:rsidRDefault="000575BF" w:rsidP="000575BF">
            <w:pPr>
              <w:numPr>
                <w:ilvl w:val="0"/>
                <w:numId w:val="21"/>
              </w:numPr>
              <w:textAlignment w:val="baseline"/>
              <w:rPr>
                <w:rFonts w:ascii="Calibri" w:hAnsi="Calibri" w:cs="Arial"/>
                <w:color w:val="000000"/>
                <w:sz w:val="19"/>
                <w:szCs w:val="19"/>
                <w:lang w:eastAsia="ja-JP"/>
              </w:rPr>
            </w:pPr>
            <w:r w:rsidRPr="006229C1">
              <w:rPr>
                <w:rFonts w:ascii="Calibri" w:hAnsi="Calibri" w:cs="Arial"/>
                <w:color w:val="000000"/>
                <w:sz w:val="19"/>
                <w:szCs w:val="19"/>
                <w:lang w:eastAsia="ja-JP"/>
              </w:rPr>
              <w:t xml:space="preserve">One (1) Bulk Upload Configuration Manager Syndicated Characteristics; </w:t>
            </w:r>
            <w:r w:rsidRPr="006229C1">
              <w:rPr>
                <w:rFonts w:ascii="Calibri" w:hAnsi="Calibri" w:cs="Arial"/>
                <w:color w:val="000000"/>
                <w:sz w:val="19"/>
                <w:szCs w:val="19"/>
                <w:highlight w:val="yellow"/>
                <w:lang w:eastAsia="ja-JP"/>
              </w:rPr>
              <w:t>(Intl Small/Medium/Large Category List)</w:t>
            </w:r>
          </w:p>
          <w:p w14:paraId="54C13840" w14:textId="77777777" w:rsidR="000575BF" w:rsidRPr="006229C1" w:rsidRDefault="000575BF" w:rsidP="009067B3">
            <w:pPr>
              <w:ind w:left="-30" w:firstLine="30"/>
              <w:rPr>
                <w:rFonts w:ascii="Calibri" w:hAnsi="Calibri" w:cs="Calibri"/>
                <w:b/>
                <w:color w:val="000000"/>
                <w:sz w:val="19"/>
                <w:szCs w:val="19"/>
                <w:lang w:eastAsia="ja-JP"/>
              </w:rPr>
            </w:pPr>
          </w:p>
          <w:p w14:paraId="1397D7EE" w14:textId="77777777" w:rsidR="000575BF" w:rsidRPr="006229C1" w:rsidRDefault="000575BF" w:rsidP="000575BF">
            <w:pPr>
              <w:numPr>
                <w:ilvl w:val="0"/>
                <w:numId w:val="22"/>
              </w:numPr>
              <w:tabs>
                <w:tab w:val="left" w:pos="340"/>
              </w:tabs>
              <w:ind w:firstLine="30"/>
              <w:rPr>
                <w:rFonts w:ascii="Calibri" w:hAnsi="Calibri" w:cs="Calibri"/>
                <w:bCs/>
                <w:color w:val="000000"/>
                <w:sz w:val="19"/>
                <w:szCs w:val="19"/>
                <w:lang w:eastAsia="ja-JP"/>
              </w:rPr>
            </w:pPr>
            <w:r w:rsidRPr="006229C1">
              <w:rPr>
                <w:rFonts w:ascii="Calibri" w:hAnsi="Calibri" w:cs="Calibri"/>
                <w:bCs/>
                <w:color w:val="000000"/>
                <w:sz w:val="19"/>
                <w:szCs w:val="19"/>
                <w:lang w:eastAsia="ja-JP"/>
              </w:rPr>
              <w:t xml:space="preserve">up to </w:t>
            </w:r>
            <w:r w:rsidRPr="006229C1">
              <w:rPr>
                <w:rFonts w:ascii="Calibri" w:hAnsi="Calibri" w:cs="Calibri"/>
                <w:bCs/>
                <w:color w:val="000000"/>
                <w:sz w:val="19"/>
                <w:szCs w:val="19"/>
                <w:highlight w:val="yellow"/>
                <w:lang w:eastAsia="ja-JP"/>
              </w:rPr>
              <w:t>XXX</w:t>
            </w:r>
            <w:r w:rsidRPr="006229C1">
              <w:rPr>
                <w:rFonts w:ascii="Calibri" w:hAnsi="Calibri" w:cs="Calibri"/>
                <w:bCs/>
                <w:color w:val="000000"/>
                <w:sz w:val="19"/>
                <w:szCs w:val="19"/>
                <w:lang w:eastAsia="ja-JP"/>
              </w:rPr>
              <w:t xml:space="preserve"> Drill Path(s) (all Client contracted databases)</w:t>
            </w:r>
          </w:p>
          <w:p w14:paraId="43436F6C" w14:textId="77777777" w:rsidR="000575BF" w:rsidRPr="006229C1" w:rsidRDefault="000575BF" w:rsidP="009067B3">
            <w:pPr>
              <w:tabs>
                <w:tab w:val="left" w:pos="340"/>
              </w:tabs>
              <w:rPr>
                <w:rFonts w:ascii="Calibri" w:hAnsi="Calibri" w:cs="Calibri"/>
                <w:b/>
                <w:color w:val="000000"/>
                <w:sz w:val="19"/>
                <w:szCs w:val="19"/>
                <w:highlight w:val="darkGray"/>
                <w:lang w:eastAsia="ja-JP"/>
              </w:rPr>
            </w:pPr>
          </w:p>
        </w:tc>
      </w:tr>
    </w:tbl>
    <w:p w14:paraId="2C392933" w14:textId="77777777" w:rsidR="000575BF" w:rsidRPr="006229C1" w:rsidRDefault="000575BF" w:rsidP="000575BF">
      <w:pPr>
        <w:spacing w:after="120" w:line="259" w:lineRule="auto"/>
        <w:jc w:val="center"/>
        <w:rPr>
          <w:rFonts w:ascii="Calibri" w:eastAsia="Yu Mincho" w:hAnsi="Calibri" w:cs="Calibri"/>
          <w:b/>
          <w:bCs/>
          <w:color w:val="000000"/>
          <w:sz w:val="22"/>
          <w:szCs w:val="22"/>
        </w:rPr>
      </w:pPr>
    </w:p>
    <w:p w14:paraId="27EE4E8A" w14:textId="77777777" w:rsidR="000575BF" w:rsidRPr="006229C1" w:rsidRDefault="000575BF" w:rsidP="000575BF">
      <w:pPr>
        <w:spacing w:after="100" w:afterAutospacing="1"/>
        <w:jc w:val="center"/>
        <w:rPr>
          <w:rFonts w:ascii="Calibri" w:hAnsi="Calibri" w:cs="Calibri"/>
          <w:b/>
          <w:color w:val="000000"/>
          <w:sz w:val="19"/>
          <w:szCs w:val="19"/>
          <w:u w:val="single"/>
        </w:rPr>
      </w:pPr>
      <w:r w:rsidRPr="006229C1">
        <w:rPr>
          <w:rFonts w:ascii="Calibri" w:hAnsi="Calibri" w:cs="Calibri"/>
          <w:b/>
          <w:color w:val="000000"/>
          <w:sz w:val="22"/>
          <w:szCs w:val="22"/>
          <w:u w:val="single"/>
        </w:rPr>
        <w:lastRenderedPageBreak/>
        <w:t>Activate</w:t>
      </w:r>
    </w:p>
    <w:tbl>
      <w:tblPr>
        <w:tblW w:w="9045" w:type="dxa"/>
        <w:tblInd w:w="750" w:type="dxa"/>
        <w:tblLayout w:type="fixed"/>
        <w:tblCellMar>
          <w:left w:w="30" w:type="dxa"/>
          <w:right w:w="30" w:type="dxa"/>
        </w:tblCellMar>
        <w:tblLook w:val="04A0" w:firstRow="1" w:lastRow="0" w:firstColumn="1" w:lastColumn="0" w:noHBand="0" w:noVBand="1"/>
      </w:tblPr>
      <w:tblGrid>
        <w:gridCol w:w="9045"/>
      </w:tblGrid>
      <w:tr w:rsidR="000575BF" w:rsidRPr="006229C1" w14:paraId="6807FA12" w14:textId="77777777" w:rsidTr="009067B3">
        <w:trPr>
          <w:trHeight w:val="288"/>
        </w:trPr>
        <w:tc>
          <w:tcPr>
            <w:tcW w:w="9045" w:type="dxa"/>
            <w:tcBorders>
              <w:top w:val="double" w:sz="6" w:space="0" w:color="000000"/>
              <w:left w:val="double" w:sz="4" w:space="0" w:color="000000"/>
              <w:bottom w:val="double" w:sz="6" w:space="0" w:color="000000"/>
              <w:right w:val="double" w:sz="6" w:space="0" w:color="000000"/>
            </w:tcBorders>
            <w:shd w:val="clear" w:color="auto" w:fill="FFFFFF"/>
            <w:vAlign w:val="center"/>
            <w:hideMark/>
          </w:tcPr>
          <w:p w14:paraId="7C47C2C5" w14:textId="77777777" w:rsidR="000575BF" w:rsidRPr="006229C1" w:rsidRDefault="000575BF" w:rsidP="009067B3">
            <w:pPr>
              <w:ind w:left="-84"/>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  Services</w:t>
            </w:r>
          </w:p>
        </w:tc>
      </w:tr>
      <w:tr w:rsidR="000575BF" w:rsidRPr="006229C1" w14:paraId="2DF7A130" w14:textId="77777777" w:rsidTr="009067B3">
        <w:trPr>
          <w:trHeight w:val="274"/>
        </w:trPr>
        <w:tc>
          <w:tcPr>
            <w:tcW w:w="9045" w:type="dxa"/>
            <w:tcBorders>
              <w:top w:val="double" w:sz="6" w:space="0" w:color="000000"/>
              <w:left w:val="double" w:sz="4" w:space="0" w:color="auto"/>
              <w:bottom w:val="single" w:sz="4" w:space="0" w:color="auto"/>
              <w:right w:val="double" w:sz="6" w:space="0" w:color="000000"/>
            </w:tcBorders>
          </w:tcPr>
          <w:p w14:paraId="15118425" w14:textId="77777777" w:rsidR="000575BF" w:rsidRPr="006229C1" w:rsidRDefault="000575BF" w:rsidP="009067B3">
            <w:pPr>
              <w:rPr>
                <w:rFonts w:ascii="Calibri" w:eastAsia="Arial Unicode MS" w:hAnsi="Calibri" w:cs="Calibri"/>
                <w:sz w:val="19"/>
                <w:szCs w:val="19"/>
                <w:lang w:bidi="he-IL"/>
              </w:rPr>
            </w:pPr>
            <w:r w:rsidRPr="006229C1">
              <w:rPr>
                <w:rFonts w:ascii="Calibri" w:hAnsi="Calibri" w:cs="Calibri"/>
                <w:b/>
                <w:sz w:val="19"/>
                <w:szCs w:val="19"/>
                <w:lang w:eastAsia="ja-JP"/>
              </w:rPr>
              <w:t>Activate (Base/Core)</w:t>
            </w:r>
            <w:r w:rsidRPr="006229C1">
              <w:rPr>
                <w:rFonts w:ascii="Calibri" w:eastAsia="Calibri" w:hAnsi="Calibri" w:cs="Calibri"/>
                <w:color w:val="000000"/>
                <w:sz w:val="19"/>
                <w:szCs w:val="19"/>
              </w:rPr>
              <w:t xml:space="preserve"> - Synchronous Data Exchange Portal;</w:t>
            </w:r>
            <w:r w:rsidRPr="006229C1">
              <w:rPr>
                <w:rFonts w:ascii="Calibri" w:eastAsia="Arial Unicode MS" w:hAnsi="Calibri" w:cs="Calibri"/>
                <w:sz w:val="19"/>
                <w:szCs w:val="19"/>
                <w:lang w:bidi="he-IL"/>
              </w:rPr>
              <w:t xml:space="preserve"> certain data can be uploaded or downloaded (this includes, but not limited to: Shopper ID and Shopper Insight (download from Segment)</w:t>
            </w:r>
          </w:p>
          <w:p w14:paraId="5C073FBA" w14:textId="77777777" w:rsidR="000575BF" w:rsidRPr="006229C1" w:rsidRDefault="000575BF" w:rsidP="009067B3">
            <w:pPr>
              <w:ind w:left="60"/>
              <w:rPr>
                <w:rFonts w:ascii="Calibri" w:hAnsi="Calibri" w:cs="Calibri"/>
                <w:color w:val="000000"/>
                <w:sz w:val="19"/>
                <w:szCs w:val="19"/>
                <w:lang w:eastAsia="ja-JP"/>
              </w:rPr>
            </w:pPr>
          </w:p>
          <w:p w14:paraId="1D24BCEE" w14:textId="77777777" w:rsidR="000575BF" w:rsidRPr="006229C1" w:rsidRDefault="000575BF" w:rsidP="009067B3">
            <w:pPr>
              <w:rPr>
                <w:rFonts w:ascii="Calibri" w:hAnsi="Calibri" w:cs="Calibri"/>
                <w:sz w:val="19"/>
                <w:szCs w:val="19"/>
              </w:rPr>
            </w:pPr>
            <w:commentRangeStart w:id="59"/>
            <w:r w:rsidRPr="006229C1">
              <w:rPr>
                <w:rFonts w:ascii="Calibri" w:hAnsi="Calibri" w:cs="Calibri"/>
                <w:color w:val="000000"/>
                <w:sz w:val="19"/>
                <w:szCs w:val="19"/>
                <w:lang w:eastAsia="ja-JP"/>
              </w:rPr>
              <w:t>Enterprise-wide or XXX license(s) for log in to access web-based services.</w:t>
            </w:r>
            <w:commentRangeEnd w:id="59"/>
            <w:r w:rsidRPr="006229C1">
              <w:rPr>
                <w:sz w:val="16"/>
                <w:szCs w:val="16"/>
              </w:rPr>
              <w:commentReference w:id="59"/>
            </w:r>
          </w:p>
          <w:p w14:paraId="2570C1B1" w14:textId="77777777" w:rsidR="000575BF" w:rsidRPr="006229C1" w:rsidRDefault="000575BF" w:rsidP="009067B3">
            <w:pPr>
              <w:ind w:left="60"/>
              <w:rPr>
                <w:rFonts w:ascii="Calibri" w:hAnsi="Calibri" w:cs="Calibri"/>
                <w:sz w:val="19"/>
                <w:szCs w:val="19"/>
              </w:rPr>
            </w:pPr>
          </w:p>
          <w:p w14:paraId="71C364DC" w14:textId="77777777" w:rsidR="000575BF" w:rsidRPr="006229C1" w:rsidRDefault="000575BF" w:rsidP="009067B3">
            <w:pPr>
              <w:rPr>
                <w:rFonts w:ascii="Calibri" w:hAnsi="Calibri" w:cs="Calibri"/>
                <w:sz w:val="19"/>
                <w:szCs w:val="19"/>
                <w:rtl/>
              </w:rPr>
            </w:pPr>
            <w:r w:rsidRPr="006229C1">
              <w:rPr>
                <w:rFonts w:ascii="Calibri" w:eastAsia="Calibri" w:hAnsi="Calibri" w:cs="Calibri"/>
                <w:color w:val="000000"/>
                <w:sz w:val="19"/>
                <w:szCs w:val="19"/>
              </w:rPr>
              <w:t xml:space="preserve">Insight Module (up to ten (10) </w:t>
            </w:r>
            <w:r w:rsidRPr="006229C1">
              <w:rPr>
                <w:rFonts w:ascii="Calibri" w:hAnsi="Calibri" w:cs="Calibri"/>
                <w:sz w:val="19"/>
                <w:szCs w:val="19"/>
              </w:rPr>
              <w:t xml:space="preserve">Reports </w:t>
            </w:r>
            <w:r w:rsidRPr="006229C1">
              <w:rPr>
                <w:rFonts w:ascii="Calibri" w:hAnsi="Calibri" w:cs="Calibri"/>
                <w:sz w:val="19"/>
                <w:szCs w:val="19"/>
                <w:highlight w:val="yellow"/>
              </w:rPr>
              <w:t>LIST OR DON”T LIST</w:t>
            </w:r>
            <w:r w:rsidRPr="006229C1">
              <w:rPr>
                <w:rFonts w:ascii="Calibri" w:hAnsi="Calibri" w:cs="Calibri"/>
                <w:sz w:val="19"/>
                <w:szCs w:val="19"/>
              </w:rPr>
              <w:t>)</w:t>
            </w:r>
          </w:p>
          <w:p w14:paraId="700149A6" w14:textId="77777777" w:rsidR="000575BF" w:rsidRPr="006229C1" w:rsidRDefault="000575BF" w:rsidP="000575BF">
            <w:pPr>
              <w:numPr>
                <w:ilvl w:val="0"/>
                <w:numId w:val="23"/>
              </w:numPr>
              <w:rPr>
                <w:rFonts w:ascii="Calibri" w:eastAsia="Calibri" w:hAnsi="Calibri" w:cs="Calibri"/>
                <w:color w:val="000000"/>
                <w:sz w:val="19"/>
                <w:szCs w:val="19"/>
              </w:rPr>
            </w:pPr>
            <w:r w:rsidRPr="006229C1">
              <w:rPr>
                <w:rFonts w:ascii="Calibri" w:eastAsia="Calibri" w:hAnsi="Calibri" w:cs="Calibri"/>
                <w:color w:val="000000"/>
                <w:sz w:val="19"/>
                <w:szCs w:val="19"/>
              </w:rPr>
              <w:t>Sales Performance</w:t>
            </w:r>
          </w:p>
          <w:p w14:paraId="7C735DB6" w14:textId="77777777" w:rsidR="000575BF" w:rsidRPr="006229C1" w:rsidRDefault="000575BF" w:rsidP="000575BF">
            <w:pPr>
              <w:numPr>
                <w:ilvl w:val="0"/>
                <w:numId w:val="23"/>
              </w:numPr>
              <w:rPr>
                <w:rFonts w:ascii="Calibri" w:eastAsia="Calibri" w:hAnsi="Calibri" w:cs="Calibri"/>
                <w:color w:val="000000"/>
                <w:sz w:val="19"/>
                <w:szCs w:val="19"/>
              </w:rPr>
            </w:pPr>
            <w:r w:rsidRPr="006229C1">
              <w:rPr>
                <w:rFonts w:ascii="Calibri" w:eastAsia="Calibri" w:hAnsi="Calibri" w:cs="Calibri"/>
                <w:color w:val="000000"/>
                <w:sz w:val="19"/>
                <w:szCs w:val="19"/>
              </w:rPr>
              <w:t>Sales Performance Trend</w:t>
            </w:r>
          </w:p>
          <w:p w14:paraId="70DF0B6C" w14:textId="77777777" w:rsidR="000575BF" w:rsidRPr="006229C1" w:rsidRDefault="000575BF" w:rsidP="000575BF">
            <w:pPr>
              <w:numPr>
                <w:ilvl w:val="0"/>
                <w:numId w:val="23"/>
              </w:numPr>
              <w:rPr>
                <w:rFonts w:ascii="Calibri" w:eastAsia="Calibri" w:hAnsi="Calibri" w:cs="Calibri"/>
                <w:color w:val="000000"/>
                <w:sz w:val="19"/>
                <w:szCs w:val="19"/>
              </w:rPr>
            </w:pPr>
            <w:r w:rsidRPr="006229C1">
              <w:rPr>
                <w:rFonts w:ascii="Calibri" w:eastAsia="Calibri" w:hAnsi="Calibri" w:cs="Calibri"/>
                <w:color w:val="000000"/>
                <w:sz w:val="19"/>
                <w:szCs w:val="19"/>
              </w:rPr>
              <w:t>Sales Drivers</w:t>
            </w:r>
          </w:p>
          <w:p w14:paraId="37C61543" w14:textId="77777777" w:rsidR="000575BF" w:rsidRPr="006229C1" w:rsidRDefault="000575BF" w:rsidP="000575BF">
            <w:pPr>
              <w:numPr>
                <w:ilvl w:val="0"/>
                <w:numId w:val="23"/>
              </w:numPr>
              <w:rPr>
                <w:rFonts w:ascii="Calibri" w:eastAsia="Calibri" w:hAnsi="Calibri" w:cs="Calibri"/>
                <w:color w:val="000000"/>
                <w:sz w:val="19"/>
                <w:szCs w:val="19"/>
              </w:rPr>
            </w:pPr>
            <w:r w:rsidRPr="006229C1">
              <w:rPr>
                <w:rFonts w:ascii="Calibri" w:eastAsia="Calibri" w:hAnsi="Calibri" w:cs="Calibri"/>
                <w:color w:val="000000"/>
                <w:sz w:val="19"/>
                <w:szCs w:val="19"/>
              </w:rPr>
              <w:t>Sales Drivers Trend</w:t>
            </w:r>
          </w:p>
          <w:p w14:paraId="452A7BE3" w14:textId="77777777" w:rsidR="000575BF" w:rsidRPr="006229C1" w:rsidRDefault="000575BF" w:rsidP="000575BF">
            <w:pPr>
              <w:numPr>
                <w:ilvl w:val="0"/>
                <w:numId w:val="23"/>
              </w:numPr>
              <w:rPr>
                <w:rFonts w:ascii="Calibri" w:eastAsia="Calibri" w:hAnsi="Calibri" w:cs="Calibri"/>
                <w:color w:val="000000"/>
                <w:sz w:val="19"/>
                <w:szCs w:val="19"/>
              </w:rPr>
            </w:pPr>
            <w:r w:rsidRPr="006229C1">
              <w:rPr>
                <w:rFonts w:ascii="Calibri" w:eastAsia="Calibri" w:hAnsi="Calibri" w:cs="Calibri"/>
                <w:color w:val="000000"/>
                <w:sz w:val="19"/>
                <w:szCs w:val="19"/>
              </w:rPr>
              <w:t>Loyalty Behavior</w:t>
            </w:r>
          </w:p>
          <w:p w14:paraId="09DF976C" w14:textId="77777777" w:rsidR="000575BF" w:rsidRPr="006229C1" w:rsidRDefault="000575BF" w:rsidP="000575BF">
            <w:pPr>
              <w:numPr>
                <w:ilvl w:val="0"/>
                <w:numId w:val="23"/>
              </w:numPr>
              <w:rPr>
                <w:rFonts w:ascii="Calibri" w:eastAsia="Calibri" w:hAnsi="Calibri" w:cs="Calibri"/>
                <w:color w:val="000000"/>
                <w:sz w:val="19"/>
                <w:szCs w:val="19"/>
              </w:rPr>
            </w:pPr>
            <w:r w:rsidRPr="006229C1">
              <w:rPr>
                <w:rFonts w:ascii="Calibri" w:eastAsia="Calibri" w:hAnsi="Calibri" w:cs="Calibri"/>
                <w:color w:val="000000"/>
                <w:sz w:val="19"/>
                <w:szCs w:val="19"/>
              </w:rPr>
              <w:t>Loyalty Behavior Trend</w:t>
            </w:r>
          </w:p>
          <w:p w14:paraId="61C0C98C" w14:textId="77777777" w:rsidR="000575BF" w:rsidRPr="006229C1" w:rsidRDefault="000575BF" w:rsidP="000575BF">
            <w:pPr>
              <w:numPr>
                <w:ilvl w:val="0"/>
                <w:numId w:val="23"/>
              </w:numPr>
              <w:rPr>
                <w:rFonts w:ascii="Calibri" w:eastAsia="Calibri" w:hAnsi="Calibri" w:cs="Calibri"/>
                <w:color w:val="000000"/>
                <w:sz w:val="19"/>
                <w:szCs w:val="19"/>
              </w:rPr>
            </w:pPr>
            <w:r w:rsidRPr="006229C1">
              <w:rPr>
                <w:rFonts w:ascii="Calibri" w:eastAsia="Calibri" w:hAnsi="Calibri" w:cs="Calibri"/>
                <w:color w:val="000000"/>
                <w:sz w:val="19"/>
                <w:szCs w:val="19"/>
              </w:rPr>
              <w:t>Category Share Report</w:t>
            </w:r>
          </w:p>
          <w:p w14:paraId="3C00EC5B" w14:textId="77777777" w:rsidR="000575BF" w:rsidRPr="006229C1" w:rsidRDefault="000575BF" w:rsidP="000575BF">
            <w:pPr>
              <w:numPr>
                <w:ilvl w:val="0"/>
                <w:numId w:val="23"/>
              </w:numPr>
              <w:rPr>
                <w:rFonts w:ascii="Calibri" w:eastAsia="Calibri" w:hAnsi="Calibri" w:cs="Calibri"/>
                <w:color w:val="000000"/>
                <w:sz w:val="19"/>
                <w:szCs w:val="19"/>
              </w:rPr>
            </w:pPr>
            <w:r w:rsidRPr="006229C1">
              <w:rPr>
                <w:rFonts w:ascii="Calibri" w:eastAsia="Calibri" w:hAnsi="Calibri" w:cs="Calibri"/>
                <w:color w:val="000000"/>
                <w:sz w:val="19"/>
                <w:szCs w:val="19"/>
              </w:rPr>
              <w:t>Purchase Combination Analysis</w:t>
            </w:r>
          </w:p>
          <w:p w14:paraId="0A783980" w14:textId="77777777" w:rsidR="000575BF" w:rsidRPr="006229C1" w:rsidRDefault="000575BF" w:rsidP="000575BF">
            <w:pPr>
              <w:numPr>
                <w:ilvl w:val="0"/>
                <w:numId w:val="23"/>
              </w:numPr>
              <w:rPr>
                <w:rFonts w:ascii="Calibri" w:eastAsia="Calibri" w:hAnsi="Calibri" w:cs="Calibri"/>
                <w:color w:val="000000"/>
                <w:sz w:val="19"/>
                <w:szCs w:val="19"/>
              </w:rPr>
            </w:pPr>
            <w:r w:rsidRPr="006229C1">
              <w:rPr>
                <w:rFonts w:ascii="Calibri" w:eastAsia="Calibri" w:hAnsi="Calibri" w:cs="Calibri"/>
                <w:color w:val="000000"/>
                <w:sz w:val="19"/>
                <w:szCs w:val="19"/>
              </w:rPr>
              <w:t>Brand and Category Affinity</w:t>
            </w:r>
          </w:p>
          <w:p w14:paraId="4142A031" w14:textId="77777777" w:rsidR="000575BF" w:rsidRPr="006229C1" w:rsidRDefault="000575BF" w:rsidP="000575BF">
            <w:pPr>
              <w:numPr>
                <w:ilvl w:val="0"/>
                <w:numId w:val="23"/>
              </w:numPr>
              <w:rPr>
                <w:rFonts w:ascii="Calibri" w:hAnsi="Calibri" w:cs="Calibri"/>
                <w:sz w:val="19"/>
                <w:szCs w:val="19"/>
                <w:lang w:eastAsia="ja-JP"/>
              </w:rPr>
            </w:pPr>
            <w:r w:rsidRPr="006229C1">
              <w:rPr>
                <w:rFonts w:ascii="Calibri" w:eastAsia="Calibri" w:hAnsi="Calibri" w:cs="Calibri"/>
                <w:color w:val="000000"/>
                <w:sz w:val="19"/>
                <w:szCs w:val="19"/>
              </w:rPr>
              <w:t>Brand and Product Rank</w:t>
            </w:r>
          </w:p>
          <w:p w14:paraId="34085696" w14:textId="77777777" w:rsidR="000575BF" w:rsidRPr="006229C1" w:rsidRDefault="000575BF" w:rsidP="009067B3">
            <w:pPr>
              <w:ind w:left="720"/>
              <w:rPr>
                <w:rFonts w:ascii="Calibri" w:eastAsia="Calibri" w:hAnsi="Calibri" w:cs="Calibri"/>
                <w:color w:val="000000"/>
                <w:sz w:val="19"/>
                <w:szCs w:val="19"/>
              </w:rPr>
            </w:pPr>
          </w:p>
          <w:p w14:paraId="3EEE89B7" w14:textId="77777777" w:rsidR="000575BF" w:rsidRPr="006229C1" w:rsidRDefault="000575BF" w:rsidP="009067B3">
            <w:pPr>
              <w:rPr>
                <w:rFonts w:ascii="Calibri" w:hAnsi="Calibri" w:cs="Calibri"/>
                <w:sz w:val="19"/>
                <w:szCs w:val="19"/>
                <w:lang w:eastAsia="ja-JP"/>
              </w:rPr>
            </w:pPr>
            <w:r w:rsidRPr="006229C1">
              <w:rPr>
                <w:rFonts w:ascii="Calibri" w:eastAsia="Arial Unicode MS" w:hAnsi="Calibri" w:cs="Calibri"/>
                <w:sz w:val="19"/>
                <w:szCs w:val="19"/>
                <w:lang w:bidi="he-IL"/>
              </w:rPr>
              <w:t>These processes run immediately and complete synchronously in the user session, reporting success or failure. For downloads, the file becomes available as a downloaded file in the browser.</w:t>
            </w:r>
          </w:p>
          <w:p w14:paraId="6026076C" w14:textId="77777777" w:rsidR="000575BF" w:rsidRPr="006229C1" w:rsidRDefault="000575BF" w:rsidP="009067B3">
            <w:pPr>
              <w:ind w:left="720"/>
              <w:rPr>
                <w:rFonts w:ascii="Calibri" w:hAnsi="Calibri" w:cs="Calibri"/>
                <w:b/>
                <w:sz w:val="19"/>
                <w:szCs w:val="19"/>
                <w:highlight w:val="green"/>
                <w:lang w:eastAsia="ja-JP"/>
              </w:rPr>
            </w:pPr>
          </w:p>
        </w:tc>
      </w:tr>
    </w:tbl>
    <w:p w14:paraId="0FEF77F2" w14:textId="77777777" w:rsidR="000575BF" w:rsidRPr="006229C1" w:rsidRDefault="000575BF" w:rsidP="000575BF">
      <w:pPr>
        <w:spacing w:after="120" w:line="259" w:lineRule="auto"/>
        <w:jc w:val="center"/>
        <w:rPr>
          <w:rFonts w:ascii="Calibri" w:eastAsia="Yu Mincho" w:hAnsi="Calibri" w:cs="Calibri"/>
          <w:b/>
          <w:bCs/>
          <w:color w:val="000000"/>
          <w:sz w:val="22"/>
          <w:szCs w:val="22"/>
        </w:rPr>
      </w:pPr>
    </w:p>
    <w:p w14:paraId="70D939A8" w14:textId="77777777" w:rsidR="000575BF" w:rsidRPr="006229C1" w:rsidRDefault="000575BF" w:rsidP="000575BF">
      <w:pPr>
        <w:spacing w:after="120" w:line="259" w:lineRule="auto"/>
        <w:jc w:val="center"/>
        <w:rPr>
          <w:rFonts w:ascii="Calibri" w:eastAsia="Yu Mincho" w:hAnsi="Calibri" w:cs="Calibri"/>
          <w:b/>
          <w:bCs/>
          <w:color w:val="000000"/>
          <w:sz w:val="22"/>
          <w:szCs w:val="22"/>
        </w:rPr>
      </w:pPr>
      <w:r w:rsidRPr="006229C1">
        <w:rPr>
          <w:rFonts w:ascii="Calibri" w:eastAsia="Yu Mincho" w:hAnsi="Calibri" w:cs="Calibri"/>
          <w:b/>
          <w:bCs/>
          <w:color w:val="000000"/>
          <w:sz w:val="22"/>
          <w:szCs w:val="22"/>
        </w:rPr>
        <w:t xml:space="preserve">Other Access of </w:t>
      </w:r>
      <w:commentRangeStart w:id="60"/>
      <w:r w:rsidRPr="006229C1">
        <w:rPr>
          <w:rFonts w:ascii="Calibri" w:eastAsia="Yu Mincho" w:hAnsi="Calibri" w:cs="Calibri"/>
          <w:b/>
          <w:bCs/>
          <w:color w:val="000000"/>
          <w:sz w:val="22"/>
          <w:szCs w:val="22"/>
        </w:rPr>
        <w:t>Services</w:t>
      </w:r>
      <w:commentRangeEnd w:id="60"/>
      <w:r w:rsidRPr="006229C1">
        <w:rPr>
          <w:sz w:val="16"/>
          <w:szCs w:val="16"/>
        </w:rPr>
        <w:commentReference w:id="60"/>
      </w:r>
    </w:p>
    <w:tbl>
      <w:tblPr>
        <w:tblStyle w:val="TableGrid"/>
        <w:tblW w:w="9090" w:type="dxa"/>
        <w:tblInd w:w="715" w:type="dxa"/>
        <w:tblLayout w:type="fixed"/>
        <w:tblLook w:val="04A0" w:firstRow="1" w:lastRow="0" w:firstColumn="1" w:lastColumn="0" w:noHBand="0" w:noVBand="1"/>
      </w:tblPr>
      <w:tblGrid>
        <w:gridCol w:w="2880"/>
        <w:gridCol w:w="1980"/>
        <w:gridCol w:w="4230"/>
      </w:tblGrid>
      <w:tr w:rsidR="000575BF" w:rsidRPr="006229C1" w14:paraId="316BDA5D" w14:textId="77777777" w:rsidTr="009067B3">
        <w:tc>
          <w:tcPr>
            <w:tcW w:w="2880" w:type="dxa"/>
          </w:tcPr>
          <w:p w14:paraId="5885CB74" w14:textId="77777777" w:rsidR="000575BF" w:rsidRPr="006229C1" w:rsidRDefault="000575BF" w:rsidP="009067B3">
            <w:pPr>
              <w:rPr>
                <w:rFonts w:ascii="Calibri" w:eastAsia="Calibri" w:hAnsi="Calibri" w:cs="Calibri"/>
                <w:b/>
                <w:bCs/>
                <w:color w:val="000000"/>
                <w:sz w:val="19"/>
                <w:szCs w:val="19"/>
              </w:rPr>
            </w:pPr>
            <w:r w:rsidRPr="006229C1">
              <w:rPr>
                <w:rFonts w:ascii="Calibri" w:eastAsia="Calibri" w:hAnsi="Calibri" w:cs="Calibri"/>
                <w:b/>
                <w:bCs/>
                <w:color w:val="000000"/>
                <w:sz w:val="19"/>
                <w:szCs w:val="19"/>
              </w:rPr>
              <w:t>Platform</w:t>
            </w:r>
          </w:p>
          <w:p w14:paraId="1FDB10DC" w14:textId="77777777" w:rsidR="000575BF" w:rsidRPr="006229C1" w:rsidRDefault="000575BF" w:rsidP="009067B3">
            <w:pPr>
              <w:rPr>
                <w:rFonts w:ascii="Calibri" w:eastAsia="Yu Mincho" w:hAnsi="Calibri" w:cs="Calibri"/>
                <w:sz w:val="19"/>
                <w:szCs w:val="19"/>
              </w:rPr>
            </w:pPr>
            <w:r w:rsidRPr="006229C1">
              <w:rPr>
                <w:rFonts w:ascii="Calibri" w:eastAsia="Yu Mincho" w:hAnsi="Calibri" w:cs="Calibri"/>
                <w:sz w:val="19"/>
                <w:szCs w:val="19"/>
                <w:highlight w:val="cyan"/>
              </w:rPr>
              <w:t>[pick one or more and include information below: examples include FTP, or other method]</w:t>
            </w:r>
            <w:r w:rsidRPr="006229C1">
              <w:rPr>
                <w:rFonts w:ascii="Calibri" w:eastAsia="Yu Mincho" w:hAnsi="Calibri" w:cs="Calibri"/>
                <w:sz w:val="19"/>
                <w:szCs w:val="19"/>
              </w:rPr>
              <w:t xml:space="preserve"> </w:t>
            </w:r>
          </w:p>
          <w:p w14:paraId="32229B18" w14:textId="77777777" w:rsidR="000575BF" w:rsidRPr="006229C1" w:rsidRDefault="000575BF" w:rsidP="009067B3">
            <w:pPr>
              <w:rPr>
                <w:rFonts w:ascii="Calibri" w:eastAsia="Calibri" w:hAnsi="Calibri" w:cs="Calibri"/>
                <w:color w:val="000000"/>
                <w:sz w:val="19"/>
                <w:szCs w:val="19"/>
              </w:rPr>
            </w:pPr>
          </w:p>
        </w:tc>
        <w:tc>
          <w:tcPr>
            <w:tcW w:w="1980" w:type="dxa"/>
          </w:tcPr>
          <w:p w14:paraId="74A4B305" w14:textId="77777777" w:rsidR="000575BF" w:rsidRPr="006229C1" w:rsidRDefault="000575BF" w:rsidP="009067B3">
            <w:pPr>
              <w:rPr>
                <w:rFonts w:ascii="Calibri" w:eastAsia="Calibri" w:hAnsi="Calibri" w:cs="Calibri"/>
                <w:b/>
                <w:bCs/>
                <w:color w:val="000000"/>
                <w:sz w:val="19"/>
                <w:szCs w:val="19"/>
              </w:rPr>
            </w:pPr>
            <w:r w:rsidRPr="006229C1">
              <w:rPr>
                <w:rFonts w:ascii="Calibri" w:eastAsia="Calibri" w:hAnsi="Calibri" w:cs="Calibri"/>
                <w:b/>
                <w:bCs/>
                <w:color w:val="000000"/>
                <w:sz w:val="19"/>
                <w:szCs w:val="19"/>
              </w:rPr>
              <w:t>Number of Users</w:t>
            </w:r>
          </w:p>
        </w:tc>
        <w:tc>
          <w:tcPr>
            <w:tcW w:w="4230" w:type="dxa"/>
          </w:tcPr>
          <w:p w14:paraId="6D74B5B5" w14:textId="77777777" w:rsidR="000575BF" w:rsidRPr="006229C1" w:rsidRDefault="000575BF" w:rsidP="009067B3">
            <w:pPr>
              <w:rPr>
                <w:rFonts w:ascii="Calibri" w:eastAsia="Calibri" w:hAnsi="Calibri" w:cs="Calibri"/>
                <w:b/>
                <w:bCs/>
                <w:color w:val="000000"/>
                <w:sz w:val="19"/>
                <w:szCs w:val="19"/>
              </w:rPr>
            </w:pPr>
            <w:r w:rsidRPr="006229C1">
              <w:rPr>
                <w:rFonts w:ascii="Calibri" w:eastAsia="Calibri" w:hAnsi="Calibri" w:cs="Calibri"/>
                <w:b/>
                <w:bCs/>
                <w:color w:val="000000"/>
                <w:sz w:val="19"/>
                <w:szCs w:val="19"/>
              </w:rPr>
              <w:t xml:space="preserve">Additional Information </w:t>
            </w:r>
          </w:p>
        </w:tc>
      </w:tr>
      <w:tr w:rsidR="000575BF" w:rsidRPr="006229C1" w14:paraId="2E0BD174" w14:textId="77777777" w:rsidTr="009067B3">
        <w:tc>
          <w:tcPr>
            <w:tcW w:w="2880" w:type="dxa"/>
          </w:tcPr>
          <w:p w14:paraId="11A4F422" w14:textId="77777777" w:rsidR="000575BF" w:rsidRPr="006229C1" w:rsidRDefault="000575BF" w:rsidP="009067B3">
            <w:pPr>
              <w:rPr>
                <w:rFonts w:ascii="Calibri" w:eastAsia="Calibri" w:hAnsi="Calibri" w:cs="Calibri"/>
                <w:color w:val="000000"/>
                <w:sz w:val="19"/>
                <w:szCs w:val="19"/>
                <w:highlight w:val="cyan"/>
              </w:rPr>
            </w:pPr>
            <w:r w:rsidRPr="006229C1">
              <w:rPr>
                <w:rFonts w:ascii="Calibri" w:eastAsia="Calibri" w:hAnsi="Calibri" w:cs="Calibri"/>
                <w:color w:val="000000"/>
                <w:sz w:val="19"/>
                <w:szCs w:val="19"/>
                <w:highlight w:val="cyan"/>
              </w:rPr>
              <w:t>Spaceman</w:t>
            </w:r>
          </w:p>
        </w:tc>
        <w:tc>
          <w:tcPr>
            <w:tcW w:w="1980" w:type="dxa"/>
          </w:tcPr>
          <w:p w14:paraId="003687BC" w14:textId="77777777" w:rsidR="000575BF" w:rsidRPr="006229C1" w:rsidRDefault="000575BF" w:rsidP="009067B3">
            <w:pPr>
              <w:rPr>
                <w:rFonts w:ascii="Calibri" w:eastAsia="Calibri" w:hAnsi="Calibri" w:cs="Calibri"/>
                <w:color w:val="000000"/>
                <w:sz w:val="19"/>
                <w:szCs w:val="19"/>
                <w:highlight w:val="cyan"/>
              </w:rPr>
            </w:pPr>
            <w:r w:rsidRPr="006229C1">
              <w:rPr>
                <w:rFonts w:ascii="Calibri" w:eastAsia="Calibri" w:hAnsi="Calibri" w:cs="Calibri"/>
                <w:color w:val="000000"/>
                <w:sz w:val="19"/>
                <w:szCs w:val="19"/>
                <w:highlight w:val="cyan"/>
              </w:rPr>
              <w:t>See “copies” noted in Spaceman Exhibit</w:t>
            </w:r>
          </w:p>
        </w:tc>
        <w:tc>
          <w:tcPr>
            <w:tcW w:w="4230" w:type="dxa"/>
          </w:tcPr>
          <w:p w14:paraId="4701E06F" w14:textId="77777777" w:rsidR="000575BF" w:rsidRPr="006229C1" w:rsidRDefault="000575BF" w:rsidP="009067B3">
            <w:pPr>
              <w:rPr>
                <w:rFonts w:ascii="Calibri" w:eastAsia="Calibri" w:hAnsi="Calibri" w:cs="Calibri"/>
                <w:color w:val="000000"/>
                <w:sz w:val="19"/>
                <w:szCs w:val="19"/>
              </w:rPr>
            </w:pPr>
          </w:p>
        </w:tc>
      </w:tr>
      <w:tr w:rsidR="000575BF" w:rsidRPr="006229C1" w14:paraId="4D3BCC27" w14:textId="77777777" w:rsidTr="009067B3">
        <w:tc>
          <w:tcPr>
            <w:tcW w:w="2880" w:type="dxa"/>
          </w:tcPr>
          <w:p w14:paraId="166F09D0" w14:textId="77777777" w:rsidR="000575BF" w:rsidRPr="006229C1" w:rsidRDefault="000575BF" w:rsidP="009067B3">
            <w:pPr>
              <w:rPr>
                <w:rFonts w:ascii="Calibri" w:eastAsia="Calibri" w:hAnsi="Calibri" w:cs="Calibri"/>
                <w:color w:val="000000"/>
                <w:sz w:val="19"/>
                <w:szCs w:val="19"/>
                <w:highlight w:val="cyan"/>
              </w:rPr>
            </w:pPr>
            <w:r w:rsidRPr="006229C1">
              <w:rPr>
                <w:rFonts w:ascii="Calibri" w:eastAsia="Calibri" w:hAnsi="Calibri" w:cs="Calibri"/>
                <w:color w:val="000000"/>
                <w:sz w:val="19"/>
                <w:szCs w:val="19"/>
                <w:highlight w:val="cyan"/>
              </w:rPr>
              <w:t>AWS S3 (Financial Services)</w:t>
            </w:r>
          </w:p>
        </w:tc>
        <w:tc>
          <w:tcPr>
            <w:tcW w:w="1980" w:type="dxa"/>
          </w:tcPr>
          <w:p w14:paraId="3CD82CA8" w14:textId="77777777" w:rsidR="000575BF" w:rsidRPr="006229C1" w:rsidRDefault="000575BF" w:rsidP="009067B3">
            <w:pPr>
              <w:rPr>
                <w:rFonts w:ascii="Calibri" w:eastAsia="Calibri" w:hAnsi="Calibri" w:cs="Calibri"/>
                <w:color w:val="000000"/>
                <w:sz w:val="19"/>
                <w:szCs w:val="19"/>
                <w:highlight w:val="cyan"/>
              </w:rPr>
            </w:pPr>
          </w:p>
        </w:tc>
        <w:tc>
          <w:tcPr>
            <w:tcW w:w="4230" w:type="dxa"/>
          </w:tcPr>
          <w:p w14:paraId="4C35F66F" w14:textId="77777777" w:rsidR="000575BF" w:rsidRPr="006229C1" w:rsidRDefault="000575BF" w:rsidP="009067B3">
            <w:pPr>
              <w:rPr>
                <w:rFonts w:ascii="Calibri" w:eastAsia="Calibri" w:hAnsi="Calibri" w:cs="Calibri"/>
                <w:color w:val="000000"/>
                <w:sz w:val="19"/>
                <w:szCs w:val="19"/>
              </w:rPr>
            </w:pPr>
          </w:p>
        </w:tc>
      </w:tr>
      <w:tr w:rsidR="000575BF" w:rsidRPr="006229C1" w14:paraId="35BAFEFC" w14:textId="77777777" w:rsidTr="009067B3">
        <w:tc>
          <w:tcPr>
            <w:tcW w:w="2880" w:type="dxa"/>
          </w:tcPr>
          <w:p w14:paraId="0A13C71E" w14:textId="77777777" w:rsidR="000575BF" w:rsidRPr="006229C1" w:rsidRDefault="000575BF" w:rsidP="009067B3">
            <w:pPr>
              <w:rPr>
                <w:rFonts w:ascii="Calibri" w:eastAsia="Calibri" w:hAnsi="Calibri" w:cs="Calibri"/>
                <w:color w:val="000000"/>
                <w:sz w:val="19"/>
                <w:szCs w:val="19"/>
                <w:highlight w:val="cyan"/>
              </w:rPr>
            </w:pPr>
            <w:r w:rsidRPr="006229C1">
              <w:rPr>
                <w:rFonts w:ascii="Calibri" w:eastAsia="Calibri" w:hAnsi="Calibri" w:cs="Calibri"/>
                <w:color w:val="000000"/>
                <w:sz w:val="19"/>
                <w:szCs w:val="19"/>
                <w:highlight w:val="cyan"/>
              </w:rPr>
              <w:t>SFTP</w:t>
            </w:r>
          </w:p>
        </w:tc>
        <w:tc>
          <w:tcPr>
            <w:tcW w:w="1980" w:type="dxa"/>
          </w:tcPr>
          <w:p w14:paraId="33CA804C" w14:textId="77777777" w:rsidR="000575BF" w:rsidRPr="006229C1" w:rsidRDefault="000575BF" w:rsidP="009067B3">
            <w:pPr>
              <w:rPr>
                <w:rFonts w:ascii="Calibri" w:eastAsia="Calibri" w:hAnsi="Calibri" w:cs="Calibri"/>
                <w:color w:val="000000"/>
                <w:sz w:val="19"/>
                <w:szCs w:val="19"/>
                <w:highlight w:val="cyan"/>
              </w:rPr>
            </w:pPr>
          </w:p>
        </w:tc>
        <w:tc>
          <w:tcPr>
            <w:tcW w:w="4230" w:type="dxa"/>
          </w:tcPr>
          <w:p w14:paraId="7AA8B880" w14:textId="77777777" w:rsidR="000575BF" w:rsidRPr="006229C1" w:rsidRDefault="000575BF" w:rsidP="009067B3">
            <w:pPr>
              <w:rPr>
                <w:rFonts w:ascii="Calibri" w:eastAsia="Calibri" w:hAnsi="Calibri" w:cs="Calibri"/>
                <w:color w:val="000000"/>
                <w:sz w:val="19"/>
                <w:szCs w:val="19"/>
              </w:rPr>
            </w:pPr>
          </w:p>
        </w:tc>
      </w:tr>
      <w:tr w:rsidR="000575BF" w:rsidRPr="006229C1" w14:paraId="23808CA5" w14:textId="77777777" w:rsidTr="009067B3">
        <w:trPr>
          <w:trHeight w:val="818"/>
        </w:trPr>
        <w:tc>
          <w:tcPr>
            <w:tcW w:w="2880" w:type="dxa"/>
          </w:tcPr>
          <w:p w14:paraId="61D4E662" w14:textId="77777777" w:rsidR="000575BF" w:rsidRPr="006229C1" w:rsidRDefault="000575BF" w:rsidP="009067B3">
            <w:pPr>
              <w:rPr>
                <w:rFonts w:ascii="Calibri" w:eastAsia="Calibri" w:hAnsi="Calibri" w:cs="Calibri"/>
                <w:color w:val="000000"/>
                <w:sz w:val="19"/>
                <w:szCs w:val="19"/>
                <w:highlight w:val="cyan"/>
              </w:rPr>
            </w:pPr>
            <w:r w:rsidRPr="006229C1">
              <w:rPr>
                <w:rFonts w:ascii="Calibri" w:eastAsia="Calibri" w:hAnsi="Calibri" w:cs="Calibri"/>
                <w:color w:val="000000"/>
                <w:sz w:val="19"/>
                <w:szCs w:val="19"/>
                <w:highlight w:val="cyan"/>
              </w:rPr>
              <w:t>FTP</w:t>
            </w:r>
          </w:p>
        </w:tc>
        <w:tc>
          <w:tcPr>
            <w:tcW w:w="1980" w:type="dxa"/>
          </w:tcPr>
          <w:p w14:paraId="3F971977" w14:textId="77777777" w:rsidR="000575BF" w:rsidRPr="006229C1" w:rsidRDefault="000575BF" w:rsidP="009067B3">
            <w:pPr>
              <w:rPr>
                <w:rFonts w:ascii="Calibri" w:eastAsia="Calibri" w:hAnsi="Calibri" w:cs="Calibri"/>
                <w:color w:val="000000"/>
                <w:sz w:val="19"/>
                <w:szCs w:val="19"/>
                <w:highlight w:val="cyan"/>
              </w:rPr>
            </w:pPr>
            <w:r w:rsidRPr="006229C1">
              <w:rPr>
                <w:rFonts w:ascii="Calibri" w:eastAsia="Calibri" w:hAnsi="Calibri" w:cs="Calibri"/>
                <w:color w:val="000000"/>
                <w:sz w:val="19"/>
                <w:szCs w:val="19"/>
                <w:highlight w:val="cyan"/>
              </w:rPr>
              <w:t>Unlimited</w:t>
            </w:r>
          </w:p>
        </w:tc>
        <w:tc>
          <w:tcPr>
            <w:tcW w:w="4230" w:type="dxa"/>
          </w:tcPr>
          <w:p w14:paraId="22B8B83C" w14:textId="77777777" w:rsidR="000575BF" w:rsidRPr="006229C1" w:rsidRDefault="000575BF" w:rsidP="009067B3">
            <w:pPr>
              <w:rPr>
                <w:rFonts w:ascii="Calibri" w:eastAsia="Calibri" w:hAnsi="Calibri" w:cs="Calibri"/>
                <w:color w:val="000000"/>
                <w:sz w:val="19"/>
                <w:szCs w:val="19"/>
              </w:rPr>
            </w:pPr>
            <w:r w:rsidRPr="006229C1">
              <w:rPr>
                <w:rFonts w:ascii="Calibri" w:eastAsia="Calibri" w:hAnsi="Calibri" w:cs="Calibri"/>
                <w:color w:val="000000"/>
                <w:sz w:val="19"/>
                <w:szCs w:val="19"/>
              </w:rPr>
              <w:t>Users must be employees of Client, third parties not allowed except for IT Support Providers or Staff Augmentation Personnel as authorized by NIQ</w:t>
            </w:r>
          </w:p>
        </w:tc>
      </w:tr>
    </w:tbl>
    <w:bookmarkEnd w:id="40"/>
    <w:p w14:paraId="15A06E49" w14:textId="77777777" w:rsidR="000575BF" w:rsidRPr="006229C1" w:rsidRDefault="000575BF" w:rsidP="000575BF">
      <w:pPr>
        <w:spacing w:before="240"/>
        <w:ind w:left="900"/>
        <w:jc w:val="center"/>
        <w:rPr>
          <w:rFonts w:ascii="Calibri" w:hAnsi="Calibri" w:cs="Calibri"/>
          <w:b/>
          <w:sz w:val="19"/>
          <w:szCs w:val="19"/>
        </w:rPr>
      </w:pPr>
      <w:r w:rsidRPr="006229C1">
        <w:rPr>
          <w:rFonts w:ascii="Calibri" w:eastAsia="Yu Mincho" w:hAnsi="Calibri" w:cs="Calibri"/>
          <w:b/>
          <w:bCs/>
          <w:color w:val="000000"/>
          <w:sz w:val="19"/>
          <w:szCs w:val="19"/>
        </w:rPr>
        <w:t>Service Specific Terms for Access to Services</w:t>
      </w:r>
    </w:p>
    <w:p w14:paraId="46B39FEA" w14:textId="77777777" w:rsidR="000575BF" w:rsidRPr="006229C1" w:rsidRDefault="000575BF" w:rsidP="000575BF">
      <w:pPr>
        <w:numPr>
          <w:ilvl w:val="0"/>
          <w:numId w:val="37"/>
        </w:numPr>
        <w:tabs>
          <w:tab w:val="left" w:pos="360"/>
          <w:tab w:val="left" w:pos="3600"/>
          <w:tab w:val="left" w:pos="4320"/>
          <w:tab w:val="left" w:pos="5040"/>
          <w:tab w:val="left" w:pos="5760"/>
          <w:tab w:val="left" w:pos="6480"/>
          <w:tab w:val="left" w:pos="7200"/>
          <w:tab w:val="left" w:pos="7920"/>
          <w:tab w:val="left" w:pos="8640"/>
        </w:tabs>
        <w:spacing w:before="120" w:after="120"/>
        <w:jc w:val="both"/>
        <w:rPr>
          <w:rFonts w:ascii="Calibri" w:hAnsi="Calibri" w:cs="Calibri"/>
          <w:sz w:val="19"/>
          <w:szCs w:val="19"/>
        </w:rPr>
      </w:pPr>
      <w:r w:rsidRPr="006229C1">
        <w:rPr>
          <w:rFonts w:ascii="Calibri" w:hAnsi="Calibri" w:cs="Calibri"/>
          <w:b/>
          <w:bCs/>
          <w:sz w:val="19"/>
          <w:szCs w:val="19"/>
          <w:bdr w:val="none" w:sz="0" w:space="0" w:color="auto" w:frame="1"/>
          <w:shd w:val="clear" w:color="auto" w:fill="FFFFFF"/>
        </w:rPr>
        <w:t>“Technology”</w:t>
      </w:r>
      <w:r w:rsidRPr="006229C1">
        <w:rPr>
          <w:rFonts w:ascii="Calibri" w:hAnsi="Calibri" w:cs="Calibri"/>
          <w:sz w:val="19"/>
          <w:szCs w:val="19"/>
          <w:bdr w:val="none" w:sz="0" w:space="0" w:color="auto" w:frame="1"/>
          <w:shd w:val="clear" w:color="auto" w:fill="FFFFFF"/>
        </w:rPr>
        <w:t> means NIQ systems, tools, and functionality such as, among others, platforms, web portals and software accessed/used by Client or otherwise provided by NIQ in connection with the Services, including updates and new versions provided by NIQ.</w:t>
      </w:r>
    </w:p>
    <w:p w14:paraId="740AB317" w14:textId="77777777" w:rsidR="000575BF" w:rsidRPr="006229C1" w:rsidRDefault="000575BF" w:rsidP="000575BF">
      <w:pPr>
        <w:numPr>
          <w:ilvl w:val="0"/>
          <w:numId w:val="37"/>
        </w:numPr>
        <w:tabs>
          <w:tab w:val="left" w:pos="360"/>
          <w:tab w:val="left" w:pos="3600"/>
          <w:tab w:val="left" w:pos="4320"/>
          <w:tab w:val="left" w:pos="5040"/>
          <w:tab w:val="left" w:pos="5760"/>
          <w:tab w:val="left" w:pos="6480"/>
          <w:tab w:val="left" w:pos="7200"/>
          <w:tab w:val="left" w:pos="7920"/>
          <w:tab w:val="left" w:pos="8640"/>
        </w:tabs>
        <w:spacing w:before="120" w:after="120"/>
        <w:jc w:val="both"/>
        <w:rPr>
          <w:rFonts w:ascii="Calibri" w:hAnsi="Calibri" w:cs="Calibri"/>
          <w:sz w:val="19"/>
          <w:szCs w:val="19"/>
        </w:rPr>
      </w:pPr>
      <w:r w:rsidRPr="006229C1">
        <w:rPr>
          <w:rFonts w:ascii="Calibri" w:hAnsi="Calibri" w:cs="Calibri"/>
          <w:color w:val="000000"/>
          <w:sz w:val="19"/>
          <w:szCs w:val="19"/>
        </w:rPr>
        <w:t xml:space="preserve">Client shall have access through </w:t>
      </w:r>
      <w:r w:rsidRPr="006229C1">
        <w:rPr>
          <w:rFonts w:ascii="Calibri" w:hAnsi="Calibri" w:cs="Calibri"/>
          <w:sz w:val="19"/>
          <w:szCs w:val="19"/>
        </w:rPr>
        <w:t>NIQ Technology provided Client</w:t>
      </w:r>
      <w:r w:rsidRPr="006229C1">
        <w:rPr>
          <w:rFonts w:ascii="Calibri" w:hAnsi="Calibri" w:cs="Calibri"/>
          <w:color w:val="000000"/>
          <w:sz w:val="19"/>
          <w:szCs w:val="19"/>
        </w:rPr>
        <w:t xml:space="preserve"> continues </w:t>
      </w:r>
      <w:r w:rsidRPr="006229C1">
        <w:rPr>
          <w:rFonts w:ascii="Calibri" w:hAnsi="Calibri" w:cs="Calibri"/>
          <w:spacing w:val="-3"/>
          <w:sz w:val="19"/>
          <w:szCs w:val="19"/>
          <w:lang w:val="en-GB"/>
        </w:rPr>
        <w:t xml:space="preserve">to license NIQ products and services. </w:t>
      </w:r>
      <w:r w:rsidRPr="006229C1">
        <w:rPr>
          <w:rFonts w:ascii="Calibri" w:hAnsi="Calibri" w:cs="Calibri"/>
          <w:color w:val="000000"/>
          <w:sz w:val="19"/>
          <w:szCs w:val="19"/>
        </w:rPr>
        <w:t xml:space="preserve">In the event Client no longer licenses NIQ products and services, the </w:t>
      </w:r>
      <w:r w:rsidRPr="006229C1">
        <w:rPr>
          <w:rFonts w:ascii="Calibri" w:hAnsi="Calibri" w:cs="Calibri"/>
          <w:color w:val="333333"/>
          <w:sz w:val="19"/>
          <w:szCs w:val="19"/>
        </w:rPr>
        <w:t xml:space="preserve">NIQ </w:t>
      </w:r>
      <w:r w:rsidRPr="006229C1">
        <w:rPr>
          <w:rFonts w:ascii="Calibri" w:hAnsi="Calibri" w:cs="Calibri"/>
          <w:color w:val="000000"/>
          <w:sz w:val="19"/>
          <w:szCs w:val="19"/>
        </w:rPr>
        <w:t>Technology will be terminated.</w:t>
      </w:r>
    </w:p>
    <w:p w14:paraId="59856673" w14:textId="77777777" w:rsidR="000575BF" w:rsidRPr="006229C1" w:rsidRDefault="000575BF" w:rsidP="000575BF">
      <w:pPr>
        <w:numPr>
          <w:ilvl w:val="0"/>
          <w:numId w:val="37"/>
        </w:numPr>
        <w:tabs>
          <w:tab w:val="left" w:pos="360"/>
          <w:tab w:val="left" w:pos="3600"/>
          <w:tab w:val="left" w:pos="4320"/>
          <w:tab w:val="left" w:pos="5040"/>
          <w:tab w:val="left" w:pos="5760"/>
          <w:tab w:val="left" w:pos="6480"/>
          <w:tab w:val="left" w:pos="7200"/>
          <w:tab w:val="left" w:pos="7920"/>
          <w:tab w:val="left" w:pos="8640"/>
        </w:tabs>
        <w:spacing w:after="120"/>
        <w:jc w:val="both"/>
        <w:rPr>
          <w:rFonts w:ascii="Calibri" w:hAnsi="Calibri" w:cs="Calibri"/>
          <w:sz w:val="19"/>
          <w:szCs w:val="19"/>
        </w:rPr>
      </w:pPr>
      <w:r w:rsidRPr="006229C1">
        <w:rPr>
          <w:rFonts w:ascii="Calibri" w:hAnsi="Calibri" w:cs="Calibri"/>
          <w:sz w:val="19"/>
          <w:szCs w:val="19"/>
        </w:rPr>
        <w:t>Should Client provide NIQ with any Feedback or Usage Information,</w:t>
      </w:r>
      <w:r w:rsidRPr="006229C1">
        <w:rPr>
          <w:rFonts w:ascii="Calibri" w:hAnsi="Calibri" w:cs="Arial"/>
          <w:sz w:val="19"/>
          <w:szCs w:val="19"/>
        </w:rPr>
        <w:t xml:space="preserve"> NIQ shall be permitted to use, practice, modify and incorporate any such Feedback and Usage Information in development and provision of NIQ Services. Any and all Feedback and Usage Information provided by Client shall be deemed Confidential Information and property of NIQ solely to the extent such Feedback and Usage Information relates to NIQ’s Services, exclusive of any Confidential Information of Client. The provision of Feedback and/or Usage Information by Client shall not grant Client any ownership interest in any portion of the Services or any improvements or enhancements thereto.  For the purposes of this Agreement, “</w:t>
      </w:r>
      <w:r w:rsidRPr="006229C1">
        <w:rPr>
          <w:rFonts w:ascii="Calibri" w:hAnsi="Calibri" w:cs="Arial"/>
          <w:b/>
          <w:sz w:val="19"/>
          <w:szCs w:val="19"/>
        </w:rPr>
        <w:t>Feedback</w:t>
      </w:r>
      <w:r w:rsidRPr="006229C1">
        <w:rPr>
          <w:rFonts w:ascii="Calibri" w:hAnsi="Calibri" w:cs="Arial"/>
          <w:sz w:val="19"/>
          <w:szCs w:val="19"/>
        </w:rPr>
        <w:t>” means any and all comments and/or feedback, including but not limited to any ideas, suggestions, improvements, comments, bug or error reports and other feedback that may be provided by Client to NIQ with regard to the Services or their use thereof.  “</w:t>
      </w:r>
      <w:r w:rsidRPr="006229C1">
        <w:rPr>
          <w:rFonts w:ascii="Calibri" w:hAnsi="Calibri" w:cs="Arial"/>
          <w:b/>
          <w:sz w:val="19"/>
          <w:szCs w:val="19"/>
        </w:rPr>
        <w:t>Usage Information</w:t>
      </w:r>
      <w:r w:rsidRPr="006229C1">
        <w:rPr>
          <w:rFonts w:ascii="Calibri" w:hAnsi="Calibri" w:cs="Arial"/>
          <w:sz w:val="19"/>
          <w:szCs w:val="19"/>
        </w:rPr>
        <w:t xml:space="preserve">” means any and all data, comments and/or feedback with </w:t>
      </w:r>
      <w:r w:rsidRPr="006229C1">
        <w:rPr>
          <w:rFonts w:ascii="Calibri" w:hAnsi="Calibri" w:cs="Arial"/>
          <w:sz w:val="19"/>
          <w:szCs w:val="19"/>
        </w:rPr>
        <w:lastRenderedPageBreak/>
        <w:t>respect to how Client interacts with the Services, including but not limited to, any information about Client’s experience with the Services.</w:t>
      </w:r>
    </w:p>
    <w:p w14:paraId="6DB83599" w14:textId="77777777" w:rsidR="000575BF" w:rsidRPr="006229C1" w:rsidRDefault="000575BF" w:rsidP="000575BF">
      <w:pPr>
        <w:numPr>
          <w:ilvl w:val="0"/>
          <w:numId w:val="37"/>
        </w:numPr>
        <w:tabs>
          <w:tab w:val="left" w:pos="360"/>
          <w:tab w:val="left" w:pos="3600"/>
          <w:tab w:val="left" w:pos="4320"/>
          <w:tab w:val="left" w:pos="5040"/>
          <w:tab w:val="left" w:pos="5760"/>
          <w:tab w:val="left" w:pos="6480"/>
          <w:tab w:val="left" w:pos="7200"/>
          <w:tab w:val="left" w:pos="7920"/>
          <w:tab w:val="left" w:pos="8640"/>
        </w:tabs>
        <w:spacing w:after="120"/>
        <w:jc w:val="both"/>
        <w:rPr>
          <w:rFonts w:ascii="Calibri" w:hAnsi="Calibri" w:cs="Calibri"/>
          <w:sz w:val="19"/>
          <w:szCs w:val="19"/>
        </w:rPr>
      </w:pPr>
      <w:r w:rsidRPr="006229C1">
        <w:rPr>
          <w:rFonts w:ascii="Calibri" w:hAnsi="Calibri" w:cs="Arial"/>
          <w:sz w:val="19"/>
          <w:szCs w:val="19"/>
        </w:rPr>
        <w:t>In addition to the Restrictions set forth in the Agreement, Client shall not: (i) copy the Services or any of the underlying Technology, other than into computer memory or hard drives for backup purposes, provided that Client reproduces on such backup copy all proprietary rights notices which appear on the original copy provided by NIQ; (ii) disclose, distribute, or otherwise transfer or make available the Service to any third party (unless otherwise expressly approved pursuant to separate license or agreement between NIQ and such third party); (iii) reverse engineer, decompile, disassemble or decode any portion of the Service; (iv) distribute, market, license or sell any derivative work based upon the Service; and/or (v) use the Service to access any data or material other than expressly in accordance with the Service specifically provided to Client under this Agreement</w:t>
      </w:r>
      <w:r w:rsidRPr="006229C1">
        <w:rPr>
          <w:rFonts w:ascii="Calibri" w:hAnsi="Calibri" w:cs="Calibri"/>
          <w:color w:val="000000"/>
          <w:sz w:val="19"/>
          <w:szCs w:val="19"/>
          <w:bdr w:val="none" w:sz="0" w:space="0" w:color="auto" w:frame="1"/>
          <w:shd w:val="clear" w:color="auto" w:fill="FFFFFF"/>
        </w:rPr>
        <w:t xml:space="preserve"> (vi) </w:t>
      </w:r>
      <w:r w:rsidRPr="006229C1">
        <w:rPr>
          <w:rFonts w:ascii="Calibri" w:hAnsi="Calibri" w:cs="Calibri"/>
          <w:color w:val="000000"/>
          <w:sz w:val="19"/>
          <w:szCs w:val="19"/>
          <w:shd w:val="clear" w:color="auto" w:fill="FFFFFF"/>
        </w:rPr>
        <w:t>Client shall not use the Services or Information in conjunction with any machine learning models not provided by NIQ such as neural networks, deep learning or other artificial intelligence computer or software program provided by a third party (“third party AI System”) unless such use is for Client’s internal use (i.e. demand planning) and then only if Client ensures that the third party AI System protects the confidentiality of the NIQ Services and NIQ Information and cannot be used to train and/or improve the third party AI System.  For any other use case, Client will provide, in writing, specifications of intended use cases to NIQ for its review and consideration and Client shall only be permitted such use with written approval by NIQ to Client, which may be in the form of an amendment to this section of the MSA, or, if relevant, the LSA or a Datawarehouse License</w:t>
      </w:r>
      <w:r w:rsidRPr="006229C1">
        <w:rPr>
          <w:rFonts w:ascii="Calibri" w:hAnsi="Calibri" w:cs="Calibri"/>
          <w:color w:val="000000"/>
          <w:sz w:val="19"/>
          <w:szCs w:val="19"/>
          <w:bdr w:val="none" w:sz="0" w:space="0" w:color="auto" w:frame="1"/>
          <w:shd w:val="clear" w:color="auto" w:fill="FFFFFF"/>
        </w:rPr>
        <w:t>; and/or (vii) use or attempt to use any deep-link, scraper, robot, bot, spider, data mining, computer code or any other device, program, tool, algorithm, process or methodology to systematically access, acquire, copy, download, extract or monitor any portion of the Services or Information</w:t>
      </w:r>
      <w:r w:rsidRPr="006229C1">
        <w:rPr>
          <w:rFonts w:ascii="Calibri" w:hAnsi="Calibri" w:cs="Arial"/>
          <w:sz w:val="19"/>
          <w:szCs w:val="19"/>
        </w:rPr>
        <w:t>.</w:t>
      </w:r>
    </w:p>
    <w:p w14:paraId="4EED1708" w14:textId="77777777" w:rsidR="000575BF" w:rsidRPr="006229C1" w:rsidRDefault="000575BF" w:rsidP="000575BF">
      <w:pPr>
        <w:numPr>
          <w:ilvl w:val="0"/>
          <w:numId w:val="37"/>
        </w:numPr>
        <w:tabs>
          <w:tab w:val="left" w:pos="360"/>
          <w:tab w:val="left" w:pos="3600"/>
          <w:tab w:val="left" w:pos="4320"/>
          <w:tab w:val="left" w:pos="5040"/>
          <w:tab w:val="left" w:pos="5760"/>
          <w:tab w:val="left" w:pos="6480"/>
          <w:tab w:val="left" w:pos="7200"/>
          <w:tab w:val="left" w:pos="7920"/>
          <w:tab w:val="left" w:pos="8640"/>
        </w:tabs>
        <w:spacing w:after="120"/>
        <w:jc w:val="both"/>
        <w:rPr>
          <w:rFonts w:ascii="Calibri" w:hAnsi="Calibri" w:cs="Arial"/>
          <w:sz w:val="19"/>
          <w:szCs w:val="19"/>
        </w:rPr>
      </w:pPr>
      <w:r w:rsidRPr="006229C1">
        <w:rPr>
          <w:rFonts w:ascii="Calibri" w:hAnsi="Calibri" w:cs="Arial"/>
          <w:b/>
          <w:bCs/>
          <w:color w:val="201F1E"/>
          <w:sz w:val="19"/>
          <w:szCs w:val="19"/>
          <w:u w:val="single"/>
          <w:bdr w:val="none" w:sz="0" w:space="0" w:color="auto" w:frame="1"/>
        </w:rPr>
        <w:t>Client Data</w:t>
      </w:r>
      <w:r w:rsidRPr="006229C1">
        <w:rPr>
          <w:rFonts w:ascii="Calibri" w:hAnsi="Calibri" w:cs="Arial"/>
          <w:b/>
          <w:bCs/>
          <w:color w:val="201F1E"/>
          <w:sz w:val="19"/>
          <w:szCs w:val="19"/>
          <w:bdr w:val="none" w:sz="0" w:space="0" w:color="auto" w:frame="1"/>
        </w:rPr>
        <w:t>. </w:t>
      </w:r>
      <w:r w:rsidRPr="006229C1">
        <w:rPr>
          <w:rFonts w:ascii="Calibri" w:hAnsi="Calibri" w:cs="Arial"/>
          <w:color w:val="201F1E"/>
          <w:sz w:val="19"/>
          <w:szCs w:val="19"/>
          <w:bdr w:val="none" w:sz="0" w:space="0" w:color="auto" w:frame="1"/>
        </w:rPr>
        <w:t xml:space="preserve">If Client provides NIQ with any Client or third-party data, content, specifications, instructions, information, </w:t>
      </w:r>
      <w:commentRangeStart w:id="61"/>
      <w:r w:rsidRPr="006229C1">
        <w:rPr>
          <w:rFonts w:ascii="Calibri" w:eastAsia="Calibri" w:hAnsi="Calibri" w:cs="Arial"/>
          <w:color w:val="333333"/>
          <w:sz w:val="19"/>
          <w:szCs w:val="19"/>
        </w:rPr>
        <w:t>access</w:t>
      </w:r>
      <w:commentRangeEnd w:id="61"/>
      <w:r w:rsidRPr="006229C1">
        <w:rPr>
          <w:sz w:val="16"/>
          <w:szCs w:val="16"/>
        </w:rPr>
        <w:commentReference w:id="61"/>
      </w:r>
      <w:r w:rsidRPr="006229C1">
        <w:rPr>
          <w:rFonts w:ascii="Calibri" w:eastAsia="Calibri" w:hAnsi="Calibri" w:cs="Arial"/>
          <w:color w:val="333333"/>
          <w:sz w:val="19"/>
          <w:szCs w:val="19"/>
        </w:rPr>
        <w:t xml:space="preserve"> codes or other</w:t>
      </w:r>
      <w:r w:rsidRPr="006229C1">
        <w:rPr>
          <w:rFonts w:ascii="Calibri" w:hAnsi="Calibri" w:cs="Arial"/>
          <w:color w:val="201F1E"/>
          <w:sz w:val="19"/>
          <w:szCs w:val="19"/>
          <w:bdr w:val="none" w:sz="0" w:space="0" w:color="auto" w:frame="1"/>
        </w:rPr>
        <w:t xml:space="preserve"> materials (“Client Data”), or uploads, posts, incorporates or otherwise uses Client Data in the Services, such </w:t>
      </w:r>
      <w:r w:rsidRPr="006229C1">
        <w:rPr>
          <w:rFonts w:ascii="Calibri" w:hAnsi="Calibri" w:cs="Arial"/>
          <w:sz w:val="19"/>
          <w:szCs w:val="19"/>
        </w:rPr>
        <w:t xml:space="preserve">Client Data shall remain the property of Client or such third party.  </w:t>
      </w:r>
      <w:r w:rsidRPr="006229C1">
        <w:rPr>
          <w:rFonts w:ascii="Calibri" w:hAnsi="Calibri" w:cs="Arial"/>
          <w:color w:val="201F1E"/>
          <w:sz w:val="19"/>
          <w:szCs w:val="19"/>
          <w:bdr w:val="none" w:sz="0" w:space="0" w:color="auto" w:frame="1"/>
        </w:rPr>
        <w:t xml:space="preserve">Client warrants that (a) it has full right and authority to provide NIQ with any Client Data to be used in connection with this Agreement; (b) </w:t>
      </w:r>
      <w:r w:rsidRPr="006229C1">
        <w:rPr>
          <w:rFonts w:ascii="Calibri" w:hAnsi="Calibri" w:cs="Arial"/>
          <w:sz w:val="19"/>
          <w:szCs w:val="19"/>
        </w:rPr>
        <w:t xml:space="preserve">in no event shall Client Data contain any personal data; (c) </w:t>
      </w:r>
      <w:r w:rsidRPr="006229C1">
        <w:rPr>
          <w:rFonts w:ascii="Calibri" w:hAnsi="Calibri" w:cs="Arial"/>
          <w:color w:val="201F1E"/>
          <w:sz w:val="19"/>
          <w:szCs w:val="19"/>
          <w:bdr w:val="none" w:sz="0" w:space="0" w:color="auto" w:frame="1"/>
        </w:rPr>
        <w:t xml:space="preserve">Client’s use of the Services, including any Client Data will be </w:t>
      </w:r>
      <w:r w:rsidRPr="006229C1">
        <w:rPr>
          <w:rFonts w:ascii="Calibri" w:hAnsi="Calibri" w:cs="Arial"/>
          <w:sz w:val="19"/>
          <w:szCs w:val="19"/>
        </w:rPr>
        <w:t xml:space="preserve">free of any viruses, harmful routines or hardware components, malware, tracking software, cookies or any software routines or hardware components that will allow unauthorized access or disable or erase software, hardware or data; </w:t>
      </w:r>
      <w:r w:rsidRPr="006229C1">
        <w:rPr>
          <w:rFonts w:ascii="Calibri" w:hAnsi="Calibri" w:cs="Arial"/>
          <w:color w:val="201F1E"/>
          <w:sz w:val="19"/>
          <w:szCs w:val="19"/>
          <w:bdr w:val="none" w:sz="0" w:space="0" w:color="auto" w:frame="1"/>
        </w:rPr>
        <w:t xml:space="preserve">and (d) it </w:t>
      </w:r>
      <w:r w:rsidRPr="006229C1">
        <w:rPr>
          <w:rFonts w:ascii="Calibri" w:hAnsi="Calibri" w:cs="Arial"/>
          <w:sz w:val="19"/>
          <w:szCs w:val="19"/>
        </w:rPr>
        <w:t xml:space="preserve">shall not upload or post any information or other material that (i) is unrelated to Client’s business (personal postings are not permitted); and (ii) violates applicable laws, third party confidentiality or proprietary rights, privacy rights or policies, or any contractual rights, including the terms of  this Agreement ; (iii) is regulated or otherwise subject to laws, regulations or rules of any applicable government or any authority, department or agency thereof; or (iv) is interactive or includes cookies or other tracking software. NIQ may remove Client Data from the Services that, in NIQ’s sole discretion, may be illegal or subject NIQ or others to liability.  Client shall indemnify, defend and hold NIQ harmless from and against all claims, damages, loss or expenses (including attorneys’ fees) arising from Client’s breach of the foregoing warranties and Client’s uploading, posting, incorporation or use of the Client Data in the Services. </w:t>
      </w:r>
      <w:r w:rsidRPr="006229C1">
        <w:rPr>
          <w:rFonts w:ascii="Calibri" w:hAnsi="Calibri" w:cs="Arial"/>
          <w:color w:val="201F1E"/>
          <w:sz w:val="19"/>
          <w:szCs w:val="19"/>
          <w:bdr w:val="none" w:sz="0" w:space="0" w:color="auto" w:frame="1"/>
        </w:rPr>
        <w:t xml:space="preserve"> NIQ is not responsible or liable for the accuracy, reliability, completeness, timeliness, or suitability of the Client Data for processing with any Services or for the purposes of Client, and has no responsibility to Client for the Client Data quality issues or late delivery thereof.  No additional terms or additional requirements, including payment of fees are required or imposed on NIQ in its use of the Client Data. NIQ shall use Client Data in accordance with this Agreement. Upon termination of this Agreement, Client is solely responsible for removing Client Data that Client has stored/maintained in the Services, </w:t>
      </w:r>
      <w:r w:rsidRPr="006229C1">
        <w:rPr>
          <w:rFonts w:ascii="Calibri" w:hAnsi="Calibri" w:cs="Arial"/>
          <w:sz w:val="19"/>
          <w:szCs w:val="19"/>
        </w:rPr>
        <w:t>within no later than ten (10) days from any such termination;</w:t>
      </w:r>
      <w:r w:rsidRPr="006229C1">
        <w:rPr>
          <w:rFonts w:ascii="Calibri" w:hAnsi="Calibri" w:cs="Arial"/>
          <w:color w:val="201F1E"/>
          <w:sz w:val="19"/>
          <w:szCs w:val="19"/>
          <w:bdr w:val="none" w:sz="0" w:space="0" w:color="auto" w:frame="1"/>
        </w:rPr>
        <w:t xml:space="preserve"> except that NIQ may retain copies for archival purposes only.</w:t>
      </w:r>
    </w:p>
    <w:p w14:paraId="78996FD6" w14:textId="77777777" w:rsidR="000575BF" w:rsidRPr="00D95732" w:rsidRDefault="000575BF" w:rsidP="000575BF">
      <w:pPr>
        <w:tabs>
          <w:tab w:val="left" w:pos="360"/>
        </w:tabs>
        <w:spacing w:before="120" w:after="120"/>
        <w:ind w:left="720"/>
        <w:jc w:val="center"/>
        <w:rPr>
          <w:rFonts w:asciiTheme="minorHAnsi" w:eastAsiaTheme="minorEastAsia" w:hAnsiTheme="minorHAnsi" w:cstheme="minorHAnsi"/>
          <w:b/>
          <w:bCs/>
          <w:color w:val="000000" w:themeColor="text1"/>
          <w:sz w:val="19"/>
          <w:szCs w:val="19"/>
        </w:rPr>
      </w:pPr>
      <w:r w:rsidRPr="00D95732">
        <w:rPr>
          <w:rFonts w:asciiTheme="minorHAnsi" w:eastAsiaTheme="minorEastAsia" w:hAnsiTheme="minorHAnsi" w:cstheme="minorHAnsi"/>
          <w:b/>
          <w:bCs/>
          <w:color w:val="000000" w:themeColor="text1"/>
          <w:sz w:val="19"/>
          <w:szCs w:val="19"/>
        </w:rPr>
        <w:t xml:space="preserve">Additional Service Specific Terms for Technology – Excel </w:t>
      </w:r>
      <w:r>
        <w:rPr>
          <w:rFonts w:asciiTheme="minorHAnsi" w:eastAsiaTheme="minorEastAsia" w:hAnsiTheme="minorHAnsi" w:cstheme="minorHAnsi"/>
          <w:b/>
          <w:bCs/>
          <w:color w:val="000000" w:themeColor="text1"/>
          <w:sz w:val="19"/>
          <w:szCs w:val="19"/>
        </w:rPr>
        <w:t>Add In</w:t>
      </w:r>
    </w:p>
    <w:p w14:paraId="31644E18" w14:textId="77777777" w:rsidR="000575BF" w:rsidRDefault="000575BF" w:rsidP="000575BF">
      <w:pPr>
        <w:numPr>
          <w:ilvl w:val="3"/>
          <w:numId w:val="66"/>
        </w:numPr>
        <w:tabs>
          <w:tab w:val="left" w:pos="360"/>
        </w:tabs>
        <w:spacing w:after="120"/>
        <w:ind w:left="720"/>
        <w:jc w:val="both"/>
        <w:rPr>
          <w:rFonts w:asciiTheme="minorHAnsi" w:hAnsiTheme="minorHAnsi" w:cstheme="minorBidi"/>
          <w:color w:val="000000" w:themeColor="text1"/>
          <w:sz w:val="19"/>
          <w:szCs w:val="19"/>
        </w:rPr>
      </w:pPr>
      <w:commentRangeStart w:id="62"/>
      <w:r w:rsidRPr="00D95732">
        <w:rPr>
          <w:rFonts w:asciiTheme="minorHAnsi" w:hAnsiTheme="minorHAnsi" w:cstheme="minorBidi"/>
          <w:color w:val="000000" w:themeColor="text1"/>
          <w:sz w:val="19"/>
          <w:szCs w:val="19"/>
        </w:rPr>
        <w:t xml:space="preserve">Excel </w:t>
      </w:r>
      <w:r>
        <w:rPr>
          <w:rFonts w:asciiTheme="minorHAnsi" w:hAnsiTheme="minorHAnsi" w:cstheme="minorBidi"/>
          <w:color w:val="000000" w:themeColor="text1"/>
          <w:sz w:val="19"/>
          <w:szCs w:val="19"/>
        </w:rPr>
        <w:t>Add In</w:t>
      </w:r>
      <w:r w:rsidRPr="00D95732">
        <w:rPr>
          <w:rFonts w:asciiTheme="minorHAnsi" w:hAnsiTheme="minorHAnsi" w:cstheme="minorBidi"/>
          <w:color w:val="000000" w:themeColor="text1"/>
          <w:sz w:val="19"/>
          <w:szCs w:val="19"/>
        </w:rPr>
        <w:t xml:space="preserve"> </w:t>
      </w:r>
      <w:r>
        <w:rPr>
          <w:rFonts w:asciiTheme="minorHAnsi" w:hAnsiTheme="minorHAnsi" w:cstheme="minorBidi"/>
          <w:color w:val="000000" w:themeColor="text1"/>
          <w:sz w:val="19"/>
          <w:szCs w:val="19"/>
        </w:rPr>
        <w:t xml:space="preserve">Base and Advance/Standard </w:t>
      </w:r>
      <w:r w:rsidRPr="00D95732">
        <w:rPr>
          <w:rFonts w:asciiTheme="minorHAnsi" w:hAnsiTheme="minorHAnsi" w:cstheme="minorBidi"/>
          <w:color w:val="000000" w:themeColor="text1"/>
          <w:sz w:val="19"/>
          <w:szCs w:val="19"/>
        </w:rPr>
        <w:t xml:space="preserve">licenses will be </w:t>
      </w:r>
      <w:r>
        <w:rPr>
          <w:rFonts w:asciiTheme="minorHAnsi" w:hAnsiTheme="minorHAnsi" w:cstheme="minorBidi"/>
          <w:color w:val="000000" w:themeColor="text1"/>
          <w:sz w:val="19"/>
          <w:szCs w:val="19"/>
        </w:rPr>
        <w:t xml:space="preserve">included at no charge.  Deluxe, Premium and Power licenses will be </w:t>
      </w:r>
      <w:r w:rsidRPr="00D95732">
        <w:rPr>
          <w:rFonts w:asciiTheme="minorHAnsi" w:hAnsiTheme="minorHAnsi" w:cstheme="minorBidi"/>
          <w:color w:val="000000" w:themeColor="text1"/>
          <w:sz w:val="19"/>
          <w:szCs w:val="19"/>
        </w:rPr>
        <w:t>charged an annual fee for usage up to the allotted data points based on the tier licensed. Charges will not vary based on actual datapoints consumed.   Each named license will have usage capped at the designated monthly data points.  If incremental data points are required, user can be moved to a higher tier, with associated incremental charges</w:t>
      </w:r>
      <w:commentRangeEnd w:id="62"/>
      <w:r w:rsidRPr="00D95732">
        <w:rPr>
          <w:sz w:val="19"/>
          <w:szCs w:val="19"/>
        </w:rPr>
        <w:commentReference w:id="62"/>
      </w:r>
      <w:r w:rsidRPr="00D95732">
        <w:rPr>
          <w:rFonts w:asciiTheme="minorHAnsi" w:hAnsiTheme="minorHAnsi" w:cstheme="minorBidi"/>
          <w:color w:val="000000" w:themeColor="text1"/>
          <w:sz w:val="19"/>
          <w:szCs w:val="19"/>
        </w:rPr>
        <w:t>.</w:t>
      </w:r>
    </w:p>
    <w:p w14:paraId="7014B12D" w14:textId="77777777" w:rsidR="000575BF" w:rsidRDefault="000575BF" w:rsidP="000575BF">
      <w:pPr>
        <w:tabs>
          <w:tab w:val="left" w:pos="360"/>
        </w:tabs>
        <w:spacing w:after="120"/>
        <w:ind w:left="2160"/>
        <w:jc w:val="both"/>
        <w:rPr>
          <w:rFonts w:asciiTheme="minorHAnsi" w:hAnsiTheme="minorHAnsi" w:cstheme="minorBidi"/>
          <w:b/>
          <w:bCs/>
          <w:color w:val="000000" w:themeColor="text1"/>
          <w:sz w:val="19"/>
          <w:szCs w:val="19"/>
        </w:rPr>
      </w:pPr>
      <w:bookmarkStart w:id="63" w:name="_Hlk174530105"/>
      <w:r w:rsidRPr="00483F63">
        <w:rPr>
          <w:rFonts w:asciiTheme="minorHAnsi" w:hAnsiTheme="minorHAnsi" w:cstheme="minorBidi"/>
          <w:b/>
          <w:bCs/>
          <w:color w:val="000000" w:themeColor="text1"/>
          <w:sz w:val="19"/>
          <w:szCs w:val="19"/>
        </w:rPr>
        <w:t>Additional Service Specific Terms for Technology – Configuration Manager</w:t>
      </w:r>
    </w:p>
    <w:p w14:paraId="64DE0FF8" w14:textId="77777777" w:rsidR="000575BF" w:rsidRPr="00E245EF" w:rsidRDefault="000575BF" w:rsidP="000575BF">
      <w:pPr>
        <w:pStyle w:val="ListParagraph"/>
        <w:numPr>
          <w:ilvl w:val="6"/>
          <w:numId w:val="66"/>
        </w:numPr>
        <w:tabs>
          <w:tab w:val="left" w:pos="360"/>
        </w:tabs>
        <w:spacing w:after="120"/>
        <w:ind w:left="720"/>
        <w:rPr>
          <w:rFonts w:asciiTheme="minorHAnsi" w:hAnsiTheme="minorHAnsi" w:cstheme="minorBidi"/>
          <w:color w:val="000000" w:themeColor="text1"/>
          <w:sz w:val="19"/>
          <w:szCs w:val="19"/>
        </w:rPr>
      </w:pPr>
      <w:r>
        <w:rPr>
          <w:rFonts w:asciiTheme="minorHAnsi" w:hAnsiTheme="minorHAnsi" w:cstheme="minorHAnsi"/>
          <w:color w:val="000000"/>
          <w:sz w:val="19"/>
          <w:szCs w:val="19"/>
        </w:rPr>
        <w:t>In the event the Client is licensing Configuration Manager (‘CM”), Syndicated Total Store (“TSR”), and Custom databases, t</w:t>
      </w:r>
      <w:r w:rsidRPr="00E245EF">
        <w:rPr>
          <w:rFonts w:asciiTheme="minorHAnsi" w:hAnsiTheme="minorHAnsi" w:cstheme="minorBidi"/>
          <w:color w:val="000000" w:themeColor="text1"/>
          <w:sz w:val="19"/>
          <w:szCs w:val="19"/>
        </w:rPr>
        <w:t>he following Exchange of Services restrictions appl</w:t>
      </w:r>
      <w:r>
        <w:rPr>
          <w:rFonts w:asciiTheme="minorHAnsi" w:hAnsiTheme="minorHAnsi" w:cstheme="minorBidi"/>
          <w:color w:val="000000" w:themeColor="text1"/>
          <w:sz w:val="19"/>
          <w:szCs w:val="19"/>
        </w:rPr>
        <w:t>ies</w:t>
      </w:r>
      <w:r w:rsidRPr="00E245EF">
        <w:rPr>
          <w:rFonts w:asciiTheme="minorHAnsi" w:hAnsiTheme="minorHAnsi" w:cstheme="minorBidi"/>
          <w:color w:val="000000" w:themeColor="text1"/>
          <w:sz w:val="19"/>
          <w:szCs w:val="19"/>
        </w:rPr>
        <w:t xml:space="preserve"> to the Configuration Manager Services as follows:</w:t>
      </w:r>
    </w:p>
    <w:p w14:paraId="36178A6A" w14:textId="77777777" w:rsidR="000575BF" w:rsidRPr="00A417ED" w:rsidRDefault="000575BF" w:rsidP="000575BF">
      <w:pPr>
        <w:pStyle w:val="ListParagraph"/>
        <w:numPr>
          <w:ilvl w:val="0"/>
          <w:numId w:val="67"/>
        </w:numPr>
        <w:shd w:val="clear" w:color="auto" w:fill="FFFFFF"/>
        <w:ind w:left="1080"/>
        <w:textAlignment w:val="baseline"/>
        <w:rPr>
          <w:rFonts w:asciiTheme="minorHAnsi" w:hAnsiTheme="minorHAnsi" w:cstheme="minorHAnsi"/>
          <w:color w:val="000000"/>
          <w:sz w:val="19"/>
          <w:szCs w:val="19"/>
        </w:rPr>
      </w:pPr>
      <w:r w:rsidRPr="00A417ED">
        <w:rPr>
          <w:rFonts w:asciiTheme="minorHAnsi" w:hAnsiTheme="minorHAnsi" w:cstheme="minorHAnsi"/>
          <w:color w:val="000000"/>
          <w:sz w:val="19"/>
          <w:szCs w:val="19"/>
        </w:rPr>
        <w:t xml:space="preserve">As long as </w:t>
      </w:r>
      <w:r>
        <w:rPr>
          <w:rFonts w:asciiTheme="minorHAnsi" w:hAnsiTheme="minorHAnsi" w:cstheme="minorHAnsi"/>
          <w:color w:val="000000"/>
          <w:sz w:val="19"/>
          <w:szCs w:val="19"/>
        </w:rPr>
        <w:t>the Client</w:t>
      </w:r>
      <w:r w:rsidRPr="00A417ED">
        <w:rPr>
          <w:rFonts w:asciiTheme="minorHAnsi" w:hAnsiTheme="minorHAnsi" w:cstheme="minorHAnsi"/>
          <w:color w:val="000000"/>
          <w:sz w:val="19"/>
          <w:szCs w:val="19"/>
        </w:rPr>
        <w:t xml:space="preserve"> license CM </w:t>
      </w:r>
      <w:r>
        <w:rPr>
          <w:rFonts w:asciiTheme="minorHAnsi" w:hAnsiTheme="minorHAnsi" w:cstheme="minorHAnsi"/>
          <w:color w:val="000000"/>
          <w:sz w:val="19"/>
          <w:szCs w:val="19"/>
        </w:rPr>
        <w:t xml:space="preserve">and </w:t>
      </w:r>
      <w:r w:rsidRPr="00A417ED">
        <w:rPr>
          <w:rFonts w:asciiTheme="minorHAnsi" w:hAnsiTheme="minorHAnsi" w:cstheme="minorHAnsi"/>
          <w:color w:val="000000"/>
          <w:sz w:val="19"/>
          <w:szCs w:val="19"/>
        </w:rPr>
        <w:t xml:space="preserve">being used with TSR, </w:t>
      </w:r>
      <w:r>
        <w:rPr>
          <w:rFonts w:asciiTheme="minorHAnsi" w:hAnsiTheme="minorHAnsi" w:cstheme="minorHAnsi"/>
          <w:color w:val="000000"/>
          <w:sz w:val="19"/>
          <w:szCs w:val="19"/>
        </w:rPr>
        <w:t>Client</w:t>
      </w:r>
      <w:r w:rsidRPr="00A417ED">
        <w:rPr>
          <w:rFonts w:asciiTheme="minorHAnsi" w:hAnsiTheme="minorHAnsi" w:cstheme="minorHAnsi"/>
          <w:color w:val="000000"/>
          <w:sz w:val="19"/>
          <w:szCs w:val="19"/>
        </w:rPr>
        <w:t xml:space="preserve"> cannot use Exchange of Services to remove an entire custom database and retain CM being used with TSR</w:t>
      </w:r>
      <w:r>
        <w:rPr>
          <w:rFonts w:asciiTheme="minorHAnsi" w:hAnsiTheme="minorHAnsi" w:cstheme="minorHAnsi"/>
          <w:color w:val="000000"/>
          <w:sz w:val="19"/>
          <w:szCs w:val="19"/>
        </w:rPr>
        <w:t>.</w:t>
      </w:r>
    </w:p>
    <w:p w14:paraId="4025DEDF" w14:textId="77777777" w:rsidR="000575BF" w:rsidRPr="00A417ED" w:rsidRDefault="000575BF" w:rsidP="000575BF">
      <w:pPr>
        <w:pStyle w:val="ListParagraph"/>
        <w:numPr>
          <w:ilvl w:val="0"/>
          <w:numId w:val="67"/>
        </w:numPr>
        <w:shd w:val="clear" w:color="auto" w:fill="FFFFFF"/>
        <w:spacing w:before="100" w:beforeAutospacing="1" w:after="100" w:afterAutospacing="1"/>
        <w:ind w:left="1080"/>
        <w:textAlignment w:val="baseline"/>
        <w:rPr>
          <w:rFonts w:asciiTheme="minorHAnsi" w:hAnsiTheme="minorHAnsi" w:cstheme="minorHAnsi"/>
          <w:color w:val="000000"/>
          <w:sz w:val="19"/>
          <w:szCs w:val="19"/>
        </w:rPr>
      </w:pPr>
      <w:r w:rsidRPr="00A417ED">
        <w:rPr>
          <w:rFonts w:asciiTheme="minorHAnsi" w:hAnsiTheme="minorHAnsi" w:cstheme="minorHAnsi"/>
          <w:color w:val="000000"/>
          <w:sz w:val="19"/>
          <w:szCs w:val="19"/>
        </w:rPr>
        <w:t xml:space="preserve">The client can exchange an entire custom database if they are also exchanging CM being used with TSR or if </w:t>
      </w:r>
      <w:r>
        <w:rPr>
          <w:rFonts w:asciiTheme="minorHAnsi" w:hAnsiTheme="minorHAnsi" w:cstheme="minorHAnsi"/>
          <w:color w:val="000000"/>
          <w:sz w:val="19"/>
          <w:szCs w:val="19"/>
        </w:rPr>
        <w:t>Client is</w:t>
      </w:r>
      <w:r w:rsidRPr="00A417ED">
        <w:rPr>
          <w:rFonts w:asciiTheme="minorHAnsi" w:hAnsiTheme="minorHAnsi" w:cstheme="minorHAnsi"/>
          <w:color w:val="000000"/>
          <w:sz w:val="19"/>
          <w:szCs w:val="19"/>
        </w:rPr>
        <w:t xml:space="preserve"> exchanging both the custom database and the TSR.</w:t>
      </w:r>
    </w:p>
    <w:p w14:paraId="07E3ED1A" w14:textId="77777777" w:rsidR="000575BF" w:rsidRPr="00A417ED" w:rsidRDefault="000575BF" w:rsidP="000575BF">
      <w:pPr>
        <w:pStyle w:val="ListParagraph"/>
        <w:numPr>
          <w:ilvl w:val="0"/>
          <w:numId w:val="67"/>
        </w:numPr>
        <w:shd w:val="clear" w:color="auto" w:fill="FFFFFF"/>
        <w:spacing w:before="100" w:beforeAutospacing="1" w:after="100" w:afterAutospacing="1"/>
        <w:ind w:left="1080"/>
        <w:textAlignment w:val="baseline"/>
        <w:rPr>
          <w:rFonts w:asciiTheme="minorHAnsi" w:hAnsiTheme="minorHAnsi" w:cstheme="minorHAnsi"/>
          <w:color w:val="000000"/>
          <w:sz w:val="19"/>
          <w:szCs w:val="19"/>
        </w:rPr>
      </w:pPr>
      <w:commentRangeStart w:id="64"/>
      <w:r w:rsidRPr="00A417ED">
        <w:rPr>
          <w:rFonts w:asciiTheme="minorHAnsi" w:hAnsiTheme="minorHAnsi" w:cstheme="minorHAnsi"/>
          <w:color w:val="000000"/>
          <w:sz w:val="19"/>
          <w:szCs w:val="19"/>
        </w:rPr>
        <w:lastRenderedPageBreak/>
        <w:t>If</w:t>
      </w:r>
      <w:commentRangeEnd w:id="64"/>
      <w:r>
        <w:rPr>
          <w:rStyle w:val="CommentReference"/>
        </w:rPr>
        <w:commentReference w:id="64"/>
      </w:r>
      <w:r w:rsidRPr="00A417ED">
        <w:rPr>
          <w:rFonts w:asciiTheme="minorHAnsi" w:hAnsiTheme="minorHAnsi" w:cstheme="minorHAnsi"/>
          <w:color w:val="000000"/>
          <w:sz w:val="19"/>
          <w:szCs w:val="19"/>
        </w:rPr>
        <w:t xml:space="preserve"> they execute an exchange as described in </w:t>
      </w:r>
      <w:r>
        <w:rPr>
          <w:rFonts w:asciiTheme="minorHAnsi" w:hAnsiTheme="minorHAnsi" w:cstheme="minorHAnsi"/>
          <w:color w:val="000000"/>
          <w:sz w:val="19"/>
          <w:szCs w:val="19"/>
        </w:rPr>
        <w:t>“b”</w:t>
      </w:r>
      <w:r w:rsidRPr="00A417ED">
        <w:rPr>
          <w:rFonts w:asciiTheme="minorHAnsi" w:hAnsiTheme="minorHAnsi" w:cstheme="minorHAnsi"/>
          <w:color w:val="000000"/>
          <w:sz w:val="19"/>
          <w:szCs w:val="19"/>
        </w:rPr>
        <w:t>, and then later want to add back TSR or Custom d</w:t>
      </w:r>
      <w:r>
        <w:rPr>
          <w:rFonts w:asciiTheme="minorHAnsi" w:hAnsiTheme="minorHAnsi" w:cstheme="minorHAnsi"/>
          <w:color w:val="000000"/>
          <w:sz w:val="19"/>
          <w:szCs w:val="19"/>
        </w:rPr>
        <w:t>atabase,</w:t>
      </w:r>
      <w:r w:rsidRPr="00A417ED">
        <w:rPr>
          <w:rFonts w:asciiTheme="minorHAnsi" w:hAnsiTheme="minorHAnsi" w:cstheme="minorHAnsi"/>
          <w:color w:val="000000"/>
          <w:sz w:val="19"/>
          <w:szCs w:val="19"/>
        </w:rPr>
        <w:t xml:space="preserve"> those solutions will be repriced.</w:t>
      </w:r>
    </w:p>
    <w:bookmarkEnd w:id="63"/>
    <w:p w14:paraId="4E0BBAFD" w14:textId="77777777" w:rsidR="000575BF" w:rsidRPr="00D95732" w:rsidRDefault="000575BF" w:rsidP="000575BF">
      <w:pPr>
        <w:rPr>
          <w:rFonts w:asciiTheme="minorHAnsi" w:hAnsiTheme="minorHAnsi" w:cstheme="minorBidi"/>
          <w:b/>
          <w:color w:val="000000" w:themeColor="text1"/>
          <w:sz w:val="19"/>
          <w:szCs w:val="19"/>
          <w:u w:val="single"/>
        </w:rPr>
      </w:pPr>
    </w:p>
    <w:p w14:paraId="33114CC2" w14:textId="77777777" w:rsidR="000575BF" w:rsidRPr="00A22273" w:rsidRDefault="000575BF" w:rsidP="000575BF">
      <w:pPr>
        <w:jc w:val="center"/>
        <w:rPr>
          <w:rFonts w:ascii="Calibri" w:hAnsi="Calibri" w:cs="Calibri"/>
          <w:b/>
          <w:bCs/>
          <w:sz w:val="19"/>
          <w:szCs w:val="19"/>
        </w:rPr>
      </w:pPr>
      <w:r w:rsidRPr="00A22273">
        <w:rPr>
          <w:rFonts w:ascii="Calibri" w:hAnsi="Calibri" w:cs="Calibri"/>
          <w:b/>
          <w:bCs/>
          <w:sz w:val="19"/>
          <w:szCs w:val="19"/>
        </w:rPr>
        <w:t>Service Specific Provisions Data Delivery Manager Historical Processing</w:t>
      </w:r>
    </w:p>
    <w:p w14:paraId="39BA87F1" w14:textId="77777777" w:rsidR="000575BF" w:rsidRPr="00A22273" w:rsidRDefault="000575BF" w:rsidP="000575BF">
      <w:pPr>
        <w:rPr>
          <w:rFonts w:ascii="Calibri" w:hAnsi="Calibri" w:cs="Calibri"/>
          <w:sz w:val="19"/>
          <w:szCs w:val="19"/>
        </w:rPr>
      </w:pPr>
    </w:p>
    <w:p w14:paraId="43FDFDBF" w14:textId="77777777" w:rsidR="000575BF" w:rsidRPr="005348B6" w:rsidRDefault="000575BF" w:rsidP="000575BF">
      <w:pPr>
        <w:pStyle w:val="ListParagraph"/>
        <w:numPr>
          <w:ilvl w:val="1"/>
          <w:numId w:val="7"/>
        </w:numPr>
        <w:ind w:left="720" w:hanging="450"/>
        <w:rPr>
          <w:rFonts w:ascii="Calibri" w:hAnsi="Calibri" w:cs="Calibri"/>
          <w:sz w:val="19"/>
          <w:szCs w:val="19"/>
        </w:rPr>
      </w:pPr>
      <w:r w:rsidRPr="005348B6">
        <w:rPr>
          <w:rFonts w:ascii="Calibri" w:hAnsi="Calibri" w:cs="Calibri"/>
          <w:sz w:val="19"/>
          <w:szCs w:val="19"/>
        </w:rPr>
        <w:t>NIQ extracts may periodically require re-processing. The scenarios requiring re-processing and their impact are as follows:  ​</w:t>
      </w:r>
    </w:p>
    <w:p w14:paraId="01FC5006" w14:textId="77777777" w:rsidR="000575BF" w:rsidRPr="00A22273" w:rsidRDefault="000575BF" w:rsidP="000575BF">
      <w:pPr>
        <w:rPr>
          <w:rFonts w:ascii="Calibri" w:hAnsi="Calibri" w:cs="Calibri"/>
          <w:sz w:val="19"/>
          <w:szCs w:val="19"/>
        </w:rPr>
      </w:pPr>
      <w:r w:rsidRPr="00A22273">
        <w:rPr>
          <w:rFonts w:ascii="Calibri" w:hAnsi="Calibri" w:cs="Calibri"/>
          <w:sz w:val="19"/>
          <w:szCs w:val="19"/>
        </w:rPr>
        <w:t>​</w:t>
      </w:r>
    </w:p>
    <w:p w14:paraId="47969C2B" w14:textId="77777777" w:rsidR="000575BF" w:rsidRPr="00A22273" w:rsidRDefault="000575BF" w:rsidP="000575BF">
      <w:pPr>
        <w:pStyle w:val="ListParagraph"/>
        <w:numPr>
          <w:ilvl w:val="0"/>
          <w:numId w:val="71"/>
        </w:numPr>
        <w:ind w:left="1080"/>
        <w:contextualSpacing/>
        <w:rPr>
          <w:rFonts w:ascii="Calibri" w:hAnsi="Calibri" w:cs="Calibri"/>
          <w:sz w:val="19"/>
          <w:szCs w:val="19"/>
        </w:rPr>
      </w:pPr>
      <w:r w:rsidRPr="00A22273">
        <w:rPr>
          <w:rFonts w:ascii="Calibri" w:hAnsi="Calibri" w:cs="Calibri"/>
          <w:sz w:val="19"/>
          <w:szCs w:val="19"/>
        </w:rPr>
        <w:t>Extracts to support planned data changes such as market events or Universe Updates. These recurring changes are accounted for in the data point capacity estimation, and will count against the data point cap​</w:t>
      </w:r>
    </w:p>
    <w:p w14:paraId="77F1FAFB" w14:textId="77777777" w:rsidR="000575BF" w:rsidRPr="00A22273" w:rsidRDefault="000575BF" w:rsidP="000575BF">
      <w:pPr>
        <w:ind w:left="720"/>
        <w:rPr>
          <w:rFonts w:ascii="Calibri" w:hAnsi="Calibri" w:cs="Calibri"/>
          <w:sz w:val="19"/>
          <w:szCs w:val="19"/>
        </w:rPr>
      </w:pPr>
      <w:r w:rsidRPr="00A22273">
        <w:rPr>
          <w:rFonts w:ascii="Calibri" w:hAnsi="Calibri" w:cs="Calibri"/>
          <w:sz w:val="19"/>
          <w:szCs w:val="19"/>
        </w:rPr>
        <w:t>​</w:t>
      </w:r>
    </w:p>
    <w:p w14:paraId="19366C77" w14:textId="77777777" w:rsidR="000575BF" w:rsidRPr="00A22273" w:rsidRDefault="000575BF" w:rsidP="000575BF">
      <w:pPr>
        <w:pStyle w:val="ListParagraph"/>
        <w:numPr>
          <w:ilvl w:val="0"/>
          <w:numId w:val="71"/>
        </w:numPr>
        <w:ind w:left="1080"/>
        <w:contextualSpacing/>
        <w:rPr>
          <w:rFonts w:ascii="Calibri" w:hAnsi="Calibri" w:cs="Calibri"/>
          <w:sz w:val="19"/>
          <w:szCs w:val="19"/>
        </w:rPr>
      </w:pPr>
      <w:r w:rsidRPr="00A22273">
        <w:rPr>
          <w:rFonts w:ascii="Calibri" w:hAnsi="Calibri" w:cs="Calibri"/>
          <w:sz w:val="19"/>
          <w:szCs w:val="19"/>
        </w:rPr>
        <w:t>Extracts to support client change requests: These client-initiated changes will be assessed by NIQ to determine if processing history is required. Where necessary, history will be reprocessed, and will count against the client data point cap​</w:t>
      </w:r>
    </w:p>
    <w:p w14:paraId="57EBDFAE" w14:textId="77777777" w:rsidR="000575BF" w:rsidRPr="00A22273" w:rsidRDefault="000575BF" w:rsidP="000575BF">
      <w:pPr>
        <w:ind w:left="720"/>
        <w:rPr>
          <w:rFonts w:ascii="Calibri" w:hAnsi="Calibri" w:cs="Calibri"/>
          <w:sz w:val="19"/>
          <w:szCs w:val="19"/>
        </w:rPr>
      </w:pPr>
      <w:r w:rsidRPr="00A22273">
        <w:rPr>
          <w:rFonts w:ascii="Calibri" w:hAnsi="Calibri" w:cs="Calibri"/>
          <w:sz w:val="19"/>
          <w:szCs w:val="19"/>
        </w:rPr>
        <w:t>​</w:t>
      </w:r>
    </w:p>
    <w:p w14:paraId="0EF0F6DF" w14:textId="77777777" w:rsidR="000575BF" w:rsidRPr="00A22273" w:rsidRDefault="000575BF" w:rsidP="000575BF">
      <w:pPr>
        <w:pStyle w:val="ListParagraph"/>
        <w:numPr>
          <w:ilvl w:val="0"/>
          <w:numId w:val="71"/>
        </w:numPr>
        <w:ind w:left="1080"/>
        <w:contextualSpacing/>
        <w:rPr>
          <w:rFonts w:ascii="Calibri" w:hAnsi="Calibri" w:cs="Calibri"/>
          <w:sz w:val="19"/>
          <w:szCs w:val="19"/>
        </w:rPr>
      </w:pPr>
      <w:r w:rsidRPr="00A22273">
        <w:rPr>
          <w:rFonts w:ascii="Calibri" w:hAnsi="Calibri" w:cs="Calibri"/>
          <w:sz w:val="19"/>
          <w:szCs w:val="19"/>
        </w:rPr>
        <w:t>Extracts to support NIQ Quality Escapes: These unplanned issues will be assessed by NIQ to determine impact to client extracts. Where necessary, history will be reprocessed, and will not count against the data point cap​</w:t>
      </w:r>
    </w:p>
    <w:p w14:paraId="4D3B88A0" w14:textId="77777777" w:rsidR="000575BF" w:rsidRPr="00A22273" w:rsidRDefault="000575BF" w:rsidP="000575BF">
      <w:pPr>
        <w:jc w:val="center"/>
        <w:rPr>
          <w:rFonts w:ascii="Calibri" w:hAnsi="Calibri" w:cs="Calibri"/>
          <w:b/>
          <w:bCs/>
          <w:sz w:val="19"/>
          <w:szCs w:val="19"/>
        </w:rPr>
      </w:pPr>
    </w:p>
    <w:p w14:paraId="7FF54421" w14:textId="77777777" w:rsidR="000575BF" w:rsidRPr="00A22273" w:rsidRDefault="000575BF" w:rsidP="000575BF">
      <w:pPr>
        <w:jc w:val="center"/>
        <w:rPr>
          <w:rFonts w:ascii="Calibri" w:hAnsi="Calibri" w:cs="Calibri"/>
          <w:b/>
          <w:bCs/>
          <w:sz w:val="19"/>
          <w:szCs w:val="19"/>
        </w:rPr>
      </w:pPr>
      <w:r w:rsidRPr="00A22273">
        <w:rPr>
          <w:rFonts w:ascii="Calibri" w:hAnsi="Calibri" w:cs="Calibri"/>
          <w:b/>
          <w:bCs/>
          <w:sz w:val="19"/>
          <w:szCs w:val="19"/>
        </w:rPr>
        <w:t>Service Specific Provisions Data Delivery Manager NIQ Managed</w:t>
      </w:r>
    </w:p>
    <w:p w14:paraId="7F43964D" w14:textId="77777777" w:rsidR="000575BF" w:rsidRPr="00A22273" w:rsidRDefault="000575BF" w:rsidP="000575BF">
      <w:pPr>
        <w:jc w:val="center"/>
        <w:rPr>
          <w:rFonts w:ascii="Calibri" w:hAnsi="Calibri" w:cs="Calibri"/>
          <w:b/>
          <w:bCs/>
          <w:sz w:val="19"/>
          <w:szCs w:val="19"/>
        </w:rPr>
      </w:pPr>
    </w:p>
    <w:p w14:paraId="5EEA12F7" w14:textId="77777777" w:rsidR="000575BF" w:rsidRPr="0024340A" w:rsidRDefault="000575BF" w:rsidP="000575BF">
      <w:pPr>
        <w:pStyle w:val="ListParagraph"/>
        <w:numPr>
          <w:ilvl w:val="6"/>
          <w:numId w:val="7"/>
        </w:numPr>
        <w:tabs>
          <w:tab w:val="clear" w:pos="5040"/>
          <w:tab w:val="num" w:pos="720"/>
        </w:tabs>
        <w:ind w:left="720" w:hanging="360"/>
        <w:rPr>
          <w:rFonts w:ascii="Calibri" w:hAnsi="Calibri" w:cs="Calibri"/>
          <w:sz w:val="19"/>
          <w:szCs w:val="19"/>
        </w:rPr>
      </w:pPr>
      <w:r w:rsidRPr="0024340A">
        <w:rPr>
          <w:rFonts w:ascii="Calibri" w:hAnsi="Calibri" w:cs="Calibri"/>
          <w:sz w:val="19"/>
          <w:szCs w:val="19"/>
        </w:rPr>
        <w:t>Data Delivery Manager (“DDM”) extract servicing for NIQ Managed extracts. Upon implementation of an NIQ managed extract, Client shall be entitled to reasonable extract specification changes on an on-going basis throughout the Contract Year. DDM extract servicing is defined as changing (adding, deleting or modifying) the dimension selections (markets/stores, products, periods, facts) or the delivery specifications (scheduling, data model, delivery options, etc.)​</w:t>
      </w:r>
    </w:p>
    <w:p w14:paraId="54E66578" w14:textId="77777777" w:rsidR="000575BF" w:rsidRPr="00A22273" w:rsidRDefault="000575BF" w:rsidP="000575BF">
      <w:pPr>
        <w:tabs>
          <w:tab w:val="num" w:pos="720"/>
        </w:tabs>
        <w:ind w:left="720" w:hanging="360"/>
        <w:rPr>
          <w:rFonts w:ascii="Calibri" w:hAnsi="Calibri" w:cs="Calibri"/>
          <w:sz w:val="19"/>
          <w:szCs w:val="19"/>
        </w:rPr>
      </w:pPr>
      <w:r w:rsidRPr="00A22273">
        <w:rPr>
          <w:rFonts w:ascii="Calibri" w:hAnsi="Calibri" w:cs="Calibri"/>
          <w:sz w:val="19"/>
          <w:szCs w:val="19"/>
        </w:rPr>
        <w:t>​</w:t>
      </w:r>
    </w:p>
    <w:p w14:paraId="25CFA155" w14:textId="77777777" w:rsidR="000575BF" w:rsidRPr="0024340A" w:rsidRDefault="000575BF" w:rsidP="000575BF">
      <w:pPr>
        <w:pStyle w:val="ListParagraph"/>
        <w:numPr>
          <w:ilvl w:val="1"/>
          <w:numId w:val="7"/>
        </w:numPr>
        <w:ind w:left="720" w:hanging="360"/>
        <w:rPr>
          <w:rFonts w:ascii="Calibri" w:hAnsi="Calibri" w:cs="Calibri"/>
          <w:sz w:val="19"/>
          <w:szCs w:val="19"/>
        </w:rPr>
      </w:pPr>
      <w:r w:rsidRPr="0024340A">
        <w:rPr>
          <w:rFonts w:ascii="Calibri" w:hAnsi="Calibri" w:cs="Calibri"/>
          <w:sz w:val="19"/>
          <w:szCs w:val="19"/>
        </w:rPr>
        <w:t>For initial delivery of new extracts, sample files will be provided for feedback/changes and sign-off. Once signed-off, history will be delivered, where appropriate.​</w:t>
      </w:r>
    </w:p>
    <w:p w14:paraId="296D1392" w14:textId="77777777" w:rsidR="000575BF" w:rsidRPr="00A22273" w:rsidRDefault="000575BF" w:rsidP="000575BF">
      <w:pPr>
        <w:tabs>
          <w:tab w:val="num" w:pos="720"/>
        </w:tabs>
        <w:ind w:left="720" w:hanging="360"/>
        <w:rPr>
          <w:rFonts w:ascii="Calibri" w:hAnsi="Calibri" w:cs="Calibri"/>
          <w:sz w:val="19"/>
          <w:szCs w:val="19"/>
        </w:rPr>
      </w:pPr>
      <w:r w:rsidRPr="00A22273">
        <w:rPr>
          <w:rFonts w:ascii="Calibri" w:hAnsi="Calibri" w:cs="Calibri"/>
          <w:sz w:val="19"/>
          <w:szCs w:val="19"/>
        </w:rPr>
        <w:t>​</w:t>
      </w:r>
    </w:p>
    <w:p w14:paraId="58948BC6" w14:textId="77777777" w:rsidR="000575BF" w:rsidRDefault="000575BF" w:rsidP="000575BF">
      <w:pPr>
        <w:pStyle w:val="ListParagraph"/>
        <w:numPr>
          <w:ilvl w:val="1"/>
          <w:numId w:val="7"/>
        </w:numPr>
        <w:ind w:left="720" w:hanging="360"/>
        <w:rPr>
          <w:rFonts w:ascii="Calibri" w:hAnsi="Calibri" w:cs="Calibri"/>
          <w:sz w:val="19"/>
          <w:szCs w:val="19"/>
        </w:rPr>
      </w:pPr>
      <w:r w:rsidRPr="0024340A">
        <w:rPr>
          <w:rFonts w:ascii="Calibri" w:hAnsi="Calibri" w:cs="Calibri"/>
          <w:sz w:val="19"/>
          <w:szCs w:val="19"/>
        </w:rPr>
        <w:t>DDM extract servicing requests must be submitted via the current change request form, with timing expectations for completion set by the extract team after assessing size/complexity of the change request. ​</w:t>
      </w:r>
    </w:p>
    <w:p w14:paraId="55C30C8F" w14:textId="77777777" w:rsidR="000575BF" w:rsidRPr="00701EE6" w:rsidRDefault="000575BF" w:rsidP="000575BF">
      <w:pPr>
        <w:pStyle w:val="ListParagraph"/>
        <w:rPr>
          <w:rFonts w:ascii="Calibri" w:hAnsi="Calibri" w:cs="Arial"/>
          <w:color w:val="000000"/>
          <w:sz w:val="19"/>
          <w:szCs w:val="19"/>
        </w:rPr>
      </w:pPr>
    </w:p>
    <w:p w14:paraId="36C5BDCA" w14:textId="77777777" w:rsidR="000575BF" w:rsidRPr="00701EE6" w:rsidRDefault="000575BF" w:rsidP="000575BF">
      <w:pPr>
        <w:pStyle w:val="ListParagraph"/>
        <w:numPr>
          <w:ilvl w:val="1"/>
          <w:numId w:val="7"/>
        </w:numPr>
        <w:ind w:left="720" w:hanging="360"/>
        <w:rPr>
          <w:rFonts w:ascii="Calibri" w:hAnsi="Calibri" w:cs="Arial"/>
          <w:color w:val="000000"/>
          <w:sz w:val="19"/>
          <w:szCs w:val="19"/>
        </w:rPr>
      </w:pPr>
      <w:r w:rsidRPr="00701EE6">
        <w:rPr>
          <w:rFonts w:ascii="Calibri" w:hAnsi="Calibri" w:cs="Calibri"/>
          <w:sz w:val="19"/>
          <w:szCs w:val="19"/>
        </w:rPr>
        <w:t>Extract changes requiring history to be processed should be consolidated as much as possible to ensure necessary datapoint capacity​.</w:t>
      </w:r>
      <w:r w:rsidRPr="00701EE6">
        <w:rPr>
          <w:rFonts w:ascii="Calibri" w:hAnsi="Calibri" w:cs="Arial"/>
          <w:color w:val="000000"/>
          <w:sz w:val="19"/>
          <w:szCs w:val="19"/>
        </w:rPr>
        <w:br w:type="page"/>
      </w:r>
    </w:p>
    <w:p w14:paraId="5B0EC12D" w14:textId="77777777" w:rsidR="000575BF" w:rsidRPr="006229C1" w:rsidRDefault="000575BF" w:rsidP="000575BF">
      <w:pPr>
        <w:rPr>
          <w:rFonts w:ascii="Calibri" w:eastAsia="Yu Mincho" w:hAnsi="Calibri" w:cs="Arial"/>
          <w:b/>
          <w:bCs/>
          <w:color w:val="222222"/>
          <w:sz w:val="22"/>
          <w:szCs w:val="22"/>
          <w:u w:val="single"/>
        </w:rPr>
      </w:pPr>
    </w:p>
    <w:p w14:paraId="6015D089" w14:textId="77777777" w:rsidR="000575BF" w:rsidRPr="006229C1" w:rsidRDefault="000575BF" w:rsidP="000575BF">
      <w:pPr>
        <w:spacing w:after="120" w:line="256" w:lineRule="auto"/>
        <w:jc w:val="center"/>
        <w:rPr>
          <w:rFonts w:ascii="Calibri" w:eastAsia="MS Mincho" w:hAnsi="Calibri" w:cs="Calibri"/>
          <w:b/>
          <w:bCs/>
          <w:color w:val="000000"/>
          <w:sz w:val="24"/>
          <w:szCs w:val="24"/>
        </w:rPr>
      </w:pPr>
      <w:bookmarkStart w:id="65" w:name="_Hlk168064228"/>
      <w:r w:rsidRPr="006229C1">
        <w:rPr>
          <w:rFonts w:ascii="Calibri" w:eastAsia="MS Mincho" w:hAnsi="Calibri" w:cs="Calibri"/>
          <w:b/>
          <w:bCs/>
          <w:color w:val="000000"/>
          <w:sz w:val="24"/>
          <w:szCs w:val="24"/>
          <w:u w:val="single"/>
        </w:rPr>
        <w:t>Data Warehouse Exhibit</w:t>
      </w:r>
    </w:p>
    <w:p w14:paraId="3FEDF4E8" w14:textId="77777777" w:rsidR="000575BF" w:rsidRPr="006229C1" w:rsidRDefault="000575BF" w:rsidP="000575BF">
      <w:pPr>
        <w:spacing w:after="120" w:line="256" w:lineRule="auto"/>
        <w:jc w:val="center"/>
        <w:rPr>
          <w:rFonts w:ascii="Calibri" w:eastAsia="MS Mincho" w:hAnsi="Calibri" w:cs="Calibri"/>
          <w:b/>
          <w:bCs/>
          <w:color w:val="000000"/>
          <w:sz w:val="19"/>
          <w:szCs w:val="19"/>
        </w:rPr>
      </w:pPr>
      <w:r w:rsidRPr="006229C1">
        <w:rPr>
          <w:rFonts w:ascii="Calibri" w:eastAsia="MS Mincho" w:hAnsi="Calibri" w:cs="Calibri"/>
          <w:b/>
          <w:bCs/>
          <w:color w:val="000000"/>
          <w:sz w:val="22"/>
          <w:szCs w:val="22"/>
        </w:rPr>
        <w:t>Service Specific Terms</w:t>
      </w:r>
    </w:p>
    <w:p w14:paraId="26D939A8" w14:textId="77777777" w:rsidR="000575BF" w:rsidRPr="006229C1" w:rsidRDefault="000575BF" w:rsidP="000575BF">
      <w:pPr>
        <w:numPr>
          <w:ilvl w:val="3"/>
          <w:numId w:val="20"/>
        </w:numPr>
        <w:tabs>
          <w:tab w:val="left" w:pos="360"/>
        </w:tabs>
        <w:spacing w:after="120"/>
        <w:ind w:left="720"/>
        <w:jc w:val="both"/>
        <w:rPr>
          <w:rFonts w:ascii="Calibri" w:hAnsi="Calibri" w:cs="Calibri"/>
          <w:sz w:val="19"/>
          <w:szCs w:val="19"/>
        </w:rPr>
      </w:pPr>
      <w:r w:rsidRPr="006229C1">
        <w:rPr>
          <w:rFonts w:ascii="Calibri" w:eastAsia="MS Mincho" w:hAnsi="Calibri" w:cs="Calibri"/>
          <w:color w:val="000000"/>
          <w:sz w:val="19"/>
          <w:szCs w:val="19"/>
        </w:rPr>
        <w:t xml:space="preserve">Notwithstanding anything to the contrary in the Agreement, </w:t>
      </w:r>
      <w:r w:rsidRPr="006229C1">
        <w:rPr>
          <w:rFonts w:ascii="Calibri" w:hAnsi="Calibri" w:cs="Calibri"/>
          <w:sz w:val="19"/>
          <w:szCs w:val="19"/>
        </w:rPr>
        <w:t xml:space="preserve">Client may incorporate, store and/or otherwise use the Information and References in a relational data warehouse containing various data designed for ongoing query and reporting (”Data Warehouse”) </w:t>
      </w:r>
      <w:r w:rsidRPr="006229C1">
        <w:rPr>
          <w:rFonts w:ascii="Calibri" w:eastAsia="MS Mincho" w:hAnsi="Calibri" w:cs="Calibri"/>
          <w:color w:val="000000"/>
          <w:sz w:val="19"/>
          <w:szCs w:val="19"/>
        </w:rPr>
        <w:t xml:space="preserve">solely in connection with Client’s permitted use of the Services pursuant to the Agreement. </w:t>
      </w:r>
      <w:r w:rsidRPr="006229C1">
        <w:rPr>
          <w:rFonts w:ascii="Calibri" w:hAnsi="Calibri" w:cs="Calibri"/>
          <w:sz w:val="19"/>
          <w:szCs w:val="19"/>
        </w:rPr>
        <w:t xml:space="preserve">The Data Warehouse shall reside on servers and behind firewall(s) of Client or Client’s IT Support Service Provider (as that term is defined in the Agreement) and/or maintained on a secured private virtual cloud instance hosted on behalf of Client by Client’s IT Support Service Provider, and in each case that otherwise meets the requirements of this Exhibit. Any such IT Support Service Provider must be an industry accepted provider of such services and confirmed by NIQ as not requiring retailer approvals for cloud storage.  IT personnel of either Client and/or its IT Support Service Provider, as applicable, shall operate and maintain the Data Warehouse.  </w:t>
      </w:r>
    </w:p>
    <w:p w14:paraId="76859F8B" w14:textId="77777777" w:rsidR="000575BF" w:rsidRPr="006229C1" w:rsidRDefault="000575BF" w:rsidP="000575BF">
      <w:pPr>
        <w:numPr>
          <w:ilvl w:val="3"/>
          <w:numId w:val="20"/>
        </w:numPr>
        <w:tabs>
          <w:tab w:val="left" w:pos="360"/>
        </w:tabs>
        <w:spacing w:after="120"/>
        <w:ind w:left="720"/>
        <w:jc w:val="both"/>
        <w:rPr>
          <w:rFonts w:ascii="Calibri" w:hAnsi="Calibri" w:cs="Calibri"/>
          <w:sz w:val="19"/>
          <w:szCs w:val="19"/>
        </w:rPr>
      </w:pPr>
      <w:r w:rsidRPr="006229C1">
        <w:rPr>
          <w:rFonts w:ascii="Calibri" w:hAnsi="Calibri" w:cs="Calibri"/>
          <w:sz w:val="19"/>
          <w:szCs w:val="19"/>
        </w:rPr>
        <w:t>Except as otherwise expressly set forth in the Agreement or otherwise agreed by NIQ in writing, Client shall not :   (a) enrich third-party datasets with Information or References; (b) merge, link or harmonize Information or References with third-party retail, market or consumer measurement data;  (c) warehouse non-US key account or store level data; (d) develop or enhance a reference library or substitute service for any NIQ service; (e) use Information or References in any client external facing or third-party application or product; (f) use the Services or Information in conjunction with any machine learning, neural network, deep learning, predictive analytics or other artificial intelligence computer or software program; (g) conduct any other use detrimental to or competitive with NIQ and its affiliates’ businesses, products or services; and/or (h) disclose or provide access to the Information or References to any other third party.</w:t>
      </w:r>
    </w:p>
    <w:p w14:paraId="7F469C91" w14:textId="77777777" w:rsidR="000575BF" w:rsidRPr="006229C1" w:rsidRDefault="000575BF" w:rsidP="000575BF">
      <w:pPr>
        <w:numPr>
          <w:ilvl w:val="3"/>
          <w:numId w:val="20"/>
        </w:numPr>
        <w:tabs>
          <w:tab w:val="left" w:pos="360"/>
        </w:tabs>
        <w:spacing w:after="120"/>
        <w:ind w:left="720"/>
        <w:jc w:val="both"/>
        <w:rPr>
          <w:rFonts w:ascii="Calibri" w:hAnsi="Calibri" w:cs="Calibri"/>
          <w:sz w:val="19"/>
          <w:szCs w:val="19"/>
        </w:rPr>
      </w:pPr>
      <w:r w:rsidRPr="006229C1">
        <w:rPr>
          <w:rFonts w:ascii="Calibri" w:hAnsi="Calibri" w:cs="Calibri"/>
          <w:sz w:val="19"/>
          <w:szCs w:val="19"/>
        </w:rPr>
        <w:t>Client and its IT Support Service Provider shall (i) implement and maintain administrative, physical and technical safeguards that are designed to protect against any unauthorized collection, use or disclosure of, or access to the Information and References in compliance with this Agreement and all applicable data protection and data security laws, rules and regulations; and (ii) exercise at least the same degree of care to safeguard the Information and References as Client would exercise to protect its own property of a similar nature.  All data centers where Information and References reside shall have SSAE18 SOC2, ISO27001 or another equivalent industry standard information security certification, and copies of the audit report summaries shall be made available to NIQ upon request. Client’s agreement with its IT Support Service Provider (including for cloud hosting) shall include, at a minimum, industry standard provisions for the security and confidentiality of all information covered by this Data Warehouse license.  Any IT Support Service Provider’s services shall be limited solely to storage, hosting, and infrastructure on behalf of Client, and not for the purposes of data viewing, data manipulation or the provision of analytic or other purpose without first entering into a separate written agreement with NIQ, of which NIQ may consent or deny.</w:t>
      </w:r>
    </w:p>
    <w:p w14:paraId="52F1574B" w14:textId="77777777" w:rsidR="000575BF" w:rsidRPr="006229C1" w:rsidRDefault="000575BF" w:rsidP="000575BF">
      <w:pPr>
        <w:numPr>
          <w:ilvl w:val="3"/>
          <w:numId w:val="20"/>
        </w:numPr>
        <w:tabs>
          <w:tab w:val="left" w:pos="360"/>
        </w:tabs>
        <w:spacing w:after="120"/>
        <w:ind w:left="720"/>
        <w:jc w:val="both"/>
        <w:rPr>
          <w:rFonts w:ascii="Calibri" w:hAnsi="Calibri" w:cs="Calibri"/>
          <w:sz w:val="19"/>
          <w:szCs w:val="19"/>
        </w:rPr>
      </w:pPr>
      <w:r w:rsidRPr="006229C1">
        <w:rPr>
          <w:rFonts w:ascii="Calibri" w:hAnsi="Calibri" w:cs="Calibri"/>
          <w:sz w:val="19"/>
          <w:szCs w:val="19"/>
        </w:rPr>
        <w:t xml:space="preserve">Client will notify NIQ in writing promptly (and in any event within two (2) business days or sooner if required by applicable law) after becoming aware of any unauthorized access, use or disclosure of the Information and/or References (“Security Breach”).  Client agrees to (i) take immediate action, at its own expense, to investigate the Security Breach; (ii) identify and mitigate the effects of, and carry out any recovery or other action necessary to remedy the Security Breach; and (iii) provide NIQ with a detailed description of the Security Breach and any other information that may be reasonably requested concerning the details of the breach as soon as the information becomes available.  The content of any communications, notices, press releases, or reports related to any Security Breach must first be approved by NIQ prior to any publication or public communication thereof to any third party.  Security Breaches are to be reported to:  </w:t>
      </w:r>
      <w:hyperlink r:id="rId15" w:tooltip="mailto:Cybersecurity.Notifications@smb.nielseniq.com" w:history="1">
        <w:r>
          <w:rPr>
            <w:rStyle w:val="Hyperlink"/>
            <w:rFonts w:asciiTheme="minorHAnsi" w:hAnsiTheme="minorHAnsi" w:cstheme="minorHAnsi"/>
            <w:sz w:val="19"/>
            <w:szCs w:val="19"/>
          </w:rPr>
          <w:t>Cybersecurity.Notifications@smb.nielseniq.com</w:t>
        </w:r>
      </w:hyperlink>
      <w:r>
        <w:rPr>
          <w:rFonts w:asciiTheme="minorHAnsi" w:hAnsiTheme="minorHAnsi" w:cstheme="minorHAnsi"/>
          <w:sz w:val="19"/>
          <w:szCs w:val="19"/>
        </w:rPr>
        <w:t>.</w:t>
      </w:r>
      <w:r>
        <w:t xml:space="preserve">  </w:t>
      </w:r>
      <w:r w:rsidRPr="006229C1">
        <w:rPr>
          <w:rFonts w:ascii="Calibri" w:hAnsi="Calibri" w:cs="Calibri"/>
          <w:sz w:val="19"/>
          <w:szCs w:val="19"/>
        </w:rPr>
        <w:t>NIQ reserves the right to terminate this Data Warehouse License in the event of a confirmed Security Breach, as determined by NIQ.</w:t>
      </w:r>
    </w:p>
    <w:p w14:paraId="0FAEB263" w14:textId="77777777" w:rsidR="000575BF" w:rsidRPr="006229C1" w:rsidRDefault="000575BF" w:rsidP="000575BF">
      <w:pPr>
        <w:numPr>
          <w:ilvl w:val="3"/>
          <w:numId w:val="20"/>
        </w:numPr>
        <w:tabs>
          <w:tab w:val="left" w:pos="360"/>
          <w:tab w:val="left" w:pos="2790"/>
        </w:tabs>
        <w:spacing w:after="120"/>
        <w:ind w:left="720"/>
        <w:jc w:val="both"/>
        <w:rPr>
          <w:rFonts w:ascii="Calibri" w:hAnsi="Calibri" w:cs="Calibri"/>
          <w:sz w:val="19"/>
          <w:szCs w:val="19"/>
        </w:rPr>
      </w:pPr>
      <w:r w:rsidRPr="006229C1">
        <w:rPr>
          <w:rFonts w:ascii="Calibri" w:hAnsi="Calibri" w:cs="Calibri"/>
          <w:sz w:val="19"/>
          <w:szCs w:val="19"/>
        </w:rPr>
        <w:t xml:space="preserve">NIQ shall have the right, at its sole expense, to audit Client’s use and security of the Information and References to verify Client’s compliance with this Exhibit. Any such audit shall be conducted upon reasonable notice, during business hours, and in a manner that is not disruptive to Client’s business.  In no event shall Client be obligated to disclose to NIQ any information or materials that Client is bound to maintain as confidential pursuant to Client’s obligations to any third party. NIQ reserves the right to take such action as it deems appropriate including, without limitation, suspension or termination of this Data Warehouse license, if the Client is not in compliance with the terms of this Exhibit.  </w:t>
      </w:r>
    </w:p>
    <w:p w14:paraId="3BFE4726" w14:textId="77777777" w:rsidR="000575BF" w:rsidRPr="006229C1" w:rsidRDefault="000575BF" w:rsidP="000575BF">
      <w:pPr>
        <w:numPr>
          <w:ilvl w:val="3"/>
          <w:numId w:val="20"/>
        </w:numPr>
        <w:tabs>
          <w:tab w:val="left" w:pos="2790"/>
        </w:tabs>
        <w:ind w:left="720"/>
        <w:rPr>
          <w:rFonts w:ascii="CG Times" w:eastAsia="MS Mincho" w:hAnsi="CG Times"/>
          <w:b/>
          <w:bCs/>
          <w:color w:val="000000"/>
          <w:sz w:val="24"/>
          <w:szCs w:val="24"/>
          <w:u w:val="single"/>
        </w:rPr>
      </w:pPr>
      <w:r w:rsidRPr="006229C1">
        <w:rPr>
          <w:rFonts w:ascii="Calibri" w:hAnsi="Calibri" w:cs="Calibri"/>
          <w:sz w:val="19"/>
          <w:szCs w:val="19"/>
        </w:rPr>
        <w:t>Upon expiration or termination of the earlier of this Data Warehouse license, the Agreement or the applicable Services, Client shall securely delete all such Information and References residing in the Data Warehouse(s)/databases, transaction logs, exported files, backup copies and other media and provide written certification of destruction to NIQ upon completion</w:t>
      </w:r>
      <w:r w:rsidRPr="006229C1">
        <w:rPr>
          <w:rFonts w:ascii="CG Times" w:hAnsi="CG Times"/>
          <w:sz w:val="24"/>
        </w:rPr>
        <w:t>.</w:t>
      </w:r>
    </w:p>
    <w:p w14:paraId="24FC45B6" w14:textId="77777777" w:rsidR="000575BF" w:rsidRPr="006229C1" w:rsidRDefault="000575BF" w:rsidP="000575BF">
      <w:pPr>
        <w:numPr>
          <w:ilvl w:val="3"/>
          <w:numId w:val="20"/>
        </w:numPr>
        <w:spacing w:before="120"/>
        <w:ind w:left="720"/>
        <w:rPr>
          <w:rFonts w:ascii="Calibri" w:eastAsia="Yu Mincho" w:hAnsi="Calibri" w:cs="Calibri"/>
          <w:b/>
          <w:bCs/>
          <w:color w:val="000000"/>
          <w:sz w:val="24"/>
          <w:szCs w:val="24"/>
          <w:u w:val="single"/>
        </w:rPr>
      </w:pPr>
      <w:r w:rsidRPr="006229C1">
        <w:rPr>
          <w:rFonts w:ascii="Calibri" w:hAnsi="Calibri" w:cs="Calibri"/>
          <w:color w:val="000000"/>
          <w:sz w:val="19"/>
          <w:szCs w:val="19"/>
          <w:shd w:val="clear" w:color="auto" w:fill="FFFFFF"/>
        </w:rPr>
        <w:lastRenderedPageBreak/>
        <w:t>Client shall not use the Services or Information in conjunction with any machine learning models not provided by NIQ such as neural networks, deep learning or other artificial intelligence computer or software program provided by a third party (“third party AI System”) unless such use is for Client’s internal use (i.e. demand planning) and then only if Client ensures that the third party AI System protects the confidentiality of the NIQ Services and NIQ Information and cannot be used to train and/or improve the third party AI System.  For any other use case, Client will provide, in writing, specifications of intended use cases to NIQ for its review and consideration and Client shall only be permitted such use with written approval by NIQ to Client, which may be in the form of an amendment to this section of the MSA, or, if relevant, the LSA or a Datawarehouse License.</w:t>
      </w:r>
      <w:bookmarkEnd w:id="65"/>
      <w:r w:rsidRPr="006229C1">
        <w:rPr>
          <w:rFonts w:ascii="Calibri" w:eastAsia="Yu Mincho" w:hAnsi="Calibri" w:cs="Calibri"/>
          <w:b/>
          <w:bCs/>
          <w:color w:val="000000"/>
          <w:sz w:val="24"/>
          <w:szCs w:val="24"/>
          <w:u w:val="single"/>
        </w:rPr>
        <w:br w:type="page"/>
      </w:r>
    </w:p>
    <w:p w14:paraId="7D0B26D6" w14:textId="77777777" w:rsidR="000575BF" w:rsidRDefault="000575BF" w:rsidP="000575BF">
      <w:pPr>
        <w:spacing w:after="120" w:line="252" w:lineRule="auto"/>
        <w:ind w:left="720"/>
        <w:jc w:val="center"/>
        <w:rPr>
          <w:rFonts w:ascii="Calibri" w:eastAsia="Yu Mincho" w:hAnsi="Calibri" w:cs="Calibri"/>
          <w:b/>
          <w:bCs/>
          <w:color w:val="000000"/>
          <w:sz w:val="19"/>
          <w:szCs w:val="19"/>
          <w:u w:val="single"/>
        </w:rPr>
      </w:pPr>
      <w:bookmarkStart w:id="66" w:name="_Hlk175661600"/>
      <w:r w:rsidRPr="003101BF">
        <w:rPr>
          <w:rFonts w:ascii="Calibri" w:eastAsia="Yu Mincho" w:hAnsi="Calibri" w:cs="Calibri"/>
          <w:b/>
          <w:bCs/>
          <w:color w:val="000000"/>
          <w:sz w:val="19"/>
          <w:szCs w:val="19"/>
          <w:highlight w:val="yellow"/>
          <w:u w:val="single"/>
        </w:rPr>
        <w:lastRenderedPageBreak/>
        <w:t>MANUFACTURER</w:t>
      </w:r>
    </w:p>
    <w:p w14:paraId="2FDDEA23" w14:textId="77777777" w:rsidR="000575BF" w:rsidRPr="006229C1" w:rsidRDefault="000575BF" w:rsidP="000575BF">
      <w:pPr>
        <w:spacing w:after="120" w:line="252" w:lineRule="auto"/>
        <w:ind w:left="720"/>
        <w:jc w:val="center"/>
        <w:rPr>
          <w:rFonts w:ascii="Calibri" w:eastAsia="Calibri" w:hAnsi="Calibri" w:cs="Calibri"/>
          <w:b/>
          <w:bCs/>
          <w:color w:val="000000"/>
          <w:sz w:val="24"/>
          <w:szCs w:val="24"/>
          <w:u w:val="single"/>
        </w:rPr>
      </w:pPr>
      <w:bookmarkStart w:id="67" w:name="_Hlk180419160"/>
      <w:commentRangeStart w:id="68"/>
      <w:r w:rsidRPr="006229C1">
        <w:rPr>
          <w:rFonts w:ascii="Calibri" w:eastAsia="Calibri" w:hAnsi="Calibri" w:cs="Calibri"/>
          <w:b/>
          <w:bCs/>
          <w:color w:val="000000"/>
          <w:sz w:val="24"/>
          <w:szCs w:val="24"/>
          <w:u w:val="single"/>
        </w:rPr>
        <w:t>Servicing Model Exhibit</w:t>
      </w:r>
      <w:commentRangeEnd w:id="68"/>
      <w:r>
        <w:rPr>
          <w:rStyle w:val="CommentReference"/>
        </w:rPr>
        <w:commentReference w:id="68"/>
      </w:r>
    </w:p>
    <w:p w14:paraId="6F6C0712" w14:textId="77777777" w:rsidR="000575BF" w:rsidRPr="006229C1" w:rsidRDefault="000575BF" w:rsidP="000575BF">
      <w:pPr>
        <w:spacing w:after="120" w:line="252" w:lineRule="auto"/>
        <w:ind w:left="720"/>
        <w:jc w:val="center"/>
        <w:rPr>
          <w:rFonts w:ascii="Calibri" w:eastAsia="Calibri" w:hAnsi="Calibri" w:cs="Calibri"/>
          <w:b/>
          <w:bCs/>
          <w:color w:val="000000"/>
          <w:sz w:val="22"/>
          <w:szCs w:val="22"/>
        </w:rPr>
      </w:pPr>
      <w:r w:rsidRPr="006229C1">
        <w:rPr>
          <w:rFonts w:ascii="Calibri" w:eastAsia="Calibri" w:hAnsi="Calibri" w:cs="Calibri"/>
          <w:b/>
          <w:bCs/>
          <w:color w:val="000000"/>
          <w:sz w:val="22"/>
          <w:szCs w:val="22"/>
        </w:rPr>
        <w:t>(Information Services)</w:t>
      </w:r>
    </w:p>
    <w:bookmarkEnd w:id="67"/>
    <w:p w14:paraId="1E582CE3" w14:textId="77777777" w:rsidR="000575BF" w:rsidRDefault="000575BF" w:rsidP="000575BF">
      <w:pPr>
        <w:rPr>
          <w:rFonts w:asciiTheme="minorHAnsi" w:hAnsiTheme="minorHAnsi" w:cstheme="minorHAnsi"/>
          <w:i/>
          <w:iCs/>
          <w:color w:val="000000" w:themeColor="text1"/>
          <w:sz w:val="19"/>
          <w:szCs w:val="19"/>
        </w:rPr>
      </w:pPr>
      <w:r w:rsidRPr="0017099B">
        <w:rPr>
          <w:rFonts w:asciiTheme="minorHAnsi" w:hAnsiTheme="minorHAnsi" w:cstheme="minorHAnsi"/>
          <w:sz w:val="19"/>
          <w:szCs w:val="19"/>
        </w:rPr>
        <w:t xml:space="preserve">The Service Model includes up to </w:t>
      </w:r>
      <w:r w:rsidRPr="0017099B">
        <w:rPr>
          <w:rFonts w:asciiTheme="minorHAnsi" w:hAnsiTheme="minorHAnsi" w:cstheme="minorHAnsi"/>
          <w:sz w:val="19"/>
          <w:szCs w:val="19"/>
          <w:highlight w:val="yellow"/>
        </w:rPr>
        <w:t xml:space="preserve">XXX </w:t>
      </w:r>
      <w:r w:rsidRPr="0017099B">
        <w:rPr>
          <w:rFonts w:asciiTheme="minorHAnsi" w:hAnsiTheme="minorHAnsi" w:cstheme="minorHAnsi"/>
          <w:sz w:val="19"/>
          <w:szCs w:val="19"/>
        </w:rPr>
        <w:t xml:space="preserve">Service Model Units per Contract Year (“Service Model Units” or “Units”) . Units are subject to change if contract values change during the contract term. Units are defined as a measure of service that can be used across a variety of different service offerings i.e. Industry Insights, Business Intelligence, and Learning and </w:t>
      </w:r>
      <w:r w:rsidRPr="0017099B">
        <w:rPr>
          <w:rFonts w:asciiTheme="minorHAnsi" w:hAnsiTheme="minorHAnsi" w:cstheme="minorHAnsi"/>
          <w:color w:val="000000" w:themeColor="text1"/>
          <w:sz w:val="19"/>
          <w:szCs w:val="19"/>
        </w:rPr>
        <w:t>Development</w:t>
      </w:r>
      <w:r w:rsidRPr="0017099B">
        <w:rPr>
          <w:rFonts w:asciiTheme="minorHAnsi" w:hAnsiTheme="minorHAnsi" w:cstheme="minorHAnsi"/>
          <w:i/>
          <w:iCs/>
          <w:color w:val="000000" w:themeColor="text1"/>
          <w:sz w:val="19"/>
          <w:szCs w:val="19"/>
        </w:rPr>
        <w:t xml:space="preserve">. </w:t>
      </w:r>
    </w:p>
    <w:p w14:paraId="37BEB0F2" w14:textId="77777777" w:rsidR="000575BF" w:rsidRPr="0017099B" w:rsidRDefault="000575BF" w:rsidP="000575BF">
      <w:pPr>
        <w:rPr>
          <w:rFonts w:asciiTheme="minorHAnsi" w:hAnsiTheme="minorHAnsi" w:cstheme="minorHAnsi"/>
          <w:sz w:val="19"/>
          <w:szCs w:val="19"/>
        </w:rPr>
      </w:pPr>
    </w:p>
    <w:p w14:paraId="2996FB66" w14:textId="77777777" w:rsidR="000575BF" w:rsidRPr="0017099B" w:rsidRDefault="000575BF" w:rsidP="000575BF">
      <w:pPr>
        <w:pStyle w:val="paragraph"/>
        <w:numPr>
          <w:ilvl w:val="0"/>
          <w:numId w:val="60"/>
        </w:numPr>
        <w:tabs>
          <w:tab w:val="clear" w:pos="720"/>
          <w:tab w:val="num" w:pos="-2160"/>
          <w:tab w:val="left" w:pos="360"/>
        </w:tabs>
        <w:spacing w:before="0" w:beforeAutospacing="0" w:after="0" w:afterAutospacing="0"/>
        <w:ind w:left="0" w:firstLine="0"/>
        <w:textAlignment w:val="baseline"/>
        <w:rPr>
          <w:rFonts w:asciiTheme="minorHAnsi" w:hAnsiTheme="minorHAnsi" w:cstheme="minorHAnsi"/>
          <w:b/>
          <w:bCs/>
          <w:sz w:val="19"/>
          <w:szCs w:val="19"/>
        </w:rPr>
      </w:pPr>
      <w:commentRangeStart w:id="69"/>
      <w:r w:rsidRPr="0017099B">
        <w:rPr>
          <w:rStyle w:val="normaltextrun"/>
          <w:rFonts w:asciiTheme="minorHAnsi" w:hAnsiTheme="minorHAnsi" w:cstheme="minorHAnsi"/>
          <w:b/>
          <w:bCs/>
          <w:color w:val="000000"/>
          <w:sz w:val="19"/>
          <w:szCs w:val="19"/>
          <w:shd w:val="clear" w:color="auto" w:fill="FFFF00"/>
        </w:rPr>
        <w:t>Include for Standard</w:t>
      </w:r>
      <w:r w:rsidRPr="0017099B">
        <w:rPr>
          <w:rStyle w:val="eop"/>
          <w:rFonts w:asciiTheme="minorHAnsi" w:hAnsiTheme="minorHAnsi" w:cstheme="minorHAnsi"/>
          <w:b/>
          <w:bCs/>
          <w:color w:val="000000"/>
          <w:sz w:val="19"/>
          <w:szCs w:val="19"/>
        </w:rPr>
        <w:t> </w:t>
      </w:r>
    </w:p>
    <w:p w14:paraId="20373679" w14:textId="77777777" w:rsidR="000575BF" w:rsidRPr="0017099B" w:rsidRDefault="000575BF" w:rsidP="000575BF">
      <w:pPr>
        <w:pStyle w:val="paragraph"/>
        <w:numPr>
          <w:ilvl w:val="0"/>
          <w:numId w:val="61"/>
        </w:numPr>
        <w:tabs>
          <w:tab w:val="clear" w:pos="720"/>
          <w:tab w:val="num" w:pos="-1440"/>
          <w:tab w:val="left" w:pos="360"/>
        </w:tabs>
        <w:spacing w:before="0" w:beforeAutospacing="0" w:after="0" w:afterAutospacing="0"/>
        <w:textAlignment w:val="baseline"/>
        <w:rPr>
          <w:rFonts w:asciiTheme="minorHAnsi" w:hAnsiTheme="minorHAnsi" w:cstheme="minorHAnsi"/>
          <w:sz w:val="19"/>
          <w:szCs w:val="19"/>
        </w:rPr>
      </w:pPr>
      <w:r w:rsidRPr="0017099B">
        <w:rPr>
          <w:rStyle w:val="normaltextrun"/>
          <w:rFonts w:asciiTheme="minorHAnsi" w:hAnsiTheme="minorHAnsi" w:cstheme="minorHAnsi"/>
          <w:color w:val="000000"/>
          <w:sz w:val="19"/>
          <w:szCs w:val="19"/>
          <w:shd w:val="clear" w:color="auto" w:fill="FFFF00"/>
        </w:rPr>
        <w:t>Up to 15% of annual Service Model Units may be utilized per month, or up to 30% of annual Service Model Units quarterly.</w:t>
      </w:r>
      <w:r w:rsidRPr="0017099B">
        <w:rPr>
          <w:rStyle w:val="eop"/>
          <w:rFonts w:asciiTheme="minorHAnsi" w:hAnsiTheme="minorHAnsi" w:cstheme="minorHAnsi"/>
          <w:color w:val="000000"/>
          <w:sz w:val="19"/>
          <w:szCs w:val="19"/>
        </w:rPr>
        <w:t> </w:t>
      </w:r>
    </w:p>
    <w:p w14:paraId="01317F33" w14:textId="77777777" w:rsidR="000575BF" w:rsidRPr="0017099B" w:rsidRDefault="000575BF" w:rsidP="000575BF">
      <w:pPr>
        <w:pStyle w:val="paragraph"/>
        <w:tabs>
          <w:tab w:val="left" w:pos="360"/>
        </w:tabs>
        <w:spacing w:before="0" w:beforeAutospacing="0" w:after="0" w:afterAutospacing="0"/>
        <w:textAlignment w:val="baseline"/>
        <w:rPr>
          <w:rFonts w:asciiTheme="minorHAnsi" w:hAnsiTheme="minorHAnsi" w:cstheme="minorHAnsi"/>
          <w:sz w:val="19"/>
          <w:szCs w:val="19"/>
        </w:rPr>
      </w:pPr>
      <w:r w:rsidRPr="0017099B">
        <w:rPr>
          <w:rStyle w:val="eop"/>
          <w:rFonts w:asciiTheme="minorHAnsi" w:hAnsiTheme="minorHAnsi" w:cstheme="minorHAnsi"/>
          <w:color w:val="000000"/>
          <w:sz w:val="19"/>
          <w:szCs w:val="19"/>
        </w:rPr>
        <w:t> </w:t>
      </w:r>
    </w:p>
    <w:p w14:paraId="62E986B1" w14:textId="77777777" w:rsidR="000575BF" w:rsidRPr="0017099B" w:rsidRDefault="000575BF" w:rsidP="000575BF">
      <w:pPr>
        <w:pStyle w:val="paragraph"/>
        <w:numPr>
          <w:ilvl w:val="0"/>
          <w:numId w:val="62"/>
        </w:numPr>
        <w:tabs>
          <w:tab w:val="clear" w:pos="720"/>
          <w:tab w:val="num" w:pos="-1440"/>
          <w:tab w:val="left" w:pos="360"/>
        </w:tabs>
        <w:spacing w:before="0" w:beforeAutospacing="0" w:after="0" w:afterAutospacing="0"/>
        <w:ind w:left="0" w:firstLine="0"/>
        <w:textAlignment w:val="baseline"/>
        <w:rPr>
          <w:rFonts w:asciiTheme="minorHAnsi" w:hAnsiTheme="minorHAnsi" w:cstheme="minorHAnsi"/>
          <w:b/>
          <w:bCs/>
          <w:sz w:val="19"/>
          <w:szCs w:val="19"/>
        </w:rPr>
      </w:pPr>
      <w:r w:rsidRPr="0017099B">
        <w:rPr>
          <w:rStyle w:val="normaltextrun"/>
          <w:rFonts w:asciiTheme="minorHAnsi" w:hAnsiTheme="minorHAnsi" w:cstheme="minorHAnsi"/>
          <w:b/>
          <w:bCs/>
          <w:color w:val="000000"/>
          <w:sz w:val="19"/>
          <w:szCs w:val="19"/>
          <w:shd w:val="clear" w:color="auto" w:fill="FFFF00"/>
        </w:rPr>
        <w:t>If getting less than 100 units for ongoing support:</w:t>
      </w:r>
      <w:r w:rsidRPr="0017099B">
        <w:rPr>
          <w:rStyle w:val="eop"/>
          <w:rFonts w:asciiTheme="minorHAnsi" w:hAnsiTheme="minorHAnsi" w:cstheme="minorHAnsi"/>
          <w:b/>
          <w:bCs/>
          <w:color w:val="000000"/>
          <w:sz w:val="19"/>
          <w:szCs w:val="19"/>
        </w:rPr>
        <w:t> </w:t>
      </w:r>
    </w:p>
    <w:p w14:paraId="33E112DD" w14:textId="77777777" w:rsidR="000575BF" w:rsidRPr="0017099B" w:rsidRDefault="000575BF" w:rsidP="000575BF">
      <w:pPr>
        <w:pStyle w:val="paragraph"/>
        <w:numPr>
          <w:ilvl w:val="0"/>
          <w:numId w:val="63"/>
        </w:numPr>
        <w:tabs>
          <w:tab w:val="clear" w:pos="720"/>
          <w:tab w:val="num" w:pos="-1440"/>
          <w:tab w:val="left" w:pos="360"/>
        </w:tabs>
        <w:spacing w:before="0" w:beforeAutospacing="0" w:after="0" w:afterAutospacing="0"/>
        <w:textAlignment w:val="baseline"/>
        <w:rPr>
          <w:rFonts w:asciiTheme="minorHAnsi" w:hAnsiTheme="minorHAnsi" w:cstheme="minorHAnsi"/>
          <w:sz w:val="19"/>
          <w:szCs w:val="19"/>
        </w:rPr>
      </w:pPr>
      <w:r w:rsidRPr="0017099B">
        <w:rPr>
          <w:rStyle w:val="normaltextrun"/>
          <w:rFonts w:asciiTheme="minorHAnsi" w:hAnsiTheme="minorHAnsi" w:cstheme="minorHAnsi"/>
          <w:color w:val="000000"/>
          <w:sz w:val="19"/>
          <w:szCs w:val="19"/>
          <w:shd w:val="clear" w:color="auto" w:fill="FFFF00"/>
        </w:rPr>
        <w:t>Client may use up to 60% of annual Service Model units in either the first or last 6 months of the calendar year.</w:t>
      </w:r>
      <w:r w:rsidRPr="0017099B">
        <w:rPr>
          <w:rStyle w:val="eop"/>
          <w:rFonts w:asciiTheme="minorHAnsi" w:hAnsiTheme="minorHAnsi" w:cstheme="minorHAnsi"/>
          <w:color w:val="000000"/>
          <w:sz w:val="19"/>
          <w:szCs w:val="19"/>
        </w:rPr>
        <w:t> </w:t>
      </w:r>
    </w:p>
    <w:p w14:paraId="5C9D7011" w14:textId="77777777" w:rsidR="000575BF" w:rsidRPr="0017099B" w:rsidRDefault="000575BF" w:rsidP="000575BF">
      <w:pPr>
        <w:pStyle w:val="paragraph"/>
        <w:tabs>
          <w:tab w:val="left" w:pos="360"/>
        </w:tabs>
        <w:spacing w:before="0" w:beforeAutospacing="0" w:after="0" w:afterAutospacing="0"/>
        <w:textAlignment w:val="baseline"/>
        <w:rPr>
          <w:rFonts w:asciiTheme="minorHAnsi" w:hAnsiTheme="minorHAnsi" w:cstheme="minorHAnsi"/>
          <w:sz w:val="19"/>
          <w:szCs w:val="19"/>
        </w:rPr>
      </w:pPr>
      <w:r w:rsidRPr="0017099B">
        <w:rPr>
          <w:rStyle w:val="eop"/>
          <w:rFonts w:asciiTheme="minorHAnsi" w:hAnsiTheme="minorHAnsi" w:cstheme="minorHAnsi"/>
          <w:color w:val="000000"/>
          <w:sz w:val="19"/>
          <w:szCs w:val="19"/>
        </w:rPr>
        <w:t> </w:t>
      </w:r>
    </w:p>
    <w:p w14:paraId="1EE11677" w14:textId="77777777" w:rsidR="000575BF" w:rsidRPr="0017099B" w:rsidRDefault="000575BF" w:rsidP="000575BF">
      <w:pPr>
        <w:pStyle w:val="paragraph"/>
        <w:numPr>
          <w:ilvl w:val="0"/>
          <w:numId w:val="64"/>
        </w:numPr>
        <w:tabs>
          <w:tab w:val="clear" w:pos="720"/>
          <w:tab w:val="num" w:pos="-1440"/>
          <w:tab w:val="left" w:pos="360"/>
        </w:tabs>
        <w:spacing w:before="0" w:beforeAutospacing="0" w:after="0" w:afterAutospacing="0"/>
        <w:ind w:left="0" w:firstLine="0"/>
        <w:textAlignment w:val="baseline"/>
        <w:rPr>
          <w:rFonts w:asciiTheme="minorHAnsi" w:hAnsiTheme="minorHAnsi" w:cstheme="minorHAnsi"/>
          <w:b/>
          <w:bCs/>
          <w:sz w:val="19"/>
          <w:szCs w:val="19"/>
        </w:rPr>
      </w:pPr>
      <w:r w:rsidRPr="0017099B">
        <w:rPr>
          <w:rStyle w:val="normaltextrun"/>
          <w:rFonts w:asciiTheme="minorHAnsi" w:hAnsiTheme="minorHAnsi" w:cstheme="minorHAnsi"/>
          <w:b/>
          <w:bCs/>
          <w:color w:val="000000"/>
          <w:sz w:val="19"/>
          <w:szCs w:val="19"/>
          <w:shd w:val="clear" w:color="auto" w:fill="FFFF00"/>
        </w:rPr>
        <w:t>If getting a finite number of incremental credits to be delivered on a specific project:</w:t>
      </w:r>
      <w:r w:rsidRPr="0017099B">
        <w:rPr>
          <w:rStyle w:val="eop"/>
          <w:rFonts w:asciiTheme="minorHAnsi" w:hAnsiTheme="minorHAnsi" w:cstheme="minorHAnsi"/>
          <w:b/>
          <w:bCs/>
          <w:color w:val="000000"/>
          <w:sz w:val="19"/>
          <w:szCs w:val="19"/>
        </w:rPr>
        <w:t> </w:t>
      </w:r>
    </w:p>
    <w:p w14:paraId="3C27A859" w14:textId="77777777" w:rsidR="000575BF" w:rsidRPr="0017099B" w:rsidRDefault="000575BF" w:rsidP="000575BF">
      <w:pPr>
        <w:pStyle w:val="paragraph"/>
        <w:numPr>
          <w:ilvl w:val="0"/>
          <w:numId w:val="65"/>
        </w:numPr>
        <w:tabs>
          <w:tab w:val="clear" w:pos="720"/>
          <w:tab w:val="num" w:pos="-1440"/>
          <w:tab w:val="left" w:pos="360"/>
        </w:tabs>
        <w:spacing w:before="0" w:beforeAutospacing="0" w:after="0" w:afterAutospacing="0"/>
        <w:textAlignment w:val="baseline"/>
        <w:rPr>
          <w:rFonts w:asciiTheme="minorHAnsi" w:hAnsiTheme="minorHAnsi" w:cstheme="minorHAnsi"/>
          <w:sz w:val="19"/>
          <w:szCs w:val="19"/>
        </w:rPr>
      </w:pPr>
      <w:r w:rsidRPr="0017099B">
        <w:rPr>
          <w:rStyle w:val="normaltextrun"/>
          <w:rFonts w:asciiTheme="minorHAnsi" w:hAnsiTheme="minorHAnsi" w:cstheme="minorHAnsi"/>
          <w:color w:val="000000"/>
          <w:sz w:val="19"/>
          <w:szCs w:val="19"/>
          <w:shd w:val="clear" w:color="auto" w:fill="FFFF00"/>
        </w:rPr>
        <w:t>All commercial offerings related to the Service Model Units licensed under this Agreement will be delivered to Client by the end of (Month/Year) subject to Client’s provision of a detailed request to NIQ and NIQ’s available capacity.</w:t>
      </w:r>
      <w:r w:rsidRPr="0017099B">
        <w:rPr>
          <w:rStyle w:val="eop"/>
          <w:rFonts w:asciiTheme="minorHAnsi" w:hAnsiTheme="minorHAnsi" w:cstheme="minorHAnsi"/>
          <w:color w:val="000000"/>
          <w:sz w:val="19"/>
          <w:szCs w:val="19"/>
        </w:rPr>
        <w:t> </w:t>
      </w:r>
      <w:commentRangeEnd w:id="69"/>
      <w:r w:rsidRPr="0017099B">
        <w:rPr>
          <w:rStyle w:val="CommentReference"/>
          <w:rFonts w:asciiTheme="minorHAnsi" w:eastAsiaTheme="minorHAnsi" w:hAnsiTheme="minorHAnsi" w:cstheme="minorHAnsi"/>
          <w:sz w:val="19"/>
          <w:szCs w:val="19"/>
        </w:rPr>
        <w:commentReference w:id="69"/>
      </w:r>
    </w:p>
    <w:p w14:paraId="5872455B" w14:textId="77777777" w:rsidR="000575BF" w:rsidRPr="0017099B" w:rsidRDefault="000575BF" w:rsidP="000575BF">
      <w:pPr>
        <w:rPr>
          <w:rFonts w:asciiTheme="minorHAnsi" w:hAnsiTheme="minorHAnsi" w:cstheme="minorHAnsi"/>
          <w:sz w:val="19"/>
          <w:szCs w:val="19"/>
        </w:rPr>
      </w:pPr>
    </w:p>
    <w:p w14:paraId="32DBAAE5" w14:textId="77777777" w:rsidR="000575BF" w:rsidRPr="0017099B" w:rsidRDefault="000575BF" w:rsidP="000575BF">
      <w:pPr>
        <w:rPr>
          <w:rFonts w:asciiTheme="minorHAnsi" w:hAnsiTheme="minorHAnsi" w:cstheme="minorHAnsi"/>
          <w:sz w:val="19"/>
          <w:szCs w:val="19"/>
        </w:rPr>
      </w:pPr>
      <w:r w:rsidRPr="0017099B">
        <w:rPr>
          <w:rFonts w:asciiTheme="minorHAnsi" w:hAnsiTheme="minorHAnsi" w:cstheme="minorHAnsi"/>
          <w:sz w:val="19"/>
          <w:szCs w:val="19"/>
        </w:rPr>
        <w:t>All Units must be ordered, by submission of a detailed request to NIQIQ, two (2) weeks prior to the end of the relevant Contract Year. NIQ will deliver the associated Service based on available capacity.</w:t>
      </w:r>
    </w:p>
    <w:p w14:paraId="3037F02E" w14:textId="77777777" w:rsidR="000575BF" w:rsidRDefault="000575BF" w:rsidP="000575BF">
      <w:pPr>
        <w:rPr>
          <w:rFonts w:asciiTheme="minorHAnsi" w:hAnsiTheme="minorHAnsi" w:cstheme="minorHAnsi"/>
          <w:sz w:val="19"/>
          <w:szCs w:val="19"/>
        </w:rPr>
      </w:pPr>
    </w:p>
    <w:p w14:paraId="6D05D825" w14:textId="77777777" w:rsidR="000575BF" w:rsidRPr="0017099B" w:rsidRDefault="000575BF" w:rsidP="000575BF">
      <w:pPr>
        <w:rPr>
          <w:rFonts w:asciiTheme="minorHAnsi" w:hAnsiTheme="minorHAnsi" w:cstheme="minorHAnsi"/>
          <w:sz w:val="19"/>
          <w:szCs w:val="19"/>
        </w:rPr>
      </w:pPr>
      <w:r w:rsidRPr="0017099B">
        <w:rPr>
          <w:rFonts w:asciiTheme="minorHAnsi" w:hAnsiTheme="minorHAnsi" w:cstheme="minorHAnsi"/>
          <w:sz w:val="19"/>
          <w:szCs w:val="19"/>
        </w:rPr>
        <w:t>Any Units not ordered and Service(s) not delivered before the end of such Contract Year shall be deemed waived and forfeited, and will not be converted into cash, credit, rebate, or other type of refund.</w:t>
      </w:r>
    </w:p>
    <w:p w14:paraId="1441EF91" w14:textId="77777777" w:rsidR="000575BF" w:rsidRDefault="000575BF" w:rsidP="000575BF">
      <w:pPr>
        <w:rPr>
          <w:rFonts w:asciiTheme="minorHAnsi" w:hAnsiTheme="minorHAnsi" w:cstheme="minorHAnsi"/>
          <w:sz w:val="19"/>
          <w:szCs w:val="19"/>
        </w:rPr>
      </w:pPr>
    </w:p>
    <w:p w14:paraId="40904559" w14:textId="77777777" w:rsidR="000575BF" w:rsidRPr="0017099B" w:rsidRDefault="000575BF" w:rsidP="000575BF">
      <w:pPr>
        <w:rPr>
          <w:rFonts w:asciiTheme="minorHAnsi" w:hAnsiTheme="minorHAnsi" w:cstheme="minorHAnsi"/>
          <w:sz w:val="19"/>
          <w:szCs w:val="19"/>
        </w:rPr>
      </w:pPr>
      <w:commentRangeStart w:id="70"/>
      <w:commentRangeStart w:id="71"/>
      <w:r w:rsidRPr="0017099B">
        <w:rPr>
          <w:rFonts w:asciiTheme="minorHAnsi" w:hAnsiTheme="minorHAnsi" w:cstheme="minorHAnsi"/>
          <w:sz w:val="19"/>
          <w:szCs w:val="19"/>
        </w:rPr>
        <w:t xml:space="preserve">The unit value for each service is outlined in the table below. Up to 30% of annual Service Model Units may be utilized on Business Intelligence offerings and up to 5% of annual Service Model Units may be used on Learning and Development offerings, with the remaining 65% of Service Units to be used on Industry Insights. The Service Unit allocation will be aligned upon at the start of each year, and for cases where service model units are part of the overall subscription fee, they may be remixed on an annual basis across the forementioned servicing offerings by up to 10% with a minimum of 3 month notice prior to implementation. </w:t>
      </w:r>
      <w:commentRangeEnd w:id="70"/>
      <w:r w:rsidRPr="0017099B">
        <w:rPr>
          <w:rStyle w:val="CommentReference"/>
          <w:rFonts w:asciiTheme="minorHAnsi" w:hAnsiTheme="minorHAnsi" w:cstheme="minorHAnsi"/>
          <w:sz w:val="19"/>
          <w:szCs w:val="19"/>
        </w:rPr>
        <w:commentReference w:id="70"/>
      </w:r>
      <w:commentRangeEnd w:id="71"/>
      <w:r w:rsidRPr="0017099B">
        <w:rPr>
          <w:rStyle w:val="CommentReference"/>
          <w:rFonts w:asciiTheme="minorHAnsi" w:hAnsiTheme="minorHAnsi" w:cstheme="minorHAnsi"/>
          <w:sz w:val="19"/>
          <w:szCs w:val="19"/>
        </w:rPr>
        <w:commentReference w:id="71"/>
      </w:r>
    </w:p>
    <w:p w14:paraId="79C13F98" w14:textId="77777777" w:rsidR="000575BF" w:rsidRDefault="000575BF" w:rsidP="000575BF">
      <w:pPr>
        <w:spacing w:line="276" w:lineRule="auto"/>
        <w:rPr>
          <w:rFonts w:asciiTheme="minorHAnsi" w:eastAsiaTheme="minorEastAsia" w:hAnsiTheme="minorHAnsi" w:cstheme="minorHAnsi"/>
          <w:color w:val="000000" w:themeColor="text1"/>
          <w:sz w:val="19"/>
          <w:szCs w:val="19"/>
        </w:rPr>
      </w:pPr>
    </w:p>
    <w:p w14:paraId="05B1A960" w14:textId="77777777" w:rsidR="000575BF" w:rsidRPr="0017099B" w:rsidRDefault="000575BF" w:rsidP="000575BF">
      <w:pPr>
        <w:spacing w:line="276" w:lineRule="auto"/>
        <w:rPr>
          <w:rFonts w:asciiTheme="minorHAnsi" w:eastAsia="Calibri" w:hAnsiTheme="minorHAnsi" w:cstheme="minorHAnsi"/>
          <w:color w:val="000000" w:themeColor="text1"/>
          <w:sz w:val="19"/>
          <w:szCs w:val="19"/>
          <w:highlight w:val="yellow"/>
        </w:rPr>
      </w:pPr>
      <w:commentRangeStart w:id="72"/>
      <w:r w:rsidRPr="0017099B">
        <w:rPr>
          <w:rFonts w:asciiTheme="minorHAnsi" w:eastAsiaTheme="minorEastAsia" w:hAnsiTheme="minorHAnsi" w:cstheme="minorHAnsi"/>
          <w:color w:val="000000" w:themeColor="text1"/>
          <w:sz w:val="19"/>
          <w:szCs w:val="19"/>
        </w:rPr>
        <w:t>The unit value for each service is outlined in the table below with XX units available for Industry Insights, XX for Business Intelligence, and XX for Training</w:t>
      </w:r>
      <w:commentRangeEnd w:id="72"/>
      <w:r w:rsidRPr="0017099B">
        <w:rPr>
          <w:rStyle w:val="CommentReference"/>
          <w:rFonts w:asciiTheme="minorHAnsi" w:hAnsiTheme="minorHAnsi" w:cstheme="minorHAnsi"/>
          <w:sz w:val="19"/>
          <w:szCs w:val="19"/>
        </w:rPr>
        <w:commentReference w:id="72"/>
      </w:r>
    </w:p>
    <w:p w14:paraId="0BBB84CC" w14:textId="77777777" w:rsidR="000575BF" w:rsidRDefault="000575BF" w:rsidP="000575BF">
      <w:pPr>
        <w:shd w:val="clear" w:color="auto" w:fill="FFFFFF" w:themeFill="background1"/>
        <w:rPr>
          <w:rFonts w:asciiTheme="minorHAnsi" w:eastAsiaTheme="minorEastAsia" w:hAnsiTheme="minorHAnsi" w:cstheme="minorHAnsi"/>
          <w:color w:val="000000" w:themeColor="text1"/>
          <w:sz w:val="19"/>
          <w:szCs w:val="19"/>
        </w:rPr>
      </w:pPr>
    </w:p>
    <w:p w14:paraId="33E22D13" w14:textId="77777777" w:rsidR="000575BF" w:rsidRPr="0017099B" w:rsidRDefault="000575BF" w:rsidP="000575BF">
      <w:pPr>
        <w:shd w:val="clear" w:color="auto" w:fill="FFFFFF" w:themeFill="background1"/>
        <w:rPr>
          <w:rFonts w:asciiTheme="minorHAnsi" w:eastAsia="Calibri" w:hAnsiTheme="minorHAnsi" w:cstheme="minorHAnsi"/>
          <w:color w:val="000000" w:themeColor="text1"/>
          <w:sz w:val="19"/>
          <w:szCs w:val="19"/>
        </w:rPr>
      </w:pPr>
      <w:commentRangeStart w:id="73"/>
      <w:r w:rsidRPr="0017099B">
        <w:rPr>
          <w:rFonts w:asciiTheme="minorHAnsi" w:eastAsiaTheme="minorEastAsia" w:hAnsiTheme="minorHAnsi" w:cstheme="minorHAnsi"/>
          <w:color w:val="000000" w:themeColor="text1"/>
          <w:sz w:val="19"/>
          <w:szCs w:val="19"/>
        </w:rPr>
        <w:t>Client may elect to terminate an ongoing reporting deliverable, (for example, Discover Add In or Configured Discover) by providing no less than thirty (30) days prior written notice during the applicable contract year of delivery. NIQ will credit back units to Client as follows: (i) if less than fifty percent (50%) of the deliverables have been provided as of the termination effective date, twenty-five percent (25%) of the initial units will be credited back to Client for its allocation against other Business Intelligence offerings; (ii) if more than fifty percent (50%) of deliverables have been provided,  no units will be credited back to Client</w:t>
      </w:r>
      <w:commentRangeEnd w:id="73"/>
      <w:r w:rsidRPr="0017099B">
        <w:rPr>
          <w:rStyle w:val="CommentReference"/>
          <w:rFonts w:asciiTheme="minorHAnsi" w:hAnsiTheme="minorHAnsi" w:cstheme="minorHAnsi"/>
          <w:sz w:val="19"/>
          <w:szCs w:val="19"/>
        </w:rPr>
        <w:commentReference w:id="73"/>
      </w:r>
      <w:r w:rsidRPr="0017099B">
        <w:rPr>
          <w:rFonts w:asciiTheme="minorHAnsi" w:eastAsiaTheme="minorEastAsia" w:hAnsiTheme="minorHAnsi" w:cstheme="minorHAnsi"/>
          <w:color w:val="000000" w:themeColor="text1"/>
          <w:sz w:val="19"/>
          <w:szCs w:val="19"/>
        </w:rPr>
        <w:t>.</w:t>
      </w:r>
    </w:p>
    <w:p w14:paraId="06E7F6C4" w14:textId="77777777" w:rsidR="000575BF" w:rsidRPr="0017099B" w:rsidRDefault="000575BF" w:rsidP="000575BF">
      <w:pPr>
        <w:shd w:val="clear" w:color="auto" w:fill="FFFFFF" w:themeFill="background1"/>
        <w:rPr>
          <w:rFonts w:asciiTheme="minorHAnsi" w:eastAsia="Calibri" w:hAnsiTheme="minorHAnsi" w:cstheme="minorHAnsi"/>
          <w:b/>
          <w:bCs/>
          <w:color w:val="000000" w:themeColor="text1"/>
          <w:sz w:val="19"/>
          <w:szCs w:val="19"/>
          <w:highlight w:val="yellow"/>
        </w:rPr>
      </w:pPr>
    </w:p>
    <w:p w14:paraId="0BF26DE9" w14:textId="77777777" w:rsidR="000575BF" w:rsidRPr="0017099B" w:rsidRDefault="000575BF" w:rsidP="000575BF">
      <w:pPr>
        <w:shd w:val="clear" w:color="auto" w:fill="FFFFFF" w:themeFill="background1"/>
        <w:rPr>
          <w:rFonts w:asciiTheme="minorHAnsi" w:eastAsia="Calibri" w:hAnsiTheme="minorHAnsi" w:cstheme="minorHAnsi"/>
          <w:color w:val="000000" w:themeColor="text1"/>
          <w:sz w:val="19"/>
          <w:szCs w:val="19"/>
        </w:rPr>
      </w:pPr>
      <w:commentRangeStart w:id="74"/>
      <w:commentRangeStart w:id="75"/>
      <w:r w:rsidRPr="0017099B">
        <w:rPr>
          <w:rFonts w:asciiTheme="minorHAnsi" w:eastAsia="Calibri" w:hAnsiTheme="minorHAnsi" w:cstheme="minorHAnsi"/>
          <w:color w:val="000000" w:themeColor="text1"/>
          <w:sz w:val="19"/>
          <w:szCs w:val="19"/>
        </w:rPr>
        <w:t>Client may elect to terminate an Industry Insights-Business Issue request. NIQ will credit back units to Client as follows: (i) if NIQ has been notified within 2 business days of initial request and scope definition one hundred percent(100%) of those units will be credited back to client; (ii) if project is terminated more than two(2) weeks prior to agreed upon delivery date fifty percent(50%) of units will be credited back to client;(iii) if project is cancelled less than two(2) weeks prior to agreed upon delivery date, no units will be credited back.</w:t>
      </w:r>
      <w:commentRangeEnd w:id="74"/>
      <w:r w:rsidRPr="0017099B">
        <w:rPr>
          <w:rStyle w:val="CommentReference"/>
          <w:rFonts w:asciiTheme="minorHAnsi" w:hAnsiTheme="minorHAnsi" w:cstheme="minorHAnsi"/>
          <w:sz w:val="19"/>
          <w:szCs w:val="19"/>
        </w:rPr>
        <w:commentReference w:id="74"/>
      </w:r>
      <w:commentRangeEnd w:id="75"/>
      <w:r w:rsidRPr="0017099B">
        <w:rPr>
          <w:rStyle w:val="CommentReference"/>
          <w:rFonts w:asciiTheme="minorHAnsi" w:hAnsiTheme="minorHAnsi" w:cstheme="minorHAnsi"/>
          <w:sz w:val="19"/>
          <w:szCs w:val="19"/>
        </w:rPr>
        <w:commentReference w:id="75"/>
      </w:r>
    </w:p>
    <w:p w14:paraId="6E6F39AA" w14:textId="77777777" w:rsidR="000575BF" w:rsidRPr="0017099B" w:rsidRDefault="000575BF" w:rsidP="000575BF">
      <w:pPr>
        <w:spacing w:line="276" w:lineRule="auto"/>
        <w:rPr>
          <w:rFonts w:asciiTheme="minorHAnsi" w:eastAsia="Calibri" w:hAnsiTheme="minorHAnsi" w:cstheme="minorHAnsi"/>
          <w:color w:val="000000" w:themeColor="text1"/>
          <w:sz w:val="19"/>
          <w:szCs w:val="19"/>
        </w:rPr>
      </w:pPr>
    </w:p>
    <w:p w14:paraId="3C042D89" w14:textId="77777777" w:rsidR="000575BF" w:rsidRPr="0017099B" w:rsidRDefault="000575BF" w:rsidP="000575BF">
      <w:pPr>
        <w:spacing w:line="276" w:lineRule="auto"/>
        <w:rPr>
          <w:rFonts w:asciiTheme="minorHAnsi" w:eastAsia="Calibri" w:hAnsiTheme="minorHAnsi" w:cstheme="minorHAnsi"/>
          <w:color w:val="000000" w:themeColor="text1"/>
          <w:sz w:val="19"/>
          <w:szCs w:val="19"/>
        </w:rPr>
      </w:pPr>
      <w:commentRangeStart w:id="76"/>
      <w:commentRangeStart w:id="77"/>
      <w:r w:rsidRPr="0017099B">
        <w:rPr>
          <w:rFonts w:asciiTheme="minorHAnsi" w:eastAsia="Calibri" w:hAnsiTheme="minorHAnsi" w:cstheme="minorHAnsi"/>
          <w:color w:val="000000" w:themeColor="text1"/>
          <w:sz w:val="19"/>
          <w:szCs w:val="19"/>
        </w:rPr>
        <w:t>Service Model Units licensed as Incremental servicing, may only be utilized for the intended service offering licensed (</w:t>
      </w:r>
      <w:r w:rsidRPr="0017099B">
        <w:rPr>
          <w:rFonts w:asciiTheme="minorHAnsi" w:eastAsia="Calibri" w:hAnsiTheme="minorHAnsi" w:cstheme="minorHAnsi"/>
          <w:color w:val="000000" w:themeColor="text1"/>
          <w:sz w:val="19"/>
          <w:szCs w:val="19"/>
          <w:highlight w:val="yellow"/>
        </w:rPr>
        <w:t>BI, Training, II-User to customize for client</w:t>
      </w:r>
      <w:r w:rsidRPr="0017099B">
        <w:rPr>
          <w:rFonts w:asciiTheme="minorHAnsi" w:eastAsia="Calibri" w:hAnsiTheme="minorHAnsi" w:cstheme="minorHAnsi"/>
          <w:color w:val="000000" w:themeColor="text1"/>
          <w:sz w:val="19"/>
          <w:szCs w:val="19"/>
        </w:rPr>
        <w:t xml:space="preserve"> and incremental units</w:t>
      </w:r>
      <w:r w:rsidRPr="0017099B">
        <w:rPr>
          <w:rFonts w:asciiTheme="minorHAnsi" w:eastAsia="Calibri" w:hAnsiTheme="minorHAnsi" w:cstheme="minorHAnsi"/>
          <w:b/>
          <w:bCs/>
          <w:color w:val="000000" w:themeColor="text1"/>
          <w:sz w:val="19"/>
          <w:szCs w:val="19"/>
        </w:rPr>
        <w:t>). If a client would like to modify the allocation of units across offerings, a three-month notice period is required and NIQ resource confirmation must be provided along with a contract amendment</w:t>
      </w:r>
      <w:r w:rsidRPr="0017099B">
        <w:rPr>
          <w:rFonts w:asciiTheme="minorHAnsi" w:eastAsia="Calibri" w:hAnsiTheme="minorHAnsi" w:cstheme="minorHAnsi"/>
          <w:color w:val="000000" w:themeColor="text1"/>
          <w:sz w:val="19"/>
          <w:szCs w:val="19"/>
        </w:rPr>
        <w:t xml:space="preserve">. </w:t>
      </w:r>
      <w:commentRangeEnd w:id="76"/>
      <w:r w:rsidRPr="0017099B">
        <w:rPr>
          <w:rStyle w:val="CommentReference"/>
          <w:rFonts w:asciiTheme="minorHAnsi" w:hAnsiTheme="minorHAnsi" w:cstheme="minorHAnsi"/>
          <w:sz w:val="19"/>
          <w:szCs w:val="19"/>
        </w:rPr>
        <w:commentReference w:id="76"/>
      </w:r>
      <w:commentRangeEnd w:id="77"/>
      <w:r w:rsidRPr="0017099B">
        <w:rPr>
          <w:rStyle w:val="CommentReference"/>
          <w:rFonts w:asciiTheme="minorHAnsi" w:hAnsiTheme="minorHAnsi" w:cstheme="minorHAnsi"/>
          <w:sz w:val="19"/>
          <w:szCs w:val="19"/>
        </w:rPr>
        <w:commentReference w:id="77"/>
      </w:r>
    </w:p>
    <w:p w14:paraId="0753C780" w14:textId="77777777" w:rsidR="000575BF" w:rsidRPr="0017099B" w:rsidRDefault="000575BF" w:rsidP="000575BF">
      <w:pPr>
        <w:shd w:val="clear" w:color="auto" w:fill="FFFFFF" w:themeFill="background1"/>
        <w:rPr>
          <w:rFonts w:asciiTheme="minorHAnsi" w:eastAsiaTheme="minorEastAsia" w:hAnsiTheme="minorHAnsi" w:cstheme="minorHAnsi"/>
          <w:color w:val="000000" w:themeColor="text1"/>
          <w:sz w:val="19"/>
          <w:szCs w:val="19"/>
        </w:rPr>
      </w:pPr>
    </w:p>
    <w:p w14:paraId="34192E1A" w14:textId="77777777" w:rsidR="000575BF" w:rsidRPr="0017099B" w:rsidRDefault="000575BF" w:rsidP="000575BF">
      <w:pPr>
        <w:shd w:val="clear" w:color="auto" w:fill="FFFFFF" w:themeFill="background1"/>
        <w:rPr>
          <w:rFonts w:asciiTheme="minorHAnsi" w:eastAsiaTheme="minorEastAsia" w:hAnsiTheme="minorHAnsi" w:cstheme="minorHAnsi"/>
          <w:color w:val="000000" w:themeColor="text1"/>
          <w:sz w:val="19"/>
          <w:szCs w:val="19"/>
          <w:highlight w:val="yellow"/>
        </w:rPr>
      </w:pPr>
      <w:commentRangeStart w:id="78"/>
      <w:commentRangeStart w:id="79"/>
      <w:r w:rsidRPr="0017099B">
        <w:rPr>
          <w:rFonts w:asciiTheme="minorHAnsi" w:eastAsiaTheme="minorEastAsia" w:hAnsiTheme="minorHAnsi" w:cstheme="minorHAnsi"/>
          <w:color w:val="000000" w:themeColor="text1"/>
          <w:sz w:val="19"/>
          <w:szCs w:val="19"/>
        </w:rPr>
        <w:t>Any modification of the allocation of units across offerings requires a three-month notice period and NIQ resource confirmation will be indicated in the associated amendment to the LSA.</w:t>
      </w:r>
      <w:commentRangeEnd w:id="78"/>
      <w:r w:rsidRPr="0017099B">
        <w:rPr>
          <w:rStyle w:val="CommentReference"/>
          <w:rFonts w:asciiTheme="minorHAnsi" w:hAnsiTheme="minorHAnsi" w:cstheme="minorHAnsi"/>
          <w:sz w:val="19"/>
          <w:szCs w:val="19"/>
        </w:rPr>
        <w:commentReference w:id="78"/>
      </w:r>
      <w:commentRangeEnd w:id="79"/>
      <w:r w:rsidRPr="0017099B">
        <w:rPr>
          <w:rStyle w:val="CommentReference"/>
          <w:rFonts w:asciiTheme="minorHAnsi" w:hAnsiTheme="minorHAnsi" w:cstheme="minorHAnsi"/>
          <w:sz w:val="19"/>
          <w:szCs w:val="19"/>
        </w:rPr>
        <w:commentReference w:id="79"/>
      </w:r>
      <w:r w:rsidRPr="0017099B">
        <w:rPr>
          <w:rFonts w:asciiTheme="minorHAnsi" w:eastAsiaTheme="minorEastAsia" w:hAnsiTheme="minorHAnsi" w:cstheme="minorHAnsi"/>
          <w:color w:val="000000" w:themeColor="text1"/>
          <w:sz w:val="19"/>
          <w:szCs w:val="19"/>
          <w:highlight w:val="yellow"/>
        </w:rPr>
        <w:t xml:space="preserve"> </w:t>
      </w:r>
    </w:p>
    <w:p w14:paraId="450A628D" w14:textId="77777777" w:rsidR="000575BF" w:rsidRPr="0017099B" w:rsidRDefault="000575BF" w:rsidP="000575BF">
      <w:pPr>
        <w:spacing w:line="276" w:lineRule="auto"/>
        <w:rPr>
          <w:rFonts w:asciiTheme="minorHAnsi" w:eastAsia="Calibri" w:hAnsiTheme="minorHAnsi" w:cstheme="minorHAnsi"/>
          <w:color w:val="000000" w:themeColor="text1"/>
          <w:sz w:val="19"/>
          <w:szCs w:val="19"/>
        </w:rPr>
      </w:pPr>
    </w:p>
    <w:p w14:paraId="3A73A386" w14:textId="77777777" w:rsidR="000575BF" w:rsidRPr="0017099B" w:rsidRDefault="000575BF" w:rsidP="000575BF">
      <w:pPr>
        <w:spacing w:line="276" w:lineRule="auto"/>
        <w:rPr>
          <w:rFonts w:asciiTheme="minorHAnsi" w:eastAsia="Segoe UI" w:hAnsiTheme="minorHAnsi" w:cstheme="minorHAnsi"/>
          <w:color w:val="FF0000"/>
          <w:sz w:val="19"/>
          <w:szCs w:val="19"/>
        </w:rPr>
      </w:pPr>
      <w:commentRangeStart w:id="81"/>
      <w:commentRangeStart w:id="82"/>
      <w:r w:rsidRPr="0017099B">
        <w:rPr>
          <w:rFonts w:asciiTheme="minorHAnsi" w:eastAsia="Calibri" w:hAnsiTheme="minorHAnsi" w:cstheme="minorHAnsi"/>
          <w:color w:val="000000" w:themeColor="text1"/>
          <w:sz w:val="19"/>
          <w:szCs w:val="19"/>
        </w:rPr>
        <w:t xml:space="preserve">All Service Units must be used within the Contract Year </w:t>
      </w:r>
      <w:r w:rsidRPr="0017099B">
        <w:rPr>
          <w:rFonts w:asciiTheme="minorHAnsi" w:eastAsia="Segoe UI" w:hAnsiTheme="minorHAnsi" w:cstheme="minorHAnsi"/>
          <w:sz w:val="19"/>
          <w:szCs w:val="19"/>
        </w:rPr>
        <w:t>a</w:t>
      </w:r>
      <w:r w:rsidRPr="0017099B">
        <w:rPr>
          <w:rFonts w:asciiTheme="minorHAnsi" w:eastAsiaTheme="minorEastAsia" w:hAnsiTheme="minorHAnsi" w:cstheme="minorHAnsi"/>
          <w:sz w:val="19"/>
          <w:szCs w:val="19"/>
        </w:rPr>
        <w:t>n</w:t>
      </w:r>
      <w:r w:rsidRPr="0017099B">
        <w:rPr>
          <w:rFonts w:asciiTheme="minorHAnsi" w:eastAsiaTheme="minorEastAsia" w:hAnsiTheme="minorHAnsi" w:cstheme="minorHAnsi"/>
          <w:color w:val="000000" w:themeColor="text1"/>
          <w:sz w:val="19"/>
          <w:szCs w:val="19"/>
        </w:rPr>
        <w:t>d within the respective country of the LSA or equivalent</w:t>
      </w:r>
      <w:r w:rsidRPr="0017099B">
        <w:rPr>
          <w:rFonts w:asciiTheme="minorHAnsi" w:eastAsia="Calibri" w:hAnsiTheme="minorHAnsi" w:cstheme="minorHAnsi"/>
          <w:color w:val="000000" w:themeColor="text1"/>
          <w:sz w:val="19"/>
          <w:szCs w:val="19"/>
        </w:rPr>
        <w:t xml:space="preserve">. </w:t>
      </w:r>
      <w:commentRangeEnd w:id="81"/>
      <w:r w:rsidRPr="0017099B">
        <w:rPr>
          <w:rStyle w:val="CommentReference"/>
          <w:rFonts w:asciiTheme="minorHAnsi" w:hAnsiTheme="minorHAnsi" w:cstheme="minorHAnsi"/>
          <w:sz w:val="19"/>
          <w:szCs w:val="19"/>
        </w:rPr>
        <w:commentReference w:id="81"/>
      </w:r>
      <w:commentRangeEnd w:id="82"/>
      <w:r w:rsidRPr="0017099B">
        <w:rPr>
          <w:rStyle w:val="CommentReference"/>
          <w:rFonts w:asciiTheme="minorHAnsi" w:hAnsiTheme="minorHAnsi" w:cstheme="minorHAnsi"/>
          <w:sz w:val="19"/>
          <w:szCs w:val="19"/>
        </w:rPr>
        <w:commentReference w:id="82"/>
      </w:r>
      <w:r w:rsidRPr="0017099B">
        <w:rPr>
          <w:rFonts w:asciiTheme="minorHAnsi" w:eastAsia="Calibri" w:hAnsiTheme="minorHAnsi" w:cstheme="minorHAnsi"/>
          <w:color w:val="000000" w:themeColor="text1"/>
          <w:sz w:val="19"/>
          <w:szCs w:val="19"/>
        </w:rPr>
        <w:t xml:space="preserve"> </w:t>
      </w:r>
    </w:p>
    <w:p w14:paraId="01551F87" w14:textId="77777777" w:rsidR="000575BF" w:rsidRDefault="000575BF" w:rsidP="000575BF">
      <w:pPr>
        <w:spacing w:line="276" w:lineRule="auto"/>
        <w:rPr>
          <w:rFonts w:ascii="Segoe UI" w:eastAsia="Segoe UI" w:hAnsi="Segoe UI" w:cs="Segoe UI"/>
          <w:color w:val="333333"/>
          <w:sz w:val="18"/>
          <w:szCs w:val="18"/>
          <w:lang w:val="en"/>
        </w:rPr>
      </w:pPr>
    </w:p>
    <w:p w14:paraId="39A73B56" w14:textId="77777777" w:rsidR="000575BF" w:rsidRPr="00485A3A" w:rsidRDefault="000575BF" w:rsidP="000575BF">
      <w:pPr>
        <w:spacing w:line="276" w:lineRule="auto"/>
        <w:rPr>
          <w:rFonts w:ascii="Segoe UI" w:eastAsia="Segoe UI" w:hAnsi="Segoe UI" w:cs="Segoe UI"/>
          <w:sz w:val="18"/>
          <w:szCs w:val="18"/>
        </w:rPr>
      </w:pPr>
      <w:commentRangeStart w:id="83"/>
      <w:r w:rsidRPr="00485A3A">
        <w:rPr>
          <w:rFonts w:ascii="Segoe UI" w:eastAsia="Segoe UI" w:hAnsi="Segoe UI" w:cs="Segoe UI"/>
          <w:sz w:val="18"/>
          <w:szCs w:val="18"/>
        </w:rPr>
        <w:t>Client will have access to NIQ technology, virtual multi-client training and support services. Client may elect to license, at an additional charge, incremental servicing for Business Intelligence, Industry Insight and/or Learning and Development needs to be pursuant to an amendment to this LSA.</w:t>
      </w:r>
      <w:commentRangeEnd w:id="83"/>
      <w:r w:rsidRPr="00485A3A">
        <w:rPr>
          <w:rStyle w:val="CommentReference"/>
        </w:rPr>
        <w:commentReference w:id="83"/>
      </w:r>
    </w:p>
    <w:p w14:paraId="5F9C1C0C" w14:textId="77777777" w:rsidR="000575BF" w:rsidRDefault="000575BF" w:rsidP="000575BF">
      <w:pPr>
        <w:spacing w:line="276" w:lineRule="auto"/>
        <w:rPr>
          <w:rFonts w:ascii="Segoe UI" w:eastAsia="Segoe UI" w:hAnsi="Segoe UI" w:cs="Segoe UI"/>
          <w:color w:val="333333"/>
          <w:sz w:val="18"/>
          <w:szCs w:val="18"/>
          <w:lang w:val="en"/>
        </w:rPr>
      </w:pPr>
      <w:r w:rsidRPr="004D70E5">
        <w:rPr>
          <w:rFonts w:ascii="Segoe UI" w:eastAsia="Segoe UI" w:hAnsi="Segoe UI" w:cs="Segoe UI"/>
          <w:color w:val="333333"/>
          <w:sz w:val="18"/>
          <w:szCs w:val="18"/>
        </w:rPr>
        <w:t> </w:t>
      </w:r>
    </w:p>
    <w:tbl>
      <w:tblPr>
        <w:tblStyle w:val="TableGrid"/>
        <w:tblW w:w="10162" w:type="dxa"/>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6A0" w:firstRow="1" w:lastRow="0" w:firstColumn="1" w:lastColumn="0" w:noHBand="1" w:noVBand="1"/>
      </w:tblPr>
      <w:tblGrid>
        <w:gridCol w:w="2332"/>
        <w:gridCol w:w="6405"/>
        <w:gridCol w:w="1425"/>
      </w:tblGrid>
      <w:tr w:rsidR="000575BF" w14:paraId="77D8BBE7" w14:textId="77777777" w:rsidTr="009067B3">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ECDA72" w14:textId="77777777" w:rsidR="000575BF" w:rsidRDefault="000575BF" w:rsidP="009067B3">
            <w:pPr>
              <w:spacing w:line="276" w:lineRule="auto"/>
              <w:jc w:val="center"/>
              <w:rPr>
                <w:rFonts w:ascii="Calibri" w:eastAsia="Calibri" w:hAnsi="Calibri" w:cs="Calibri"/>
                <w:sz w:val="19"/>
                <w:szCs w:val="19"/>
              </w:rPr>
            </w:pPr>
            <w:r w:rsidRPr="1076C147">
              <w:rPr>
                <w:rFonts w:ascii="Calibri" w:eastAsia="Calibri" w:hAnsi="Calibri" w:cs="Calibri"/>
                <w:b/>
                <w:bCs/>
                <w:sz w:val="19"/>
                <w:szCs w:val="19"/>
              </w:rPr>
              <w:t>Service</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84F1F9" w14:textId="77777777" w:rsidR="000575BF" w:rsidRDefault="000575BF" w:rsidP="009067B3">
            <w:pPr>
              <w:jc w:val="center"/>
              <w:rPr>
                <w:rFonts w:ascii="Calibri" w:eastAsia="Calibri" w:hAnsi="Calibri" w:cs="Calibri"/>
                <w:sz w:val="19"/>
                <w:szCs w:val="19"/>
              </w:rPr>
            </w:pPr>
            <w:r w:rsidRPr="6DE27901">
              <w:rPr>
                <w:rFonts w:ascii="Calibri" w:eastAsia="Calibri" w:hAnsi="Calibri" w:cs="Calibri"/>
                <w:b/>
                <w:bCs/>
                <w:sz w:val="19"/>
                <w:szCs w:val="19"/>
              </w:rPr>
              <w:t>Operational Definition</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43BDE5" w14:textId="77777777" w:rsidR="000575BF" w:rsidRDefault="000575BF" w:rsidP="009067B3">
            <w:pPr>
              <w:jc w:val="center"/>
              <w:rPr>
                <w:rFonts w:ascii="Calibri" w:eastAsia="Calibri" w:hAnsi="Calibri" w:cs="Calibri"/>
                <w:sz w:val="19"/>
                <w:szCs w:val="19"/>
              </w:rPr>
            </w:pPr>
            <w:r w:rsidRPr="2519659C">
              <w:rPr>
                <w:rFonts w:ascii="Calibri" w:eastAsia="Calibri" w:hAnsi="Calibri" w:cs="Calibri"/>
                <w:b/>
                <w:bCs/>
                <w:sz w:val="19"/>
                <w:szCs w:val="19"/>
              </w:rPr>
              <w:t>Units per Service</w:t>
            </w:r>
          </w:p>
        </w:tc>
      </w:tr>
      <w:tr w:rsidR="000575BF" w14:paraId="3647C677" w14:textId="77777777" w:rsidTr="009067B3">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AD7238" w14:textId="77777777" w:rsidR="000575BF" w:rsidRPr="00121FCD" w:rsidRDefault="000575BF" w:rsidP="009067B3">
            <w:pPr>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Industry Insights: Business Issue Analysis (BIA)  Standard</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03BE5D" w14:textId="77777777" w:rsidR="000575BF" w:rsidRPr="00121FCD" w:rsidRDefault="000575BF" w:rsidP="009067B3">
            <w:pPr>
              <w:rPr>
                <w:rStyle w:val="font71"/>
                <w:rFonts w:ascii="Calibri" w:eastAsia="Calibri" w:hAnsi="Calibri" w:cs="Calibri"/>
                <w:color w:val="000000" w:themeColor="text1"/>
                <w:sz w:val="19"/>
                <w:szCs w:val="19"/>
              </w:rPr>
            </w:pPr>
            <w:r w:rsidRPr="00121FCD">
              <w:rPr>
                <w:rStyle w:val="font81"/>
                <w:rFonts w:ascii="Calibri" w:eastAsia="Calibri" w:hAnsi="Calibri" w:cs="Calibri"/>
                <w:color w:val="000000" w:themeColor="text1"/>
                <w:sz w:val="19"/>
                <w:szCs w:val="19"/>
              </w:rPr>
              <w:t xml:space="preserve">Definition: </w:t>
            </w:r>
            <w:r w:rsidRPr="00121FCD">
              <w:rPr>
                <w:rStyle w:val="font71"/>
                <w:rFonts w:ascii="Calibri" w:eastAsia="Calibri" w:hAnsi="Calibri" w:cs="Calibri"/>
                <w:color w:val="000000" w:themeColor="text1"/>
                <w:sz w:val="19"/>
                <w:szCs w:val="19"/>
              </w:rPr>
              <w:t>A deep dive presentation into one customer business question such as Performance/Category Overview, Pricing, Distribution/Assortment, Promotion, Product Management, or Targeting/Segmentation.</w:t>
            </w:r>
          </w:p>
          <w:p w14:paraId="0FAABE78" w14:textId="77777777" w:rsidR="000575BF" w:rsidRPr="00121FCD" w:rsidRDefault="000575BF" w:rsidP="009067B3">
            <w:pPr>
              <w:rPr>
                <w:rStyle w:val="font71"/>
                <w:rFonts w:ascii="Calibri" w:eastAsia="Calibri" w:hAnsi="Calibri" w:cs="Calibri"/>
                <w:color w:val="000000" w:themeColor="text1"/>
                <w:sz w:val="19"/>
                <w:szCs w:val="19"/>
              </w:rPr>
            </w:pPr>
          </w:p>
          <w:p w14:paraId="2459BC6A" w14:textId="77777777" w:rsidR="000575BF" w:rsidRPr="00121FCD" w:rsidRDefault="000575BF" w:rsidP="009067B3">
            <w:pPr>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Simple Standard BIA</w:t>
            </w:r>
            <w:r w:rsidRPr="00121FCD">
              <w:rPr>
                <w:rStyle w:val="font71"/>
                <w:rFonts w:ascii="Calibri" w:eastAsia="Calibri" w:hAnsi="Calibri" w:cs="Calibri"/>
                <w:color w:val="000000" w:themeColor="text1"/>
                <w:sz w:val="19"/>
                <w:szCs w:val="19"/>
              </w:rPr>
              <w:t xml:space="preserve">-Utilization of NIQ Best In Class standard including &lt;=1 data source, &lt;=1  brand, &lt;=1 market, and &lt;=1 segments or subcategories. </w:t>
            </w:r>
          </w:p>
          <w:p w14:paraId="219DF88A" w14:textId="77777777" w:rsidR="000575BF" w:rsidRPr="00121FCD" w:rsidRDefault="000575BF" w:rsidP="009067B3">
            <w:pPr>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Medium Standard BIA</w:t>
            </w:r>
            <w:r w:rsidRPr="00121FCD">
              <w:rPr>
                <w:rStyle w:val="font71"/>
                <w:rFonts w:ascii="Calibri" w:eastAsia="Calibri" w:hAnsi="Calibri" w:cs="Calibri"/>
                <w:color w:val="000000" w:themeColor="text1"/>
                <w:sz w:val="19"/>
                <w:szCs w:val="19"/>
              </w:rPr>
              <w:t>- Utilization of NIQ Best In Class standard including &lt;=2 data sources, &lt;=4 brands, &lt;=1 market, and &lt;=2 segments or subcategories.</w:t>
            </w:r>
          </w:p>
          <w:p w14:paraId="44548B4B" w14:textId="77777777" w:rsidR="000575BF" w:rsidRPr="00121FCD" w:rsidRDefault="000575BF" w:rsidP="009067B3">
            <w:pPr>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Complex Standard BIA</w:t>
            </w:r>
            <w:r w:rsidRPr="00121FCD">
              <w:rPr>
                <w:rStyle w:val="font71"/>
                <w:rFonts w:ascii="Calibri" w:eastAsia="Calibri" w:hAnsi="Calibri" w:cs="Calibri"/>
                <w:color w:val="000000" w:themeColor="text1"/>
                <w:sz w:val="19"/>
                <w:szCs w:val="19"/>
              </w:rPr>
              <w:t>- Utilization of NIQ Best In Class standard including &lt;=3 data sources, &lt;=4 brands, &lt;=5 markets, and &lt;=3 segments or subcategories.</w:t>
            </w:r>
          </w:p>
          <w:p w14:paraId="7A7088D2" w14:textId="77777777" w:rsidR="000575BF" w:rsidRPr="00121FCD" w:rsidRDefault="000575BF" w:rsidP="009067B3">
            <w:pPr>
              <w:rPr>
                <w:rStyle w:val="font71"/>
                <w:rFonts w:ascii="Calibri" w:eastAsia="Calibri" w:hAnsi="Calibri" w:cs="Calibri"/>
                <w:color w:val="000000" w:themeColor="text1"/>
                <w:sz w:val="19"/>
                <w:szCs w:val="19"/>
              </w:rPr>
            </w:pP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3DD28E" w14:textId="77777777" w:rsidR="000575BF" w:rsidRDefault="000575BF" w:rsidP="009067B3">
            <w:pPr>
              <w:rPr>
                <w:rFonts w:ascii="Calibri" w:eastAsia="Calibri" w:hAnsi="Calibri" w:cs="Calibri"/>
                <w:sz w:val="19"/>
                <w:szCs w:val="19"/>
              </w:rPr>
            </w:pPr>
          </w:p>
          <w:p w14:paraId="40C36B93" w14:textId="77777777" w:rsidR="000575BF" w:rsidRDefault="000575BF" w:rsidP="009067B3">
            <w:pPr>
              <w:rPr>
                <w:rFonts w:ascii="Calibri" w:eastAsia="Calibri" w:hAnsi="Calibri" w:cs="Calibri"/>
                <w:sz w:val="19"/>
                <w:szCs w:val="19"/>
              </w:rPr>
            </w:pPr>
          </w:p>
          <w:p w14:paraId="2402C603" w14:textId="77777777" w:rsidR="000575BF" w:rsidRDefault="000575BF" w:rsidP="009067B3">
            <w:pPr>
              <w:rPr>
                <w:rFonts w:ascii="Calibri" w:eastAsia="Calibri" w:hAnsi="Calibri" w:cs="Calibri"/>
                <w:sz w:val="19"/>
                <w:szCs w:val="19"/>
              </w:rPr>
            </w:pPr>
          </w:p>
          <w:p w14:paraId="1973323D" w14:textId="77777777" w:rsidR="000575BF" w:rsidRDefault="000575BF" w:rsidP="009067B3">
            <w:pPr>
              <w:rPr>
                <w:rFonts w:ascii="Calibri" w:eastAsia="Calibri" w:hAnsi="Calibri" w:cs="Calibri"/>
                <w:sz w:val="19"/>
                <w:szCs w:val="19"/>
              </w:rPr>
            </w:pPr>
          </w:p>
          <w:p w14:paraId="735B1D22" w14:textId="77777777" w:rsidR="000575BF" w:rsidRDefault="000575BF" w:rsidP="009067B3">
            <w:pPr>
              <w:rPr>
                <w:rFonts w:ascii="Calibri" w:eastAsia="Calibri" w:hAnsi="Calibri" w:cs="Calibri"/>
                <w:sz w:val="19"/>
                <w:szCs w:val="19"/>
              </w:rPr>
            </w:pPr>
          </w:p>
          <w:p w14:paraId="09798C6E" w14:textId="77777777" w:rsidR="000575BF" w:rsidRDefault="000575BF" w:rsidP="009067B3">
            <w:pPr>
              <w:rPr>
                <w:rFonts w:ascii="Calibri" w:eastAsia="Calibri" w:hAnsi="Calibri" w:cs="Calibri"/>
                <w:sz w:val="19"/>
                <w:szCs w:val="19"/>
              </w:rPr>
            </w:pPr>
            <w:r w:rsidRPr="6DE27901">
              <w:rPr>
                <w:rFonts w:ascii="Calibri" w:eastAsia="Calibri" w:hAnsi="Calibri" w:cs="Calibri"/>
                <w:sz w:val="19"/>
                <w:szCs w:val="19"/>
              </w:rPr>
              <w:t>10</w:t>
            </w:r>
          </w:p>
          <w:p w14:paraId="170CFACE" w14:textId="77777777" w:rsidR="000575BF" w:rsidRDefault="000575BF" w:rsidP="009067B3">
            <w:pPr>
              <w:rPr>
                <w:rFonts w:ascii="Calibri" w:eastAsia="Calibri" w:hAnsi="Calibri" w:cs="Calibri"/>
                <w:sz w:val="19"/>
                <w:szCs w:val="19"/>
              </w:rPr>
            </w:pPr>
          </w:p>
          <w:p w14:paraId="67FE7611" w14:textId="77777777" w:rsidR="000575BF" w:rsidRDefault="000575BF" w:rsidP="009067B3">
            <w:pPr>
              <w:rPr>
                <w:rFonts w:ascii="Calibri" w:eastAsia="Calibri" w:hAnsi="Calibri" w:cs="Calibri"/>
                <w:sz w:val="19"/>
                <w:szCs w:val="19"/>
              </w:rPr>
            </w:pPr>
            <w:r w:rsidRPr="6DE27901">
              <w:rPr>
                <w:rFonts w:ascii="Calibri" w:eastAsia="Calibri" w:hAnsi="Calibri" w:cs="Calibri"/>
                <w:sz w:val="19"/>
                <w:szCs w:val="19"/>
              </w:rPr>
              <w:t>20</w:t>
            </w:r>
          </w:p>
          <w:p w14:paraId="28046416" w14:textId="77777777" w:rsidR="000575BF" w:rsidRDefault="000575BF" w:rsidP="009067B3">
            <w:pPr>
              <w:rPr>
                <w:rFonts w:ascii="Calibri" w:eastAsia="Calibri" w:hAnsi="Calibri" w:cs="Calibri"/>
                <w:sz w:val="19"/>
                <w:szCs w:val="19"/>
              </w:rPr>
            </w:pPr>
          </w:p>
          <w:p w14:paraId="4B8067C6" w14:textId="77777777" w:rsidR="000575BF" w:rsidRDefault="000575BF" w:rsidP="009067B3">
            <w:pPr>
              <w:rPr>
                <w:rFonts w:ascii="Calibri" w:eastAsia="Calibri" w:hAnsi="Calibri" w:cs="Calibri"/>
                <w:sz w:val="19"/>
                <w:szCs w:val="19"/>
              </w:rPr>
            </w:pPr>
            <w:r w:rsidRPr="6DE27901">
              <w:rPr>
                <w:rFonts w:ascii="Calibri" w:eastAsia="Calibri" w:hAnsi="Calibri" w:cs="Calibri"/>
                <w:sz w:val="19"/>
                <w:szCs w:val="19"/>
              </w:rPr>
              <w:t>30</w:t>
            </w:r>
          </w:p>
          <w:p w14:paraId="1819F139" w14:textId="77777777" w:rsidR="000575BF" w:rsidRDefault="000575BF" w:rsidP="009067B3">
            <w:pPr>
              <w:rPr>
                <w:rFonts w:ascii="Calibri" w:eastAsia="Calibri" w:hAnsi="Calibri" w:cs="Calibri"/>
                <w:sz w:val="19"/>
                <w:szCs w:val="19"/>
              </w:rPr>
            </w:pPr>
          </w:p>
        </w:tc>
      </w:tr>
      <w:tr w:rsidR="000575BF" w14:paraId="2827ADA5" w14:textId="77777777" w:rsidTr="009067B3">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A9583E4" w14:textId="77777777" w:rsidR="000575BF" w:rsidRPr="00121FCD" w:rsidRDefault="000575BF" w:rsidP="009067B3">
            <w:pPr>
              <w:spacing w:line="259" w:lineRule="auto"/>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Industry Insights: Business Issue Analysis (BIA)  Custom</w:t>
            </w:r>
          </w:p>
          <w:p w14:paraId="54F1B8AA" w14:textId="77777777" w:rsidR="000575BF" w:rsidRPr="00121FCD" w:rsidRDefault="000575BF" w:rsidP="009067B3">
            <w:pPr>
              <w:rPr>
                <w:rFonts w:ascii="Calibri" w:eastAsia="Calibri" w:hAnsi="Calibri" w:cs="Calibri"/>
                <w:color w:val="000000" w:themeColor="text1"/>
                <w:sz w:val="19"/>
                <w:szCs w:val="19"/>
              </w:rPr>
            </w:pP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8462EE4" w14:textId="77777777" w:rsidR="000575BF" w:rsidRPr="00121FCD" w:rsidRDefault="000575BF" w:rsidP="009067B3">
            <w:pPr>
              <w:rPr>
                <w:rStyle w:val="font71"/>
                <w:rFonts w:ascii="Calibri" w:eastAsia="Calibri" w:hAnsi="Calibri" w:cs="Calibri"/>
                <w:color w:val="000000" w:themeColor="text1"/>
                <w:sz w:val="19"/>
                <w:szCs w:val="19"/>
              </w:rPr>
            </w:pPr>
            <w:r w:rsidRPr="00121FCD">
              <w:rPr>
                <w:rStyle w:val="font81"/>
                <w:rFonts w:ascii="Calibri" w:eastAsia="Calibri" w:hAnsi="Calibri" w:cs="Calibri"/>
                <w:color w:val="000000" w:themeColor="text1"/>
                <w:sz w:val="19"/>
                <w:szCs w:val="19"/>
              </w:rPr>
              <w:t xml:space="preserve">Definition: </w:t>
            </w:r>
            <w:r w:rsidRPr="00121FCD">
              <w:rPr>
                <w:rStyle w:val="font71"/>
                <w:rFonts w:ascii="Calibri" w:eastAsia="Calibri" w:hAnsi="Calibri" w:cs="Calibri"/>
                <w:color w:val="000000" w:themeColor="text1"/>
                <w:sz w:val="19"/>
                <w:szCs w:val="19"/>
              </w:rPr>
              <w:t>A deep dive presentation into one customer business question such as Performance/Category Overview, Pricing, Distribution/Assortment, Promotion, Product Management, or Targeting/Segmentation.</w:t>
            </w:r>
          </w:p>
          <w:p w14:paraId="1781D891" w14:textId="77777777" w:rsidR="000575BF" w:rsidRPr="00121FCD" w:rsidRDefault="000575BF" w:rsidP="009067B3">
            <w:pPr>
              <w:rPr>
                <w:rStyle w:val="font71"/>
                <w:rFonts w:ascii="Calibri" w:eastAsia="Calibri" w:hAnsi="Calibri" w:cs="Calibri"/>
                <w:b/>
                <w:bCs/>
                <w:color w:val="000000" w:themeColor="text1"/>
                <w:sz w:val="19"/>
                <w:szCs w:val="19"/>
              </w:rPr>
            </w:pPr>
          </w:p>
          <w:p w14:paraId="6B5DF031" w14:textId="77777777" w:rsidR="000575BF" w:rsidRPr="00121FCD" w:rsidRDefault="000575BF" w:rsidP="009067B3">
            <w:pPr>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Simple Customization</w:t>
            </w:r>
            <w:r w:rsidRPr="00121FCD">
              <w:rPr>
                <w:rStyle w:val="font71"/>
                <w:rFonts w:ascii="Calibri" w:eastAsia="Calibri" w:hAnsi="Calibri" w:cs="Calibri"/>
                <w:color w:val="000000" w:themeColor="text1"/>
                <w:sz w:val="19"/>
                <w:szCs w:val="19"/>
              </w:rPr>
              <w:t xml:space="preserve">-Utilization of NIQ Best In Class standard including &lt;=4 custom parameter segmentations, 1 Product list, and &lt;= 20% customized content. Pending level of complexity of BIA. </w:t>
            </w:r>
          </w:p>
          <w:p w14:paraId="0DD46683" w14:textId="77777777" w:rsidR="000575BF" w:rsidRPr="00121FCD" w:rsidRDefault="000575BF" w:rsidP="009067B3">
            <w:pPr>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Medium Customization</w:t>
            </w:r>
            <w:r w:rsidRPr="00121FCD">
              <w:rPr>
                <w:rStyle w:val="font71"/>
                <w:rFonts w:ascii="Calibri" w:eastAsia="Calibri" w:hAnsi="Calibri" w:cs="Calibri"/>
                <w:color w:val="000000" w:themeColor="text1"/>
                <w:sz w:val="19"/>
                <w:szCs w:val="19"/>
              </w:rPr>
              <w:t>- Utilization of NIQ Best In Class standard including  &lt;=8 custom parameter segmentations, 1 Product list, and &lt;=40% customized content. Pending level of complexity of BIA.</w:t>
            </w:r>
          </w:p>
          <w:p w14:paraId="286D79D8" w14:textId="77777777" w:rsidR="000575BF" w:rsidRPr="00121FCD" w:rsidRDefault="000575BF" w:rsidP="009067B3">
            <w:pPr>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Complex Customization</w:t>
            </w:r>
            <w:r w:rsidRPr="00121FCD">
              <w:rPr>
                <w:rStyle w:val="font71"/>
                <w:rFonts w:ascii="Calibri" w:eastAsia="Calibri" w:hAnsi="Calibri" w:cs="Calibri"/>
                <w:color w:val="000000" w:themeColor="text1"/>
                <w:sz w:val="19"/>
                <w:szCs w:val="19"/>
              </w:rPr>
              <w:t>- Utilization of NIQ Best In Class standard including &lt;=12 custom parameter segmentations, 2 Product list, and &lt;=60% customized content. Pending level of complexity of BIA.</w:t>
            </w:r>
          </w:p>
          <w:p w14:paraId="0AE82D89" w14:textId="77777777" w:rsidR="000575BF" w:rsidRPr="00121FCD" w:rsidRDefault="000575BF" w:rsidP="009067B3">
            <w:pPr>
              <w:rPr>
                <w:rFonts w:ascii="Calibri" w:eastAsia="Calibri" w:hAnsi="Calibri" w:cs="Calibri"/>
                <w:color w:val="000000" w:themeColor="text1"/>
                <w:sz w:val="19"/>
                <w:szCs w:val="19"/>
              </w:rPr>
            </w:pPr>
            <w:r w:rsidRPr="00121FCD">
              <w:rPr>
                <w:rStyle w:val="font71"/>
                <w:rFonts w:ascii="Calibri" w:eastAsia="Calibri" w:hAnsi="Calibri" w:cs="Calibri"/>
                <w:color w:val="000000" w:themeColor="text1"/>
                <w:sz w:val="19"/>
                <w:szCs w:val="19"/>
              </w:rPr>
              <w:t xml:space="preserve">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27A0FD" w14:textId="77777777" w:rsidR="000575BF" w:rsidRDefault="000575BF" w:rsidP="009067B3">
            <w:pPr>
              <w:rPr>
                <w:rFonts w:ascii="Calibri" w:eastAsia="Calibri" w:hAnsi="Calibri" w:cs="Calibri"/>
                <w:sz w:val="19"/>
                <w:szCs w:val="19"/>
              </w:rPr>
            </w:pPr>
          </w:p>
          <w:p w14:paraId="7357B092" w14:textId="77777777" w:rsidR="000575BF" w:rsidRDefault="000575BF" w:rsidP="009067B3">
            <w:pPr>
              <w:rPr>
                <w:rFonts w:ascii="Calibri" w:eastAsia="Calibri" w:hAnsi="Calibri" w:cs="Calibri"/>
                <w:sz w:val="19"/>
                <w:szCs w:val="19"/>
              </w:rPr>
            </w:pPr>
          </w:p>
          <w:p w14:paraId="061DC6C1" w14:textId="77777777" w:rsidR="000575BF" w:rsidRDefault="000575BF" w:rsidP="009067B3">
            <w:pPr>
              <w:rPr>
                <w:rFonts w:ascii="Calibri" w:eastAsia="Calibri" w:hAnsi="Calibri" w:cs="Calibri"/>
                <w:sz w:val="19"/>
                <w:szCs w:val="19"/>
              </w:rPr>
            </w:pPr>
          </w:p>
          <w:p w14:paraId="3F5E9B60" w14:textId="77777777" w:rsidR="000575BF" w:rsidRDefault="000575BF" w:rsidP="009067B3">
            <w:pPr>
              <w:rPr>
                <w:rFonts w:ascii="Calibri" w:eastAsia="Calibri" w:hAnsi="Calibri" w:cs="Calibri"/>
                <w:sz w:val="19"/>
                <w:szCs w:val="19"/>
              </w:rPr>
            </w:pPr>
            <w:r w:rsidRPr="4EBBE14B">
              <w:rPr>
                <w:rFonts w:ascii="Calibri" w:eastAsia="Calibri" w:hAnsi="Calibri" w:cs="Calibri"/>
                <w:sz w:val="19"/>
                <w:szCs w:val="19"/>
              </w:rPr>
              <w:t>Up to 30</w:t>
            </w:r>
          </w:p>
          <w:p w14:paraId="2B7B93BC" w14:textId="77777777" w:rsidR="000575BF" w:rsidRDefault="000575BF" w:rsidP="009067B3">
            <w:pPr>
              <w:rPr>
                <w:rFonts w:ascii="Calibri" w:eastAsia="Calibri" w:hAnsi="Calibri" w:cs="Calibri"/>
                <w:sz w:val="19"/>
                <w:szCs w:val="19"/>
              </w:rPr>
            </w:pPr>
          </w:p>
          <w:p w14:paraId="3EDF4F51" w14:textId="77777777" w:rsidR="000575BF" w:rsidRDefault="000575BF" w:rsidP="009067B3">
            <w:pPr>
              <w:rPr>
                <w:rFonts w:ascii="Calibri" w:eastAsia="Calibri" w:hAnsi="Calibri" w:cs="Calibri"/>
                <w:sz w:val="19"/>
                <w:szCs w:val="19"/>
              </w:rPr>
            </w:pPr>
          </w:p>
          <w:p w14:paraId="17F29CDC" w14:textId="77777777" w:rsidR="000575BF" w:rsidRDefault="000575BF" w:rsidP="009067B3">
            <w:pPr>
              <w:rPr>
                <w:rFonts w:ascii="Calibri" w:eastAsia="Calibri" w:hAnsi="Calibri" w:cs="Calibri"/>
                <w:sz w:val="19"/>
                <w:szCs w:val="19"/>
              </w:rPr>
            </w:pPr>
            <w:r w:rsidRPr="4EBBE14B">
              <w:rPr>
                <w:rFonts w:ascii="Calibri" w:eastAsia="Calibri" w:hAnsi="Calibri" w:cs="Calibri"/>
                <w:sz w:val="19"/>
                <w:szCs w:val="19"/>
              </w:rPr>
              <w:t>Up to 40</w:t>
            </w:r>
          </w:p>
          <w:p w14:paraId="517873DF" w14:textId="77777777" w:rsidR="000575BF" w:rsidRDefault="000575BF" w:rsidP="009067B3">
            <w:pPr>
              <w:rPr>
                <w:rFonts w:ascii="Calibri" w:eastAsia="Calibri" w:hAnsi="Calibri" w:cs="Calibri"/>
                <w:sz w:val="19"/>
                <w:szCs w:val="19"/>
              </w:rPr>
            </w:pPr>
          </w:p>
          <w:p w14:paraId="15020496" w14:textId="77777777" w:rsidR="000575BF" w:rsidRDefault="000575BF" w:rsidP="009067B3">
            <w:pPr>
              <w:rPr>
                <w:rFonts w:ascii="Calibri" w:eastAsia="Calibri" w:hAnsi="Calibri" w:cs="Calibri"/>
                <w:sz w:val="19"/>
                <w:szCs w:val="19"/>
              </w:rPr>
            </w:pPr>
          </w:p>
          <w:p w14:paraId="0976A86A" w14:textId="77777777" w:rsidR="000575BF" w:rsidRDefault="000575BF" w:rsidP="009067B3">
            <w:pPr>
              <w:rPr>
                <w:rFonts w:ascii="Calibri" w:eastAsia="Calibri" w:hAnsi="Calibri" w:cs="Calibri"/>
                <w:sz w:val="19"/>
                <w:szCs w:val="19"/>
              </w:rPr>
            </w:pPr>
            <w:r w:rsidRPr="4EBBE14B">
              <w:rPr>
                <w:rFonts w:ascii="Calibri" w:eastAsia="Calibri" w:hAnsi="Calibri" w:cs="Calibri"/>
                <w:sz w:val="19"/>
                <w:szCs w:val="19"/>
              </w:rPr>
              <w:t>Up to 50</w:t>
            </w:r>
          </w:p>
        </w:tc>
      </w:tr>
      <w:tr w:rsidR="000575BF" w14:paraId="16318008" w14:textId="77777777" w:rsidTr="009067B3">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3D6331" w14:textId="77777777" w:rsidR="000575BF" w:rsidRPr="00121FCD" w:rsidRDefault="000575BF" w:rsidP="009067B3">
            <w:pPr>
              <w:spacing w:line="259" w:lineRule="auto"/>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Industry Insights: Strategic Workshop</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F1316E1" w14:textId="77777777" w:rsidR="000575BF" w:rsidRPr="00121FCD" w:rsidRDefault="000575BF" w:rsidP="009067B3">
            <w:pPr>
              <w:rPr>
                <w:rFonts w:ascii="Arial" w:eastAsia="Arial" w:hAnsi="Arial" w:cs="Arial"/>
                <w:color w:val="000000" w:themeColor="text1"/>
                <w:sz w:val="28"/>
                <w:szCs w:val="28"/>
              </w:rPr>
            </w:pPr>
            <w:r w:rsidRPr="00121FCD">
              <w:rPr>
                <w:rFonts w:ascii="Calibri" w:eastAsia="Calibri" w:hAnsi="Calibri" w:cs="Calibri"/>
                <w:b/>
                <w:bCs/>
                <w:color w:val="000000" w:themeColor="text1"/>
                <w:sz w:val="19"/>
                <w:szCs w:val="19"/>
              </w:rPr>
              <w:t xml:space="preserve">Definition: </w:t>
            </w:r>
            <w:r w:rsidRPr="00121FCD">
              <w:rPr>
                <w:rStyle w:val="font71"/>
                <w:rFonts w:ascii="Calibri" w:eastAsia="Calibri" w:hAnsi="Calibri" w:cs="Calibri"/>
                <w:color w:val="000000" w:themeColor="text1"/>
                <w:sz w:val="19"/>
                <w:szCs w:val="19"/>
              </w:rPr>
              <w:t xml:space="preserve">Face to Face workshops to solve various business questions that have a high strategic impact and require a 360° view of the market, followed by an execution led discussion on alignment between client and NIQ. Sources may include NIQ data licensed, analytics licensed, and thought leadership. </w:t>
            </w:r>
          </w:p>
          <w:p w14:paraId="4A61ABE6" w14:textId="77777777" w:rsidR="000575BF" w:rsidRPr="00121FCD" w:rsidRDefault="000575BF" w:rsidP="009067B3">
            <w:pPr>
              <w:rPr>
                <w:rStyle w:val="font71"/>
                <w:rFonts w:ascii="Calibri" w:eastAsia="Calibri" w:hAnsi="Calibri" w:cs="Calibri"/>
                <w:color w:val="000000" w:themeColor="text1"/>
                <w:sz w:val="19"/>
                <w:szCs w:val="19"/>
              </w:rPr>
            </w:pPr>
          </w:p>
          <w:p w14:paraId="200C81A1" w14:textId="77777777" w:rsidR="000575BF" w:rsidRPr="00121FCD" w:rsidRDefault="000575BF" w:rsidP="009067B3">
            <w:pPr>
              <w:rPr>
                <w:rFonts w:ascii="Arial" w:eastAsia="Arial" w:hAnsi="Arial" w:cs="Arial"/>
                <w:color w:val="000000" w:themeColor="text1"/>
                <w:sz w:val="28"/>
                <w:szCs w:val="28"/>
              </w:rPr>
            </w:pPr>
            <w:r w:rsidRPr="00121FCD">
              <w:rPr>
                <w:rStyle w:val="font71"/>
                <w:rFonts w:ascii="Calibri" w:eastAsia="Calibri" w:hAnsi="Calibri" w:cs="Calibri"/>
                <w:color w:val="000000" w:themeColor="text1"/>
                <w:sz w:val="19"/>
                <w:szCs w:val="19"/>
              </w:rPr>
              <w:t xml:space="preserve">Requires agreement on approach and recommendations between NIQ and client, and </w:t>
            </w:r>
            <w:r w:rsidRPr="00121FCD">
              <w:rPr>
                <w:rStyle w:val="font71"/>
                <w:rFonts w:ascii="Calibri" w:eastAsia="Calibri" w:hAnsi="Calibri" w:cs="Calibri"/>
                <w:b/>
                <w:bCs/>
                <w:color w:val="000000" w:themeColor="text1"/>
                <w:sz w:val="19"/>
                <w:szCs w:val="19"/>
              </w:rPr>
              <w:t xml:space="preserve">will be in addition to the delivery of the business issue content from a Unit perspective and timing.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D5C69F" w14:textId="77777777" w:rsidR="000575BF" w:rsidRDefault="000575BF" w:rsidP="009067B3">
            <w:pPr>
              <w:rPr>
                <w:rFonts w:ascii="Calibri" w:eastAsia="Calibri" w:hAnsi="Calibri" w:cs="Calibri"/>
                <w:sz w:val="19"/>
                <w:szCs w:val="19"/>
              </w:rPr>
            </w:pPr>
            <w:r w:rsidRPr="4F5FC401">
              <w:rPr>
                <w:rFonts w:ascii="Calibri" w:eastAsia="Calibri" w:hAnsi="Calibri" w:cs="Calibri"/>
                <w:sz w:val="19"/>
                <w:szCs w:val="19"/>
              </w:rPr>
              <w:t>+20</w:t>
            </w:r>
          </w:p>
        </w:tc>
      </w:tr>
      <w:tr w:rsidR="000575BF" w14:paraId="2139ED02" w14:textId="77777777" w:rsidTr="009067B3">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4096437" w14:textId="77777777" w:rsidR="000575BF" w:rsidRPr="00121FCD" w:rsidRDefault="000575BF" w:rsidP="009067B3">
            <w:pPr>
              <w:spacing w:line="259" w:lineRule="auto"/>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Industry Insights: Consultancy-NIQ Business and Relationship Consultant</w:t>
            </w:r>
          </w:p>
          <w:p w14:paraId="77563305" w14:textId="77777777" w:rsidR="000575BF" w:rsidRPr="00121FCD" w:rsidRDefault="000575BF" w:rsidP="009067B3">
            <w:pPr>
              <w:spacing w:line="259" w:lineRule="auto"/>
              <w:rPr>
                <w:rFonts w:ascii="Calibri" w:eastAsia="Calibri" w:hAnsi="Calibri" w:cs="Calibri"/>
                <w:color w:val="000000" w:themeColor="text1"/>
                <w:sz w:val="19"/>
                <w:szCs w:val="19"/>
              </w:rPr>
            </w:pP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0F04AFD" w14:textId="77777777" w:rsidR="000575BF" w:rsidRPr="00121FCD" w:rsidRDefault="000575BF" w:rsidP="009067B3">
            <w:pPr>
              <w:rPr>
                <w:rFonts w:ascii="Calibri" w:eastAsia="Calibri" w:hAnsi="Calibri" w:cs="Calibri"/>
                <w:b/>
                <w:bCs/>
                <w:color w:val="000000" w:themeColor="text1"/>
                <w:sz w:val="19"/>
                <w:szCs w:val="19"/>
              </w:rPr>
            </w:pPr>
            <w:r w:rsidRPr="00121FCD">
              <w:rPr>
                <w:rFonts w:ascii="Calibri" w:eastAsia="Calibri" w:hAnsi="Calibri" w:cs="Calibri"/>
                <w:b/>
                <w:bCs/>
                <w:color w:val="000000" w:themeColor="text1"/>
                <w:sz w:val="19"/>
                <w:szCs w:val="19"/>
              </w:rPr>
              <w:t xml:space="preserve">Definition: </w:t>
            </w:r>
            <w:r w:rsidRPr="00121FCD">
              <w:rPr>
                <w:rFonts w:ascii="Calibri" w:eastAsia="Calibri" w:hAnsi="Calibri" w:cs="Calibri"/>
                <w:color w:val="000000" w:themeColor="text1"/>
                <w:sz w:val="19"/>
                <w:szCs w:val="19"/>
              </w:rPr>
              <w:t>Access to an NIQ consultant that has deep industry knowledge that can collaborate on business issues, answer key NIQ solution questions, and help you to navigate optimizing your NIQ offerings. This support will consist of up to 6 meetings annually for a maximum of 30 minutes a session to answer some of your key NIQ relationship and analysis questions.</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79B5A2" w14:textId="77777777" w:rsidR="000575BF" w:rsidRDefault="000575BF" w:rsidP="009067B3">
            <w:pPr>
              <w:rPr>
                <w:rFonts w:ascii="Calibri" w:eastAsia="Calibri" w:hAnsi="Calibri" w:cs="Calibri"/>
                <w:sz w:val="19"/>
                <w:szCs w:val="19"/>
              </w:rPr>
            </w:pPr>
            <w:r w:rsidRPr="4B5983A2">
              <w:rPr>
                <w:rFonts w:ascii="Calibri" w:eastAsia="Calibri" w:hAnsi="Calibri" w:cs="Calibri"/>
                <w:sz w:val="19"/>
                <w:szCs w:val="19"/>
              </w:rPr>
              <w:t>5</w:t>
            </w:r>
          </w:p>
        </w:tc>
      </w:tr>
      <w:tr w:rsidR="000575BF" w14:paraId="2C83BFFB" w14:textId="77777777" w:rsidTr="009067B3">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6462172" w14:textId="77777777" w:rsidR="000575BF" w:rsidRPr="00121FCD" w:rsidRDefault="000575BF" w:rsidP="009067B3">
            <w:pPr>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Learning and Development: Client Specific Discover Training</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7DE357"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ascii="Calibri" w:eastAsia="Calibri" w:hAnsi="Calibri" w:cs="Calibri"/>
                <w:b/>
                <w:bCs/>
                <w:color w:val="000000" w:themeColor="text1"/>
                <w:sz w:val="19"/>
                <w:szCs w:val="19"/>
              </w:rPr>
              <w:t xml:space="preserve">Definition: </w:t>
            </w:r>
            <w:r w:rsidRPr="00121FCD">
              <w:rPr>
                <w:rFonts w:ascii="Calibri" w:eastAsia="Calibri" w:hAnsi="Calibri" w:cs="Calibri"/>
                <w:color w:val="000000" w:themeColor="text1"/>
                <w:sz w:val="19"/>
                <w:szCs w:val="19"/>
              </w:rPr>
              <w:t xml:space="preserve">Tool Training, for one training session delivered by NIQ to one customer for up to 25 of their users utilizing their specific database, categories, and their preferred data selections in the Connect Platform. Training sessions range in duration, and will be delivered </w:t>
            </w:r>
            <w:r w:rsidRPr="00121FCD">
              <w:rPr>
                <w:rFonts w:ascii="Calibri" w:eastAsia="Calibri" w:hAnsi="Calibri" w:cs="Calibri"/>
                <w:b/>
                <w:bCs/>
                <w:color w:val="000000" w:themeColor="text1"/>
                <w:sz w:val="19"/>
                <w:szCs w:val="19"/>
              </w:rPr>
              <w:t>virtually and in English(local language where available).</w:t>
            </w:r>
          </w:p>
          <w:p w14:paraId="77873AAC" w14:textId="77777777" w:rsidR="000575BF" w:rsidRPr="00121FCD" w:rsidRDefault="000575BF" w:rsidP="009067B3">
            <w:pPr>
              <w:spacing w:line="259" w:lineRule="auto"/>
              <w:rPr>
                <w:rFonts w:ascii="Calibri" w:eastAsia="Calibri" w:hAnsi="Calibri" w:cs="Calibri"/>
                <w:color w:val="000000" w:themeColor="text1"/>
                <w:sz w:val="19"/>
                <w:szCs w:val="19"/>
              </w:rPr>
            </w:pPr>
          </w:p>
          <w:p w14:paraId="19E2CFEC" w14:textId="77777777" w:rsidR="000575BF" w:rsidRPr="00121FCD" w:rsidRDefault="000575BF" w:rsidP="009067B3">
            <w:pPr>
              <w:spacing w:line="259" w:lineRule="auto"/>
              <w:rPr>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lastRenderedPageBreak/>
              <w:t>In person training</w:t>
            </w:r>
            <w:r w:rsidRPr="00121FCD">
              <w:rPr>
                <w:rFonts w:ascii="Calibri" w:eastAsia="Calibri" w:hAnsi="Calibri" w:cs="Calibri"/>
                <w:color w:val="000000" w:themeColor="text1"/>
                <w:sz w:val="19"/>
                <w:szCs w:val="19"/>
              </w:rPr>
              <w:t xml:space="preserve"> option-Client is responsible for all pre-approved travel and related expenses incurred by NIQ in connection with the services provided under this Agreement.</w:t>
            </w:r>
          </w:p>
          <w:p w14:paraId="2D4F58E4" w14:textId="77777777" w:rsidR="000575BF" w:rsidRPr="00121FCD" w:rsidRDefault="000575BF" w:rsidP="009067B3">
            <w:pPr>
              <w:rPr>
                <w:rFonts w:ascii="Calibri" w:eastAsia="Calibri" w:hAnsi="Calibri" w:cs="Calibri"/>
                <w:color w:val="000000" w:themeColor="text1"/>
                <w:sz w:val="19"/>
                <w:szCs w:val="19"/>
              </w:rPr>
            </w:pP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811F998" w14:textId="77777777" w:rsidR="000575BF" w:rsidRDefault="000575BF" w:rsidP="009067B3">
            <w:pPr>
              <w:rPr>
                <w:rFonts w:ascii="Calibri" w:eastAsia="Calibri" w:hAnsi="Calibri" w:cs="Calibri"/>
                <w:sz w:val="19"/>
                <w:szCs w:val="19"/>
              </w:rPr>
            </w:pPr>
          </w:p>
          <w:p w14:paraId="44A12318" w14:textId="77777777" w:rsidR="000575BF" w:rsidRDefault="000575BF" w:rsidP="009067B3">
            <w:pPr>
              <w:rPr>
                <w:rFonts w:ascii="Calibri" w:eastAsia="Calibri" w:hAnsi="Calibri" w:cs="Calibri"/>
                <w:sz w:val="19"/>
                <w:szCs w:val="19"/>
              </w:rPr>
            </w:pPr>
          </w:p>
          <w:p w14:paraId="74CC389E" w14:textId="77777777" w:rsidR="000575BF" w:rsidRDefault="000575BF" w:rsidP="009067B3">
            <w:pPr>
              <w:rPr>
                <w:rFonts w:ascii="Calibri" w:eastAsia="Calibri" w:hAnsi="Calibri" w:cs="Calibri"/>
                <w:sz w:val="19"/>
                <w:szCs w:val="19"/>
              </w:rPr>
            </w:pPr>
          </w:p>
          <w:p w14:paraId="59A4EAA0" w14:textId="77777777" w:rsidR="000575BF" w:rsidRDefault="000575BF" w:rsidP="009067B3">
            <w:pPr>
              <w:rPr>
                <w:rFonts w:ascii="Calibri" w:eastAsia="Calibri" w:hAnsi="Calibri" w:cs="Calibri"/>
                <w:sz w:val="19"/>
                <w:szCs w:val="19"/>
              </w:rPr>
            </w:pPr>
          </w:p>
          <w:p w14:paraId="26C9E540" w14:textId="77777777" w:rsidR="000575BF" w:rsidRDefault="000575BF" w:rsidP="009067B3">
            <w:pPr>
              <w:rPr>
                <w:rFonts w:ascii="Calibri" w:eastAsia="Calibri" w:hAnsi="Calibri" w:cs="Calibri"/>
                <w:sz w:val="19"/>
                <w:szCs w:val="19"/>
              </w:rPr>
            </w:pPr>
            <w:r w:rsidRPr="4B5983A2">
              <w:rPr>
                <w:rFonts w:ascii="Calibri" w:eastAsia="Calibri" w:hAnsi="Calibri" w:cs="Calibri"/>
                <w:sz w:val="19"/>
                <w:szCs w:val="19"/>
              </w:rPr>
              <w:t>5</w:t>
            </w:r>
          </w:p>
          <w:p w14:paraId="2A6C9C05" w14:textId="77777777" w:rsidR="000575BF" w:rsidRDefault="000575BF" w:rsidP="009067B3">
            <w:pPr>
              <w:rPr>
                <w:rFonts w:ascii="Calibri" w:eastAsia="Calibri" w:hAnsi="Calibri" w:cs="Calibri"/>
                <w:sz w:val="19"/>
                <w:szCs w:val="19"/>
              </w:rPr>
            </w:pPr>
          </w:p>
          <w:p w14:paraId="23AA4881" w14:textId="77777777" w:rsidR="000575BF" w:rsidRDefault="000575BF" w:rsidP="009067B3">
            <w:pPr>
              <w:rPr>
                <w:rFonts w:ascii="Calibri" w:eastAsia="Calibri" w:hAnsi="Calibri" w:cs="Calibri"/>
                <w:sz w:val="19"/>
                <w:szCs w:val="19"/>
              </w:rPr>
            </w:pPr>
          </w:p>
          <w:p w14:paraId="56AC4ACA" w14:textId="77777777" w:rsidR="000575BF" w:rsidRDefault="000575BF" w:rsidP="009067B3">
            <w:pPr>
              <w:rPr>
                <w:rFonts w:ascii="Calibri" w:eastAsia="Calibri" w:hAnsi="Calibri" w:cs="Calibri"/>
                <w:sz w:val="19"/>
                <w:szCs w:val="19"/>
              </w:rPr>
            </w:pPr>
          </w:p>
          <w:p w14:paraId="2ABDFDA0" w14:textId="77777777" w:rsidR="000575BF" w:rsidRDefault="000575BF" w:rsidP="009067B3">
            <w:pPr>
              <w:rPr>
                <w:rFonts w:ascii="Calibri" w:eastAsia="Calibri" w:hAnsi="Calibri" w:cs="Calibri"/>
                <w:sz w:val="19"/>
                <w:szCs w:val="19"/>
              </w:rPr>
            </w:pPr>
            <w:r w:rsidRPr="4B5983A2">
              <w:rPr>
                <w:rFonts w:ascii="Calibri" w:eastAsia="Calibri" w:hAnsi="Calibri" w:cs="Calibri"/>
                <w:sz w:val="19"/>
                <w:szCs w:val="19"/>
              </w:rPr>
              <w:t>9</w:t>
            </w:r>
          </w:p>
          <w:p w14:paraId="55B7BF96" w14:textId="77777777" w:rsidR="000575BF" w:rsidRDefault="000575BF" w:rsidP="009067B3">
            <w:pPr>
              <w:rPr>
                <w:rFonts w:ascii="Calibri" w:eastAsia="Calibri" w:hAnsi="Calibri" w:cs="Calibri"/>
                <w:sz w:val="19"/>
                <w:szCs w:val="19"/>
              </w:rPr>
            </w:pPr>
          </w:p>
          <w:p w14:paraId="053DBCE1" w14:textId="77777777" w:rsidR="000575BF" w:rsidRDefault="000575BF" w:rsidP="009067B3">
            <w:pPr>
              <w:rPr>
                <w:rFonts w:ascii="Calibri" w:eastAsia="Calibri" w:hAnsi="Calibri" w:cs="Calibri"/>
                <w:sz w:val="19"/>
                <w:szCs w:val="19"/>
              </w:rPr>
            </w:pPr>
          </w:p>
        </w:tc>
      </w:tr>
      <w:tr w:rsidR="000575BF" w14:paraId="5D2F85A0" w14:textId="77777777" w:rsidTr="009067B3">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68DB85" w14:textId="77777777" w:rsidR="000575BF" w:rsidRPr="00121FCD" w:rsidRDefault="000575BF" w:rsidP="009067B3">
            <w:pPr>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lastRenderedPageBreak/>
              <w:t>Learning and Development: Data Analytic Training</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2BA6744"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ascii="Calibri" w:eastAsia="Calibri" w:hAnsi="Calibri" w:cs="Calibri"/>
                <w:b/>
                <w:bCs/>
                <w:color w:val="000000" w:themeColor="text1"/>
                <w:sz w:val="19"/>
                <w:szCs w:val="19"/>
              </w:rPr>
              <w:t>Definition: D</w:t>
            </w:r>
            <w:r w:rsidRPr="00121FCD">
              <w:rPr>
                <w:rFonts w:eastAsiaTheme="minorEastAsia"/>
                <w:color w:val="000000" w:themeColor="text1"/>
                <w:sz w:val="19"/>
                <w:szCs w:val="19"/>
              </w:rPr>
              <w:t>ata Analytic training for one training session delivered by NIQ to one customer for up to 20 of their users. Training sessions range in duration, and will be delivered</w:t>
            </w:r>
            <w:r w:rsidRPr="00121FCD">
              <w:rPr>
                <w:rFonts w:ascii="Calibri" w:eastAsia="Calibri" w:hAnsi="Calibri" w:cs="Calibri"/>
                <w:b/>
                <w:bCs/>
                <w:color w:val="000000" w:themeColor="text1"/>
                <w:sz w:val="19"/>
                <w:szCs w:val="19"/>
              </w:rPr>
              <w:t xml:space="preserve"> virtually and in English(local language where available).</w:t>
            </w:r>
          </w:p>
          <w:p w14:paraId="34186F66" w14:textId="77777777" w:rsidR="000575BF" w:rsidRPr="00121FCD" w:rsidRDefault="000575BF" w:rsidP="009067B3">
            <w:pPr>
              <w:spacing w:line="259" w:lineRule="auto"/>
              <w:rPr>
                <w:rFonts w:eastAsiaTheme="minorEastAsia"/>
                <w:color w:val="000000" w:themeColor="text1"/>
                <w:sz w:val="19"/>
                <w:szCs w:val="19"/>
              </w:rPr>
            </w:pPr>
          </w:p>
          <w:p w14:paraId="287671C6" w14:textId="77777777" w:rsidR="000575BF" w:rsidRPr="00121FCD" w:rsidRDefault="000575BF" w:rsidP="009067B3">
            <w:pPr>
              <w:spacing w:line="259" w:lineRule="auto"/>
              <w:rPr>
                <w:rFonts w:eastAsiaTheme="minorEastAsia"/>
                <w:color w:val="000000" w:themeColor="text1"/>
                <w:sz w:val="19"/>
                <w:szCs w:val="19"/>
              </w:rPr>
            </w:pPr>
          </w:p>
          <w:p w14:paraId="62F78AF9"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eastAsiaTheme="minorEastAsia"/>
                <w:color w:val="000000" w:themeColor="text1"/>
                <w:sz w:val="19"/>
                <w:szCs w:val="19"/>
              </w:rPr>
              <w:t>Classes of this type are based on understanding and interpretation of our facts used in analyzing marketplace performance including but not limited to ONE of the below topics:</w:t>
            </w:r>
          </w:p>
          <w:p w14:paraId="4D9B6EB0"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eastAsiaTheme="minorEastAsia"/>
                <w:color w:val="000000" w:themeColor="text1"/>
                <w:sz w:val="19"/>
                <w:szCs w:val="19"/>
              </w:rPr>
              <w:t>-Promotions</w:t>
            </w:r>
          </w:p>
          <w:p w14:paraId="5EF235EB"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eastAsiaTheme="minorEastAsia"/>
                <w:color w:val="000000" w:themeColor="text1"/>
                <w:sz w:val="19"/>
                <w:szCs w:val="19"/>
              </w:rPr>
              <w:t>-Distribution</w:t>
            </w:r>
          </w:p>
          <w:p w14:paraId="0D0B6C5D"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eastAsiaTheme="minorEastAsia"/>
                <w:color w:val="000000" w:themeColor="text1"/>
                <w:sz w:val="19"/>
                <w:szCs w:val="19"/>
              </w:rPr>
              <w:t xml:space="preserve">-Price. </w:t>
            </w:r>
          </w:p>
          <w:p w14:paraId="0A48E628" w14:textId="77777777" w:rsidR="000575BF" w:rsidRPr="00121FCD" w:rsidRDefault="000575BF" w:rsidP="009067B3">
            <w:pPr>
              <w:spacing w:line="259" w:lineRule="auto"/>
              <w:rPr>
                <w:rFonts w:eastAsiaTheme="minorEastAsia"/>
                <w:color w:val="000000" w:themeColor="text1"/>
                <w:sz w:val="19"/>
                <w:szCs w:val="19"/>
              </w:rPr>
            </w:pPr>
          </w:p>
          <w:p w14:paraId="29B2531E" w14:textId="77777777" w:rsidR="000575BF" w:rsidRPr="00121FCD" w:rsidRDefault="000575BF" w:rsidP="009067B3">
            <w:pPr>
              <w:spacing w:line="259" w:lineRule="auto"/>
              <w:rPr>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t>In person training</w:t>
            </w:r>
            <w:r w:rsidRPr="00121FCD">
              <w:rPr>
                <w:rFonts w:ascii="Calibri" w:eastAsia="Calibri" w:hAnsi="Calibri" w:cs="Calibri"/>
                <w:color w:val="000000" w:themeColor="text1"/>
                <w:sz w:val="19"/>
                <w:szCs w:val="19"/>
              </w:rPr>
              <w:t xml:space="preserve"> option-Client is responsible for all pre-approved travel and related expenses incurred by NIQ in connection with the services provided under this Agreement.</w:t>
            </w:r>
          </w:p>
          <w:p w14:paraId="392B5D6C" w14:textId="77777777" w:rsidR="000575BF" w:rsidRPr="00121FCD" w:rsidRDefault="000575BF" w:rsidP="009067B3">
            <w:pPr>
              <w:rPr>
                <w:rFonts w:ascii="Calibri" w:eastAsia="Calibri" w:hAnsi="Calibri" w:cs="Calibri"/>
                <w:color w:val="000000" w:themeColor="text1"/>
                <w:sz w:val="19"/>
                <w:szCs w:val="19"/>
              </w:rPr>
            </w:pP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FABC290" w14:textId="77777777" w:rsidR="000575BF" w:rsidRDefault="000575BF" w:rsidP="009067B3">
            <w:pPr>
              <w:rPr>
                <w:rFonts w:ascii="Calibri" w:eastAsia="Calibri" w:hAnsi="Calibri" w:cs="Calibri"/>
                <w:sz w:val="19"/>
                <w:szCs w:val="19"/>
              </w:rPr>
            </w:pPr>
          </w:p>
          <w:p w14:paraId="0B53EF59" w14:textId="77777777" w:rsidR="000575BF" w:rsidRDefault="000575BF" w:rsidP="009067B3">
            <w:pPr>
              <w:rPr>
                <w:rFonts w:ascii="Calibri" w:eastAsia="Calibri" w:hAnsi="Calibri" w:cs="Calibri"/>
                <w:sz w:val="19"/>
                <w:szCs w:val="19"/>
              </w:rPr>
            </w:pPr>
          </w:p>
          <w:p w14:paraId="2E11E56D" w14:textId="77777777" w:rsidR="000575BF" w:rsidRDefault="000575BF" w:rsidP="009067B3">
            <w:pPr>
              <w:rPr>
                <w:rFonts w:ascii="Calibri" w:eastAsia="Calibri" w:hAnsi="Calibri" w:cs="Calibri"/>
                <w:sz w:val="19"/>
                <w:szCs w:val="19"/>
              </w:rPr>
            </w:pPr>
          </w:p>
          <w:p w14:paraId="7F9B53FF" w14:textId="77777777" w:rsidR="000575BF" w:rsidRDefault="000575BF" w:rsidP="009067B3">
            <w:pPr>
              <w:rPr>
                <w:rFonts w:ascii="Calibri" w:eastAsia="Calibri" w:hAnsi="Calibri" w:cs="Calibri"/>
                <w:sz w:val="19"/>
                <w:szCs w:val="19"/>
              </w:rPr>
            </w:pPr>
          </w:p>
          <w:p w14:paraId="04F24FD5" w14:textId="77777777" w:rsidR="000575BF" w:rsidRDefault="000575BF" w:rsidP="009067B3">
            <w:pPr>
              <w:rPr>
                <w:rFonts w:ascii="Calibri" w:eastAsia="Calibri" w:hAnsi="Calibri" w:cs="Calibri"/>
                <w:sz w:val="19"/>
                <w:szCs w:val="19"/>
              </w:rPr>
            </w:pPr>
          </w:p>
          <w:p w14:paraId="5EED4AF6" w14:textId="77777777" w:rsidR="000575BF" w:rsidRDefault="000575BF" w:rsidP="009067B3">
            <w:pPr>
              <w:rPr>
                <w:rFonts w:ascii="Calibri" w:eastAsia="Calibri" w:hAnsi="Calibri" w:cs="Calibri"/>
                <w:sz w:val="19"/>
                <w:szCs w:val="19"/>
              </w:rPr>
            </w:pPr>
          </w:p>
          <w:p w14:paraId="50619C21" w14:textId="77777777" w:rsidR="000575BF" w:rsidRDefault="000575BF" w:rsidP="009067B3">
            <w:pPr>
              <w:rPr>
                <w:rFonts w:ascii="Calibri" w:eastAsia="Calibri" w:hAnsi="Calibri" w:cs="Calibri"/>
                <w:sz w:val="19"/>
                <w:szCs w:val="19"/>
              </w:rPr>
            </w:pPr>
          </w:p>
          <w:p w14:paraId="4BAF72E2" w14:textId="77777777" w:rsidR="000575BF" w:rsidRDefault="000575BF" w:rsidP="009067B3">
            <w:pPr>
              <w:rPr>
                <w:rFonts w:ascii="Calibri" w:eastAsia="Calibri" w:hAnsi="Calibri" w:cs="Calibri"/>
                <w:sz w:val="19"/>
                <w:szCs w:val="19"/>
              </w:rPr>
            </w:pPr>
            <w:r w:rsidRPr="4B5983A2">
              <w:rPr>
                <w:rFonts w:ascii="Calibri" w:eastAsia="Calibri" w:hAnsi="Calibri" w:cs="Calibri"/>
                <w:sz w:val="19"/>
                <w:szCs w:val="19"/>
              </w:rPr>
              <w:t>7</w:t>
            </w:r>
          </w:p>
          <w:p w14:paraId="24D71A3A" w14:textId="77777777" w:rsidR="000575BF" w:rsidRDefault="000575BF" w:rsidP="009067B3">
            <w:pPr>
              <w:rPr>
                <w:rFonts w:ascii="Calibri" w:eastAsia="Calibri" w:hAnsi="Calibri" w:cs="Calibri"/>
                <w:sz w:val="19"/>
                <w:szCs w:val="19"/>
              </w:rPr>
            </w:pPr>
          </w:p>
          <w:p w14:paraId="6B15D98A" w14:textId="77777777" w:rsidR="000575BF" w:rsidRDefault="000575BF" w:rsidP="009067B3">
            <w:pPr>
              <w:rPr>
                <w:rFonts w:ascii="Calibri" w:eastAsia="Calibri" w:hAnsi="Calibri" w:cs="Calibri"/>
                <w:sz w:val="19"/>
                <w:szCs w:val="19"/>
              </w:rPr>
            </w:pPr>
          </w:p>
          <w:p w14:paraId="4047855C" w14:textId="77777777" w:rsidR="000575BF" w:rsidRDefault="000575BF" w:rsidP="009067B3">
            <w:pPr>
              <w:rPr>
                <w:rFonts w:ascii="Calibri" w:eastAsia="Calibri" w:hAnsi="Calibri" w:cs="Calibri"/>
                <w:sz w:val="19"/>
                <w:szCs w:val="19"/>
              </w:rPr>
            </w:pPr>
          </w:p>
          <w:p w14:paraId="12D3E893" w14:textId="77777777" w:rsidR="000575BF" w:rsidRDefault="000575BF" w:rsidP="009067B3">
            <w:pPr>
              <w:rPr>
                <w:rFonts w:ascii="Calibri" w:eastAsia="Calibri" w:hAnsi="Calibri" w:cs="Calibri"/>
                <w:sz w:val="19"/>
                <w:szCs w:val="19"/>
              </w:rPr>
            </w:pPr>
          </w:p>
          <w:p w14:paraId="668E142F" w14:textId="77777777" w:rsidR="000575BF" w:rsidRDefault="000575BF" w:rsidP="009067B3">
            <w:pPr>
              <w:rPr>
                <w:rFonts w:ascii="Calibri" w:eastAsia="Calibri" w:hAnsi="Calibri" w:cs="Calibri"/>
                <w:sz w:val="19"/>
                <w:szCs w:val="19"/>
              </w:rPr>
            </w:pPr>
          </w:p>
          <w:p w14:paraId="73A94588" w14:textId="77777777" w:rsidR="000575BF" w:rsidRDefault="000575BF" w:rsidP="009067B3">
            <w:pPr>
              <w:rPr>
                <w:rFonts w:ascii="Calibri" w:eastAsia="Calibri" w:hAnsi="Calibri" w:cs="Calibri"/>
                <w:sz w:val="19"/>
                <w:szCs w:val="19"/>
              </w:rPr>
            </w:pPr>
          </w:p>
          <w:p w14:paraId="3FDD7947" w14:textId="77777777" w:rsidR="000575BF" w:rsidRDefault="000575BF" w:rsidP="009067B3">
            <w:pPr>
              <w:rPr>
                <w:rFonts w:ascii="Calibri" w:eastAsia="Calibri" w:hAnsi="Calibri" w:cs="Calibri"/>
                <w:sz w:val="19"/>
                <w:szCs w:val="19"/>
              </w:rPr>
            </w:pPr>
            <w:r w:rsidRPr="4B5983A2">
              <w:rPr>
                <w:rFonts w:ascii="Calibri" w:eastAsia="Calibri" w:hAnsi="Calibri" w:cs="Calibri"/>
                <w:sz w:val="19"/>
                <w:szCs w:val="19"/>
              </w:rPr>
              <w:t>11</w:t>
            </w:r>
          </w:p>
          <w:p w14:paraId="2E8270D6" w14:textId="77777777" w:rsidR="000575BF" w:rsidRDefault="000575BF" w:rsidP="009067B3">
            <w:pPr>
              <w:rPr>
                <w:rFonts w:ascii="Calibri" w:eastAsia="Calibri" w:hAnsi="Calibri" w:cs="Calibri"/>
                <w:sz w:val="19"/>
                <w:szCs w:val="19"/>
              </w:rPr>
            </w:pPr>
          </w:p>
        </w:tc>
      </w:tr>
      <w:tr w:rsidR="000575BF" w14:paraId="7FC98B9C" w14:textId="77777777" w:rsidTr="009067B3">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263AB2" w14:textId="77777777" w:rsidR="000575BF" w:rsidRPr="00121FCD" w:rsidRDefault="000575BF" w:rsidP="009067B3">
            <w:pPr>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Learning and Development: Analytic Skills</w:t>
            </w:r>
          </w:p>
          <w:p w14:paraId="6CA683E5" w14:textId="77777777" w:rsidR="000575BF" w:rsidRPr="00121FCD" w:rsidRDefault="000575BF" w:rsidP="009067B3">
            <w:pPr>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Training</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1EE21A"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ascii="Calibri" w:eastAsia="Calibri" w:hAnsi="Calibri" w:cs="Calibri"/>
                <w:b/>
                <w:bCs/>
                <w:color w:val="000000" w:themeColor="text1"/>
                <w:sz w:val="19"/>
                <w:szCs w:val="19"/>
              </w:rPr>
              <w:t xml:space="preserve">Definition: </w:t>
            </w:r>
            <w:r w:rsidRPr="00121FCD">
              <w:rPr>
                <w:rFonts w:eastAsiaTheme="minorEastAsia"/>
                <w:color w:val="000000" w:themeColor="text1"/>
                <w:sz w:val="19"/>
                <w:szCs w:val="19"/>
              </w:rPr>
              <w:t xml:space="preserve">Analytic skills training for one training session delivered by NIQ to one customer for up to 20 of their users. Training sessions range in duration, and will be delivered </w:t>
            </w:r>
            <w:r w:rsidRPr="00121FCD">
              <w:rPr>
                <w:rFonts w:ascii="Calibri" w:eastAsia="Calibri" w:hAnsi="Calibri" w:cs="Calibri"/>
                <w:b/>
                <w:bCs/>
                <w:color w:val="000000" w:themeColor="text1"/>
                <w:sz w:val="19"/>
                <w:szCs w:val="19"/>
              </w:rPr>
              <w:t>virtually and in English(local language where available).</w:t>
            </w:r>
          </w:p>
          <w:p w14:paraId="7AD4DE3A" w14:textId="77777777" w:rsidR="000575BF" w:rsidRPr="00121FCD" w:rsidRDefault="000575BF" w:rsidP="009067B3">
            <w:pPr>
              <w:spacing w:line="259" w:lineRule="auto"/>
              <w:rPr>
                <w:rFonts w:eastAsiaTheme="minorEastAsia"/>
                <w:color w:val="000000" w:themeColor="text1"/>
                <w:sz w:val="19"/>
                <w:szCs w:val="19"/>
              </w:rPr>
            </w:pPr>
          </w:p>
          <w:p w14:paraId="535E4EA8" w14:textId="77777777" w:rsidR="000575BF" w:rsidRPr="00121FCD" w:rsidRDefault="000575BF" w:rsidP="009067B3">
            <w:pPr>
              <w:spacing w:line="259" w:lineRule="auto"/>
              <w:rPr>
                <w:rFonts w:ascii="Calibri" w:eastAsia="Calibri" w:hAnsi="Calibri" w:cs="Calibri"/>
                <w:b/>
                <w:bCs/>
                <w:color w:val="000000" w:themeColor="text1"/>
                <w:sz w:val="19"/>
                <w:szCs w:val="19"/>
              </w:rPr>
            </w:pPr>
            <w:bookmarkStart w:id="84" w:name="_Int_dBIke34u"/>
            <w:r w:rsidRPr="00121FCD">
              <w:rPr>
                <w:rFonts w:eastAsiaTheme="minorEastAsia"/>
                <w:color w:val="000000" w:themeColor="text1"/>
                <w:sz w:val="19"/>
                <w:szCs w:val="19"/>
              </w:rPr>
              <w:t>Classes of this type are based on methodology and frameworks for creating an effective analysis including but not limited to Analytic Process.</w:t>
            </w:r>
            <w:bookmarkEnd w:id="84"/>
            <w:r w:rsidRPr="00121FCD">
              <w:rPr>
                <w:rFonts w:eastAsiaTheme="minorEastAsia"/>
                <w:color w:val="000000" w:themeColor="text1"/>
                <w:sz w:val="19"/>
                <w:szCs w:val="19"/>
              </w:rPr>
              <w:t xml:space="preserve"> </w:t>
            </w:r>
          </w:p>
          <w:p w14:paraId="63FC58F9" w14:textId="77777777" w:rsidR="000575BF" w:rsidRPr="00121FCD" w:rsidRDefault="000575BF" w:rsidP="009067B3">
            <w:pPr>
              <w:spacing w:line="259" w:lineRule="auto"/>
              <w:rPr>
                <w:rFonts w:eastAsiaTheme="minorEastAsia"/>
                <w:color w:val="000000" w:themeColor="text1"/>
                <w:sz w:val="19"/>
                <w:szCs w:val="19"/>
              </w:rPr>
            </w:pPr>
          </w:p>
          <w:p w14:paraId="62EE2F68" w14:textId="77777777" w:rsidR="000575BF" w:rsidRPr="00121FCD" w:rsidRDefault="000575BF" w:rsidP="009067B3">
            <w:pPr>
              <w:spacing w:line="259" w:lineRule="auto"/>
              <w:rPr>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t>In person training</w:t>
            </w:r>
            <w:r w:rsidRPr="00121FCD">
              <w:rPr>
                <w:rFonts w:ascii="Calibri" w:eastAsia="Calibri" w:hAnsi="Calibri" w:cs="Calibri"/>
                <w:color w:val="000000" w:themeColor="text1"/>
                <w:sz w:val="19"/>
                <w:szCs w:val="19"/>
              </w:rPr>
              <w:t xml:space="preserve"> option-Client is responsible for all pre-approved travel and related expenses incurred by NIQ in connection with the services provided under this Agreement.</w:t>
            </w:r>
          </w:p>
          <w:p w14:paraId="669D98A6" w14:textId="77777777" w:rsidR="000575BF" w:rsidRPr="00121FCD" w:rsidRDefault="000575BF" w:rsidP="009067B3">
            <w:pPr>
              <w:rPr>
                <w:rFonts w:ascii="Calibri" w:eastAsia="Calibri" w:hAnsi="Calibri" w:cs="Calibri"/>
                <w:color w:val="000000" w:themeColor="text1"/>
                <w:sz w:val="19"/>
                <w:szCs w:val="19"/>
              </w:rPr>
            </w:pP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6F5F969" w14:textId="77777777" w:rsidR="000575BF" w:rsidRDefault="000575BF" w:rsidP="009067B3">
            <w:pPr>
              <w:rPr>
                <w:rFonts w:ascii="Calibri" w:eastAsia="Calibri" w:hAnsi="Calibri" w:cs="Calibri"/>
                <w:sz w:val="19"/>
                <w:szCs w:val="19"/>
              </w:rPr>
            </w:pPr>
          </w:p>
          <w:p w14:paraId="656E1A91" w14:textId="77777777" w:rsidR="000575BF" w:rsidRDefault="000575BF" w:rsidP="009067B3">
            <w:pPr>
              <w:rPr>
                <w:rFonts w:ascii="Calibri" w:eastAsia="Calibri" w:hAnsi="Calibri" w:cs="Calibri"/>
                <w:sz w:val="19"/>
                <w:szCs w:val="19"/>
              </w:rPr>
            </w:pPr>
          </w:p>
          <w:p w14:paraId="4BFE1C52" w14:textId="77777777" w:rsidR="000575BF" w:rsidRDefault="000575BF" w:rsidP="009067B3">
            <w:pPr>
              <w:rPr>
                <w:rFonts w:ascii="Calibri" w:eastAsia="Calibri" w:hAnsi="Calibri" w:cs="Calibri"/>
                <w:sz w:val="19"/>
                <w:szCs w:val="19"/>
              </w:rPr>
            </w:pPr>
          </w:p>
          <w:p w14:paraId="6E9141FD" w14:textId="77777777" w:rsidR="000575BF" w:rsidRDefault="000575BF" w:rsidP="009067B3">
            <w:pPr>
              <w:rPr>
                <w:rFonts w:ascii="Calibri" w:eastAsia="Calibri" w:hAnsi="Calibri" w:cs="Calibri"/>
                <w:sz w:val="19"/>
                <w:szCs w:val="19"/>
              </w:rPr>
            </w:pPr>
          </w:p>
          <w:p w14:paraId="559D7CB2" w14:textId="77777777" w:rsidR="000575BF" w:rsidRDefault="000575BF" w:rsidP="009067B3">
            <w:pPr>
              <w:rPr>
                <w:rFonts w:ascii="Calibri" w:eastAsia="Calibri" w:hAnsi="Calibri" w:cs="Calibri"/>
                <w:sz w:val="19"/>
                <w:szCs w:val="19"/>
              </w:rPr>
            </w:pPr>
            <w:r w:rsidRPr="4B5983A2">
              <w:rPr>
                <w:rFonts w:ascii="Calibri" w:eastAsia="Calibri" w:hAnsi="Calibri" w:cs="Calibri"/>
                <w:sz w:val="19"/>
                <w:szCs w:val="19"/>
              </w:rPr>
              <w:t>8</w:t>
            </w:r>
          </w:p>
          <w:p w14:paraId="15C5A730" w14:textId="77777777" w:rsidR="000575BF" w:rsidRDefault="000575BF" w:rsidP="009067B3">
            <w:pPr>
              <w:rPr>
                <w:rFonts w:ascii="Calibri" w:eastAsia="Calibri" w:hAnsi="Calibri" w:cs="Calibri"/>
                <w:sz w:val="19"/>
                <w:szCs w:val="19"/>
              </w:rPr>
            </w:pPr>
          </w:p>
          <w:p w14:paraId="5AAB8CD7" w14:textId="77777777" w:rsidR="000575BF" w:rsidRDefault="000575BF" w:rsidP="009067B3">
            <w:pPr>
              <w:rPr>
                <w:rFonts w:ascii="Calibri" w:eastAsia="Calibri" w:hAnsi="Calibri" w:cs="Calibri"/>
                <w:sz w:val="19"/>
                <w:szCs w:val="19"/>
              </w:rPr>
            </w:pPr>
          </w:p>
          <w:p w14:paraId="0246FAFC" w14:textId="77777777" w:rsidR="000575BF" w:rsidRDefault="000575BF" w:rsidP="009067B3">
            <w:pPr>
              <w:rPr>
                <w:rFonts w:ascii="Calibri" w:eastAsia="Calibri" w:hAnsi="Calibri" w:cs="Calibri"/>
                <w:sz w:val="19"/>
                <w:szCs w:val="19"/>
              </w:rPr>
            </w:pPr>
          </w:p>
          <w:p w14:paraId="78175815" w14:textId="77777777" w:rsidR="000575BF" w:rsidRDefault="000575BF" w:rsidP="009067B3">
            <w:pPr>
              <w:rPr>
                <w:rFonts w:ascii="Calibri" w:eastAsia="Calibri" w:hAnsi="Calibri" w:cs="Calibri"/>
                <w:sz w:val="19"/>
                <w:szCs w:val="19"/>
              </w:rPr>
            </w:pPr>
            <w:r w:rsidRPr="4B5983A2">
              <w:rPr>
                <w:rFonts w:ascii="Calibri" w:eastAsia="Calibri" w:hAnsi="Calibri" w:cs="Calibri"/>
                <w:sz w:val="19"/>
                <w:szCs w:val="19"/>
              </w:rPr>
              <w:t>12</w:t>
            </w:r>
          </w:p>
          <w:p w14:paraId="329B02DC" w14:textId="77777777" w:rsidR="000575BF" w:rsidRDefault="000575BF" w:rsidP="009067B3">
            <w:pPr>
              <w:rPr>
                <w:rFonts w:ascii="Calibri" w:eastAsia="Calibri" w:hAnsi="Calibri" w:cs="Calibri"/>
                <w:sz w:val="19"/>
                <w:szCs w:val="19"/>
              </w:rPr>
            </w:pPr>
          </w:p>
        </w:tc>
      </w:tr>
      <w:tr w:rsidR="000575BF" w14:paraId="1FBC0F08" w14:textId="77777777" w:rsidTr="009067B3">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FDC9C5" w14:textId="77777777" w:rsidR="000575BF" w:rsidRPr="00121FCD" w:rsidRDefault="000575BF" w:rsidP="009067B3">
            <w:pPr>
              <w:spacing w:line="276" w:lineRule="auto"/>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Business Intelligence: Consultation BI Service</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0326C33" w14:textId="77777777" w:rsidR="000575BF" w:rsidRPr="00121FCD" w:rsidRDefault="000575BF" w:rsidP="009067B3">
            <w:pPr>
              <w:spacing w:line="276" w:lineRule="auto"/>
              <w:rPr>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t>Definition:</w:t>
            </w:r>
            <w:r w:rsidRPr="00121FCD">
              <w:rPr>
                <w:rFonts w:ascii="Calibri" w:eastAsia="Calibri" w:hAnsi="Calibri" w:cs="Calibri"/>
                <w:color w:val="000000" w:themeColor="text1"/>
                <w:sz w:val="19"/>
                <w:szCs w:val="19"/>
              </w:rPr>
              <w:t xml:space="preserve"> Access to BI SME consulting client on reporting needs, NIQ tool capabilities, what can be done in the Connect platform as standard (self-serve) and what can be done in incremental offering.</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96DAE15" w14:textId="77777777" w:rsidR="000575BF" w:rsidRDefault="000575BF" w:rsidP="009067B3">
            <w:pPr>
              <w:spacing w:line="276" w:lineRule="auto"/>
              <w:rPr>
                <w:rFonts w:ascii="Calibri" w:eastAsia="Calibri" w:hAnsi="Calibri" w:cs="Calibri"/>
                <w:sz w:val="19"/>
                <w:szCs w:val="19"/>
              </w:rPr>
            </w:pPr>
            <w:r w:rsidRPr="2CDC12DD">
              <w:rPr>
                <w:rFonts w:ascii="Calibri" w:eastAsia="Calibri" w:hAnsi="Calibri" w:cs="Calibri"/>
                <w:sz w:val="19"/>
                <w:szCs w:val="19"/>
              </w:rPr>
              <w:t>3</w:t>
            </w:r>
          </w:p>
        </w:tc>
      </w:tr>
      <w:tr w:rsidR="000575BF" w14:paraId="59A63DC1" w14:textId="77777777" w:rsidTr="009067B3">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99709D" w14:textId="77777777" w:rsidR="000575BF" w:rsidRPr="00121FCD" w:rsidRDefault="000575BF" w:rsidP="009067B3">
            <w:pPr>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Business Intelligence:  Discover BI Service</w:t>
            </w:r>
          </w:p>
          <w:p w14:paraId="7581EE2E" w14:textId="77777777" w:rsidR="000575BF" w:rsidRPr="00121FCD" w:rsidRDefault="000575BF" w:rsidP="009067B3">
            <w:pPr>
              <w:rPr>
                <w:rFonts w:ascii="Calibri" w:eastAsia="Calibri" w:hAnsi="Calibri" w:cs="Calibri"/>
                <w:color w:val="000000" w:themeColor="text1"/>
                <w:sz w:val="19"/>
                <w:szCs w:val="19"/>
              </w:rPr>
            </w:pP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9B4EED" w14:textId="77777777" w:rsidR="000575BF" w:rsidRPr="00121FCD" w:rsidRDefault="000575BF" w:rsidP="009067B3">
            <w:pPr>
              <w:rPr>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t>Definition:</w:t>
            </w:r>
            <w:r w:rsidRPr="00121FCD">
              <w:rPr>
                <w:rFonts w:ascii="Calibri" w:eastAsia="Calibri" w:hAnsi="Calibri" w:cs="Calibri"/>
                <w:color w:val="000000" w:themeColor="text1"/>
                <w:sz w:val="19"/>
                <w:szCs w:val="19"/>
              </w:rPr>
              <w:t xml:space="preserve"> Support to create online Connect reports using features native to the Connect platform. Reports can be built from  table builder standalone based on the client requirement. These are reports that could be created by the client in Connect (self-serve), and the client is requesting NIQ to create  them. </w:t>
            </w:r>
          </w:p>
          <w:p w14:paraId="252FA973" w14:textId="77777777" w:rsidR="000575BF" w:rsidRPr="00121FCD" w:rsidRDefault="000575BF" w:rsidP="009067B3">
            <w:pPr>
              <w:rPr>
                <w:rFonts w:ascii="Calibri" w:eastAsia="Calibri" w:hAnsi="Calibri" w:cs="Calibri"/>
                <w:color w:val="000000" w:themeColor="text1"/>
                <w:sz w:val="19"/>
                <w:szCs w:val="19"/>
              </w:rPr>
            </w:pPr>
          </w:p>
          <w:p w14:paraId="308461F7" w14:textId="77777777" w:rsidR="000575BF" w:rsidRPr="00121FCD" w:rsidRDefault="000575BF" w:rsidP="009067B3">
            <w:pPr>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 xml:space="preserve">The complexity of a BI delivery will be based on the sum of the inputs going into it as they will have a multiplying effect on the size of the delivery. Example content for each tier is below: </w:t>
            </w:r>
          </w:p>
          <w:p w14:paraId="61AF1B9E" w14:textId="77777777" w:rsidR="000575BF" w:rsidRPr="00121FCD" w:rsidRDefault="000575BF" w:rsidP="009067B3">
            <w:pPr>
              <w:rPr>
                <w:rFonts w:ascii="Calibri" w:eastAsia="Calibri" w:hAnsi="Calibri" w:cs="Calibri"/>
                <w:color w:val="000000" w:themeColor="text1"/>
                <w:sz w:val="19"/>
                <w:szCs w:val="19"/>
              </w:rPr>
            </w:pPr>
          </w:p>
          <w:p w14:paraId="15C362E7" w14:textId="77777777" w:rsidR="000575BF" w:rsidRPr="00121FCD" w:rsidRDefault="000575BF" w:rsidP="009067B3">
            <w:pPr>
              <w:spacing w:after="160" w:line="259" w:lineRule="auto"/>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Simple Build A Table</w:t>
            </w:r>
            <w:r w:rsidRPr="00121FCD">
              <w:rPr>
                <w:rStyle w:val="font71"/>
                <w:rFonts w:ascii="Calibri" w:eastAsia="Calibri" w:hAnsi="Calibri" w:cs="Calibri"/>
                <w:color w:val="000000" w:themeColor="text1"/>
                <w:sz w:val="19"/>
                <w:szCs w:val="19"/>
              </w:rPr>
              <w:t>-Utilization of NIQ Best In Class standard including 1 data set, &lt;= 5 visuals(tables), &lt;=10 product selection groups.  No advanced data selector options(Sum, Personal characteristics, customer expression, market difference, share to base, ranking, etc). Access to simple conditional formatting (Connect platform default).</w:t>
            </w:r>
          </w:p>
          <w:p w14:paraId="03B5FDFB" w14:textId="77777777" w:rsidR="000575BF" w:rsidRPr="00121FCD" w:rsidRDefault="000575BF" w:rsidP="009067B3">
            <w:pPr>
              <w:spacing w:after="160" w:line="259" w:lineRule="auto"/>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Medium Build a table</w:t>
            </w:r>
            <w:r w:rsidRPr="00121FCD">
              <w:rPr>
                <w:rStyle w:val="font71"/>
                <w:rFonts w:ascii="Calibri" w:eastAsia="Calibri" w:hAnsi="Calibri" w:cs="Calibri"/>
                <w:color w:val="000000" w:themeColor="text1"/>
                <w:sz w:val="19"/>
                <w:szCs w:val="19"/>
              </w:rPr>
              <w:t xml:space="preserve"> All content included in simple but with increases to &lt;= 5 datasets, &lt;= 5 visuals(tables and/or charts), and &lt;=50 product group selection groups. Limited advanced data selector options available (up to 20 sums, market difference, share to base, ranking, custom expression). Access to medium conditional formatting (connect platform default +customized client </w:t>
            </w:r>
            <w:r w:rsidRPr="00121FCD">
              <w:rPr>
                <w:rStyle w:val="font71"/>
                <w:rFonts w:ascii="Calibri" w:eastAsia="Calibri" w:hAnsi="Calibri" w:cs="Calibri"/>
                <w:color w:val="000000" w:themeColor="text1"/>
                <w:sz w:val="19"/>
                <w:szCs w:val="19"/>
              </w:rPr>
              <w:lastRenderedPageBreak/>
              <w:t>facts formatting, customized client color formatting, except in charts: client defined specific conditional format rules such as price segment)</w:t>
            </w:r>
          </w:p>
          <w:p w14:paraId="77DD334A" w14:textId="77777777" w:rsidR="000575BF" w:rsidRPr="00121FCD" w:rsidRDefault="000575BF" w:rsidP="009067B3">
            <w:pPr>
              <w:spacing w:after="160" w:line="259" w:lineRule="auto"/>
              <w:rPr>
                <w:rStyle w:val="font71"/>
                <w:rFonts w:ascii="Calibri" w:eastAsia="Calibri" w:hAnsi="Calibri" w:cs="Calibri"/>
                <w:color w:val="000000" w:themeColor="text1"/>
                <w:sz w:val="19"/>
                <w:szCs w:val="19"/>
              </w:rPr>
            </w:pPr>
            <w:r w:rsidRPr="00121FCD">
              <w:rPr>
                <w:rStyle w:val="font71"/>
                <w:rFonts w:ascii="Calibri" w:eastAsia="Calibri" w:hAnsi="Calibri" w:cs="Calibri"/>
                <w:b/>
                <w:bCs/>
                <w:color w:val="000000" w:themeColor="text1"/>
                <w:sz w:val="19"/>
                <w:szCs w:val="19"/>
              </w:rPr>
              <w:t>Complex Build a Table</w:t>
            </w:r>
            <w:r w:rsidRPr="00121FCD">
              <w:rPr>
                <w:rStyle w:val="font71"/>
                <w:rFonts w:ascii="Calibri" w:eastAsia="Calibri" w:hAnsi="Calibri" w:cs="Calibri"/>
                <w:color w:val="000000" w:themeColor="text1"/>
                <w:sz w:val="19"/>
                <w:szCs w:val="19"/>
              </w:rPr>
              <w:t xml:space="preserve">- All content included in Simple and Medium but with increases to &lt;=20 visuals(tables and/or charts) and &lt;=100 product group selection groups. Personal characteristics available. Access to medium conditional formatting (connect platform default +customized client facts formatting, customized client color formatting, except in charts: client defined specific conditional format rules such as price segment) </w:t>
            </w:r>
          </w:p>
          <w:p w14:paraId="7C05850E" w14:textId="77777777" w:rsidR="000575BF" w:rsidRPr="00121FCD" w:rsidRDefault="000575BF" w:rsidP="009067B3">
            <w:pPr>
              <w:spacing w:after="160" w:line="259" w:lineRule="auto"/>
              <w:rPr>
                <w:rStyle w:val="font71"/>
                <w:rFonts w:ascii="Calibri" w:eastAsia="Calibri" w:hAnsi="Calibri" w:cs="Calibri"/>
                <w:b/>
                <w:bCs/>
                <w:color w:val="000000" w:themeColor="text1"/>
                <w:sz w:val="19"/>
                <w:szCs w:val="19"/>
              </w:rPr>
            </w:pPr>
            <w:r w:rsidRPr="00121FCD">
              <w:rPr>
                <w:rStyle w:val="font71"/>
                <w:rFonts w:ascii="Calibri" w:eastAsia="Calibri" w:hAnsi="Calibri" w:cs="Calibri"/>
                <w:b/>
                <w:bCs/>
                <w:color w:val="000000" w:themeColor="text1"/>
                <w:sz w:val="19"/>
                <w:szCs w:val="19"/>
              </w:rPr>
              <w:t>If above is exceeded it will need to be split or priced as 2 or more reports</w:t>
            </w:r>
          </w:p>
          <w:p w14:paraId="7ACE6EEE" w14:textId="77777777" w:rsidR="000575BF" w:rsidRPr="00121FCD" w:rsidRDefault="000575BF" w:rsidP="009067B3">
            <w:pPr>
              <w:rPr>
                <w:rFonts w:ascii="Calibri" w:eastAsia="Calibri" w:hAnsi="Calibri" w:cs="Calibri"/>
                <w:b/>
                <w:bCs/>
                <w:color w:val="000000" w:themeColor="text1"/>
                <w:sz w:val="19"/>
                <w:szCs w:val="19"/>
              </w:rPr>
            </w:pP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C82A29C" w14:textId="77777777" w:rsidR="000575BF" w:rsidRDefault="000575BF" w:rsidP="009067B3">
            <w:pPr>
              <w:rPr>
                <w:rFonts w:ascii="Calibri" w:eastAsia="Calibri" w:hAnsi="Calibri" w:cs="Calibri"/>
                <w:sz w:val="19"/>
                <w:szCs w:val="19"/>
              </w:rPr>
            </w:pPr>
          </w:p>
          <w:p w14:paraId="1AA52825" w14:textId="77777777" w:rsidR="000575BF" w:rsidRDefault="000575BF" w:rsidP="009067B3">
            <w:pPr>
              <w:rPr>
                <w:rFonts w:ascii="Calibri" w:eastAsia="Calibri" w:hAnsi="Calibri" w:cs="Calibri"/>
                <w:sz w:val="19"/>
                <w:szCs w:val="19"/>
              </w:rPr>
            </w:pPr>
          </w:p>
          <w:p w14:paraId="4D01D561" w14:textId="77777777" w:rsidR="000575BF" w:rsidRDefault="000575BF" w:rsidP="009067B3">
            <w:pPr>
              <w:rPr>
                <w:rFonts w:ascii="Calibri" w:eastAsia="Calibri" w:hAnsi="Calibri" w:cs="Calibri"/>
                <w:sz w:val="19"/>
                <w:szCs w:val="19"/>
              </w:rPr>
            </w:pPr>
          </w:p>
          <w:p w14:paraId="5A63BE15" w14:textId="77777777" w:rsidR="000575BF" w:rsidRDefault="000575BF" w:rsidP="009067B3">
            <w:pPr>
              <w:rPr>
                <w:rFonts w:ascii="Calibri" w:eastAsia="Calibri" w:hAnsi="Calibri" w:cs="Calibri"/>
                <w:sz w:val="19"/>
                <w:szCs w:val="19"/>
              </w:rPr>
            </w:pPr>
          </w:p>
          <w:p w14:paraId="3F800F49" w14:textId="77777777" w:rsidR="000575BF" w:rsidRDefault="000575BF" w:rsidP="009067B3">
            <w:pPr>
              <w:rPr>
                <w:rFonts w:ascii="Calibri" w:eastAsia="Calibri" w:hAnsi="Calibri" w:cs="Calibri"/>
                <w:sz w:val="19"/>
                <w:szCs w:val="19"/>
              </w:rPr>
            </w:pPr>
          </w:p>
          <w:p w14:paraId="2ED72D53" w14:textId="77777777" w:rsidR="000575BF" w:rsidRDefault="000575BF" w:rsidP="009067B3">
            <w:pPr>
              <w:rPr>
                <w:rFonts w:ascii="Calibri" w:eastAsia="Calibri" w:hAnsi="Calibri" w:cs="Calibri"/>
                <w:sz w:val="19"/>
                <w:szCs w:val="19"/>
              </w:rPr>
            </w:pPr>
          </w:p>
          <w:p w14:paraId="0FF29FC6" w14:textId="77777777" w:rsidR="000575BF" w:rsidRDefault="000575BF" w:rsidP="009067B3">
            <w:pPr>
              <w:rPr>
                <w:rFonts w:ascii="Calibri" w:eastAsia="Calibri" w:hAnsi="Calibri" w:cs="Calibri"/>
                <w:sz w:val="19"/>
                <w:szCs w:val="19"/>
              </w:rPr>
            </w:pPr>
          </w:p>
          <w:p w14:paraId="69E82181" w14:textId="77777777" w:rsidR="000575BF" w:rsidRDefault="000575BF" w:rsidP="009067B3">
            <w:pPr>
              <w:rPr>
                <w:rFonts w:ascii="Calibri" w:eastAsia="Calibri" w:hAnsi="Calibri" w:cs="Calibri"/>
                <w:sz w:val="19"/>
                <w:szCs w:val="19"/>
              </w:rPr>
            </w:pPr>
          </w:p>
          <w:p w14:paraId="095A4302" w14:textId="77777777" w:rsidR="000575BF" w:rsidRDefault="000575BF" w:rsidP="009067B3">
            <w:pPr>
              <w:rPr>
                <w:rFonts w:ascii="Calibri" w:eastAsia="Calibri" w:hAnsi="Calibri" w:cs="Calibri"/>
                <w:sz w:val="19"/>
                <w:szCs w:val="19"/>
              </w:rPr>
            </w:pPr>
          </w:p>
          <w:p w14:paraId="66C961D7" w14:textId="77777777" w:rsidR="000575BF" w:rsidRDefault="000575BF" w:rsidP="009067B3">
            <w:pPr>
              <w:rPr>
                <w:rFonts w:ascii="Calibri" w:eastAsia="Calibri" w:hAnsi="Calibri" w:cs="Calibri"/>
                <w:sz w:val="19"/>
                <w:szCs w:val="19"/>
              </w:rPr>
            </w:pPr>
          </w:p>
          <w:p w14:paraId="56BB6532" w14:textId="77777777" w:rsidR="000575BF" w:rsidRDefault="000575BF" w:rsidP="009067B3">
            <w:pPr>
              <w:rPr>
                <w:rFonts w:ascii="Calibri" w:eastAsia="Calibri" w:hAnsi="Calibri" w:cs="Calibri"/>
                <w:sz w:val="19"/>
                <w:szCs w:val="19"/>
              </w:rPr>
            </w:pPr>
          </w:p>
          <w:p w14:paraId="6E26252C" w14:textId="77777777" w:rsidR="000575BF" w:rsidRDefault="000575BF" w:rsidP="009067B3">
            <w:pPr>
              <w:rPr>
                <w:rFonts w:ascii="Calibri" w:eastAsia="Calibri" w:hAnsi="Calibri" w:cs="Calibri"/>
                <w:sz w:val="19"/>
                <w:szCs w:val="19"/>
              </w:rPr>
            </w:pPr>
          </w:p>
          <w:p w14:paraId="486D0C69" w14:textId="77777777" w:rsidR="000575BF" w:rsidRDefault="000575BF" w:rsidP="009067B3">
            <w:pPr>
              <w:rPr>
                <w:rFonts w:ascii="Calibri" w:eastAsia="Calibri" w:hAnsi="Calibri" w:cs="Calibri"/>
                <w:sz w:val="19"/>
                <w:szCs w:val="19"/>
              </w:rPr>
            </w:pPr>
            <w:r w:rsidRPr="2CDC12DD">
              <w:rPr>
                <w:rFonts w:ascii="Calibri" w:eastAsia="Calibri" w:hAnsi="Calibri" w:cs="Calibri"/>
                <w:sz w:val="19"/>
                <w:szCs w:val="19"/>
              </w:rPr>
              <w:t>5</w:t>
            </w:r>
          </w:p>
          <w:p w14:paraId="1A81E2B3" w14:textId="77777777" w:rsidR="000575BF" w:rsidRDefault="000575BF" w:rsidP="009067B3">
            <w:pPr>
              <w:rPr>
                <w:rFonts w:ascii="Calibri" w:eastAsia="Calibri" w:hAnsi="Calibri" w:cs="Calibri"/>
                <w:sz w:val="19"/>
                <w:szCs w:val="19"/>
              </w:rPr>
            </w:pPr>
          </w:p>
          <w:p w14:paraId="03E2BC9B" w14:textId="77777777" w:rsidR="000575BF" w:rsidRDefault="000575BF" w:rsidP="009067B3">
            <w:pPr>
              <w:rPr>
                <w:rFonts w:ascii="Calibri" w:eastAsia="Calibri" w:hAnsi="Calibri" w:cs="Calibri"/>
                <w:sz w:val="19"/>
                <w:szCs w:val="19"/>
              </w:rPr>
            </w:pPr>
          </w:p>
          <w:p w14:paraId="2C6A360A" w14:textId="77777777" w:rsidR="000575BF" w:rsidRDefault="000575BF" w:rsidP="009067B3">
            <w:pPr>
              <w:rPr>
                <w:rFonts w:ascii="Calibri" w:eastAsia="Calibri" w:hAnsi="Calibri" w:cs="Calibri"/>
                <w:sz w:val="19"/>
                <w:szCs w:val="19"/>
              </w:rPr>
            </w:pPr>
          </w:p>
          <w:p w14:paraId="01A7EC29" w14:textId="77777777" w:rsidR="000575BF" w:rsidRDefault="000575BF" w:rsidP="009067B3">
            <w:pPr>
              <w:rPr>
                <w:rFonts w:ascii="Calibri" w:eastAsia="Calibri" w:hAnsi="Calibri" w:cs="Calibri"/>
                <w:sz w:val="19"/>
                <w:szCs w:val="19"/>
              </w:rPr>
            </w:pPr>
          </w:p>
          <w:p w14:paraId="221BA229" w14:textId="77777777" w:rsidR="000575BF" w:rsidRDefault="000575BF" w:rsidP="009067B3">
            <w:pPr>
              <w:rPr>
                <w:rFonts w:ascii="Calibri" w:eastAsia="Calibri" w:hAnsi="Calibri" w:cs="Calibri"/>
                <w:sz w:val="19"/>
                <w:szCs w:val="19"/>
              </w:rPr>
            </w:pPr>
          </w:p>
          <w:p w14:paraId="1928BA64" w14:textId="77777777" w:rsidR="000575BF" w:rsidRDefault="000575BF" w:rsidP="009067B3">
            <w:pPr>
              <w:rPr>
                <w:rFonts w:ascii="Calibri" w:eastAsia="Calibri" w:hAnsi="Calibri" w:cs="Calibri"/>
                <w:sz w:val="19"/>
                <w:szCs w:val="19"/>
              </w:rPr>
            </w:pPr>
          </w:p>
          <w:p w14:paraId="4A8355D9" w14:textId="77777777" w:rsidR="000575BF" w:rsidRDefault="000575BF" w:rsidP="009067B3">
            <w:pPr>
              <w:rPr>
                <w:rFonts w:ascii="Calibri" w:eastAsia="Calibri" w:hAnsi="Calibri" w:cs="Calibri"/>
                <w:sz w:val="19"/>
                <w:szCs w:val="19"/>
              </w:rPr>
            </w:pPr>
          </w:p>
          <w:p w14:paraId="2B813AEA" w14:textId="77777777" w:rsidR="000575BF" w:rsidRDefault="000575BF" w:rsidP="009067B3">
            <w:pPr>
              <w:rPr>
                <w:rFonts w:ascii="Calibri" w:eastAsia="Calibri" w:hAnsi="Calibri" w:cs="Calibri"/>
                <w:sz w:val="19"/>
                <w:szCs w:val="19"/>
              </w:rPr>
            </w:pPr>
            <w:r w:rsidRPr="2CDC12DD">
              <w:rPr>
                <w:rFonts w:ascii="Calibri" w:eastAsia="Calibri" w:hAnsi="Calibri" w:cs="Calibri"/>
                <w:sz w:val="19"/>
                <w:szCs w:val="19"/>
              </w:rPr>
              <w:t>8</w:t>
            </w:r>
          </w:p>
          <w:p w14:paraId="17BDF355" w14:textId="77777777" w:rsidR="000575BF" w:rsidRDefault="000575BF" w:rsidP="009067B3">
            <w:pPr>
              <w:rPr>
                <w:rFonts w:ascii="Calibri" w:eastAsia="Calibri" w:hAnsi="Calibri" w:cs="Calibri"/>
                <w:sz w:val="19"/>
                <w:szCs w:val="19"/>
              </w:rPr>
            </w:pPr>
          </w:p>
          <w:p w14:paraId="6D2CD2ED" w14:textId="77777777" w:rsidR="000575BF" w:rsidRDefault="000575BF" w:rsidP="009067B3">
            <w:pPr>
              <w:rPr>
                <w:rFonts w:ascii="Calibri" w:eastAsia="Calibri" w:hAnsi="Calibri" w:cs="Calibri"/>
                <w:sz w:val="19"/>
                <w:szCs w:val="19"/>
              </w:rPr>
            </w:pPr>
          </w:p>
          <w:p w14:paraId="6BA4C023" w14:textId="77777777" w:rsidR="000575BF" w:rsidRDefault="000575BF" w:rsidP="009067B3">
            <w:pPr>
              <w:rPr>
                <w:rFonts w:ascii="Calibri" w:eastAsia="Calibri" w:hAnsi="Calibri" w:cs="Calibri"/>
                <w:sz w:val="19"/>
                <w:szCs w:val="19"/>
              </w:rPr>
            </w:pPr>
          </w:p>
          <w:p w14:paraId="2A6BEA3D" w14:textId="77777777" w:rsidR="000575BF" w:rsidRDefault="000575BF" w:rsidP="009067B3">
            <w:pPr>
              <w:rPr>
                <w:rFonts w:ascii="Calibri" w:eastAsia="Calibri" w:hAnsi="Calibri" w:cs="Calibri"/>
                <w:sz w:val="19"/>
                <w:szCs w:val="19"/>
              </w:rPr>
            </w:pPr>
          </w:p>
          <w:p w14:paraId="0905F2D1" w14:textId="77777777" w:rsidR="000575BF" w:rsidRDefault="000575BF" w:rsidP="009067B3">
            <w:pPr>
              <w:rPr>
                <w:rFonts w:ascii="Calibri" w:eastAsia="Calibri" w:hAnsi="Calibri" w:cs="Calibri"/>
                <w:sz w:val="19"/>
                <w:szCs w:val="19"/>
              </w:rPr>
            </w:pPr>
          </w:p>
          <w:p w14:paraId="4440E86F" w14:textId="77777777" w:rsidR="000575BF" w:rsidRDefault="000575BF" w:rsidP="009067B3">
            <w:pPr>
              <w:rPr>
                <w:rFonts w:ascii="Calibri" w:eastAsia="Calibri" w:hAnsi="Calibri" w:cs="Calibri"/>
                <w:sz w:val="19"/>
                <w:szCs w:val="19"/>
              </w:rPr>
            </w:pPr>
          </w:p>
          <w:p w14:paraId="0921C01F" w14:textId="77777777" w:rsidR="000575BF" w:rsidRDefault="000575BF" w:rsidP="009067B3">
            <w:pPr>
              <w:rPr>
                <w:rFonts w:ascii="Calibri" w:eastAsia="Calibri" w:hAnsi="Calibri" w:cs="Calibri"/>
                <w:sz w:val="19"/>
                <w:szCs w:val="19"/>
              </w:rPr>
            </w:pPr>
            <w:r w:rsidRPr="2CDC12DD">
              <w:rPr>
                <w:rFonts w:ascii="Calibri" w:eastAsia="Calibri" w:hAnsi="Calibri" w:cs="Calibri"/>
                <w:sz w:val="19"/>
                <w:szCs w:val="19"/>
              </w:rPr>
              <w:t>15</w:t>
            </w:r>
          </w:p>
          <w:p w14:paraId="6ED417E9" w14:textId="77777777" w:rsidR="000575BF" w:rsidRDefault="000575BF" w:rsidP="009067B3">
            <w:pPr>
              <w:rPr>
                <w:rFonts w:ascii="Calibri" w:eastAsia="Calibri" w:hAnsi="Calibri" w:cs="Calibri"/>
                <w:sz w:val="19"/>
                <w:szCs w:val="19"/>
              </w:rPr>
            </w:pPr>
          </w:p>
        </w:tc>
      </w:tr>
      <w:tr w:rsidR="000575BF" w14:paraId="713890AA" w14:textId="77777777" w:rsidTr="009067B3">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99BF58B" w14:textId="77777777" w:rsidR="000575BF" w:rsidRPr="00121FCD" w:rsidRDefault="000575BF" w:rsidP="009067B3">
            <w:pPr>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lastRenderedPageBreak/>
              <w:t>Business Intelligence: Discover BI Change Request Service</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F27CCEE" w14:textId="77777777" w:rsidR="000575BF" w:rsidRPr="00121FCD" w:rsidRDefault="000575BF" w:rsidP="009067B3">
            <w:pPr>
              <w:rPr>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t xml:space="preserve">Definition: </w:t>
            </w:r>
            <w:r w:rsidRPr="00121FCD">
              <w:rPr>
                <w:rFonts w:ascii="Calibri" w:eastAsia="Calibri" w:hAnsi="Calibri" w:cs="Calibri"/>
                <w:color w:val="000000" w:themeColor="text1"/>
                <w:sz w:val="19"/>
                <w:szCs w:val="19"/>
              </w:rPr>
              <w:t>Optional NIQ maintenance of tables – limited to minor changes as requested by client per current business as usual support. (limited to 4 changes per year)  If more support time is needed then multiple purchases will need to be made to cover estimated workload or the request reviewed to see if a new set up Is a more appropriate offering</w:t>
            </w:r>
          </w:p>
          <w:p w14:paraId="44EDB4D5" w14:textId="77777777" w:rsidR="000575BF" w:rsidRPr="00121FCD" w:rsidRDefault="000575BF" w:rsidP="009067B3">
            <w:pPr>
              <w:rPr>
                <w:rFonts w:ascii="Calibri" w:eastAsia="Calibri" w:hAnsi="Calibri" w:cs="Calibri"/>
                <w:color w:val="000000" w:themeColor="text1"/>
                <w:sz w:val="19"/>
                <w:szCs w:val="19"/>
              </w:rPr>
            </w:pPr>
          </w:p>
          <w:p w14:paraId="6E3F1835" w14:textId="77777777" w:rsidR="000575BF" w:rsidRPr="00121FCD" w:rsidRDefault="000575BF" w:rsidP="009067B3">
            <w:pPr>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Frequency of delivery:</w:t>
            </w:r>
            <w:r w:rsidRPr="00121FCD">
              <w:rPr>
                <w:rFonts w:ascii="Calibri" w:eastAsia="Calibri" w:hAnsi="Calibri" w:cs="Calibri"/>
                <w:b/>
                <w:bCs/>
                <w:color w:val="000000" w:themeColor="text1"/>
                <w:sz w:val="19"/>
                <w:szCs w:val="19"/>
              </w:rPr>
              <w:t xml:space="preserve"> Monthly</w:t>
            </w:r>
          </w:p>
          <w:p w14:paraId="05909860" w14:textId="77777777" w:rsidR="000575BF" w:rsidRPr="00121FCD" w:rsidRDefault="000575BF" w:rsidP="009067B3">
            <w:pPr>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Weekly</w:t>
            </w:r>
          </w:p>
          <w:p w14:paraId="17325CBD"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 xml:space="preserve">Quarterly </w:t>
            </w:r>
          </w:p>
          <w:p w14:paraId="021C8B8A"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Annually/Bi-Annually</w:t>
            </w:r>
          </w:p>
          <w:p w14:paraId="1C21EE8C" w14:textId="77777777" w:rsidR="000575BF" w:rsidRPr="00121FCD" w:rsidRDefault="000575BF" w:rsidP="009067B3">
            <w:pPr>
              <w:rPr>
                <w:rFonts w:ascii="Calibri" w:eastAsia="Calibri" w:hAnsi="Calibri" w:cs="Calibri"/>
                <w:color w:val="000000" w:themeColor="text1"/>
                <w:sz w:val="19"/>
                <w:szCs w:val="19"/>
              </w:rPr>
            </w:pP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CC93A4A" w14:textId="77777777" w:rsidR="000575BF" w:rsidRDefault="000575BF" w:rsidP="009067B3">
            <w:pPr>
              <w:rPr>
                <w:rFonts w:ascii="Calibri" w:eastAsia="Calibri" w:hAnsi="Calibri" w:cs="Calibri"/>
                <w:sz w:val="19"/>
                <w:szCs w:val="19"/>
              </w:rPr>
            </w:pPr>
          </w:p>
          <w:p w14:paraId="2ECE1A07" w14:textId="77777777" w:rsidR="000575BF" w:rsidRDefault="000575BF" w:rsidP="009067B3">
            <w:pPr>
              <w:rPr>
                <w:rFonts w:ascii="Calibri" w:eastAsia="Calibri" w:hAnsi="Calibri" w:cs="Calibri"/>
                <w:sz w:val="19"/>
                <w:szCs w:val="19"/>
              </w:rPr>
            </w:pPr>
          </w:p>
          <w:p w14:paraId="33C93CA9" w14:textId="77777777" w:rsidR="000575BF" w:rsidRDefault="000575BF" w:rsidP="009067B3">
            <w:pPr>
              <w:rPr>
                <w:rFonts w:ascii="Calibri" w:eastAsia="Calibri" w:hAnsi="Calibri" w:cs="Calibri"/>
                <w:sz w:val="19"/>
                <w:szCs w:val="19"/>
              </w:rPr>
            </w:pPr>
          </w:p>
          <w:p w14:paraId="4A28E920" w14:textId="77777777" w:rsidR="000575BF" w:rsidRDefault="000575BF" w:rsidP="009067B3">
            <w:pPr>
              <w:rPr>
                <w:rFonts w:ascii="Calibri" w:eastAsia="Calibri" w:hAnsi="Calibri" w:cs="Calibri"/>
                <w:sz w:val="19"/>
                <w:szCs w:val="19"/>
              </w:rPr>
            </w:pPr>
          </w:p>
          <w:p w14:paraId="1E844047" w14:textId="77777777" w:rsidR="000575BF" w:rsidRDefault="000575BF" w:rsidP="009067B3">
            <w:pPr>
              <w:rPr>
                <w:rFonts w:ascii="Calibri" w:eastAsia="Calibri" w:hAnsi="Calibri" w:cs="Calibri"/>
                <w:sz w:val="19"/>
                <w:szCs w:val="19"/>
              </w:rPr>
            </w:pPr>
            <w:r w:rsidRPr="2519659C">
              <w:rPr>
                <w:rFonts w:ascii="Calibri" w:eastAsia="Calibri" w:hAnsi="Calibri" w:cs="Calibri"/>
                <w:sz w:val="19"/>
                <w:szCs w:val="19"/>
              </w:rPr>
              <w:t>6</w:t>
            </w:r>
          </w:p>
          <w:p w14:paraId="52A29A7D" w14:textId="77777777" w:rsidR="000575BF" w:rsidRDefault="000575BF" w:rsidP="009067B3">
            <w:pPr>
              <w:rPr>
                <w:rFonts w:ascii="Calibri" w:eastAsia="Calibri" w:hAnsi="Calibri" w:cs="Calibri"/>
                <w:sz w:val="19"/>
                <w:szCs w:val="19"/>
              </w:rPr>
            </w:pPr>
            <w:r w:rsidRPr="2519659C">
              <w:rPr>
                <w:rFonts w:ascii="Calibri" w:eastAsia="Calibri" w:hAnsi="Calibri" w:cs="Calibri"/>
                <w:sz w:val="19"/>
                <w:szCs w:val="19"/>
              </w:rPr>
              <w:t>9</w:t>
            </w:r>
          </w:p>
          <w:p w14:paraId="430D9E2D" w14:textId="77777777" w:rsidR="000575BF" w:rsidRDefault="000575BF" w:rsidP="009067B3">
            <w:pPr>
              <w:rPr>
                <w:rFonts w:ascii="Calibri" w:eastAsia="Calibri" w:hAnsi="Calibri" w:cs="Calibri"/>
                <w:sz w:val="19"/>
                <w:szCs w:val="19"/>
              </w:rPr>
            </w:pPr>
            <w:r w:rsidRPr="2519659C">
              <w:rPr>
                <w:rFonts w:ascii="Calibri" w:eastAsia="Calibri" w:hAnsi="Calibri" w:cs="Calibri"/>
                <w:sz w:val="19"/>
                <w:szCs w:val="19"/>
              </w:rPr>
              <w:t>5</w:t>
            </w:r>
          </w:p>
          <w:p w14:paraId="7C7A0C58" w14:textId="77777777" w:rsidR="000575BF" w:rsidRDefault="000575BF" w:rsidP="009067B3">
            <w:pPr>
              <w:rPr>
                <w:rFonts w:ascii="Calibri" w:eastAsia="Calibri" w:hAnsi="Calibri" w:cs="Calibri"/>
                <w:sz w:val="19"/>
                <w:szCs w:val="19"/>
              </w:rPr>
            </w:pPr>
            <w:r w:rsidRPr="2519659C">
              <w:rPr>
                <w:rFonts w:ascii="Calibri" w:eastAsia="Calibri" w:hAnsi="Calibri" w:cs="Calibri"/>
                <w:sz w:val="19"/>
                <w:szCs w:val="19"/>
              </w:rPr>
              <w:t>5</w:t>
            </w:r>
          </w:p>
        </w:tc>
      </w:tr>
      <w:tr w:rsidR="000575BF" w14:paraId="7B9A95EE" w14:textId="77777777" w:rsidTr="009067B3">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12BDF9" w14:textId="77777777" w:rsidR="000575BF" w:rsidRPr="00121FCD" w:rsidRDefault="000575BF" w:rsidP="009067B3">
            <w:pPr>
              <w:spacing w:line="259" w:lineRule="auto"/>
              <w:rPr>
                <w:rStyle w:val="font81"/>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 xml:space="preserve">Business Intelligence: Discover Add In BI Service </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40EC8CE"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 xml:space="preserve">Definition: </w:t>
            </w:r>
            <w:r w:rsidRPr="00394923">
              <w:rPr>
                <w:rStyle w:val="normaltextrun"/>
                <w:rFonts w:ascii="Calibri" w:hAnsi="Calibri" w:cs="Calibri"/>
                <w:sz w:val="19"/>
                <w:szCs w:val="19"/>
              </w:rPr>
              <w:t>Standardized Excel templates with a wide range of visualization and layout coverage. Excel data is sourced using Connect XLA data selector and layouts are designed in a way that allows  automated refresh.</w:t>
            </w:r>
            <w:r w:rsidRPr="00394923">
              <w:rPr>
                <w:rStyle w:val="eop"/>
                <w:rFonts w:ascii="Calibri" w:hAnsi="Calibri" w:cs="Calibri"/>
                <w:sz w:val="19"/>
                <w:szCs w:val="19"/>
              </w:rPr>
              <w:t> </w:t>
            </w:r>
          </w:p>
          <w:p w14:paraId="063A6E64"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The complexity of a BI delivery will be based on the sum of the inputs going into it as they will have a multiplying effect on the size of the delivery. Example content for each tier is below:</w:t>
            </w:r>
            <w:r w:rsidRPr="00394923">
              <w:rPr>
                <w:rStyle w:val="eop"/>
                <w:rFonts w:ascii="Calibri" w:hAnsi="Calibri" w:cs="Calibri"/>
                <w:sz w:val="19"/>
                <w:szCs w:val="19"/>
              </w:rPr>
              <w:t> </w:t>
            </w:r>
          </w:p>
          <w:p w14:paraId="0AA9A6DB"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2972DFB3"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Simple Add In BI</w:t>
            </w:r>
            <w:r w:rsidRPr="00394923">
              <w:rPr>
                <w:rStyle w:val="normaltextrun"/>
                <w:rFonts w:ascii="Calibri" w:hAnsi="Calibri" w:cs="Calibri"/>
                <w:sz w:val="19"/>
                <w:szCs w:val="19"/>
              </w:rPr>
              <w:t>- Report contains  &lt;= 5 visuals(tables and/or charts), 1 data set, and &lt;= 50 product selection groups.  Limited advanced data selector options available (up to 20 sums, market difference, share to base, ranking, custom expression). Access to simple conditional formatting (connect platform / excel default).</w:t>
            </w:r>
            <w:r w:rsidRPr="00394923">
              <w:rPr>
                <w:rStyle w:val="eop"/>
                <w:rFonts w:ascii="Calibri" w:hAnsi="Calibri" w:cs="Calibri"/>
                <w:sz w:val="19"/>
                <w:szCs w:val="19"/>
              </w:rPr>
              <w:t> </w:t>
            </w:r>
          </w:p>
          <w:p w14:paraId="36FC9C16"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Monthly</w:t>
            </w:r>
            <w:r w:rsidRPr="00394923">
              <w:rPr>
                <w:rStyle w:val="eop"/>
                <w:rFonts w:ascii="Calibri" w:hAnsi="Calibri" w:cs="Calibri"/>
                <w:sz w:val="19"/>
                <w:szCs w:val="19"/>
              </w:rPr>
              <w:t> </w:t>
            </w:r>
          </w:p>
          <w:p w14:paraId="13FCCB77"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Weekly</w:t>
            </w:r>
            <w:r w:rsidRPr="00394923">
              <w:rPr>
                <w:rStyle w:val="eop"/>
                <w:rFonts w:ascii="Calibri" w:hAnsi="Calibri" w:cs="Calibri"/>
                <w:sz w:val="19"/>
                <w:szCs w:val="19"/>
              </w:rPr>
              <w:t> </w:t>
            </w:r>
          </w:p>
          <w:p w14:paraId="6416550B"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Quarterly </w:t>
            </w:r>
            <w:r w:rsidRPr="00394923">
              <w:rPr>
                <w:rStyle w:val="eop"/>
                <w:rFonts w:ascii="Calibri" w:hAnsi="Calibri" w:cs="Calibri"/>
                <w:sz w:val="19"/>
                <w:szCs w:val="19"/>
              </w:rPr>
              <w:t> </w:t>
            </w:r>
          </w:p>
          <w:p w14:paraId="47C96568"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Annually/Bi-Annually</w:t>
            </w:r>
            <w:r w:rsidRPr="00394923">
              <w:rPr>
                <w:rStyle w:val="eop"/>
                <w:rFonts w:ascii="Calibri" w:hAnsi="Calibri" w:cs="Calibri"/>
                <w:sz w:val="19"/>
                <w:szCs w:val="19"/>
              </w:rPr>
              <w:t> </w:t>
            </w:r>
          </w:p>
          <w:p w14:paraId="14441B87"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13E0CE3B"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Medium Add In BI</w:t>
            </w:r>
            <w:r w:rsidRPr="00394923">
              <w:rPr>
                <w:rStyle w:val="normaltextrun"/>
                <w:rFonts w:ascii="Calibri" w:hAnsi="Calibri" w:cs="Calibri"/>
                <w:sz w:val="19"/>
                <w:szCs w:val="19"/>
              </w:rPr>
              <w:t xml:space="preserve"> All content included in simple but increases to &lt;=5 data sets.  Access to medium conditional formatting (connect platform / excel default +customized client facts formatting, customized client color formatting, except in charts, client defined specific conditional format rules such as price segment)</w:t>
            </w:r>
            <w:r w:rsidRPr="00394923">
              <w:rPr>
                <w:rStyle w:val="eop"/>
                <w:rFonts w:ascii="Calibri" w:hAnsi="Calibri" w:cs="Calibri"/>
                <w:sz w:val="19"/>
                <w:szCs w:val="19"/>
              </w:rPr>
              <w:t> </w:t>
            </w:r>
          </w:p>
          <w:p w14:paraId="32546C26"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Monthly</w:t>
            </w:r>
            <w:r w:rsidRPr="00394923">
              <w:rPr>
                <w:rStyle w:val="eop"/>
                <w:rFonts w:ascii="Calibri" w:hAnsi="Calibri" w:cs="Calibri"/>
                <w:sz w:val="19"/>
                <w:szCs w:val="19"/>
              </w:rPr>
              <w:t> </w:t>
            </w:r>
          </w:p>
          <w:p w14:paraId="6BC5C8EA"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Weekly</w:t>
            </w:r>
            <w:r w:rsidRPr="00394923">
              <w:rPr>
                <w:rStyle w:val="eop"/>
                <w:rFonts w:ascii="Calibri" w:hAnsi="Calibri" w:cs="Calibri"/>
                <w:sz w:val="19"/>
                <w:szCs w:val="19"/>
              </w:rPr>
              <w:t> </w:t>
            </w:r>
          </w:p>
          <w:p w14:paraId="1DB9B46B"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Quarterly </w:t>
            </w:r>
            <w:r w:rsidRPr="00394923">
              <w:rPr>
                <w:rStyle w:val="eop"/>
                <w:rFonts w:ascii="Calibri" w:hAnsi="Calibri" w:cs="Calibri"/>
                <w:sz w:val="19"/>
                <w:szCs w:val="19"/>
              </w:rPr>
              <w:t> </w:t>
            </w:r>
          </w:p>
          <w:p w14:paraId="784B26A3"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Annually/Bi-Annually</w:t>
            </w:r>
            <w:r w:rsidRPr="00394923">
              <w:rPr>
                <w:rStyle w:val="eop"/>
                <w:rFonts w:ascii="Calibri" w:hAnsi="Calibri" w:cs="Calibri"/>
                <w:sz w:val="19"/>
                <w:szCs w:val="19"/>
              </w:rPr>
              <w:t> </w:t>
            </w:r>
          </w:p>
          <w:p w14:paraId="76163D23"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4E3466B8"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Complex Add In BI</w:t>
            </w:r>
            <w:r w:rsidRPr="00394923">
              <w:rPr>
                <w:rStyle w:val="normaltextrun"/>
                <w:rFonts w:ascii="Calibri" w:hAnsi="Calibri" w:cs="Calibri"/>
                <w:sz w:val="19"/>
                <w:szCs w:val="19"/>
              </w:rPr>
              <w:t xml:space="preserve"> - All content included in simple and medium but increases to  &lt;= 20 visuals(tables and/or charts) and &lt;= 100 product selection groups.  Access to medium conditional formatting (connect platform / excel default +customized client facts formatting, customized client color formatting, except in charts, client defined specific conditional format rules such as price segment)</w:t>
            </w:r>
            <w:r w:rsidRPr="00394923">
              <w:rPr>
                <w:rStyle w:val="eop"/>
                <w:rFonts w:ascii="Calibri" w:hAnsi="Calibri" w:cs="Calibri"/>
                <w:sz w:val="19"/>
                <w:szCs w:val="19"/>
              </w:rPr>
              <w:t> </w:t>
            </w:r>
          </w:p>
          <w:p w14:paraId="4B557630"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Monthly</w:t>
            </w:r>
            <w:r w:rsidRPr="00394923">
              <w:rPr>
                <w:rStyle w:val="eop"/>
                <w:rFonts w:ascii="Calibri" w:hAnsi="Calibri" w:cs="Calibri"/>
                <w:sz w:val="19"/>
                <w:szCs w:val="19"/>
              </w:rPr>
              <w:t> </w:t>
            </w:r>
          </w:p>
          <w:p w14:paraId="28A3E502"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lastRenderedPageBreak/>
              <w:t xml:space="preserve">Frequency of delivery: </w:t>
            </w:r>
            <w:r w:rsidRPr="00394923">
              <w:rPr>
                <w:rStyle w:val="normaltextrun"/>
                <w:rFonts w:ascii="Calibri" w:hAnsi="Calibri" w:cs="Calibri"/>
                <w:b/>
                <w:bCs/>
                <w:sz w:val="19"/>
                <w:szCs w:val="19"/>
              </w:rPr>
              <w:t>Weekly</w:t>
            </w:r>
            <w:r w:rsidRPr="00394923">
              <w:rPr>
                <w:rStyle w:val="eop"/>
                <w:rFonts w:ascii="Calibri" w:hAnsi="Calibri" w:cs="Calibri"/>
                <w:sz w:val="19"/>
                <w:szCs w:val="19"/>
              </w:rPr>
              <w:t> </w:t>
            </w:r>
          </w:p>
          <w:p w14:paraId="329541D6"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Quarterly </w:t>
            </w:r>
            <w:r w:rsidRPr="00394923">
              <w:rPr>
                <w:rStyle w:val="eop"/>
                <w:rFonts w:ascii="Calibri" w:hAnsi="Calibri" w:cs="Calibri"/>
                <w:sz w:val="19"/>
                <w:szCs w:val="19"/>
              </w:rPr>
              <w:t> </w:t>
            </w:r>
          </w:p>
          <w:p w14:paraId="230B8CDB"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Annually/Bi-Annually</w:t>
            </w:r>
            <w:r w:rsidRPr="00394923">
              <w:rPr>
                <w:rStyle w:val="eop"/>
                <w:rFonts w:ascii="Calibri" w:hAnsi="Calibri" w:cs="Calibri"/>
                <w:sz w:val="19"/>
                <w:szCs w:val="19"/>
              </w:rPr>
              <w:t> </w:t>
            </w:r>
          </w:p>
          <w:p w14:paraId="0D27666F"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3B915EA1"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If above is exceeded it will need to be split or priced as 2 or more reports</w:t>
            </w:r>
            <w:r w:rsidRPr="00394923">
              <w:rPr>
                <w:rStyle w:val="eop"/>
                <w:rFonts w:ascii="Calibri" w:hAnsi="Calibri" w:cs="Calibri"/>
                <w:sz w:val="19"/>
                <w:szCs w:val="19"/>
              </w:rPr>
              <w:t> </w:t>
            </w:r>
          </w:p>
          <w:p w14:paraId="52E82A11" w14:textId="77777777" w:rsidR="000575BF" w:rsidRPr="00121FCD" w:rsidRDefault="000575BF" w:rsidP="009067B3">
            <w:pPr>
              <w:rPr>
                <w:rFonts w:ascii="Calibri" w:eastAsia="Calibri" w:hAnsi="Calibri" w:cs="Calibri"/>
                <w:color w:val="000000" w:themeColor="text1"/>
                <w:sz w:val="19"/>
                <w:szCs w:val="19"/>
              </w:rPr>
            </w:pPr>
            <w:r w:rsidRPr="00394923">
              <w:rPr>
                <w:rStyle w:val="scxw4041466"/>
                <w:rFonts w:ascii="Calibri" w:hAnsi="Calibri" w:cs="Calibri"/>
                <w:sz w:val="22"/>
                <w:szCs w:val="22"/>
              </w:rPr>
              <w:t> </w:t>
            </w:r>
            <w:r w:rsidRPr="00394923">
              <w:rPr>
                <w:rFonts w:ascii="Calibri" w:hAnsi="Calibri" w:cs="Calibri"/>
                <w:sz w:val="22"/>
                <w:szCs w:val="22"/>
              </w:rPr>
              <w:br/>
            </w:r>
            <w:r w:rsidRPr="00394923">
              <w:rPr>
                <w:rStyle w:val="eop"/>
                <w:rFonts w:ascii="Calibri" w:hAnsi="Calibri" w:cs="Calibri"/>
                <w:sz w:val="19"/>
                <w:szCs w:val="19"/>
              </w:rPr>
              <w:t> </w:t>
            </w: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FA2B760"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lastRenderedPageBreak/>
              <w:t> </w:t>
            </w:r>
          </w:p>
          <w:p w14:paraId="1061B89E"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0FF4379B"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2705DD3F"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27058C9C"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1AF00488"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04EA904E"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35AEAAF9"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08E1D380"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5A7B7C16"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4E5446BC" w14:textId="77777777" w:rsidR="000575BF" w:rsidRDefault="000575BF" w:rsidP="009067B3">
            <w:pPr>
              <w:pStyle w:val="paragraph"/>
              <w:spacing w:before="0" w:beforeAutospacing="0" w:after="0" w:afterAutospacing="0"/>
              <w:textAlignment w:val="baseline"/>
              <w:rPr>
                <w:rStyle w:val="normaltextrun"/>
                <w:rFonts w:ascii="Calibri" w:hAnsi="Calibri" w:cs="Calibri"/>
                <w:sz w:val="19"/>
                <w:szCs w:val="19"/>
              </w:rPr>
            </w:pPr>
          </w:p>
          <w:p w14:paraId="122A85F9" w14:textId="77777777" w:rsidR="000575BF" w:rsidRDefault="000575BF" w:rsidP="009067B3">
            <w:pPr>
              <w:pStyle w:val="paragraph"/>
              <w:spacing w:before="0" w:beforeAutospacing="0" w:after="0" w:afterAutospacing="0"/>
              <w:textAlignment w:val="baseline"/>
              <w:rPr>
                <w:rStyle w:val="normaltextrun"/>
                <w:rFonts w:ascii="Calibri" w:hAnsi="Calibri" w:cs="Calibri"/>
                <w:sz w:val="19"/>
                <w:szCs w:val="19"/>
              </w:rPr>
            </w:pPr>
          </w:p>
          <w:p w14:paraId="0462559C"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7 </w:t>
            </w:r>
            <w:r w:rsidRPr="00394923">
              <w:rPr>
                <w:rStyle w:val="eop"/>
                <w:rFonts w:ascii="Calibri" w:hAnsi="Calibri" w:cs="Calibri"/>
                <w:sz w:val="19"/>
                <w:szCs w:val="19"/>
              </w:rPr>
              <w:t> </w:t>
            </w:r>
          </w:p>
          <w:p w14:paraId="4B7B0555"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10</w:t>
            </w:r>
            <w:r w:rsidRPr="00394923">
              <w:rPr>
                <w:rStyle w:val="eop"/>
                <w:rFonts w:ascii="Calibri" w:hAnsi="Calibri" w:cs="Calibri"/>
                <w:sz w:val="19"/>
                <w:szCs w:val="19"/>
              </w:rPr>
              <w:t> </w:t>
            </w:r>
          </w:p>
          <w:p w14:paraId="4988688B"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6</w:t>
            </w:r>
            <w:r w:rsidRPr="00394923">
              <w:rPr>
                <w:rStyle w:val="eop"/>
                <w:rFonts w:ascii="Calibri" w:hAnsi="Calibri" w:cs="Calibri"/>
                <w:sz w:val="19"/>
                <w:szCs w:val="19"/>
              </w:rPr>
              <w:t> </w:t>
            </w:r>
          </w:p>
          <w:p w14:paraId="111F6E19"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6</w:t>
            </w:r>
            <w:r w:rsidRPr="00394923">
              <w:rPr>
                <w:rStyle w:val="eop"/>
                <w:rFonts w:ascii="Calibri" w:hAnsi="Calibri" w:cs="Calibri"/>
                <w:sz w:val="19"/>
                <w:szCs w:val="19"/>
              </w:rPr>
              <w:t> </w:t>
            </w:r>
          </w:p>
          <w:p w14:paraId="7DCF6123"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17CE746D"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6655450C"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7046DA30"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692D54CD"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0B1B35EF"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2DF0D629"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r w:rsidRPr="00394923">
              <w:rPr>
                <w:rStyle w:val="normaltextrun"/>
                <w:rFonts w:ascii="Calibri" w:hAnsi="Calibri" w:cs="Calibri"/>
                <w:sz w:val="19"/>
                <w:szCs w:val="19"/>
              </w:rPr>
              <w:t>11</w:t>
            </w:r>
            <w:r w:rsidRPr="00394923">
              <w:rPr>
                <w:rStyle w:val="eop"/>
                <w:rFonts w:ascii="Calibri" w:hAnsi="Calibri" w:cs="Calibri"/>
                <w:sz w:val="19"/>
                <w:szCs w:val="19"/>
              </w:rPr>
              <w:t> </w:t>
            </w:r>
          </w:p>
          <w:p w14:paraId="0B54AF8D"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16</w:t>
            </w:r>
            <w:r w:rsidRPr="00394923">
              <w:rPr>
                <w:rStyle w:val="eop"/>
                <w:rFonts w:ascii="Calibri" w:hAnsi="Calibri" w:cs="Calibri"/>
                <w:sz w:val="19"/>
                <w:szCs w:val="19"/>
              </w:rPr>
              <w:t> </w:t>
            </w:r>
          </w:p>
          <w:p w14:paraId="4ADF60BB"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10</w:t>
            </w:r>
            <w:r w:rsidRPr="00394923">
              <w:rPr>
                <w:rStyle w:val="eop"/>
                <w:rFonts w:ascii="Calibri" w:hAnsi="Calibri" w:cs="Calibri"/>
                <w:sz w:val="19"/>
                <w:szCs w:val="19"/>
              </w:rPr>
              <w:t> </w:t>
            </w:r>
          </w:p>
          <w:p w14:paraId="768EBBB9"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9</w:t>
            </w:r>
            <w:r w:rsidRPr="00394923">
              <w:rPr>
                <w:rStyle w:val="eop"/>
                <w:rFonts w:ascii="Calibri" w:hAnsi="Calibri" w:cs="Calibri"/>
                <w:sz w:val="19"/>
                <w:szCs w:val="19"/>
              </w:rPr>
              <w:t> </w:t>
            </w:r>
          </w:p>
          <w:p w14:paraId="5CC4A795"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7F5DF73C"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52E2BF84"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5FDA1B92"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4D608A1A"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0B9EEE07"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6B1E2934"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7F1FA599"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19</w:t>
            </w:r>
            <w:r w:rsidRPr="00394923">
              <w:rPr>
                <w:rStyle w:val="eop"/>
                <w:rFonts w:ascii="Calibri" w:hAnsi="Calibri" w:cs="Calibri"/>
                <w:sz w:val="19"/>
                <w:szCs w:val="19"/>
              </w:rPr>
              <w:t> </w:t>
            </w:r>
          </w:p>
          <w:p w14:paraId="7C20EC91"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lastRenderedPageBreak/>
              <w:t>28</w:t>
            </w:r>
            <w:r w:rsidRPr="00394923">
              <w:rPr>
                <w:rStyle w:val="eop"/>
                <w:rFonts w:ascii="Calibri" w:hAnsi="Calibri" w:cs="Calibri"/>
                <w:sz w:val="19"/>
                <w:szCs w:val="19"/>
              </w:rPr>
              <w:t> </w:t>
            </w:r>
          </w:p>
          <w:p w14:paraId="16207EF9"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17</w:t>
            </w:r>
            <w:r w:rsidRPr="00394923">
              <w:rPr>
                <w:rStyle w:val="eop"/>
                <w:rFonts w:ascii="Calibri" w:hAnsi="Calibri" w:cs="Calibri"/>
                <w:sz w:val="19"/>
                <w:szCs w:val="19"/>
              </w:rPr>
              <w:t> </w:t>
            </w:r>
          </w:p>
          <w:p w14:paraId="77B3D984"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15</w:t>
            </w:r>
            <w:r w:rsidRPr="00394923">
              <w:rPr>
                <w:rStyle w:val="eop"/>
                <w:rFonts w:ascii="Calibri" w:hAnsi="Calibri" w:cs="Calibri"/>
                <w:sz w:val="19"/>
                <w:szCs w:val="19"/>
              </w:rPr>
              <w:t> </w:t>
            </w:r>
          </w:p>
          <w:p w14:paraId="49AC8C99" w14:textId="77777777" w:rsidR="000575BF" w:rsidRDefault="000575BF" w:rsidP="009067B3">
            <w:pPr>
              <w:rPr>
                <w:rFonts w:ascii="Calibri" w:eastAsia="Calibri" w:hAnsi="Calibri" w:cs="Calibri"/>
                <w:sz w:val="19"/>
                <w:szCs w:val="19"/>
              </w:rPr>
            </w:pPr>
            <w:r w:rsidRPr="00394923">
              <w:rPr>
                <w:rStyle w:val="eop"/>
                <w:rFonts w:ascii="Calibri" w:hAnsi="Calibri" w:cs="Calibri"/>
                <w:sz w:val="19"/>
                <w:szCs w:val="19"/>
              </w:rPr>
              <w:t> </w:t>
            </w:r>
          </w:p>
        </w:tc>
      </w:tr>
      <w:tr w:rsidR="000575BF" w14:paraId="10D484BC" w14:textId="77777777" w:rsidTr="009067B3">
        <w:trPr>
          <w:trHeight w:val="300"/>
        </w:trPr>
        <w:tc>
          <w:tcPr>
            <w:tcW w:w="233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76CF2F" w14:textId="77777777" w:rsidR="000575BF" w:rsidRPr="00121FCD" w:rsidRDefault="000575BF" w:rsidP="009067B3">
            <w:pPr>
              <w:spacing w:line="276" w:lineRule="auto"/>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lastRenderedPageBreak/>
              <w:t>Business Intelligence:</w:t>
            </w:r>
          </w:p>
          <w:p w14:paraId="0CF72481" w14:textId="77777777" w:rsidR="000575BF" w:rsidRPr="00121FCD" w:rsidRDefault="000575BF" w:rsidP="009067B3">
            <w:pPr>
              <w:spacing w:line="276" w:lineRule="auto"/>
              <w:rPr>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Configured Discover Add In BI Service</w:t>
            </w:r>
          </w:p>
        </w:tc>
        <w:tc>
          <w:tcPr>
            <w:tcW w:w="64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402808" w14:textId="77777777" w:rsidR="000575BF" w:rsidRPr="00121FCD" w:rsidRDefault="000575BF" w:rsidP="009067B3">
            <w:pPr>
              <w:spacing w:line="276" w:lineRule="auto"/>
              <w:rPr>
                <w:rFonts w:ascii="Calibri" w:eastAsia="Calibri" w:hAnsi="Calibri" w:cs="Calibri"/>
                <w:color w:val="000000" w:themeColor="text1"/>
                <w:sz w:val="19"/>
                <w:szCs w:val="19"/>
                <w:highlight w:val="yellow"/>
              </w:rPr>
            </w:pPr>
            <w:r w:rsidRPr="00121FCD">
              <w:rPr>
                <w:rFonts w:ascii="Calibri" w:eastAsia="Calibri" w:hAnsi="Calibri" w:cs="Calibri"/>
                <w:b/>
                <w:bCs/>
                <w:color w:val="000000" w:themeColor="text1"/>
                <w:sz w:val="19"/>
                <w:szCs w:val="19"/>
              </w:rPr>
              <w:t xml:space="preserve">Definition: </w:t>
            </w:r>
            <w:r w:rsidRPr="00121FCD">
              <w:rPr>
                <w:rFonts w:ascii="Calibri" w:eastAsia="Calibri" w:hAnsi="Calibri" w:cs="Calibri"/>
                <w:color w:val="000000" w:themeColor="text1"/>
                <w:sz w:val="19"/>
                <w:szCs w:val="19"/>
              </w:rPr>
              <w:t xml:space="preserve">NIQ to design and build client BI in Excel using the Connect Platform XLA or other Connect platform data sources. This is a tailored offering with NIQ owning the core data creation and delivery. Output to client is in Excel only. The complexity of a BI delivery will be based on the sum of the inputs going into it as they will have a multiplying effect on the size of the delivery. </w:t>
            </w:r>
          </w:p>
          <w:p w14:paraId="384C731A" w14:textId="77777777" w:rsidR="000575BF" w:rsidRPr="00121FCD" w:rsidRDefault="000575BF" w:rsidP="009067B3">
            <w:pPr>
              <w:rPr>
                <w:rFonts w:ascii="Calibri" w:eastAsia="Calibri" w:hAnsi="Calibri" w:cs="Calibri"/>
                <w:b/>
                <w:bCs/>
                <w:color w:val="000000" w:themeColor="text1"/>
                <w:sz w:val="19"/>
                <w:szCs w:val="19"/>
              </w:rPr>
            </w:pPr>
          </w:p>
          <w:p w14:paraId="67E88F20" w14:textId="77777777" w:rsidR="000575BF" w:rsidRPr="00121FCD" w:rsidRDefault="000575BF" w:rsidP="009067B3">
            <w:pPr>
              <w:spacing w:after="160" w:line="259" w:lineRule="auto"/>
              <w:rPr>
                <w:rStyle w:val="font71"/>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t>Simple Configured BI</w:t>
            </w:r>
            <w:r w:rsidRPr="00121FCD">
              <w:rPr>
                <w:rFonts w:ascii="Calibri" w:eastAsia="Calibri" w:hAnsi="Calibri" w:cs="Calibri"/>
                <w:color w:val="000000" w:themeColor="text1"/>
                <w:sz w:val="19"/>
                <w:szCs w:val="19"/>
              </w:rPr>
              <w:t>-</w:t>
            </w:r>
            <w:r w:rsidRPr="00121FCD">
              <w:rPr>
                <w:rStyle w:val="font71"/>
                <w:rFonts w:ascii="Calibri" w:eastAsia="Calibri" w:hAnsi="Calibri" w:cs="Calibri"/>
                <w:color w:val="000000" w:themeColor="text1"/>
                <w:sz w:val="19"/>
                <w:szCs w:val="19"/>
              </w:rPr>
              <w:t xml:space="preserve"> 1</w:t>
            </w:r>
            <w:r w:rsidRPr="00121FCD">
              <w:rPr>
                <w:rFonts w:ascii="Calibri" w:eastAsia="Calibri" w:hAnsi="Calibri" w:cs="Calibri"/>
                <w:color w:val="000000" w:themeColor="text1"/>
                <w:sz w:val="19"/>
                <w:szCs w:val="19"/>
              </w:rPr>
              <w:t xml:space="preserve"> datasets, </w:t>
            </w:r>
            <w:r w:rsidRPr="00121FCD">
              <w:rPr>
                <w:rStyle w:val="font71"/>
                <w:rFonts w:ascii="Calibri" w:eastAsia="Calibri" w:hAnsi="Calibri" w:cs="Calibri"/>
                <w:color w:val="000000" w:themeColor="text1"/>
                <w:sz w:val="19"/>
                <w:szCs w:val="19"/>
              </w:rPr>
              <w:t xml:space="preserve">&lt;= </w:t>
            </w:r>
            <w:r w:rsidRPr="00121FCD">
              <w:rPr>
                <w:rFonts w:ascii="Calibri" w:eastAsia="Calibri" w:hAnsi="Calibri" w:cs="Calibri"/>
                <w:color w:val="000000" w:themeColor="text1"/>
                <w:sz w:val="19"/>
                <w:szCs w:val="19"/>
              </w:rPr>
              <w:t xml:space="preserve">5 visuals (tables and / or charts), </w:t>
            </w:r>
            <w:r w:rsidRPr="00121FCD">
              <w:rPr>
                <w:rStyle w:val="font71"/>
                <w:rFonts w:ascii="Calibri" w:eastAsia="Calibri" w:hAnsi="Calibri" w:cs="Calibri"/>
                <w:color w:val="000000" w:themeColor="text1"/>
                <w:sz w:val="19"/>
                <w:szCs w:val="19"/>
              </w:rPr>
              <w:t xml:space="preserve"> &lt;= 50 product group selections. Limited advanced data selector options available(&lt;=20 sums, market difference, share to base, ranking, custom expression). Access to medium conditional formatting (connect platform/ excel  default +customized client facts formatting, customized client color formatting, except in charts, client defined specific conditional format rules such as price segment)</w:t>
            </w:r>
          </w:p>
          <w:p w14:paraId="5FC7AF51" w14:textId="77777777" w:rsidR="000575BF" w:rsidRPr="00121FCD" w:rsidRDefault="000575BF" w:rsidP="009067B3">
            <w:pPr>
              <w:spacing w:line="259" w:lineRule="auto"/>
              <w:rPr>
                <w:rFonts w:eastAsiaTheme="minorEastAsia"/>
                <w:color w:val="000000" w:themeColor="text1"/>
                <w:sz w:val="19"/>
                <w:szCs w:val="19"/>
              </w:rPr>
            </w:pPr>
          </w:p>
          <w:p w14:paraId="0A9D9776"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eastAsiaTheme="minorEastAsia"/>
                <w:color w:val="000000" w:themeColor="text1"/>
                <w:sz w:val="19"/>
                <w:szCs w:val="19"/>
              </w:rPr>
              <w:t xml:space="preserve">Frequency of delivery: </w:t>
            </w:r>
            <w:r w:rsidRPr="00121FCD">
              <w:rPr>
                <w:rFonts w:eastAsiaTheme="minorEastAsia"/>
                <w:b/>
                <w:bCs/>
                <w:color w:val="000000" w:themeColor="text1"/>
                <w:sz w:val="19"/>
                <w:szCs w:val="19"/>
              </w:rPr>
              <w:t>Monthly</w:t>
            </w:r>
          </w:p>
          <w:p w14:paraId="5AC845F5"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Weekly</w:t>
            </w:r>
          </w:p>
          <w:p w14:paraId="5030BBC4"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 xml:space="preserve">Quarterly </w:t>
            </w:r>
          </w:p>
          <w:p w14:paraId="78A04064" w14:textId="77777777" w:rsidR="000575BF" w:rsidRPr="00121FCD" w:rsidRDefault="000575BF" w:rsidP="009067B3">
            <w:pPr>
              <w:spacing w:line="259" w:lineRule="auto"/>
              <w:rPr>
                <w:rStyle w:val="font71"/>
                <w:rFonts w:ascii="Calibri" w:eastAsia="Calibri" w:hAnsi="Calibri" w:cs="Calibri"/>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Annually/Bi-Annually</w:t>
            </w:r>
          </w:p>
          <w:p w14:paraId="36D335A3" w14:textId="77777777" w:rsidR="000575BF" w:rsidRPr="00121FCD" w:rsidRDefault="000575BF" w:rsidP="009067B3">
            <w:pPr>
              <w:rPr>
                <w:rStyle w:val="font71"/>
                <w:rFonts w:ascii="Calibri" w:eastAsia="Calibri" w:hAnsi="Calibri" w:cs="Calibri"/>
                <w:color w:val="000000" w:themeColor="text1"/>
                <w:sz w:val="19"/>
                <w:szCs w:val="19"/>
              </w:rPr>
            </w:pPr>
          </w:p>
          <w:p w14:paraId="5FBD8B0D" w14:textId="77777777" w:rsidR="000575BF" w:rsidRPr="00121FCD" w:rsidRDefault="000575BF" w:rsidP="009067B3">
            <w:pPr>
              <w:spacing w:line="259" w:lineRule="auto"/>
              <w:rPr>
                <w:rStyle w:val="font71"/>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t>Medium Configured BI</w:t>
            </w:r>
            <w:r w:rsidRPr="00121FCD">
              <w:rPr>
                <w:rFonts w:ascii="Calibri" w:eastAsia="Calibri" w:hAnsi="Calibri" w:cs="Calibri"/>
                <w:color w:val="000000" w:themeColor="text1"/>
                <w:sz w:val="19"/>
                <w:szCs w:val="19"/>
              </w:rPr>
              <w:t>-</w:t>
            </w:r>
            <w:r w:rsidRPr="00121FCD">
              <w:rPr>
                <w:rStyle w:val="font71"/>
                <w:rFonts w:ascii="Calibri" w:eastAsia="Calibri" w:hAnsi="Calibri" w:cs="Calibri"/>
                <w:color w:val="000000" w:themeColor="text1"/>
                <w:sz w:val="19"/>
                <w:szCs w:val="19"/>
              </w:rPr>
              <w:t xml:space="preserve"> All content included in simple but with increases to &lt;= 5 datasets, &lt;= 20 visuals(tables and/or charts).</w:t>
            </w:r>
          </w:p>
          <w:p w14:paraId="058C4D97" w14:textId="77777777" w:rsidR="000575BF" w:rsidRPr="00121FCD" w:rsidRDefault="000575BF" w:rsidP="009067B3">
            <w:pPr>
              <w:spacing w:line="259" w:lineRule="auto"/>
              <w:rPr>
                <w:rFonts w:eastAsiaTheme="minorEastAsia"/>
                <w:color w:val="000000" w:themeColor="text1"/>
                <w:sz w:val="19"/>
                <w:szCs w:val="19"/>
              </w:rPr>
            </w:pPr>
          </w:p>
          <w:p w14:paraId="7289417D"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eastAsiaTheme="minorEastAsia"/>
                <w:color w:val="000000" w:themeColor="text1"/>
                <w:sz w:val="19"/>
                <w:szCs w:val="19"/>
              </w:rPr>
              <w:t xml:space="preserve">Frequency of delivery: </w:t>
            </w:r>
            <w:r w:rsidRPr="00121FCD">
              <w:rPr>
                <w:rFonts w:eastAsiaTheme="minorEastAsia"/>
                <w:b/>
                <w:bCs/>
                <w:color w:val="000000" w:themeColor="text1"/>
                <w:sz w:val="19"/>
                <w:szCs w:val="19"/>
              </w:rPr>
              <w:t>Monthly</w:t>
            </w:r>
          </w:p>
          <w:p w14:paraId="16A25BFD"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Weekly</w:t>
            </w:r>
          </w:p>
          <w:p w14:paraId="6DAFAAE3"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 xml:space="preserve">Quarterly </w:t>
            </w:r>
          </w:p>
          <w:p w14:paraId="073BA63A"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Annually/Bi-Annually</w:t>
            </w:r>
          </w:p>
          <w:p w14:paraId="1664B7F2" w14:textId="77777777" w:rsidR="000575BF" w:rsidRPr="00121FCD" w:rsidRDefault="000575BF" w:rsidP="009067B3">
            <w:pPr>
              <w:spacing w:line="259" w:lineRule="auto"/>
              <w:rPr>
                <w:rFonts w:ascii="Calibri" w:eastAsia="Calibri" w:hAnsi="Calibri" w:cs="Calibri"/>
                <w:b/>
                <w:bCs/>
                <w:color w:val="000000" w:themeColor="text1"/>
                <w:sz w:val="19"/>
                <w:szCs w:val="19"/>
              </w:rPr>
            </w:pPr>
          </w:p>
          <w:p w14:paraId="30F16D39" w14:textId="77777777" w:rsidR="000575BF" w:rsidRPr="00121FCD" w:rsidRDefault="000575BF" w:rsidP="009067B3">
            <w:pPr>
              <w:spacing w:line="259" w:lineRule="auto"/>
              <w:rPr>
                <w:rStyle w:val="font71"/>
                <w:rFonts w:ascii="Calibri" w:eastAsia="Calibri" w:hAnsi="Calibri" w:cs="Calibri"/>
                <w:color w:val="000000" w:themeColor="text1"/>
                <w:sz w:val="19"/>
                <w:szCs w:val="19"/>
              </w:rPr>
            </w:pPr>
          </w:p>
          <w:p w14:paraId="38F7E0ED" w14:textId="77777777" w:rsidR="000575BF" w:rsidRPr="00121FCD" w:rsidRDefault="000575BF" w:rsidP="009067B3">
            <w:pPr>
              <w:spacing w:line="259" w:lineRule="auto"/>
              <w:rPr>
                <w:rStyle w:val="font71"/>
                <w:rFonts w:ascii="Calibri" w:eastAsia="Calibri" w:hAnsi="Calibri" w:cs="Calibri"/>
                <w:color w:val="000000" w:themeColor="text1"/>
                <w:sz w:val="19"/>
                <w:szCs w:val="19"/>
              </w:rPr>
            </w:pPr>
            <w:r w:rsidRPr="00121FCD">
              <w:rPr>
                <w:rFonts w:ascii="Calibri" w:eastAsia="Calibri" w:hAnsi="Calibri" w:cs="Calibri"/>
                <w:b/>
                <w:bCs/>
                <w:color w:val="000000" w:themeColor="text1"/>
                <w:sz w:val="19"/>
                <w:szCs w:val="19"/>
              </w:rPr>
              <w:t>Complex Configured BI</w:t>
            </w:r>
            <w:r w:rsidRPr="00121FCD">
              <w:rPr>
                <w:rFonts w:ascii="Calibri" w:eastAsia="Calibri" w:hAnsi="Calibri" w:cs="Calibri"/>
                <w:color w:val="000000" w:themeColor="text1"/>
                <w:sz w:val="19"/>
                <w:szCs w:val="19"/>
              </w:rPr>
              <w:t>-</w:t>
            </w:r>
            <w:r w:rsidRPr="00121FCD">
              <w:rPr>
                <w:rStyle w:val="font71"/>
                <w:rFonts w:ascii="Calibri" w:eastAsia="Calibri" w:hAnsi="Calibri" w:cs="Calibri"/>
                <w:color w:val="000000" w:themeColor="text1"/>
                <w:sz w:val="19"/>
                <w:szCs w:val="19"/>
              </w:rPr>
              <w:t xml:space="preserve"> All content included in medium but with increases to &lt;=20 datasets, &lt;=50 visuals(tables and/or charts), and &lt;=100 product group selection groups. Personal characteristics available.</w:t>
            </w:r>
          </w:p>
          <w:p w14:paraId="187CA6F0"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eastAsiaTheme="minorEastAsia"/>
                <w:color w:val="000000" w:themeColor="text1"/>
                <w:sz w:val="19"/>
                <w:szCs w:val="19"/>
              </w:rPr>
              <w:t xml:space="preserve">Frequency of delivery: </w:t>
            </w:r>
            <w:r w:rsidRPr="00121FCD">
              <w:rPr>
                <w:rFonts w:eastAsiaTheme="minorEastAsia"/>
                <w:b/>
                <w:bCs/>
                <w:color w:val="000000" w:themeColor="text1"/>
                <w:sz w:val="19"/>
                <w:szCs w:val="19"/>
              </w:rPr>
              <w:t>Monthly</w:t>
            </w:r>
          </w:p>
          <w:p w14:paraId="011CF991"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Weekly</w:t>
            </w:r>
          </w:p>
          <w:p w14:paraId="4F9EE1E1"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 xml:space="preserve">Quarterly </w:t>
            </w:r>
          </w:p>
          <w:p w14:paraId="1D4C430B" w14:textId="77777777" w:rsidR="000575BF" w:rsidRPr="00121FCD" w:rsidRDefault="000575BF" w:rsidP="009067B3">
            <w:pPr>
              <w:spacing w:line="259" w:lineRule="auto"/>
              <w:rPr>
                <w:rFonts w:ascii="Calibri" w:eastAsia="Calibri" w:hAnsi="Calibri" w:cs="Calibri"/>
                <w:b/>
                <w:bCs/>
                <w:color w:val="000000" w:themeColor="text1"/>
                <w:sz w:val="19"/>
                <w:szCs w:val="19"/>
              </w:rPr>
            </w:pPr>
            <w:r w:rsidRPr="00121FCD">
              <w:rPr>
                <w:rFonts w:ascii="Calibri" w:eastAsia="Calibri" w:hAnsi="Calibri" w:cs="Calibri"/>
                <w:color w:val="000000" w:themeColor="text1"/>
                <w:sz w:val="19"/>
                <w:szCs w:val="19"/>
              </w:rPr>
              <w:t xml:space="preserve">Frequency of delivery: </w:t>
            </w:r>
            <w:r w:rsidRPr="00121FCD">
              <w:rPr>
                <w:rFonts w:ascii="Calibri" w:eastAsia="Calibri" w:hAnsi="Calibri" w:cs="Calibri"/>
                <w:b/>
                <w:bCs/>
                <w:color w:val="000000" w:themeColor="text1"/>
                <w:sz w:val="19"/>
                <w:szCs w:val="19"/>
              </w:rPr>
              <w:t>Annually/Bi-Annually</w:t>
            </w:r>
          </w:p>
          <w:p w14:paraId="11B4B4D2" w14:textId="77777777" w:rsidR="000575BF" w:rsidRPr="00121FCD" w:rsidRDefault="000575BF" w:rsidP="009067B3">
            <w:pPr>
              <w:spacing w:line="259" w:lineRule="auto"/>
              <w:rPr>
                <w:rStyle w:val="font71"/>
                <w:rFonts w:ascii="Calibri" w:eastAsia="Calibri" w:hAnsi="Calibri" w:cs="Calibri"/>
                <w:color w:val="000000" w:themeColor="text1"/>
                <w:sz w:val="19"/>
                <w:szCs w:val="19"/>
              </w:rPr>
            </w:pPr>
          </w:p>
          <w:p w14:paraId="5C899C20" w14:textId="77777777" w:rsidR="000575BF" w:rsidRPr="00121FCD" w:rsidRDefault="000575BF" w:rsidP="009067B3">
            <w:pPr>
              <w:spacing w:after="160" w:line="259" w:lineRule="auto"/>
              <w:rPr>
                <w:rFonts w:ascii="Calibri" w:eastAsia="Calibri" w:hAnsi="Calibri" w:cs="Calibri"/>
                <w:b/>
                <w:bCs/>
                <w:color w:val="000000" w:themeColor="text1"/>
                <w:sz w:val="19"/>
                <w:szCs w:val="19"/>
              </w:rPr>
            </w:pPr>
            <w:r w:rsidRPr="00121FCD">
              <w:rPr>
                <w:rStyle w:val="font71"/>
                <w:rFonts w:ascii="Calibri" w:eastAsia="Calibri" w:hAnsi="Calibri" w:cs="Calibri"/>
                <w:b/>
                <w:bCs/>
                <w:color w:val="000000" w:themeColor="text1"/>
                <w:sz w:val="19"/>
                <w:szCs w:val="19"/>
              </w:rPr>
              <w:t>If above is exceeded it will need to be split or priced as 2 or more reports</w:t>
            </w:r>
          </w:p>
          <w:p w14:paraId="26376E8A" w14:textId="77777777" w:rsidR="000575BF" w:rsidRPr="00121FCD" w:rsidRDefault="000575BF" w:rsidP="009067B3">
            <w:pPr>
              <w:spacing w:line="276" w:lineRule="auto"/>
              <w:rPr>
                <w:rFonts w:ascii="Calibri" w:eastAsia="Calibri" w:hAnsi="Calibri" w:cs="Calibri"/>
                <w:color w:val="000000" w:themeColor="text1"/>
                <w:sz w:val="19"/>
                <w:szCs w:val="19"/>
              </w:rPr>
            </w:pPr>
          </w:p>
        </w:tc>
        <w:tc>
          <w:tcPr>
            <w:tcW w:w="14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79861BA" w14:textId="77777777" w:rsidR="000575BF" w:rsidRDefault="000575BF" w:rsidP="009067B3">
            <w:pPr>
              <w:spacing w:line="276" w:lineRule="auto"/>
              <w:rPr>
                <w:rFonts w:ascii="Calibri" w:eastAsia="Calibri" w:hAnsi="Calibri" w:cs="Calibri"/>
                <w:sz w:val="19"/>
                <w:szCs w:val="19"/>
              </w:rPr>
            </w:pPr>
          </w:p>
          <w:p w14:paraId="6BE9DBE2" w14:textId="77777777" w:rsidR="000575BF" w:rsidRDefault="000575BF" w:rsidP="009067B3">
            <w:pPr>
              <w:spacing w:line="276" w:lineRule="auto"/>
              <w:rPr>
                <w:rFonts w:ascii="Calibri" w:eastAsia="Calibri" w:hAnsi="Calibri" w:cs="Calibri"/>
                <w:sz w:val="19"/>
                <w:szCs w:val="19"/>
              </w:rPr>
            </w:pPr>
          </w:p>
          <w:p w14:paraId="05A5599A" w14:textId="77777777" w:rsidR="000575BF" w:rsidRDefault="000575BF" w:rsidP="009067B3">
            <w:pPr>
              <w:spacing w:line="276" w:lineRule="auto"/>
              <w:rPr>
                <w:rFonts w:ascii="Calibri" w:eastAsia="Calibri" w:hAnsi="Calibri" w:cs="Calibri"/>
                <w:sz w:val="19"/>
                <w:szCs w:val="19"/>
              </w:rPr>
            </w:pPr>
          </w:p>
          <w:p w14:paraId="336B1D06" w14:textId="77777777" w:rsidR="000575BF" w:rsidRDefault="000575BF" w:rsidP="009067B3">
            <w:pPr>
              <w:spacing w:line="276" w:lineRule="auto"/>
              <w:rPr>
                <w:rFonts w:ascii="Calibri" w:eastAsia="Calibri" w:hAnsi="Calibri" w:cs="Calibri"/>
                <w:sz w:val="19"/>
                <w:szCs w:val="19"/>
              </w:rPr>
            </w:pPr>
          </w:p>
          <w:p w14:paraId="2F452BDF" w14:textId="77777777" w:rsidR="000575BF" w:rsidRDefault="000575BF" w:rsidP="009067B3">
            <w:pPr>
              <w:spacing w:line="276" w:lineRule="auto"/>
              <w:rPr>
                <w:rFonts w:ascii="Calibri" w:eastAsia="Calibri" w:hAnsi="Calibri" w:cs="Calibri"/>
                <w:sz w:val="19"/>
                <w:szCs w:val="19"/>
              </w:rPr>
            </w:pPr>
          </w:p>
          <w:p w14:paraId="0BB0E8CD" w14:textId="77777777" w:rsidR="000575BF" w:rsidRDefault="000575BF" w:rsidP="009067B3">
            <w:pPr>
              <w:spacing w:line="276" w:lineRule="auto"/>
              <w:rPr>
                <w:rFonts w:ascii="Calibri" w:eastAsia="Calibri" w:hAnsi="Calibri" w:cs="Calibri"/>
                <w:sz w:val="19"/>
                <w:szCs w:val="19"/>
              </w:rPr>
            </w:pPr>
          </w:p>
          <w:p w14:paraId="1CDFAB56" w14:textId="77777777" w:rsidR="000575BF" w:rsidRDefault="000575BF" w:rsidP="009067B3">
            <w:pPr>
              <w:spacing w:line="276" w:lineRule="auto"/>
              <w:rPr>
                <w:rFonts w:ascii="Calibri" w:eastAsia="Calibri" w:hAnsi="Calibri" w:cs="Calibri"/>
                <w:sz w:val="19"/>
                <w:szCs w:val="19"/>
              </w:rPr>
            </w:pPr>
          </w:p>
          <w:p w14:paraId="4BBCB1D2" w14:textId="77777777" w:rsidR="000575BF" w:rsidRDefault="000575BF" w:rsidP="009067B3">
            <w:pPr>
              <w:spacing w:line="276" w:lineRule="auto"/>
              <w:rPr>
                <w:rFonts w:ascii="Calibri" w:eastAsia="Calibri" w:hAnsi="Calibri" w:cs="Calibri"/>
                <w:sz w:val="19"/>
                <w:szCs w:val="19"/>
              </w:rPr>
            </w:pPr>
          </w:p>
          <w:p w14:paraId="20FEAC3E" w14:textId="77777777" w:rsidR="000575BF" w:rsidRDefault="000575BF" w:rsidP="009067B3">
            <w:pPr>
              <w:spacing w:line="276" w:lineRule="auto"/>
              <w:rPr>
                <w:rFonts w:ascii="Calibri" w:eastAsia="Calibri" w:hAnsi="Calibri" w:cs="Calibri"/>
                <w:sz w:val="19"/>
                <w:szCs w:val="19"/>
              </w:rPr>
            </w:pPr>
          </w:p>
          <w:p w14:paraId="65229007" w14:textId="77777777" w:rsidR="000575BF" w:rsidRDefault="000575BF" w:rsidP="009067B3">
            <w:pPr>
              <w:spacing w:line="276" w:lineRule="auto"/>
              <w:rPr>
                <w:rFonts w:ascii="Calibri" w:eastAsia="Calibri" w:hAnsi="Calibri" w:cs="Calibri"/>
                <w:sz w:val="19"/>
                <w:szCs w:val="19"/>
              </w:rPr>
            </w:pPr>
          </w:p>
          <w:p w14:paraId="79FC3DA6" w14:textId="77777777" w:rsidR="000575BF" w:rsidRDefault="000575BF" w:rsidP="009067B3">
            <w:pPr>
              <w:spacing w:line="276" w:lineRule="auto"/>
              <w:rPr>
                <w:rFonts w:ascii="Calibri" w:eastAsia="Calibri" w:hAnsi="Calibri" w:cs="Calibri"/>
                <w:sz w:val="19"/>
                <w:szCs w:val="19"/>
              </w:rPr>
            </w:pPr>
          </w:p>
          <w:p w14:paraId="5CD5F2BA" w14:textId="77777777" w:rsidR="000575BF" w:rsidRDefault="000575BF" w:rsidP="009067B3">
            <w:pPr>
              <w:spacing w:line="276" w:lineRule="auto"/>
              <w:rPr>
                <w:rFonts w:ascii="Calibri" w:eastAsia="Calibri" w:hAnsi="Calibri" w:cs="Calibri"/>
                <w:sz w:val="19"/>
                <w:szCs w:val="19"/>
              </w:rPr>
            </w:pPr>
          </w:p>
          <w:p w14:paraId="16CDB94B" w14:textId="77777777" w:rsidR="000575BF" w:rsidRDefault="000575BF" w:rsidP="009067B3">
            <w:pPr>
              <w:spacing w:line="276" w:lineRule="auto"/>
              <w:rPr>
                <w:rFonts w:ascii="Calibri" w:eastAsia="Calibri" w:hAnsi="Calibri" w:cs="Calibri"/>
                <w:sz w:val="19"/>
                <w:szCs w:val="19"/>
              </w:rPr>
            </w:pPr>
          </w:p>
          <w:p w14:paraId="6D4A1F0D" w14:textId="77777777" w:rsidR="000575BF" w:rsidRDefault="000575BF" w:rsidP="009067B3">
            <w:pPr>
              <w:spacing w:line="276" w:lineRule="auto"/>
              <w:rPr>
                <w:rFonts w:ascii="Calibri" w:eastAsia="Calibri" w:hAnsi="Calibri" w:cs="Calibri"/>
                <w:sz w:val="19"/>
                <w:szCs w:val="19"/>
              </w:rPr>
            </w:pPr>
          </w:p>
          <w:p w14:paraId="4F962763" w14:textId="77777777" w:rsidR="000575BF" w:rsidRDefault="000575BF" w:rsidP="009067B3">
            <w:pPr>
              <w:spacing w:line="276" w:lineRule="auto"/>
              <w:rPr>
                <w:rFonts w:ascii="Calibri" w:eastAsia="Calibri" w:hAnsi="Calibri" w:cs="Calibri"/>
                <w:sz w:val="19"/>
                <w:szCs w:val="19"/>
              </w:rPr>
            </w:pPr>
            <w:r w:rsidRPr="18149D4E">
              <w:rPr>
                <w:rFonts w:ascii="Calibri" w:eastAsia="Calibri" w:hAnsi="Calibri" w:cs="Calibri"/>
                <w:sz w:val="19"/>
                <w:szCs w:val="19"/>
              </w:rPr>
              <w:t>12</w:t>
            </w:r>
          </w:p>
          <w:p w14:paraId="4E71EFEF" w14:textId="77777777" w:rsidR="000575BF" w:rsidRDefault="000575BF" w:rsidP="009067B3">
            <w:pPr>
              <w:spacing w:line="276" w:lineRule="auto"/>
              <w:rPr>
                <w:rFonts w:ascii="Calibri" w:eastAsia="Calibri" w:hAnsi="Calibri" w:cs="Calibri"/>
                <w:sz w:val="19"/>
                <w:szCs w:val="19"/>
              </w:rPr>
            </w:pPr>
            <w:r w:rsidRPr="4B5983A2">
              <w:rPr>
                <w:rFonts w:ascii="Calibri" w:eastAsia="Calibri" w:hAnsi="Calibri" w:cs="Calibri"/>
                <w:sz w:val="19"/>
                <w:szCs w:val="19"/>
              </w:rPr>
              <w:t>18</w:t>
            </w:r>
          </w:p>
          <w:p w14:paraId="040E7E0B" w14:textId="77777777" w:rsidR="000575BF" w:rsidRDefault="000575BF" w:rsidP="009067B3">
            <w:pPr>
              <w:spacing w:line="276" w:lineRule="auto"/>
              <w:rPr>
                <w:rFonts w:ascii="Calibri" w:eastAsia="Calibri" w:hAnsi="Calibri" w:cs="Calibri"/>
                <w:sz w:val="19"/>
                <w:szCs w:val="19"/>
              </w:rPr>
            </w:pPr>
            <w:r w:rsidRPr="4B5983A2">
              <w:rPr>
                <w:rFonts w:ascii="Calibri" w:eastAsia="Calibri" w:hAnsi="Calibri" w:cs="Calibri"/>
                <w:sz w:val="19"/>
                <w:szCs w:val="19"/>
              </w:rPr>
              <w:t>11</w:t>
            </w:r>
          </w:p>
          <w:p w14:paraId="3B0613C9" w14:textId="77777777" w:rsidR="000575BF" w:rsidRDefault="000575BF" w:rsidP="009067B3">
            <w:pPr>
              <w:spacing w:line="276" w:lineRule="auto"/>
              <w:rPr>
                <w:rFonts w:ascii="Calibri" w:eastAsia="Calibri" w:hAnsi="Calibri" w:cs="Calibri"/>
                <w:sz w:val="19"/>
                <w:szCs w:val="19"/>
              </w:rPr>
            </w:pPr>
            <w:r w:rsidRPr="63AA2F34">
              <w:rPr>
                <w:rFonts w:ascii="Calibri" w:eastAsia="Calibri" w:hAnsi="Calibri" w:cs="Calibri"/>
                <w:sz w:val="19"/>
                <w:szCs w:val="19"/>
              </w:rPr>
              <w:t>10</w:t>
            </w:r>
          </w:p>
          <w:p w14:paraId="7331CACD" w14:textId="77777777" w:rsidR="000575BF" w:rsidRDefault="000575BF" w:rsidP="009067B3">
            <w:pPr>
              <w:spacing w:line="276" w:lineRule="auto"/>
              <w:rPr>
                <w:rFonts w:ascii="Calibri" w:eastAsia="Calibri" w:hAnsi="Calibri" w:cs="Calibri"/>
                <w:sz w:val="19"/>
                <w:szCs w:val="19"/>
              </w:rPr>
            </w:pPr>
          </w:p>
          <w:p w14:paraId="583E10EF" w14:textId="77777777" w:rsidR="000575BF" w:rsidRDefault="000575BF" w:rsidP="009067B3">
            <w:pPr>
              <w:spacing w:line="276" w:lineRule="auto"/>
              <w:rPr>
                <w:rFonts w:ascii="Calibri" w:eastAsia="Calibri" w:hAnsi="Calibri" w:cs="Calibri"/>
                <w:sz w:val="19"/>
                <w:szCs w:val="19"/>
              </w:rPr>
            </w:pPr>
          </w:p>
          <w:p w14:paraId="601C8168" w14:textId="77777777" w:rsidR="000575BF" w:rsidRDefault="000575BF" w:rsidP="009067B3">
            <w:pPr>
              <w:spacing w:line="276" w:lineRule="auto"/>
              <w:rPr>
                <w:rFonts w:ascii="Calibri" w:eastAsia="Calibri" w:hAnsi="Calibri" w:cs="Calibri"/>
                <w:sz w:val="19"/>
                <w:szCs w:val="19"/>
              </w:rPr>
            </w:pPr>
          </w:p>
          <w:p w14:paraId="409D51CA" w14:textId="77777777" w:rsidR="000575BF" w:rsidRDefault="000575BF" w:rsidP="009067B3">
            <w:pPr>
              <w:spacing w:line="276" w:lineRule="auto"/>
              <w:rPr>
                <w:rFonts w:ascii="Calibri" w:eastAsia="Calibri" w:hAnsi="Calibri" w:cs="Calibri"/>
                <w:sz w:val="19"/>
                <w:szCs w:val="19"/>
              </w:rPr>
            </w:pPr>
            <w:r w:rsidRPr="63AA2F34">
              <w:rPr>
                <w:rFonts w:ascii="Calibri" w:eastAsia="Calibri" w:hAnsi="Calibri" w:cs="Calibri"/>
                <w:sz w:val="19"/>
                <w:szCs w:val="19"/>
              </w:rPr>
              <w:t>24</w:t>
            </w:r>
          </w:p>
          <w:p w14:paraId="6E579882" w14:textId="77777777" w:rsidR="000575BF" w:rsidRDefault="000575BF" w:rsidP="009067B3">
            <w:pPr>
              <w:spacing w:line="276" w:lineRule="auto"/>
              <w:rPr>
                <w:rFonts w:ascii="Calibri" w:eastAsia="Calibri" w:hAnsi="Calibri" w:cs="Calibri"/>
                <w:sz w:val="19"/>
                <w:szCs w:val="19"/>
              </w:rPr>
            </w:pPr>
            <w:r w:rsidRPr="4B5983A2">
              <w:rPr>
                <w:rFonts w:ascii="Calibri" w:eastAsia="Calibri" w:hAnsi="Calibri" w:cs="Calibri"/>
                <w:sz w:val="19"/>
                <w:szCs w:val="19"/>
              </w:rPr>
              <w:t>36</w:t>
            </w:r>
          </w:p>
          <w:p w14:paraId="3182A32C" w14:textId="77777777" w:rsidR="000575BF" w:rsidRDefault="000575BF" w:rsidP="009067B3">
            <w:pPr>
              <w:spacing w:line="276" w:lineRule="auto"/>
              <w:rPr>
                <w:rFonts w:ascii="Calibri" w:eastAsia="Calibri" w:hAnsi="Calibri" w:cs="Calibri"/>
                <w:sz w:val="19"/>
                <w:szCs w:val="19"/>
              </w:rPr>
            </w:pPr>
            <w:r w:rsidRPr="4B5983A2">
              <w:rPr>
                <w:rFonts w:ascii="Calibri" w:eastAsia="Calibri" w:hAnsi="Calibri" w:cs="Calibri"/>
                <w:sz w:val="19"/>
                <w:szCs w:val="19"/>
              </w:rPr>
              <w:t>22</w:t>
            </w:r>
          </w:p>
          <w:p w14:paraId="7BBA90D8" w14:textId="77777777" w:rsidR="000575BF" w:rsidRDefault="000575BF" w:rsidP="009067B3">
            <w:pPr>
              <w:spacing w:line="276" w:lineRule="auto"/>
              <w:rPr>
                <w:rFonts w:ascii="Calibri" w:eastAsia="Calibri" w:hAnsi="Calibri" w:cs="Calibri"/>
                <w:sz w:val="19"/>
                <w:szCs w:val="19"/>
              </w:rPr>
            </w:pPr>
            <w:r w:rsidRPr="4B5983A2">
              <w:rPr>
                <w:rFonts w:ascii="Calibri" w:eastAsia="Calibri" w:hAnsi="Calibri" w:cs="Calibri"/>
                <w:sz w:val="19"/>
                <w:szCs w:val="19"/>
              </w:rPr>
              <w:t>19</w:t>
            </w:r>
          </w:p>
          <w:p w14:paraId="3F53A1B5" w14:textId="77777777" w:rsidR="000575BF" w:rsidRDefault="000575BF" w:rsidP="009067B3">
            <w:pPr>
              <w:spacing w:line="276" w:lineRule="auto"/>
              <w:rPr>
                <w:rFonts w:ascii="Calibri" w:eastAsia="Calibri" w:hAnsi="Calibri" w:cs="Calibri"/>
                <w:sz w:val="19"/>
                <w:szCs w:val="19"/>
              </w:rPr>
            </w:pPr>
          </w:p>
          <w:p w14:paraId="066F84AF" w14:textId="77777777" w:rsidR="000575BF" w:rsidRDefault="000575BF" w:rsidP="009067B3">
            <w:pPr>
              <w:spacing w:line="276" w:lineRule="auto"/>
              <w:rPr>
                <w:rFonts w:ascii="Calibri" w:eastAsia="Calibri" w:hAnsi="Calibri" w:cs="Calibri"/>
                <w:sz w:val="19"/>
                <w:szCs w:val="19"/>
              </w:rPr>
            </w:pPr>
          </w:p>
          <w:p w14:paraId="7F41DE93" w14:textId="77777777" w:rsidR="000575BF" w:rsidRDefault="000575BF" w:rsidP="009067B3">
            <w:pPr>
              <w:spacing w:line="276" w:lineRule="auto"/>
              <w:rPr>
                <w:rFonts w:ascii="Calibri" w:eastAsia="Calibri" w:hAnsi="Calibri" w:cs="Calibri"/>
                <w:sz w:val="19"/>
                <w:szCs w:val="19"/>
              </w:rPr>
            </w:pPr>
          </w:p>
          <w:p w14:paraId="1D04A5AA" w14:textId="77777777" w:rsidR="000575BF" w:rsidRDefault="000575BF" w:rsidP="009067B3">
            <w:pPr>
              <w:spacing w:line="276" w:lineRule="auto"/>
              <w:rPr>
                <w:rFonts w:ascii="Calibri" w:eastAsia="Calibri" w:hAnsi="Calibri" w:cs="Calibri"/>
                <w:sz w:val="19"/>
                <w:szCs w:val="19"/>
              </w:rPr>
            </w:pPr>
          </w:p>
          <w:p w14:paraId="565432C3" w14:textId="77777777" w:rsidR="000575BF" w:rsidRDefault="000575BF" w:rsidP="009067B3">
            <w:pPr>
              <w:spacing w:line="276" w:lineRule="auto"/>
              <w:rPr>
                <w:rFonts w:ascii="Calibri" w:eastAsia="Calibri" w:hAnsi="Calibri" w:cs="Calibri"/>
                <w:sz w:val="19"/>
                <w:szCs w:val="19"/>
              </w:rPr>
            </w:pPr>
            <w:r w:rsidRPr="4B5983A2">
              <w:rPr>
                <w:rFonts w:ascii="Calibri" w:eastAsia="Calibri" w:hAnsi="Calibri" w:cs="Calibri"/>
                <w:sz w:val="19"/>
                <w:szCs w:val="19"/>
              </w:rPr>
              <w:t>45</w:t>
            </w:r>
          </w:p>
          <w:p w14:paraId="772C5208" w14:textId="77777777" w:rsidR="000575BF" w:rsidRDefault="000575BF" w:rsidP="009067B3">
            <w:pPr>
              <w:spacing w:line="276" w:lineRule="auto"/>
              <w:rPr>
                <w:rFonts w:ascii="Calibri" w:eastAsia="Calibri" w:hAnsi="Calibri" w:cs="Calibri"/>
                <w:sz w:val="19"/>
                <w:szCs w:val="19"/>
              </w:rPr>
            </w:pPr>
            <w:r w:rsidRPr="4B5983A2">
              <w:rPr>
                <w:rFonts w:ascii="Calibri" w:eastAsia="Calibri" w:hAnsi="Calibri" w:cs="Calibri"/>
                <w:sz w:val="19"/>
                <w:szCs w:val="19"/>
              </w:rPr>
              <w:t>68</w:t>
            </w:r>
          </w:p>
          <w:p w14:paraId="7A53EC06" w14:textId="77777777" w:rsidR="000575BF" w:rsidRDefault="000575BF" w:rsidP="009067B3">
            <w:pPr>
              <w:spacing w:line="276" w:lineRule="auto"/>
              <w:rPr>
                <w:rFonts w:ascii="Calibri" w:eastAsia="Calibri" w:hAnsi="Calibri" w:cs="Calibri"/>
                <w:sz w:val="19"/>
                <w:szCs w:val="19"/>
              </w:rPr>
            </w:pPr>
            <w:r w:rsidRPr="4B5983A2">
              <w:rPr>
                <w:rFonts w:ascii="Calibri" w:eastAsia="Calibri" w:hAnsi="Calibri" w:cs="Calibri"/>
                <w:sz w:val="19"/>
                <w:szCs w:val="19"/>
              </w:rPr>
              <w:t>41</w:t>
            </w:r>
          </w:p>
          <w:p w14:paraId="00928A69" w14:textId="77777777" w:rsidR="000575BF" w:rsidRDefault="000575BF" w:rsidP="009067B3">
            <w:pPr>
              <w:spacing w:line="276" w:lineRule="auto"/>
              <w:rPr>
                <w:rFonts w:ascii="Calibri" w:eastAsia="Calibri" w:hAnsi="Calibri" w:cs="Calibri"/>
                <w:sz w:val="19"/>
                <w:szCs w:val="19"/>
              </w:rPr>
            </w:pPr>
            <w:r w:rsidRPr="4B5983A2">
              <w:rPr>
                <w:rFonts w:ascii="Calibri" w:eastAsia="Calibri" w:hAnsi="Calibri" w:cs="Calibri"/>
                <w:sz w:val="19"/>
                <w:szCs w:val="19"/>
              </w:rPr>
              <w:t>36</w:t>
            </w:r>
          </w:p>
        </w:tc>
      </w:tr>
    </w:tbl>
    <w:p w14:paraId="43F4E8AE" w14:textId="77777777" w:rsidR="000575BF" w:rsidRPr="003101BF" w:rsidRDefault="000575BF" w:rsidP="000575BF">
      <w:pPr>
        <w:jc w:val="center"/>
        <w:rPr>
          <w:rFonts w:ascii="Calibri" w:eastAsia="Yu Mincho" w:hAnsi="Calibri" w:cs="Calibri"/>
          <w:b/>
          <w:color w:val="000000"/>
          <w:sz w:val="22"/>
          <w:szCs w:val="22"/>
          <w:u w:val="single"/>
        </w:rPr>
      </w:pPr>
      <w:r>
        <w:rPr>
          <w:rFonts w:asciiTheme="minorHAnsi" w:eastAsiaTheme="minorEastAsia" w:hAnsiTheme="minorHAnsi" w:cstheme="minorHAnsi"/>
          <w:b/>
          <w:bCs/>
          <w:color w:val="000000" w:themeColor="text1"/>
          <w:sz w:val="19"/>
          <w:szCs w:val="19"/>
          <w:u w:val="single"/>
        </w:rPr>
        <w:br w:type="page"/>
      </w:r>
      <w:r w:rsidRPr="003101BF">
        <w:rPr>
          <w:rFonts w:ascii="Calibri" w:eastAsia="Yu Mincho" w:hAnsi="Calibri" w:cs="Calibri"/>
          <w:b/>
          <w:color w:val="000000"/>
          <w:sz w:val="22"/>
          <w:szCs w:val="22"/>
          <w:highlight w:val="yellow"/>
          <w:u w:val="single"/>
        </w:rPr>
        <w:lastRenderedPageBreak/>
        <w:t>RETAILER</w:t>
      </w:r>
    </w:p>
    <w:p w14:paraId="258F2C06" w14:textId="77777777" w:rsidR="000575BF" w:rsidRPr="003101BF" w:rsidRDefault="000575BF" w:rsidP="000575BF">
      <w:pPr>
        <w:spacing w:after="120" w:line="252" w:lineRule="auto"/>
        <w:jc w:val="center"/>
        <w:rPr>
          <w:rFonts w:ascii="Calibri" w:eastAsia="Calibri" w:hAnsi="Calibri" w:cs="Calibri"/>
          <w:b/>
          <w:bCs/>
          <w:color w:val="000000"/>
          <w:sz w:val="24"/>
          <w:szCs w:val="24"/>
          <w:u w:val="single"/>
        </w:rPr>
      </w:pPr>
      <w:r w:rsidRPr="003101BF">
        <w:rPr>
          <w:rFonts w:ascii="Calibri" w:eastAsia="Calibri" w:hAnsi="Calibri" w:cs="Calibri"/>
          <w:b/>
          <w:bCs/>
          <w:color w:val="000000"/>
          <w:sz w:val="24"/>
          <w:szCs w:val="24"/>
          <w:u w:val="single"/>
        </w:rPr>
        <w:t>Servicing Model Exhibit</w:t>
      </w:r>
    </w:p>
    <w:bookmarkEnd w:id="66"/>
    <w:p w14:paraId="0098A505" w14:textId="77777777" w:rsidR="000575BF" w:rsidRDefault="000575BF" w:rsidP="000575BF">
      <w:pPr>
        <w:spacing w:after="120"/>
        <w:jc w:val="center"/>
        <w:rPr>
          <w:rFonts w:ascii="Calibri" w:eastAsia="Calibri" w:hAnsi="Calibri" w:cs="Calibri"/>
          <w:color w:val="000000" w:themeColor="text1"/>
        </w:rPr>
      </w:pPr>
      <w:r w:rsidRPr="6DE27901">
        <w:rPr>
          <w:rFonts w:ascii="Calibri" w:eastAsia="Calibri" w:hAnsi="Calibri" w:cs="Calibri"/>
          <w:b/>
          <w:bCs/>
          <w:color w:val="000000" w:themeColor="text1"/>
        </w:rPr>
        <w:t xml:space="preserve">(Information </w:t>
      </w:r>
      <w:commentRangeStart w:id="85"/>
      <w:commentRangeStart w:id="86"/>
      <w:r w:rsidRPr="6DE27901">
        <w:rPr>
          <w:rFonts w:ascii="Calibri" w:eastAsia="Calibri" w:hAnsi="Calibri" w:cs="Calibri"/>
          <w:b/>
          <w:bCs/>
          <w:color w:val="000000" w:themeColor="text1"/>
        </w:rPr>
        <w:t>Services</w:t>
      </w:r>
      <w:commentRangeEnd w:id="85"/>
      <w:r>
        <w:rPr>
          <w:rStyle w:val="CommentReference"/>
        </w:rPr>
        <w:commentReference w:id="85"/>
      </w:r>
      <w:commentRangeEnd w:id="86"/>
      <w:r>
        <w:rPr>
          <w:rStyle w:val="CommentReference"/>
        </w:rPr>
        <w:commentReference w:id="86"/>
      </w:r>
      <w:r w:rsidRPr="6DE27901">
        <w:rPr>
          <w:rFonts w:ascii="Calibri" w:eastAsia="Calibri" w:hAnsi="Calibri" w:cs="Calibri"/>
          <w:b/>
          <w:bCs/>
          <w:color w:val="000000" w:themeColor="text1"/>
        </w:rPr>
        <w:t>)</w:t>
      </w:r>
    </w:p>
    <w:p w14:paraId="7AFF6530" w14:textId="77777777" w:rsidR="000575BF" w:rsidRPr="000B294A" w:rsidRDefault="000575BF" w:rsidP="000575BF">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 xml:space="preserve">The Service Model includes up to </w:t>
      </w:r>
      <w:r w:rsidRPr="000B294A">
        <w:rPr>
          <w:rFonts w:asciiTheme="minorHAnsi" w:eastAsia="Calibri" w:hAnsiTheme="minorHAnsi" w:cstheme="minorHAnsi"/>
          <w:color w:val="000000" w:themeColor="text1"/>
          <w:sz w:val="19"/>
          <w:szCs w:val="19"/>
          <w:highlight w:val="yellow"/>
        </w:rPr>
        <w:t>XXX</w:t>
      </w:r>
      <w:r w:rsidRPr="000B294A">
        <w:rPr>
          <w:rFonts w:asciiTheme="minorHAnsi" w:eastAsia="Calibri" w:hAnsiTheme="minorHAnsi" w:cstheme="minorHAnsi"/>
          <w:color w:val="000000" w:themeColor="text1"/>
          <w:sz w:val="19"/>
          <w:szCs w:val="19"/>
        </w:rPr>
        <w:t xml:space="preserve"> Service Model Units per Contract Year (“Service Model Units” or “Units”). Units are subject to change if contract values change during the contract term. </w:t>
      </w:r>
      <w:r w:rsidRPr="000B294A">
        <w:rPr>
          <w:rFonts w:asciiTheme="minorHAnsi" w:eastAsiaTheme="minorEastAsia" w:hAnsiTheme="minorHAnsi" w:cstheme="minorHAnsi"/>
          <w:color w:val="000000" w:themeColor="text1"/>
          <w:sz w:val="19"/>
          <w:szCs w:val="19"/>
        </w:rPr>
        <w:t xml:space="preserve">Units are defined as a measure of service that can be used across a variety of different service </w:t>
      </w:r>
      <w:commentRangeStart w:id="87"/>
      <w:r w:rsidRPr="000B294A">
        <w:rPr>
          <w:rFonts w:asciiTheme="minorHAnsi" w:eastAsiaTheme="minorEastAsia" w:hAnsiTheme="minorHAnsi" w:cstheme="minorHAnsi"/>
          <w:color w:val="000000" w:themeColor="text1"/>
          <w:sz w:val="19"/>
          <w:szCs w:val="19"/>
          <w:highlight w:val="yellow"/>
        </w:rPr>
        <w:t>offerings i.e. Industry Insights, Business Intelligence, and Learning and Development or outlined below</w:t>
      </w:r>
      <w:commentRangeEnd w:id="87"/>
      <w:r w:rsidRPr="000B294A">
        <w:rPr>
          <w:rStyle w:val="CommentReference"/>
          <w:rFonts w:asciiTheme="minorHAnsi" w:hAnsiTheme="minorHAnsi" w:cstheme="minorHAnsi"/>
          <w:sz w:val="19"/>
          <w:szCs w:val="19"/>
        </w:rPr>
        <w:commentReference w:id="87"/>
      </w:r>
      <w:r w:rsidRPr="000B294A">
        <w:rPr>
          <w:rFonts w:asciiTheme="minorHAnsi" w:eastAsiaTheme="minorEastAsia" w:hAnsiTheme="minorHAnsi" w:cstheme="minorHAnsi"/>
          <w:color w:val="000000" w:themeColor="text1"/>
          <w:sz w:val="19"/>
          <w:szCs w:val="19"/>
        </w:rPr>
        <w:t>.</w:t>
      </w:r>
      <w:r w:rsidRPr="000B294A">
        <w:rPr>
          <w:rFonts w:asciiTheme="minorHAnsi" w:eastAsia="Calibri" w:hAnsiTheme="minorHAnsi" w:cstheme="minorHAnsi"/>
          <w:color w:val="000000" w:themeColor="text1"/>
          <w:sz w:val="19"/>
          <w:szCs w:val="19"/>
        </w:rPr>
        <w:t xml:space="preserve"> </w:t>
      </w:r>
    </w:p>
    <w:p w14:paraId="32D9E15E" w14:textId="77777777" w:rsidR="000575BF" w:rsidRPr="000B294A" w:rsidRDefault="000575BF" w:rsidP="000575BF">
      <w:pPr>
        <w:pStyle w:val="paragraph"/>
        <w:numPr>
          <w:ilvl w:val="0"/>
          <w:numId w:val="60"/>
        </w:numPr>
        <w:tabs>
          <w:tab w:val="clear" w:pos="720"/>
          <w:tab w:val="num" w:pos="-1440"/>
          <w:tab w:val="left" w:pos="360"/>
        </w:tabs>
        <w:spacing w:before="0" w:beforeAutospacing="0" w:after="0" w:afterAutospacing="0"/>
        <w:ind w:left="0" w:firstLine="0"/>
        <w:textAlignment w:val="baseline"/>
        <w:rPr>
          <w:rFonts w:asciiTheme="minorHAnsi" w:hAnsiTheme="minorHAnsi" w:cstheme="minorHAnsi"/>
          <w:b/>
          <w:bCs/>
          <w:sz w:val="19"/>
          <w:szCs w:val="19"/>
        </w:rPr>
      </w:pPr>
      <w:commentRangeStart w:id="88"/>
      <w:r w:rsidRPr="000B294A">
        <w:rPr>
          <w:rStyle w:val="normaltextrun"/>
          <w:rFonts w:asciiTheme="minorHAnsi" w:hAnsiTheme="minorHAnsi" w:cstheme="minorHAnsi"/>
          <w:b/>
          <w:bCs/>
          <w:color w:val="000000"/>
          <w:sz w:val="19"/>
          <w:szCs w:val="19"/>
          <w:shd w:val="clear" w:color="auto" w:fill="FFFF00"/>
        </w:rPr>
        <w:t>Include for Standard</w:t>
      </w:r>
      <w:r w:rsidRPr="000B294A">
        <w:rPr>
          <w:rStyle w:val="eop"/>
          <w:rFonts w:asciiTheme="minorHAnsi" w:hAnsiTheme="minorHAnsi" w:cstheme="minorHAnsi"/>
          <w:b/>
          <w:bCs/>
          <w:color w:val="000000"/>
          <w:sz w:val="19"/>
          <w:szCs w:val="19"/>
        </w:rPr>
        <w:t> </w:t>
      </w:r>
    </w:p>
    <w:p w14:paraId="6BA7ACFC" w14:textId="77777777" w:rsidR="000575BF" w:rsidRPr="000B294A" w:rsidRDefault="000575BF" w:rsidP="000575BF">
      <w:pPr>
        <w:pStyle w:val="paragraph"/>
        <w:numPr>
          <w:ilvl w:val="0"/>
          <w:numId w:val="61"/>
        </w:numPr>
        <w:tabs>
          <w:tab w:val="clear" w:pos="720"/>
          <w:tab w:val="num" w:pos="-1440"/>
          <w:tab w:val="left" w:pos="360"/>
        </w:tabs>
        <w:spacing w:before="0" w:beforeAutospacing="0" w:after="0" w:afterAutospacing="0"/>
        <w:textAlignment w:val="baseline"/>
        <w:rPr>
          <w:rFonts w:asciiTheme="minorHAnsi" w:hAnsiTheme="minorHAnsi" w:cstheme="minorHAnsi"/>
          <w:sz w:val="19"/>
          <w:szCs w:val="19"/>
        </w:rPr>
      </w:pPr>
      <w:r w:rsidRPr="000B294A">
        <w:rPr>
          <w:rStyle w:val="normaltextrun"/>
          <w:rFonts w:asciiTheme="minorHAnsi" w:hAnsiTheme="minorHAnsi" w:cstheme="minorHAnsi"/>
          <w:color w:val="000000"/>
          <w:sz w:val="19"/>
          <w:szCs w:val="19"/>
          <w:shd w:val="clear" w:color="auto" w:fill="FFFF00"/>
        </w:rPr>
        <w:t>Up to 15% of annual Service Model Units may be utilized per month, or up to 30% of annual Service Model Units quarterly.</w:t>
      </w:r>
      <w:r w:rsidRPr="000B294A">
        <w:rPr>
          <w:rStyle w:val="eop"/>
          <w:rFonts w:asciiTheme="minorHAnsi" w:hAnsiTheme="minorHAnsi" w:cstheme="minorHAnsi"/>
          <w:color w:val="000000"/>
          <w:sz w:val="19"/>
          <w:szCs w:val="19"/>
        </w:rPr>
        <w:t> </w:t>
      </w:r>
    </w:p>
    <w:p w14:paraId="1AA43796" w14:textId="77777777" w:rsidR="000575BF" w:rsidRPr="000B294A" w:rsidRDefault="000575BF" w:rsidP="000575BF">
      <w:pPr>
        <w:pStyle w:val="paragraph"/>
        <w:tabs>
          <w:tab w:val="left" w:pos="360"/>
        </w:tabs>
        <w:spacing w:before="0" w:beforeAutospacing="0" w:after="0" w:afterAutospacing="0"/>
        <w:textAlignment w:val="baseline"/>
        <w:rPr>
          <w:rFonts w:asciiTheme="minorHAnsi" w:hAnsiTheme="minorHAnsi" w:cstheme="minorHAnsi"/>
          <w:sz w:val="19"/>
          <w:szCs w:val="19"/>
        </w:rPr>
      </w:pPr>
      <w:r w:rsidRPr="000B294A">
        <w:rPr>
          <w:rStyle w:val="eop"/>
          <w:rFonts w:asciiTheme="minorHAnsi" w:hAnsiTheme="minorHAnsi" w:cstheme="minorHAnsi"/>
          <w:color w:val="000000"/>
          <w:sz w:val="19"/>
          <w:szCs w:val="19"/>
        </w:rPr>
        <w:t> </w:t>
      </w:r>
    </w:p>
    <w:p w14:paraId="28F528AC" w14:textId="77777777" w:rsidR="000575BF" w:rsidRPr="000B294A" w:rsidRDefault="000575BF" w:rsidP="000575BF">
      <w:pPr>
        <w:pStyle w:val="paragraph"/>
        <w:numPr>
          <w:ilvl w:val="0"/>
          <w:numId w:val="62"/>
        </w:numPr>
        <w:tabs>
          <w:tab w:val="clear" w:pos="720"/>
          <w:tab w:val="num" w:pos="-1440"/>
          <w:tab w:val="left" w:pos="360"/>
        </w:tabs>
        <w:spacing w:before="0" w:beforeAutospacing="0" w:after="0" w:afterAutospacing="0"/>
        <w:ind w:left="0" w:firstLine="0"/>
        <w:textAlignment w:val="baseline"/>
        <w:rPr>
          <w:rFonts w:asciiTheme="minorHAnsi" w:hAnsiTheme="minorHAnsi" w:cstheme="minorHAnsi"/>
          <w:b/>
          <w:bCs/>
          <w:sz w:val="19"/>
          <w:szCs w:val="19"/>
        </w:rPr>
      </w:pPr>
      <w:r w:rsidRPr="000B294A">
        <w:rPr>
          <w:rStyle w:val="normaltextrun"/>
          <w:rFonts w:asciiTheme="minorHAnsi" w:hAnsiTheme="minorHAnsi" w:cstheme="minorHAnsi"/>
          <w:b/>
          <w:bCs/>
          <w:color w:val="000000"/>
          <w:sz w:val="19"/>
          <w:szCs w:val="19"/>
          <w:shd w:val="clear" w:color="auto" w:fill="FFFF00"/>
        </w:rPr>
        <w:t>If getting less than 100 units for ongoing support:</w:t>
      </w:r>
      <w:r w:rsidRPr="000B294A">
        <w:rPr>
          <w:rStyle w:val="eop"/>
          <w:rFonts w:asciiTheme="minorHAnsi" w:hAnsiTheme="minorHAnsi" w:cstheme="minorHAnsi"/>
          <w:b/>
          <w:bCs/>
          <w:color w:val="000000"/>
          <w:sz w:val="19"/>
          <w:szCs w:val="19"/>
        </w:rPr>
        <w:t> </w:t>
      </w:r>
    </w:p>
    <w:p w14:paraId="60260448" w14:textId="77777777" w:rsidR="000575BF" w:rsidRPr="000B294A" w:rsidRDefault="000575BF" w:rsidP="000575BF">
      <w:pPr>
        <w:pStyle w:val="paragraph"/>
        <w:numPr>
          <w:ilvl w:val="0"/>
          <w:numId w:val="63"/>
        </w:numPr>
        <w:tabs>
          <w:tab w:val="clear" w:pos="720"/>
          <w:tab w:val="num" w:pos="-1440"/>
          <w:tab w:val="left" w:pos="360"/>
        </w:tabs>
        <w:spacing w:before="0" w:beforeAutospacing="0" w:after="0" w:afterAutospacing="0"/>
        <w:textAlignment w:val="baseline"/>
        <w:rPr>
          <w:rFonts w:asciiTheme="minorHAnsi" w:hAnsiTheme="minorHAnsi" w:cstheme="minorHAnsi"/>
          <w:sz w:val="19"/>
          <w:szCs w:val="19"/>
        </w:rPr>
      </w:pPr>
      <w:r w:rsidRPr="000B294A">
        <w:rPr>
          <w:rStyle w:val="normaltextrun"/>
          <w:rFonts w:asciiTheme="minorHAnsi" w:hAnsiTheme="minorHAnsi" w:cstheme="minorHAnsi"/>
          <w:color w:val="000000"/>
          <w:sz w:val="19"/>
          <w:szCs w:val="19"/>
          <w:shd w:val="clear" w:color="auto" w:fill="FFFF00"/>
        </w:rPr>
        <w:t>Client may use up to 60% of annual Service Model units in either the first or last 6 months of the calendar year.</w:t>
      </w:r>
      <w:r w:rsidRPr="000B294A">
        <w:rPr>
          <w:rStyle w:val="eop"/>
          <w:rFonts w:asciiTheme="minorHAnsi" w:hAnsiTheme="minorHAnsi" w:cstheme="minorHAnsi"/>
          <w:color w:val="000000"/>
          <w:sz w:val="19"/>
          <w:szCs w:val="19"/>
        </w:rPr>
        <w:t> </w:t>
      </w:r>
    </w:p>
    <w:p w14:paraId="2D7F2808" w14:textId="77777777" w:rsidR="000575BF" w:rsidRPr="000B294A" w:rsidRDefault="000575BF" w:rsidP="000575BF">
      <w:pPr>
        <w:pStyle w:val="paragraph"/>
        <w:tabs>
          <w:tab w:val="left" w:pos="360"/>
        </w:tabs>
        <w:spacing w:before="0" w:beforeAutospacing="0" w:after="0" w:afterAutospacing="0"/>
        <w:textAlignment w:val="baseline"/>
        <w:rPr>
          <w:rFonts w:asciiTheme="minorHAnsi" w:hAnsiTheme="minorHAnsi" w:cstheme="minorHAnsi"/>
          <w:sz w:val="19"/>
          <w:szCs w:val="19"/>
        </w:rPr>
      </w:pPr>
      <w:r w:rsidRPr="000B294A">
        <w:rPr>
          <w:rStyle w:val="eop"/>
          <w:rFonts w:asciiTheme="minorHAnsi" w:hAnsiTheme="minorHAnsi" w:cstheme="minorHAnsi"/>
          <w:color w:val="000000"/>
          <w:sz w:val="19"/>
          <w:szCs w:val="19"/>
        </w:rPr>
        <w:t> </w:t>
      </w:r>
    </w:p>
    <w:p w14:paraId="022F87A3" w14:textId="77777777" w:rsidR="000575BF" w:rsidRPr="000B294A" w:rsidRDefault="000575BF" w:rsidP="000575BF">
      <w:pPr>
        <w:pStyle w:val="paragraph"/>
        <w:numPr>
          <w:ilvl w:val="0"/>
          <w:numId w:val="64"/>
        </w:numPr>
        <w:tabs>
          <w:tab w:val="clear" w:pos="720"/>
          <w:tab w:val="num" w:pos="-1440"/>
          <w:tab w:val="left" w:pos="360"/>
        </w:tabs>
        <w:spacing w:before="0" w:beforeAutospacing="0" w:after="0" w:afterAutospacing="0"/>
        <w:ind w:left="0" w:firstLine="0"/>
        <w:textAlignment w:val="baseline"/>
        <w:rPr>
          <w:rFonts w:asciiTheme="minorHAnsi" w:hAnsiTheme="minorHAnsi" w:cstheme="minorHAnsi"/>
          <w:b/>
          <w:bCs/>
          <w:sz w:val="19"/>
          <w:szCs w:val="19"/>
        </w:rPr>
      </w:pPr>
      <w:r w:rsidRPr="000B294A">
        <w:rPr>
          <w:rStyle w:val="normaltextrun"/>
          <w:rFonts w:asciiTheme="minorHAnsi" w:hAnsiTheme="minorHAnsi" w:cstheme="minorHAnsi"/>
          <w:b/>
          <w:bCs/>
          <w:color w:val="000000"/>
          <w:sz w:val="19"/>
          <w:szCs w:val="19"/>
          <w:shd w:val="clear" w:color="auto" w:fill="FFFF00"/>
        </w:rPr>
        <w:t>If getting a finite number of incremental credits to be delivered on a specific project:</w:t>
      </w:r>
      <w:r w:rsidRPr="000B294A">
        <w:rPr>
          <w:rStyle w:val="eop"/>
          <w:rFonts w:asciiTheme="minorHAnsi" w:hAnsiTheme="minorHAnsi" w:cstheme="minorHAnsi"/>
          <w:b/>
          <w:bCs/>
          <w:color w:val="000000"/>
          <w:sz w:val="19"/>
          <w:szCs w:val="19"/>
        </w:rPr>
        <w:t> </w:t>
      </w:r>
    </w:p>
    <w:p w14:paraId="74732BB0" w14:textId="77777777" w:rsidR="000575BF" w:rsidRPr="000B294A" w:rsidRDefault="000575BF" w:rsidP="000575BF">
      <w:pPr>
        <w:pStyle w:val="paragraph"/>
        <w:numPr>
          <w:ilvl w:val="0"/>
          <w:numId w:val="65"/>
        </w:numPr>
        <w:tabs>
          <w:tab w:val="clear" w:pos="720"/>
          <w:tab w:val="num" w:pos="-1440"/>
          <w:tab w:val="left" w:pos="360"/>
        </w:tabs>
        <w:spacing w:before="0" w:beforeAutospacing="0" w:after="0" w:afterAutospacing="0"/>
        <w:textAlignment w:val="baseline"/>
        <w:rPr>
          <w:rFonts w:asciiTheme="minorHAnsi" w:hAnsiTheme="minorHAnsi" w:cstheme="minorHAnsi"/>
          <w:sz w:val="19"/>
          <w:szCs w:val="19"/>
        </w:rPr>
      </w:pPr>
      <w:r w:rsidRPr="000B294A">
        <w:rPr>
          <w:rStyle w:val="normaltextrun"/>
          <w:rFonts w:asciiTheme="minorHAnsi" w:hAnsiTheme="minorHAnsi" w:cstheme="minorHAnsi"/>
          <w:color w:val="000000"/>
          <w:sz w:val="19"/>
          <w:szCs w:val="19"/>
          <w:shd w:val="clear" w:color="auto" w:fill="FFFF00"/>
        </w:rPr>
        <w:t>All commercial offerings related to the Service Model Units licensed under this Agreement will be delivered to Client by the end of (Month/Year) subject to Client’s provision of a detailed request to NIQ and NIQ’s available capacity.</w:t>
      </w:r>
      <w:r w:rsidRPr="000B294A">
        <w:rPr>
          <w:rStyle w:val="eop"/>
          <w:rFonts w:asciiTheme="minorHAnsi" w:hAnsiTheme="minorHAnsi" w:cstheme="minorHAnsi"/>
          <w:color w:val="000000"/>
          <w:sz w:val="19"/>
          <w:szCs w:val="19"/>
        </w:rPr>
        <w:t> </w:t>
      </w:r>
      <w:commentRangeEnd w:id="88"/>
      <w:r w:rsidRPr="000B294A">
        <w:rPr>
          <w:rStyle w:val="CommentReference"/>
          <w:rFonts w:asciiTheme="minorHAnsi" w:eastAsiaTheme="minorHAnsi" w:hAnsiTheme="minorHAnsi" w:cstheme="minorHAnsi"/>
          <w:sz w:val="19"/>
          <w:szCs w:val="19"/>
        </w:rPr>
        <w:commentReference w:id="88"/>
      </w:r>
    </w:p>
    <w:p w14:paraId="015FF6FB" w14:textId="77777777" w:rsidR="000575BF" w:rsidRPr="000B294A" w:rsidRDefault="000575BF" w:rsidP="000575BF">
      <w:pPr>
        <w:spacing w:line="276" w:lineRule="auto"/>
        <w:ind w:left="1440"/>
        <w:rPr>
          <w:rFonts w:asciiTheme="minorHAnsi" w:eastAsia="Calibri" w:hAnsiTheme="minorHAnsi" w:cstheme="minorHAnsi"/>
          <w:color w:val="000000" w:themeColor="text1"/>
          <w:sz w:val="19"/>
          <w:szCs w:val="19"/>
          <w:highlight w:val="yellow"/>
        </w:rPr>
      </w:pPr>
    </w:p>
    <w:p w14:paraId="59929EEC" w14:textId="77777777" w:rsidR="000575BF" w:rsidRPr="000B294A" w:rsidRDefault="000575BF" w:rsidP="000575BF">
      <w:pPr>
        <w:spacing w:line="276" w:lineRule="auto"/>
        <w:rPr>
          <w:rFonts w:asciiTheme="minorHAnsi" w:eastAsia="Aptos" w:hAnsiTheme="minorHAnsi" w:cstheme="minorHAnsi"/>
          <w:color w:val="000000" w:themeColor="text1"/>
          <w:sz w:val="19"/>
          <w:szCs w:val="19"/>
        </w:rPr>
      </w:pPr>
      <w:r w:rsidRPr="000B294A">
        <w:rPr>
          <w:rFonts w:asciiTheme="minorHAnsi" w:eastAsia="Aptos" w:hAnsiTheme="minorHAnsi" w:cstheme="minorHAnsi"/>
          <w:color w:val="000000" w:themeColor="text1"/>
          <w:sz w:val="19"/>
          <w:szCs w:val="19"/>
        </w:rPr>
        <w:t xml:space="preserve">All Units must be ordered, by submission of a detailed request to NIQ, two (2) weeks prior to the end of the relevant Contract Year. NIQ will deliver the associated Service based on available capacity. </w:t>
      </w:r>
    </w:p>
    <w:p w14:paraId="68E7B639" w14:textId="77777777" w:rsidR="000575BF" w:rsidRDefault="000575BF" w:rsidP="000575BF">
      <w:pPr>
        <w:spacing w:line="276" w:lineRule="auto"/>
        <w:rPr>
          <w:rFonts w:asciiTheme="minorHAnsi" w:eastAsia="Aptos" w:hAnsiTheme="minorHAnsi" w:cstheme="minorHAnsi"/>
          <w:color w:val="000000" w:themeColor="text1"/>
          <w:sz w:val="19"/>
          <w:szCs w:val="19"/>
        </w:rPr>
      </w:pPr>
    </w:p>
    <w:p w14:paraId="1C46A2FE" w14:textId="77777777" w:rsidR="000575BF" w:rsidRPr="000B294A" w:rsidRDefault="000575BF" w:rsidP="000575BF">
      <w:pPr>
        <w:spacing w:line="276" w:lineRule="auto"/>
        <w:rPr>
          <w:rFonts w:asciiTheme="minorHAnsi" w:eastAsia="Calibri" w:hAnsiTheme="minorHAnsi" w:cstheme="minorHAnsi"/>
          <w:color w:val="000000" w:themeColor="text1"/>
          <w:sz w:val="19"/>
          <w:szCs w:val="19"/>
        </w:rPr>
      </w:pPr>
      <w:r w:rsidRPr="000B294A">
        <w:rPr>
          <w:rFonts w:asciiTheme="minorHAnsi" w:eastAsia="Aptos" w:hAnsiTheme="minorHAnsi" w:cstheme="minorHAnsi"/>
          <w:color w:val="000000" w:themeColor="text1"/>
          <w:sz w:val="19"/>
          <w:szCs w:val="19"/>
        </w:rPr>
        <w:t>Any Units not ordered and Service(s) not delivered before the end of such Contract Year shall be deemed waived and forfeited, and will not be converted into cash, credit, rebate, or other type of refund</w:t>
      </w:r>
      <w:r w:rsidRPr="000B294A">
        <w:rPr>
          <w:rFonts w:asciiTheme="minorHAnsi" w:eastAsia="Aptos" w:hAnsiTheme="minorHAnsi" w:cstheme="minorHAnsi"/>
          <w:b/>
          <w:bCs/>
          <w:color w:val="000000" w:themeColor="text1"/>
          <w:sz w:val="19"/>
          <w:szCs w:val="19"/>
        </w:rPr>
        <w:t>.</w:t>
      </w:r>
    </w:p>
    <w:p w14:paraId="5CE7AE88" w14:textId="77777777" w:rsidR="000575BF" w:rsidRDefault="000575BF" w:rsidP="000575BF">
      <w:pPr>
        <w:spacing w:line="276" w:lineRule="auto"/>
        <w:rPr>
          <w:rFonts w:asciiTheme="minorHAnsi" w:eastAsia="Calibri" w:hAnsiTheme="minorHAnsi" w:cstheme="minorHAnsi"/>
          <w:color w:val="000000" w:themeColor="text1"/>
          <w:sz w:val="19"/>
          <w:szCs w:val="19"/>
        </w:rPr>
      </w:pPr>
    </w:p>
    <w:p w14:paraId="3F1F8374" w14:textId="77777777" w:rsidR="000575BF" w:rsidRPr="000B294A" w:rsidRDefault="000575BF" w:rsidP="000575BF">
      <w:pPr>
        <w:spacing w:line="276" w:lineRule="auto"/>
        <w:rPr>
          <w:rFonts w:asciiTheme="minorHAnsi" w:eastAsia="Calibri" w:hAnsiTheme="minorHAnsi" w:cstheme="minorHAnsi"/>
          <w:color w:val="000000" w:themeColor="text1"/>
          <w:sz w:val="19"/>
          <w:szCs w:val="19"/>
        </w:rPr>
      </w:pPr>
      <w:commentRangeStart w:id="89"/>
      <w:r w:rsidRPr="000B294A">
        <w:rPr>
          <w:rFonts w:asciiTheme="minorHAnsi" w:eastAsia="Calibri" w:hAnsiTheme="minorHAnsi" w:cstheme="minorHAnsi"/>
          <w:color w:val="000000" w:themeColor="text1"/>
          <w:sz w:val="19"/>
          <w:szCs w:val="19"/>
        </w:rPr>
        <w:t>The unit value for each service is outlined in the table below. Up to 30% of annual Service Model Units may be utilized on Business Intelligence Discover BI Service offering and up to 5% of annual Service Model Units may be used on Learning and Development offerings (Client Specific Discover training and Analytic skills training), with the remaining 65% of Service Units to be used on Industry Insights. Any other Business Intelligence offering or advanced training would be incremental and pay in cash.  The Service Unit allocation will be aligned upon at the start of each year.</w:t>
      </w:r>
      <w:commentRangeEnd w:id="89"/>
      <w:r w:rsidRPr="000B294A">
        <w:rPr>
          <w:rStyle w:val="CommentReference"/>
          <w:rFonts w:asciiTheme="minorHAnsi" w:hAnsiTheme="minorHAnsi" w:cstheme="minorHAnsi"/>
          <w:sz w:val="19"/>
          <w:szCs w:val="19"/>
        </w:rPr>
        <w:commentReference w:id="89"/>
      </w:r>
    </w:p>
    <w:p w14:paraId="3702D022" w14:textId="77777777" w:rsidR="000575BF" w:rsidRDefault="000575BF" w:rsidP="000575BF">
      <w:pPr>
        <w:spacing w:line="276" w:lineRule="auto"/>
        <w:rPr>
          <w:rFonts w:asciiTheme="minorHAnsi" w:eastAsiaTheme="minorEastAsia" w:hAnsiTheme="minorHAnsi" w:cstheme="minorHAnsi"/>
          <w:color w:val="000000" w:themeColor="text1"/>
          <w:sz w:val="19"/>
          <w:szCs w:val="19"/>
        </w:rPr>
      </w:pPr>
    </w:p>
    <w:p w14:paraId="01F77DC6" w14:textId="77777777" w:rsidR="000575BF" w:rsidRPr="000B294A" w:rsidRDefault="000575BF" w:rsidP="000575BF">
      <w:pPr>
        <w:spacing w:line="276" w:lineRule="auto"/>
        <w:rPr>
          <w:rFonts w:asciiTheme="minorHAnsi" w:eastAsia="Calibri" w:hAnsiTheme="minorHAnsi" w:cstheme="minorHAnsi"/>
          <w:color w:val="000000" w:themeColor="text1"/>
          <w:sz w:val="19"/>
          <w:szCs w:val="19"/>
          <w:highlight w:val="yellow"/>
        </w:rPr>
      </w:pPr>
      <w:commentRangeStart w:id="90"/>
      <w:r w:rsidRPr="000B294A">
        <w:rPr>
          <w:rFonts w:asciiTheme="minorHAnsi" w:eastAsiaTheme="minorEastAsia" w:hAnsiTheme="minorHAnsi" w:cstheme="minorHAnsi"/>
          <w:color w:val="000000" w:themeColor="text1"/>
          <w:sz w:val="19"/>
          <w:szCs w:val="19"/>
        </w:rPr>
        <w:t>The unit value for each service is outlined in the table below with XX units available for Industry Insights, XX for Business Intelligence, and XX for Training</w:t>
      </w:r>
      <w:commentRangeEnd w:id="90"/>
      <w:r w:rsidRPr="000B294A">
        <w:rPr>
          <w:rStyle w:val="CommentReference"/>
          <w:rFonts w:asciiTheme="minorHAnsi" w:hAnsiTheme="minorHAnsi" w:cstheme="minorHAnsi"/>
          <w:sz w:val="19"/>
          <w:szCs w:val="19"/>
        </w:rPr>
        <w:commentReference w:id="90"/>
      </w:r>
    </w:p>
    <w:p w14:paraId="0EA0CB1B" w14:textId="77777777" w:rsidR="000575BF" w:rsidRDefault="000575BF" w:rsidP="000575BF">
      <w:pPr>
        <w:shd w:val="clear" w:color="auto" w:fill="FFFFFF" w:themeFill="background1"/>
        <w:rPr>
          <w:rFonts w:asciiTheme="minorHAnsi" w:eastAsia="Calibri" w:hAnsiTheme="minorHAnsi" w:cstheme="minorHAnsi"/>
          <w:color w:val="000000" w:themeColor="text1"/>
          <w:sz w:val="19"/>
          <w:szCs w:val="19"/>
        </w:rPr>
      </w:pPr>
    </w:p>
    <w:p w14:paraId="499C8ACD" w14:textId="77777777" w:rsidR="000575BF" w:rsidRPr="000B294A" w:rsidRDefault="000575BF" w:rsidP="000575BF">
      <w:pPr>
        <w:shd w:val="clear" w:color="auto" w:fill="FFFFFF" w:themeFill="background1"/>
        <w:rPr>
          <w:rFonts w:asciiTheme="minorHAnsi" w:eastAsia="Calibri" w:hAnsiTheme="minorHAnsi" w:cstheme="minorHAnsi"/>
          <w:color w:val="000000" w:themeColor="text1"/>
          <w:sz w:val="19"/>
          <w:szCs w:val="19"/>
        </w:rPr>
      </w:pPr>
      <w:commentRangeStart w:id="91"/>
      <w:r w:rsidRPr="000B294A">
        <w:rPr>
          <w:rFonts w:asciiTheme="minorHAnsi" w:eastAsia="Calibri" w:hAnsiTheme="minorHAnsi" w:cstheme="minorHAnsi"/>
          <w:color w:val="000000" w:themeColor="text1"/>
          <w:sz w:val="19"/>
          <w:szCs w:val="19"/>
        </w:rPr>
        <w:t>Client may elect to terminate an ongoing reporting deliverable, (for example, Discover Add In or Configured Discover) by providing no less than thirty (30) days prior written notice during the applicable contract year of delivery. NIQ will credit back units to Client as follows: (i) if less than fifty percent (50%) of the deliverables have been provided as of the termination effective date, twenty-five percent (25%) of the initial units will be credited back to Client for its allocation against other Business Intelligence offerings; (ii) if more than fifty percent (50%) of deliverables have been provided,  no units will be credited back to Client.</w:t>
      </w:r>
      <w:commentRangeEnd w:id="91"/>
      <w:r w:rsidRPr="000B294A">
        <w:rPr>
          <w:rStyle w:val="CommentReference"/>
          <w:rFonts w:asciiTheme="minorHAnsi" w:hAnsiTheme="minorHAnsi" w:cstheme="minorHAnsi"/>
          <w:sz w:val="19"/>
          <w:szCs w:val="19"/>
        </w:rPr>
        <w:commentReference w:id="91"/>
      </w:r>
    </w:p>
    <w:p w14:paraId="1585A99A" w14:textId="77777777" w:rsidR="000575BF" w:rsidRPr="000B294A" w:rsidRDefault="000575BF" w:rsidP="000575BF">
      <w:pPr>
        <w:shd w:val="clear" w:color="auto" w:fill="FFFFFF" w:themeFill="background1"/>
        <w:rPr>
          <w:rFonts w:asciiTheme="minorHAnsi" w:eastAsia="Calibri" w:hAnsiTheme="minorHAnsi" w:cstheme="minorHAnsi"/>
          <w:color w:val="000000" w:themeColor="text1"/>
          <w:sz w:val="19"/>
          <w:szCs w:val="19"/>
        </w:rPr>
      </w:pPr>
    </w:p>
    <w:p w14:paraId="43C8253A" w14:textId="77777777" w:rsidR="000575BF" w:rsidRPr="000B294A" w:rsidRDefault="000575BF" w:rsidP="000575BF">
      <w:pPr>
        <w:shd w:val="clear" w:color="auto" w:fill="FFFFFF" w:themeFill="background1"/>
        <w:rPr>
          <w:rFonts w:asciiTheme="minorHAnsi" w:eastAsia="Calibri" w:hAnsiTheme="minorHAnsi" w:cstheme="minorHAnsi"/>
          <w:color w:val="000000" w:themeColor="text1"/>
          <w:sz w:val="19"/>
          <w:szCs w:val="19"/>
        </w:rPr>
      </w:pPr>
      <w:commentRangeStart w:id="92"/>
      <w:r w:rsidRPr="000B294A">
        <w:rPr>
          <w:rFonts w:asciiTheme="minorHAnsi" w:eastAsiaTheme="minorEastAsia" w:hAnsiTheme="minorHAnsi" w:cstheme="minorHAnsi"/>
          <w:color w:val="000000" w:themeColor="text1"/>
          <w:sz w:val="19"/>
          <w:szCs w:val="19"/>
        </w:rPr>
        <w:t>Client may elect to terminate an Industry Insights- Business Issue request. NIQ will credit back units to Client as follows: (i) if NIQ has been notified within 2 business days of initial request and scope definition one hundred percent(100%) of those units will be credited back to client; (ii) if project is terminated more than two(2) weeks prior to agreed upon delivery date fifty percent(50%) of units will be credited back to client;(iii) if project is cancelled less than two(2) weeks prior to agreed upon delivery date, no units will be credited back.</w:t>
      </w:r>
      <w:commentRangeEnd w:id="92"/>
      <w:r w:rsidRPr="000B294A">
        <w:rPr>
          <w:rStyle w:val="CommentReference"/>
          <w:rFonts w:asciiTheme="minorHAnsi" w:hAnsiTheme="minorHAnsi" w:cstheme="minorHAnsi"/>
          <w:sz w:val="19"/>
          <w:szCs w:val="19"/>
        </w:rPr>
        <w:commentReference w:id="92"/>
      </w:r>
    </w:p>
    <w:p w14:paraId="70490952" w14:textId="77777777" w:rsidR="000575BF" w:rsidRPr="000B294A" w:rsidRDefault="000575BF" w:rsidP="000575BF">
      <w:pPr>
        <w:spacing w:line="276" w:lineRule="auto"/>
        <w:rPr>
          <w:rFonts w:asciiTheme="minorHAnsi" w:eastAsia="Calibri" w:hAnsiTheme="minorHAnsi" w:cstheme="minorHAnsi"/>
          <w:color w:val="000000" w:themeColor="text1"/>
          <w:sz w:val="19"/>
          <w:szCs w:val="19"/>
        </w:rPr>
      </w:pPr>
    </w:p>
    <w:p w14:paraId="3CF7742B" w14:textId="77777777" w:rsidR="000575BF" w:rsidRPr="000B294A" w:rsidRDefault="000575BF" w:rsidP="000575BF">
      <w:pPr>
        <w:spacing w:line="276" w:lineRule="auto"/>
        <w:rPr>
          <w:rFonts w:asciiTheme="minorHAnsi" w:eastAsia="Calibri" w:hAnsiTheme="minorHAnsi" w:cstheme="minorHAnsi"/>
          <w:color w:val="000000" w:themeColor="text1"/>
          <w:sz w:val="19"/>
          <w:szCs w:val="19"/>
          <w:highlight w:val="yellow"/>
        </w:rPr>
      </w:pPr>
      <w:commentRangeStart w:id="93"/>
      <w:r w:rsidRPr="000B294A">
        <w:rPr>
          <w:rFonts w:asciiTheme="minorHAnsi" w:eastAsia="Calibri" w:hAnsiTheme="minorHAnsi" w:cstheme="minorHAnsi"/>
          <w:color w:val="000000" w:themeColor="text1"/>
          <w:sz w:val="19"/>
          <w:szCs w:val="19"/>
        </w:rPr>
        <w:t>Service Model Units licensed as Incremental servicing, may only be utilized for the intended service offering licensed (</w:t>
      </w:r>
      <w:r w:rsidRPr="000B294A">
        <w:rPr>
          <w:rFonts w:asciiTheme="minorHAnsi" w:eastAsia="Calibri" w:hAnsiTheme="minorHAnsi" w:cstheme="minorHAnsi"/>
          <w:color w:val="000000" w:themeColor="text1"/>
          <w:sz w:val="19"/>
          <w:szCs w:val="19"/>
          <w:highlight w:val="yellow"/>
        </w:rPr>
        <w:t>BI, Training, II-User to customize for client and incremental units</w:t>
      </w:r>
      <w:r w:rsidRPr="000B294A">
        <w:rPr>
          <w:rFonts w:asciiTheme="minorHAnsi" w:eastAsia="Calibri" w:hAnsiTheme="minorHAnsi" w:cstheme="minorHAnsi"/>
          <w:b/>
          <w:bCs/>
          <w:color w:val="000000" w:themeColor="text1"/>
          <w:sz w:val="19"/>
          <w:szCs w:val="19"/>
        </w:rPr>
        <w:t>). If a client would like to modify the allocation of units across offerings, a three-month notice period is required and NIQ resource confirmation must be provided along with a contract amendment</w:t>
      </w:r>
      <w:r w:rsidRPr="000B294A">
        <w:rPr>
          <w:rFonts w:asciiTheme="minorHAnsi" w:eastAsia="Calibri" w:hAnsiTheme="minorHAnsi" w:cstheme="minorHAnsi"/>
          <w:color w:val="000000" w:themeColor="text1"/>
          <w:sz w:val="19"/>
          <w:szCs w:val="19"/>
        </w:rPr>
        <w:t>.</w:t>
      </w:r>
      <w:commentRangeEnd w:id="93"/>
      <w:r w:rsidRPr="000B294A">
        <w:rPr>
          <w:rStyle w:val="CommentReference"/>
          <w:rFonts w:asciiTheme="minorHAnsi" w:hAnsiTheme="minorHAnsi" w:cstheme="minorHAnsi"/>
          <w:sz w:val="19"/>
          <w:szCs w:val="19"/>
        </w:rPr>
        <w:commentReference w:id="93"/>
      </w:r>
      <w:r w:rsidRPr="000B294A">
        <w:rPr>
          <w:rFonts w:asciiTheme="minorHAnsi" w:eastAsia="Calibri" w:hAnsiTheme="minorHAnsi" w:cstheme="minorHAnsi"/>
          <w:color w:val="000000" w:themeColor="text1"/>
          <w:sz w:val="19"/>
          <w:szCs w:val="19"/>
        </w:rPr>
        <w:t xml:space="preserve"> </w:t>
      </w:r>
    </w:p>
    <w:p w14:paraId="7C306651" w14:textId="77777777" w:rsidR="000575BF" w:rsidRDefault="000575BF" w:rsidP="000575BF">
      <w:pPr>
        <w:shd w:val="clear" w:color="auto" w:fill="FFFFFF" w:themeFill="background1"/>
        <w:rPr>
          <w:rFonts w:asciiTheme="minorHAnsi" w:eastAsia="Calibri" w:hAnsiTheme="minorHAnsi" w:cstheme="minorHAnsi"/>
          <w:color w:val="000000" w:themeColor="text1"/>
          <w:sz w:val="19"/>
          <w:szCs w:val="19"/>
        </w:rPr>
      </w:pPr>
    </w:p>
    <w:p w14:paraId="67D22351" w14:textId="77777777" w:rsidR="000575BF" w:rsidRPr="000B294A" w:rsidRDefault="000575BF" w:rsidP="000575BF">
      <w:pPr>
        <w:shd w:val="clear" w:color="auto" w:fill="FFFFFF" w:themeFill="background1"/>
        <w:rPr>
          <w:rFonts w:asciiTheme="minorHAnsi" w:eastAsia="Calibri" w:hAnsiTheme="minorHAnsi" w:cstheme="minorHAnsi"/>
          <w:color w:val="000000" w:themeColor="text1"/>
          <w:sz w:val="19"/>
          <w:szCs w:val="19"/>
        </w:rPr>
      </w:pPr>
      <w:commentRangeStart w:id="94"/>
      <w:commentRangeStart w:id="95"/>
      <w:r w:rsidRPr="000B294A">
        <w:rPr>
          <w:rFonts w:asciiTheme="minorHAnsi" w:eastAsia="Calibri" w:hAnsiTheme="minorHAnsi" w:cstheme="minorHAnsi"/>
          <w:color w:val="000000" w:themeColor="text1"/>
          <w:sz w:val="19"/>
          <w:szCs w:val="19"/>
        </w:rPr>
        <w:lastRenderedPageBreak/>
        <w:t>Any modification of the allocation of units across offerings requires a three-month notice period and NIQ resource confirmation will be indicated in the associated amendment to the LSA.</w:t>
      </w:r>
      <w:commentRangeEnd w:id="94"/>
      <w:r w:rsidRPr="000B294A">
        <w:rPr>
          <w:rStyle w:val="CommentReference"/>
          <w:rFonts w:asciiTheme="minorHAnsi" w:hAnsiTheme="minorHAnsi" w:cstheme="minorHAnsi"/>
          <w:sz w:val="19"/>
          <w:szCs w:val="19"/>
        </w:rPr>
        <w:commentReference w:id="94"/>
      </w:r>
      <w:commentRangeEnd w:id="95"/>
      <w:r w:rsidRPr="000B294A">
        <w:rPr>
          <w:rStyle w:val="CommentReference"/>
          <w:rFonts w:asciiTheme="minorHAnsi" w:hAnsiTheme="minorHAnsi" w:cstheme="minorHAnsi"/>
          <w:sz w:val="19"/>
          <w:szCs w:val="19"/>
        </w:rPr>
        <w:commentReference w:id="95"/>
      </w:r>
    </w:p>
    <w:p w14:paraId="03A1B7DE" w14:textId="77777777" w:rsidR="000575BF" w:rsidRDefault="000575BF" w:rsidP="000575BF">
      <w:pPr>
        <w:spacing w:line="276" w:lineRule="auto"/>
        <w:rPr>
          <w:rFonts w:asciiTheme="minorHAnsi" w:eastAsia="Calibri" w:hAnsiTheme="minorHAnsi" w:cstheme="minorHAnsi"/>
          <w:color w:val="000000" w:themeColor="text1"/>
          <w:sz w:val="19"/>
          <w:szCs w:val="19"/>
        </w:rPr>
      </w:pPr>
    </w:p>
    <w:p w14:paraId="6E17602A" w14:textId="77777777" w:rsidR="000575BF" w:rsidRPr="000B294A" w:rsidRDefault="000575BF" w:rsidP="000575BF">
      <w:pPr>
        <w:spacing w:line="276" w:lineRule="auto"/>
        <w:rPr>
          <w:rFonts w:asciiTheme="minorHAnsi" w:eastAsia="Segoe UI" w:hAnsiTheme="minorHAnsi" w:cstheme="minorHAnsi"/>
          <w:color w:val="FF0000"/>
          <w:sz w:val="19"/>
          <w:szCs w:val="19"/>
        </w:rPr>
      </w:pPr>
      <w:commentRangeStart w:id="97"/>
      <w:commentRangeStart w:id="98"/>
      <w:r w:rsidRPr="000B294A">
        <w:rPr>
          <w:rFonts w:asciiTheme="minorHAnsi" w:eastAsia="Calibri" w:hAnsiTheme="minorHAnsi" w:cstheme="minorHAnsi"/>
          <w:color w:val="000000" w:themeColor="text1"/>
          <w:sz w:val="19"/>
          <w:szCs w:val="19"/>
        </w:rPr>
        <w:t xml:space="preserve">All Service Units must be used within the Contract Year </w:t>
      </w:r>
      <w:r w:rsidRPr="000B294A">
        <w:rPr>
          <w:rFonts w:asciiTheme="minorHAnsi" w:eastAsia="Segoe UI" w:hAnsiTheme="minorHAnsi" w:cstheme="minorHAnsi"/>
          <w:sz w:val="19"/>
          <w:szCs w:val="19"/>
        </w:rPr>
        <w:t>a</w:t>
      </w:r>
      <w:r w:rsidRPr="000B294A">
        <w:rPr>
          <w:rFonts w:asciiTheme="minorHAnsi" w:eastAsiaTheme="minorEastAsia" w:hAnsiTheme="minorHAnsi" w:cstheme="minorHAnsi"/>
          <w:sz w:val="19"/>
          <w:szCs w:val="19"/>
        </w:rPr>
        <w:t>n</w:t>
      </w:r>
      <w:r w:rsidRPr="000B294A">
        <w:rPr>
          <w:rFonts w:asciiTheme="minorHAnsi" w:eastAsiaTheme="minorEastAsia" w:hAnsiTheme="minorHAnsi" w:cstheme="minorHAnsi"/>
          <w:color w:val="000000" w:themeColor="text1"/>
          <w:sz w:val="19"/>
          <w:szCs w:val="19"/>
        </w:rPr>
        <w:t>d within the respective country of the LSA or equivalent</w:t>
      </w:r>
      <w:r w:rsidRPr="000B294A">
        <w:rPr>
          <w:rFonts w:asciiTheme="minorHAnsi" w:eastAsia="Calibri" w:hAnsiTheme="minorHAnsi" w:cstheme="minorHAnsi"/>
          <w:color w:val="000000" w:themeColor="text1"/>
          <w:sz w:val="19"/>
          <w:szCs w:val="19"/>
        </w:rPr>
        <w:t xml:space="preserve">. </w:t>
      </w:r>
      <w:commentRangeEnd w:id="97"/>
      <w:r w:rsidRPr="000B294A">
        <w:rPr>
          <w:rStyle w:val="CommentReference"/>
          <w:rFonts w:asciiTheme="minorHAnsi" w:hAnsiTheme="minorHAnsi" w:cstheme="minorHAnsi"/>
          <w:sz w:val="19"/>
          <w:szCs w:val="19"/>
        </w:rPr>
        <w:commentReference w:id="97"/>
      </w:r>
      <w:commentRangeEnd w:id="98"/>
      <w:r w:rsidRPr="000B294A">
        <w:rPr>
          <w:rStyle w:val="CommentReference"/>
          <w:rFonts w:asciiTheme="minorHAnsi" w:hAnsiTheme="minorHAnsi" w:cstheme="minorHAnsi"/>
          <w:sz w:val="19"/>
          <w:szCs w:val="19"/>
        </w:rPr>
        <w:commentReference w:id="98"/>
      </w:r>
      <w:r w:rsidRPr="000B294A">
        <w:rPr>
          <w:rFonts w:asciiTheme="minorHAnsi" w:eastAsia="Calibri" w:hAnsiTheme="minorHAnsi" w:cstheme="minorHAnsi"/>
          <w:color w:val="000000" w:themeColor="text1"/>
          <w:sz w:val="19"/>
          <w:szCs w:val="19"/>
        </w:rPr>
        <w:t xml:space="preserve"> </w:t>
      </w:r>
    </w:p>
    <w:p w14:paraId="11D12505" w14:textId="77777777" w:rsidR="000575BF" w:rsidRPr="000B294A" w:rsidRDefault="000575BF" w:rsidP="000575BF">
      <w:pPr>
        <w:spacing w:line="276" w:lineRule="auto"/>
        <w:rPr>
          <w:rFonts w:asciiTheme="minorHAnsi" w:eastAsia="Segoe UI" w:hAnsiTheme="minorHAnsi" w:cstheme="minorHAnsi"/>
          <w:color w:val="333333"/>
          <w:sz w:val="19"/>
          <w:szCs w:val="19"/>
          <w:lang w:val="en"/>
        </w:rPr>
      </w:pPr>
    </w:p>
    <w:tbl>
      <w:tblPr>
        <w:tblStyle w:val="TableGrid"/>
        <w:tblW w:w="9892" w:type="dxa"/>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6A0" w:firstRow="1" w:lastRow="0" w:firstColumn="1" w:lastColumn="0" w:noHBand="1" w:noVBand="1"/>
      </w:tblPr>
      <w:tblGrid>
        <w:gridCol w:w="2152"/>
        <w:gridCol w:w="6570"/>
        <w:gridCol w:w="1170"/>
      </w:tblGrid>
      <w:tr w:rsidR="000575BF" w:rsidRPr="000B294A" w14:paraId="57993A94" w14:textId="77777777" w:rsidTr="009067B3">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85EABD" w14:textId="77777777" w:rsidR="000575BF" w:rsidRPr="000B294A" w:rsidRDefault="000575BF" w:rsidP="009067B3">
            <w:pPr>
              <w:spacing w:line="276" w:lineRule="auto"/>
              <w:jc w:val="center"/>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Service</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F8B17CB" w14:textId="77777777" w:rsidR="000575BF" w:rsidRPr="000B294A" w:rsidRDefault="000575BF" w:rsidP="009067B3">
            <w:pPr>
              <w:jc w:val="center"/>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Operational Definition</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61CBD5C" w14:textId="77777777" w:rsidR="000575BF" w:rsidRPr="000B294A" w:rsidRDefault="000575BF" w:rsidP="009067B3">
            <w:pPr>
              <w:jc w:val="center"/>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Units per Service</w:t>
            </w:r>
          </w:p>
        </w:tc>
      </w:tr>
      <w:tr w:rsidR="000575BF" w:rsidRPr="000B294A" w14:paraId="148B3CB0" w14:textId="77777777" w:rsidTr="009067B3">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691689"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Industry Insights: Business Issue Analysis (BIA)  Standard</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924648" w14:textId="77777777" w:rsidR="000575BF" w:rsidRPr="000B294A" w:rsidRDefault="000575BF" w:rsidP="009067B3">
            <w:pPr>
              <w:rPr>
                <w:rStyle w:val="font71"/>
                <w:rFonts w:asciiTheme="minorHAnsi" w:eastAsia="Calibri" w:hAnsiTheme="minorHAnsi" w:cstheme="minorHAnsi"/>
                <w:color w:val="000000" w:themeColor="text1"/>
                <w:sz w:val="19"/>
                <w:szCs w:val="19"/>
              </w:rPr>
            </w:pPr>
            <w:r w:rsidRPr="000B294A">
              <w:rPr>
                <w:rStyle w:val="font81"/>
                <w:rFonts w:asciiTheme="minorHAnsi" w:eastAsia="Calibri" w:hAnsiTheme="minorHAnsi" w:cstheme="minorHAnsi"/>
                <w:color w:val="000000" w:themeColor="text1"/>
                <w:sz w:val="19"/>
                <w:szCs w:val="19"/>
              </w:rPr>
              <w:t xml:space="preserve">Definition: </w:t>
            </w:r>
            <w:r w:rsidRPr="000B294A">
              <w:rPr>
                <w:rStyle w:val="font71"/>
                <w:rFonts w:asciiTheme="minorHAnsi" w:eastAsia="Calibri" w:hAnsiTheme="minorHAnsi" w:cstheme="minorHAnsi"/>
                <w:color w:val="000000" w:themeColor="text1"/>
                <w:sz w:val="19"/>
                <w:szCs w:val="19"/>
              </w:rPr>
              <w:t>A deep dive presentation into one customer business question such as Performance/Category Overview, Pricing, Distribution/Assortment, Promotion, Product Management, Growth Opportunities,  or Targeting/Segmentation.</w:t>
            </w:r>
          </w:p>
          <w:p w14:paraId="449F210E" w14:textId="77777777" w:rsidR="000575BF" w:rsidRPr="000B294A" w:rsidRDefault="000575BF" w:rsidP="009067B3">
            <w:pPr>
              <w:rPr>
                <w:rStyle w:val="font71"/>
                <w:rFonts w:asciiTheme="minorHAnsi" w:eastAsia="Calibri" w:hAnsiTheme="minorHAnsi" w:cstheme="minorHAnsi"/>
                <w:color w:val="000000" w:themeColor="text1"/>
                <w:sz w:val="19"/>
                <w:szCs w:val="19"/>
              </w:rPr>
            </w:pPr>
          </w:p>
          <w:p w14:paraId="27C3FB51" w14:textId="77777777" w:rsidR="000575BF" w:rsidRPr="000B294A" w:rsidRDefault="000575BF" w:rsidP="009067B3">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Simple Standard BIA</w:t>
            </w:r>
            <w:r w:rsidRPr="000B294A">
              <w:rPr>
                <w:rStyle w:val="font71"/>
                <w:rFonts w:asciiTheme="minorHAnsi" w:eastAsia="Calibri" w:hAnsiTheme="minorHAnsi" w:cstheme="minorHAnsi"/>
                <w:color w:val="000000" w:themeColor="text1"/>
                <w:sz w:val="19"/>
                <w:szCs w:val="19"/>
              </w:rPr>
              <w:t xml:space="preserve">-Utilization of NIQ Best In Class standard including &lt;=1 data source and &lt;=5 comparison market. </w:t>
            </w:r>
          </w:p>
          <w:p w14:paraId="248D151D" w14:textId="77777777" w:rsidR="000575BF" w:rsidRPr="000B294A" w:rsidRDefault="000575BF" w:rsidP="009067B3">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Medium Standard BIA</w:t>
            </w:r>
            <w:r w:rsidRPr="000B294A">
              <w:rPr>
                <w:rStyle w:val="font71"/>
                <w:rFonts w:asciiTheme="minorHAnsi" w:eastAsia="Calibri" w:hAnsiTheme="minorHAnsi" w:cstheme="minorHAnsi"/>
                <w:color w:val="000000" w:themeColor="text1"/>
                <w:sz w:val="19"/>
                <w:szCs w:val="19"/>
              </w:rPr>
              <w:t>- Utilization of NIQ Best In Class standard including &lt;=2 data sources and &lt;=10 comparison market.</w:t>
            </w:r>
          </w:p>
          <w:p w14:paraId="536FC656" w14:textId="77777777" w:rsidR="000575BF" w:rsidRPr="000B294A" w:rsidRDefault="000575BF" w:rsidP="009067B3">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Complex Standard BIA</w:t>
            </w:r>
            <w:r w:rsidRPr="000B294A">
              <w:rPr>
                <w:rStyle w:val="font71"/>
                <w:rFonts w:asciiTheme="minorHAnsi" w:eastAsia="Calibri" w:hAnsiTheme="minorHAnsi" w:cstheme="minorHAnsi"/>
                <w:color w:val="000000" w:themeColor="text1"/>
                <w:sz w:val="19"/>
                <w:szCs w:val="19"/>
              </w:rPr>
              <w:t>- Utilization of NIQ Best In Class standard including &lt;=3 data sources and &lt;=20 comparison market.</w:t>
            </w:r>
          </w:p>
          <w:p w14:paraId="0218B20E" w14:textId="77777777" w:rsidR="000575BF" w:rsidRPr="000B294A" w:rsidRDefault="000575BF" w:rsidP="009067B3">
            <w:pPr>
              <w:rPr>
                <w:rStyle w:val="font71"/>
                <w:rFonts w:asciiTheme="minorHAnsi" w:eastAsia="Calibri" w:hAnsiTheme="minorHAnsi" w:cstheme="minorHAnsi"/>
                <w:color w:val="000000" w:themeColor="text1"/>
                <w:sz w:val="19"/>
                <w:szCs w:val="19"/>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736A47" w14:textId="77777777" w:rsidR="000575BF" w:rsidRPr="000B294A" w:rsidRDefault="000575BF" w:rsidP="009067B3">
            <w:pPr>
              <w:rPr>
                <w:rFonts w:asciiTheme="minorHAnsi" w:eastAsia="Calibri" w:hAnsiTheme="minorHAnsi" w:cstheme="minorHAnsi"/>
                <w:color w:val="000000" w:themeColor="text1"/>
                <w:sz w:val="19"/>
                <w:szCs w:val="19"/>
              </w:rPr>
            </w:pPr>
          </w:p>
          <w:p w14:paraId="4EC0D932" w14:textId="77777777" w:rsidR="000575BF" w:rsidRPr="000B294A" w:rsidRDefault="000575BF" w:rsidP="009067B3">
            <w:pPr>
              <w:rPr>
                <w:rFonts w:asciiTheme="minorHAnsi" w:eastAsia="Calibri" w:hAnsiTheme="minorHAnsi" w:cstheme="minorHAnsi"/>
                <w:color w:val="000000" w:themeColor="text1"/>
                <w:sz w:val="19"/>
                <w:szCs w:val="19"/>
              </w:rPr>
            </w:pPr>
          </w:p>
          <w:p w14:paraId="575934DC" w14:textId="77777777" w:rsidR="000575BF" w:rsidRPr="000B294A" w:rsidRDefault="000575BF" w:rsidP="009067B3">
            <w:pPr>
              <w:rPr>
                <w:rFonts w:asciiTheme="minorHAnsi" w:eastAsia="Calibri" w:hAnsiTheme="minorHAnsi" w:cstheme="minorHAnsi"/>
                <w:color w:val="000000" w:themeColor="text1"/>
                <w:sz w:val="19"/>
                <w:szCs w:val="19"/>
              </w:rPr>
            </w:pPr>
          </w:p>
          <w:p w14:paraId="144DC772" w14:textId="77777777" w:rsidR="000575BF" w:rsidRPr="000B294A" w:rsidRDefault="000575BF" w:rsidP="009067B3">
            <w:pPr>
              <w:rPr>
                <w:rFonts w:asciiTheme="minorHAnsi" w:eastAsia="Calibri" w:hAnsiTheme="minorHAnsi" w:cstheme="minorHAnsi"/>
                <w:color w:val="000000" w:themeColor="text1"/>
                <w:sz w:val="19"/>
                <w:szCs w:val="19"/>
              </w:rPr>
            </w:pPr>
          </w:p>
          <w:p w14:paraId="06E92CFF"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10</w:t>
            </w:r>
          </w:p>
          <w:p w14:paraId="3A6FD82D" w14:textId="77777777" w:rsidR="000575BF" w:rsidRPr="000B294A" w:rsidRDefault="000575BF" w:rsidP="009067B3">
            <w:pPr>
              <w:rPr>
                <w:rFonts w:asciiTheme="minorHAnsi" w:eastAsia="Calibri" w:hAnsiTheme="minorHAnsi" w:cstheme="minorHAnsi"/>
                <w:color w:val="000000" w:themeColor="text1"/>
                <w:sz w:val="19"/>
                <w:szCs w:val="19"/>
              </w:rPr>
            </w:pPr>
          </w:p>
          <w:p w14:paraId="6FC51042"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20</w:t>
            </w:r>
          </w:p>
          <w:p w14:paraId="760DB2FA" w14:textId="77777777" w:rsidR="000575BF" w:rsidRPr="000B294A" w:rsidRDefault="000575BF" w:rsidP="009067B3">
            <w:pPr>
              <w:rPr>
                <w:rFonts w:asciiTheme="minorHAnsi" w:eastAsia="Calibri" w:hAnsiTheme="minorHAnsi" w:cstheme="minorHAnsi"/>
                <w:color w:val="000000" w:themeColor="text1"/>
                <w:sz w:val="19"/>
                <w:szCs w:val="19"/>
              </w:rPr>
            </w:pPr>
          </w:p>
          <w:p w14:paraId="06981C88"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30</w:t>
            </w:r>
          </w:p>
        </w:tc>
      </w:tr>
      <w:tr w:rsidR="000575BF" w:rsidRPr="000B294A" w14:paraId="54216568" w14:textId="77777777" w:rsidTr="009067B3">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CA3F704"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Industry Insights: Business Issue Analysis (BIA)  Custom</w:t>
            </w:r>
          </w:p>
          <w:p w14:paraId="79482E70" w14:textId="77777777" w:rsidR="000575BF" w:rsidRPr="000B294A" w:rsidRDefault="000575BF" w:rsidP="009067B3">
            <w:pPr>
              <w:rPr>
                <w:rFonts w:asciiTheme="minorHAnsi" w:eastAsia="Calibri" w:hAnsiTheme="minorHAnsi" w:cstheme="minorHAnsi"/>
                <w:color w:val="000000" w:themeColor="text1"/>
                <w:sz w:val="19"/>
                <w:szCs w:val="19"/>
              </w:rPr>
            </w:pP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2A84A8" w14:textId="77777777" w:rsidR="000575BF" w:rsidRPr="000B294A" w:rsidRDefault="000575BF" w:rsidP="009067B3">
            <w:pPr>
              <w:rPr>
                <w:rStyle w:val="font71"/>
                <w:rFonts w:asciiTheme="minorHAnsi" w:eastAsia="Calibri" w:hAnsiTheme="minorHAnsi" w:cstheme="minorHAnsi"/>
                <w:color w:val="000000" w:themeColor="text1"/>
                <w:sz w:val="19"/>
                <w:szCs w:val="19"/>
              </w:rPr>
            </w:pPr>
            <w:r w:rsidRPr="000B294A">
              <w:rPr>
                <w:rStyle w:val="font81"/>
                <w:rFonts w:asciiTheme="minorHAnsi" w:eastAsia="Calibri" w:hAnsiTheme="minorHAnsi" w:cstheme="minorHAnsi"/>
                <w:color w:val="000000" w:themeColor="text1"/>
                <w:sz w:val="19"/>
                <w:szCs w:val="19"/>
              </w:rPr>
              <w:t xml:space="preserve">Definition: </w:t>
            </w:r>
            <w:r w:rsidRPr="000B294A">
              <w:rPr>
                <w:rStyle w:val="font71"/>
                <w:rFonts w:asciiTheme="minorHAnsi" w:eastAsia="Calibri" w:hAnsiTheme="minorHAnsi" w:cstheme="minorHAnsi"/>
                <w:color w:val="000000" w:themeColor="text1"/>
                <w:sz w:val="19"/>
                <w:szCs w:val="19"/>
              </w:rPr>
              <w:t>A deep dive presentation into one customer business question such as Performance/Category Overview, Pricing, Distribution/Assortment, Promotion, Product Management, growth Opportunities, or Targeting/Segmentation.</w:t>
            </w:r>
          </w:p>
          <w:p w14:paraId="3730188B" w14:textId="77777777" w:rsidR="000575BF" w:rsidRPr="000B294A" w:rsidRDefault="000575BF" w:rsidP="009067B3">
            <w:pPr>
              <w:rPr>
                <w:rStyle w:val="font71"/>
                <w:rFonts w:asciiTheme="minorHAnsi" w:eastAsia="Calibri" w:hAnsiTheme="minorHAnsi" w:cstheme="minorHAnsi"/>
                <w:b/>
                <w:bCs/>
                <w:color w:val="000000" w:themeColor="text1"/>
                <w:sz w:val="19"/>
                <w:szCs w:val="19"/>
              </w:rPr>
            </w:pPr>
          </w:p>
          <w:p w14:paraId="4B2A5B78" w14:textId="77777777" w:rsidR="000575BF" w:rsidRPr="000B294A" w:rsidRDefault="000575BF" w:rsidP="009067B3">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Simple Customization</w:t>
            </w:r>
            <w:r w:rsidRPr="000B294A">
              <w:rPr>
                <w:rStyle w:val="font71"/>
                <w:rFonts w:asciiTheme="minorHAnsi" w:eastAsia="Calibri" w:hAnsiTheme="minorHAnsi" w:cstheme="minorHAnsi"/>
                <w:color w:val="000000" w:themeColor="text1"/>
                <w:sz w:val="19"/>
                <w:szCs w:val="19"/>
              </w:rPr>
              <w:t xml:space="preserve">-Utilization of NIQ Best In Class standard including &lt;=4 custom parameter segmentations, 1 Product list, and &lt;= 20% customized content. Pending level of complexity of BIA. </w:t>
            </w:r>
          </w:p>
          <w:p w14:paraId="3303F5AB" w14:textId="77777777" w:rsidR="000575BF" w:rsidRPr="000B294A" w:rsidRDefault="000575BF" w:rsidP="009067B3">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Medium Customization</w:t>
            </w:r>
            <w:r w:rsidRPr="000B294A">
              <w:rPr>
                <w:rStyle w:val="font71"/>
                <w:rFonts w:asciiTheme="minorHAnsi" w:eastAsia="Calibri" w:hAnsiTheme="minorHAnsi" w:cstheme="minorHAnsi"/>
                <w:color w:val="000000" w:themeColor="text1"/>
                <w:sz w:val="19"/>
                <w:szCs w:val="19"/>
              </w:rPr>
              <w:t>- Utilization of NIQ Best In Class standard including  &lt;=8 custom parameter segmentations, 1 Product list, and &lt;=40% customized content. Pending level of complexity of BIA.</w:t>
            </w:r>
          </w:p>
          <w:p w14:paraId="39F46A40" w14:textId="77777777" w:rsidR="000575BF" w:rsidRPr="000B294A" w:rsidRDefault="000575BF" w:rsidP="009067B3">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Complex Customization</w:t>
            </w:r>
            <w:r w:rsidRPr="000B294A">
              <w:rPr>
                <w:rStyle w:val="font71"/>
                <w:rFonts w:asciiTheme="minorHAnsi" w:eastAsia="Calibri" w:hAnsiTheme="minorHAnsi" w:cstheme="minorHAnsi"/>
                <w:color w:val="000000" w:themeColor="text1"/>
                <w:sz w:val="19"/>
                <w:szCs w:val="19"/>
              </w:rPr>
              <w:t>- Utilization of NIQ Best In Class standard including &lt;=12 custom parameter segmentations, 2 Product list, and &lt;=60% customized content. Pending level of complexity of BIA.</w:t>
            </w:r>
          </w:p>
          <w:p w14:paraId="709CFDE0"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color w:val="000000" w:themeColor="text1"/>
                <w:sz w:val="19"/>
                <w:szCs w:val="19"/>
              </w:rPr>
              <w:t xml:space="preserve">  </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C47867" w14:textId="77777777" w:rsidR="000575BF" w:rsidRPr="000B294A" w:rsidRDefault="000575BF" w:rsidP="009067B3">
            <w:pPr>
              <w:rPr>
                <w:rFonts w:asciiTheme="minorHAnsi" w:eastAsia="Calibri" w:hAnsiTheme="minorHAnsi" w:cstheme="minorHAnsi"/>
                <w:color w:val="000000" w:themeColor="text1"/>
                <w:sz w:val="19"/>
                <w:szCs w:val="19"/>
              </w:rPr>
            </w:pPr>
          </w:p>
          <w:p w14:paraId="794BF556" w14:textId="77777777" w:rsidR="000575BF" w:rsidRPr="000B294A" w:rsidRDefault="000575BF" w:rsidP="009067B3">
            <w:pPr>
              <w:rPr>
                <w:rFonts w:asciiTheme="minorHAnsi" w:eastAsia="Calibri" w:hAnsiTheme="minorHAnsi" w:cstheme="minorHAnsi"/>
                <w:color w:val="000000" w:themeColor="text1"/>
                <w:sz w:val="19"/>
                <w:szCs w:val="19"/>
              </w:rPr>
            </w:pPr>
          </w:p>
          <w:p w14:paraId="720FCFFD" w14:textId="77777777" w:rsidR="000575BF" w:rsidRPr="000B294A" w:rsidRDefault="000575BF" w:rsidP="009067B3">
            <w:pPr>
              <w:rPr>
                <w:rFonts w:asciiTheme="minorHAnsi" w:eastAsia="Calibri" w:hAnsiTheme="minorHAnsi" w:cstheme="minorHAnsi"/>
                <w:color w:val="000000" w:themeColor="text1"/>
                <w:sz w:val="19"/>
                <w:szCs w:val="19"/>
              </w:rPr>
            </w:pPr>
          </w:p>
          <w:p w14:paraId="63AAFE8A"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Up to 30</w:t>
            </w:r>
          </w:p>
          <w:p w14:paraId="31F3E80C" w14:textId="77777777" w:rsidR="000575BF" w:rsidRDefault="000575BF" w:rsidP="009067B3">
            <w:pPr>
              <w:rPr>
                <w:rFonts w:asciiTheme="minorHAnsi" w:eastAsia="Calibri" w:hAnsiTheme="minorHAnsi" w:cstheme="minorHAnsi"/>
                <w:color w:val="000000" w:themeColor="text1"/>
                <w:sz w:val="19"/>
                <w:szCs w:val="19"/>
              </w:rPr>
            </w:pPr>
          </w:p>
          <w:p w14:paraId="7519EE1F" w14:textId="77777777" w:rsidR="000575BF" w:rsidRPr="000B294A" w:rsidRDefault="000575BF" w:rsidP="009067B3">
            <w:pPr>
              <w:rPr>
                <w:rFonts w:asciiTheme="minorHAnsi" w:eastAsia="Calibri" w:hAnsiTheme="minorHAnsi" w:cstheme="minorHAnsi"/>
                <w:color w:val="000000" w:themeColor="text1"/>
                <w:sz w:val="19"/>
                <w:szCs w:val="19"/>
              </w:rPr>
            </w:pPr>
          </w:p>
          <w:p w14:paraId="7ED10C53"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Up to 40</w:t>
            </w:r>
          </w:p>
          <w:p w14:paraId="34D2D01A" w14:textId="77777777" w:rsidR="000575BF" w:rsidRDefault="000575BF" w:rsidP="009067B3">
            <w:pPr>
              <w:rPr>
                <w:rFonts w:asciiTheme="minorHAnsi" w:eastAsia="Calibri" w:hAnsiTheme="minorHAnsi" w:cstheme="minorHAnsi"/>
                <w:color w:val="000000" w:themeColor="text1"/>
                <w:sz w:val="19"/>
                <w:szCs w:val="19"/>
              </w:rPr>
            </w:pPr>
          </w:p>
          <w:p w14:paraId="16864A58" w14:textId="77777777" w:rsidR="000575BF" w:rsidRPr="000B294A" w:rsidRDefault="000575BF" w:rsidP="009067B3">
            <w:pPr>
              <w:rPr>
                <w:rFonts w:asciiTheme="minorHAnsi" w:eastAsia="Calibri" w:hAnsiTheme="minorHAnsi" w:cstheme="minorHAnsi"/>
                <w:color w:val="000000" w:themeColor="text1"/>
                <w:sz w:val="19"/>
                <w:szCs w:val="19"/>
              </w:rPr>
            </w:pPr>
          </w:p>
          <w:p w14:paraId="38DEBDBA"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Up to 50</w:t>
            </w:r>
          </w:p>
        </w:tc>
      </w:tr>
      <w:tr w:rsidR="000575BF" w:rsidRPr="000B294A" w14:paraId="60C004A4" w14:textId="77777777" w:rsidTr="009067B3">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3C22A5"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Industry Insights: Strategic Workshop</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E09E1F1" w14:textId="77777777" w:rsidR="000575BF" w:rsidRPr="000B294A" w:rsidRDefault="000575BF" w:rsidP="009067B3">
            <w:pPr>
              <w:rPr>
                <w:rFonts w:asciiTheme="minorHAnsi" w:eastAsia="Arial"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 xml:space="preserve">Definition: </w:t>
            </w:r>
            <w:r w:rsidRPr="000B294A">
              <w:rPr>
                <w:rStyle w:val="font71"/>
                <w:rFonts w:asciiTheme="minorHAnsi" w:eastAsia="Calibri" w:hAnsiTheme="minorHAnsi" w:cstheme="minorHAnsi"/>
                <w:color w:val="000000" w:themeColor="text1"/>
                <w:sz w:val="19"/>
                <w:szCs w:val="19"/>
              </w:rPr>
              <w:t xml:space="preserve">Face to Face workshops to solve various business questions that have a high strategic impact and require a 360° view of the market, followed by an execution led discussion on alignment between client and NIQ. Sources may include NIQ data licensed, analytics licensed, and thought leadership. </w:t>
            </w:r>
          </w:p>
          <w:p w14:paraId="1C2DB7C4" w14:textId="77777777" w:rsidR="000575BF" w:rsidRPr="000B294A" w:rsidRDefault="000575BF" w:rsidP="009067B3">
            <w:pPr>
              <w:rPr>
                <w:rStyle w:val="font71"/>
                <w:rFonts w:asciiTheme="minorHAnsi" w:eastAsia="Calibri" w:hAnsiTheme="minorHAnsi" w:cstheme="minorHAnsi"/>
                <w:color w:val="000000" w:themeColor="text1"/>
                <w:sz w:val="19"/>
                <w:szCs w:val="19"/>
              </w:rPr>
            </w:pPr>
          </w:p>
          <w:p w14:paraId="20EF8C2F" w14:textId="77777777" w:rsidR="000575BF" w:rsidRPr="000B294A" w:rsidRDefault="000575BF" w:rsidP="009067B3">
            <w:pPr>
              <w:rPr>
                <w:rFonts w:asciiTheme="minorHAnsi" w:eastAsia="Arial" w:hAnsiTheme="minorHAnsi" w:cstheme="minorHAnsi"/>
                <w:color w:val="000000" w:themeColor="text1"/>
                <w:sz w:val="19"/>
                <w:szCs w:val="19"/>
              </w:rPr>
            </w:pPr>
            <w:r w:rsidRPr="000B294A">
              <w:rPr>
                <w:rStyle w:val="font71"/>
                <w:rFonts w:asciiTheme="minorHAnsi" w:eastAsia="Calibri" w:hAnsiTheme="minorHAnsi" w:cstheme="minorHAnsi"/>
                <w:color w:val="000000" w:themeColor="text1"/>
                <w:sz w:val="19"/>
                <w:szCs w:val="19"/>
              </w:rPr>
              <w:t xml:space="preserve">Requires agreement on approach and recommendations between NIQ and client, and </w:t>
            </w:r>
            <w:r w:rsidRPr="000B294A">
              <w:rPr>
                <w:rStyle w:val="font71"/>
                <w:rFonts w:asciiTheme="minorHAnsi" w:eastAsia="Calibri" w:hAnsiTheme="minorHAnsi" w:cstheme="minorHAnsi"/>
                <w:b/>
                <w:bCs/>
                <w:color w:val="000000" w:themeColor="text1"/>
                <w:sz w:val="19"/>
                <w:szCs w:val="19"/>
              </w:rPr>
              <w:t xml:space="preserve">will be in addition to the delivery of the business issue content from a Unit perspective and timing. </w:t>
            </w:r>
          </w:p>
          <w:p w14:paraId="20E1A079" w14:textId="77777777" w:rsidR="000575BF" w:rsidRPr="000B294A" w:rsidRDefault="000575BF" w:rsidP="009067B3">
            <w:pPr>
              <w:rPr>
                <w:rStyle w:val="font71"/>
                <w:rFonts w:asciiTheme="minorHAnsi" w:eastAsia="Calibri" w:hAnsiTheme="minorHAnsi" w:cstheme="minorHAnsi"/>
                <w:b/>
                <w:bCs/>
                <w:color w:val="000000" w:themeColor="text1"/>
                <w:sz w:val="19"/>
                <w:szCs w:val="19"/>
              </w:rPr>
            </w:pPr>
          </w:p>
          <w:p w14:paraId="0AD5FAAE" w14:textId="77777777" w:rsidR="000575BF" w:rsidRPr="000B294A" w:rsidRDefault="000575BF" w:rsidP="009067B3">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 xml:space="preserve">Simple Workshop: </w:t>
            </w:r>
            <w:r w:rsidRPr="000B294A">
              <w:rPr>
                <w:rStyle w:val="font71"/>
                <w:rFonts w:asciiTheme="minorHAnsi" w:eastAsia="Calibri" w:hAnsiTheme="minorHAnsi" w:cstheme="minorHAnsi"/>
                <w:color w:val="000000" w:themeColor="text1"/>
                <w:sz w:val="19"/>
                <w:szCs w:val="19"/>
              </w:rPr>
              <w:t>Utilizes up to 1 licensed NIQ data source</w:t>
            </w:r>
          </w:p>
          <w:p w14:paraId="4DFEABF1" w14:textId="77777777" w:rsidR="000575BF" w:rsidRPr="000B294A" w:rsidRDefault="000575BF" w:rsidP="009067B3">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Medium Workshop:</w:t>
            </w:r>
            <w:r w:rsidRPr="000B294A">
              <w:rPr>
                <w:rStyle w:val="font71"/>
                <w:rFonts w:asciiTheme="minorHAnsi" w:eastAsia="Calibri" w:hAnsiTheme="minorHAnsi" w:cstheme="minorHAnsi"/>
                <w:color w:val="000000" w:themeColor="text1"/>
                <w:sz w:val="19"/>
                <w:szCs w:val="19"/>
              </w:rPr>
              <w:t xml:space="preserve"> Utilizes up to 2 licensed NIQ data source</w:t>
            </w:r>
          </w:p>
          <w:p w14:paraId="3E17285F" w14:textId="77777777" w:rsidR="000575BF" w:rsidRPr="000B294A" w:rsidRDefault="000575BF" w:rsidP="009067B3">
            <w:pPr>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Complex Workshop:</w:t>
            </w:r>
            <w:r w:rsidRPr="000B294A">
              <w:rPr>
                <w:rStyle w:val="font71"/>
                <w:rFonts w:asciiTheme="minorHAnsi" w:eastAsia="Calibri" w:hAnsiTheme="minorHAnsi" w:cstheme="minorHAnsi"/>
                <w:color w:val="000000" w:themeColor="text1"/>
                <w:sz w:val="19"/>
                <w:szCs w:val="19"/>
              </w:rPr>
              <w:t xml:space="preserve"> Utilizes up to 3 licensed NIQ data source</w:t>
            </w:r>
          </w:p>
          <w:p w14:paraId="1974ACF7" w14:textId="77777777" w:rsidR="000575BF" w:rsidRPr="000B294A" w:rsidRDefault="000575BF" w:rsidP="009067B3">
            <w:pPr>
              <w:rPr>
                <w:rStyle w:val="font71"/>
                <w:rFonts w:asciiTheme="minorHAnsi" w:eastAsia="Calibri" w:hAnsiTheme="minorHAnsi" w:cstheme="minorHAnsi"/>
                <w:b/>
                <w:bCs/>
                <w:color w:val="000000" w:themeColor="text1"/>
                <w:sz w:val="19"/>
                <w:szCs w:val="19"/>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C1C3B26"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p>
          <w:p w14:paraId="5215FC37"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p>
          <w:p w14:paraId="3079BAE6"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p>
          <w:p w14:paraId="4903D921"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p>
          <w:p w14:paraId="33AD9D15"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p>
          <w:p w14:paraId="266FFD28"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p>
          <w:p w14:paraId="314FA8CC"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p>
          <w:p w14:paraId="580B559A"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p>
          <w:p w14:paraId="45DFD753"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15</w:t>
            </w:r>
          </w:p>
          <w:p w14:paraId="375477F3"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30</w:t>
            </w:r>
          </w:p>
          <w:p w14:paraId="3E8A753A"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45</w:t>
            </w:r>
          </w:p>
        </w:tc>
      </w:tr>
      <w:tr w:rsidR="000575BF" w:rsidRPr="000B294A" w14:paraId="4A84BDC9" w14:textId="77777777" w:rsidTr="009067B3">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7EE7DC"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Industry Insights: Custom Thought Leadership</w:t>
            </w:r>
          </w:p>
          <w:p w14:paraId="3C91CC6C"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5C1B7C" w14:textId="77777777" w:rsidR="000575BF" w:rsidRPr="000B294A" w:rsidRDefault="000575BF" w:rsidP="009067B3">
            <w:pPr>
              <w:rPr>
                <w:rStyle w:val="font71"/>
                <w:rFonts w:asciiTheme="minorHAnsi" w:eastAsiaTheme="minorEastAsia" w:hAnsiTheme="minorHAnsi" w:cstheme="minorHAnsi"/>
                <w:color w:val="000000" w:themeColor="text1"/>
                <w:sz w:val="19"/>
                <w:szCs w:val="19"/>
              </w:rPr>
            </w:pPr>
            <w:r w:rsidRPr="000B294A">
              <w:rPr>
                <w:rStyle w:val="font71"/>
                <w:rFonts w:asciiTheme="minorHAnsi" w:eastAsiaTheme="minorEastAsia" w:hAnsiTheme="minorHAnsi" w:cstheme="minorHAnsi"/>
                <w:b/>
                <w:bCs/>
                <w:color w:val="000000" w:themeColor="text1"/>
                <w:sz w:val="19"/>
                <w:szCs w:val="19"/>
              </w:rPr>
              <w:t>Definition:</w:t>
            </w:r>
            <w:r w:rsidRPr="000B294A">
              <w:rPr>
                <w:rStyle w:val="font71"/>
                <w:rFonts w:asciiTheme="minorHAnsi" w:eastAsiaTheme="minorEastAsia" w:hAnsiTheme="minorHAnsi" w:cstheme="minorHAnsi"/>
                <w:color w:val="000000" w:themeColor="text1"/>
                <w:sz w:val="19"/>
                <w:szCs w:val="19"/>
              </w:rPr>
              <w:t xml:space="preserve"> An NIQ best in class Thought Leadership presentation that will drive insight within the broader Retail marketplace, and includes customization of customers market and category(s) as required.</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8972C21"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15</w:t>
            </w:r>
          </w:p>
        </w:tc>
      </w:tr>
      <w:tr w:rsidR="000575BF" w:rsidRPr="000B294A" w14:paraId="21E37D26" w14:textId="77777777" w:rsidTr="009067B3">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71B304"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Learning and Development: Client Specific Discover Training</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ED88FA"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b/>
                <w:bCs/>
                <w:color w:val="000000" w:themeColor="text1"/>
                <w:sz w:val="19"/>
                <w:szCs w:val="19"/>
              </w:rPr>
              <w:t xml:space="preserve">Definition: </w:t>
            </w:r>
            <w:r w:rsidRPr="000B294A">
              <w:rPr>
                <w:rFonts w:asciiTheme="minorHAnsi" w:eastAsia="Calibri" w:hAnsiTheme="minorHAnsi" w:cstheme="minorHAnsi"/>
                <w:color w:val="000000" w:themeColor="text1"/>
                <w:sz w:val="19"/>
                <w:szCs w:val="19"/>
              </w:rPr>
              <w:t xml:space="preserve">Tool Training, for one training session delivered by NIQ to one customer for up to 25 of their users utilizing their specific database, categories, and their preferred data selections in the Connect Platform. Training sessions range in duration, and will be delivered </w:t>
            </w:r>
            <w:r w:rsidRPr="000B294A">
              <w:rPr>
                <w:rFonts w:asciiTheme="minorHAnsi" w:eastAsia="Calibri" w:hAnsiTheme="minorHAnsi" w:cstheme="minorHAnsi"/>
                <w:b/>
                <w:bCs/>
                <w:color w:val="000000" w:themeColor="text1"/>
                <w:sz w:val="19"/>
                <w:szCs w:val="19"/>
              </w:rPr>
              <w:t>virtually and in English</w:t>
            </w:r>
            <w:ins w:id="99" w:author="Olga Garcia" w:date="2024-07-24T18:51:00Z">
              <w:r w:rsidRPr="000B294A">
                <w:rPr>
                  <w:rFonts w:asciiTheme="minorHAnsi" w:eastAsia="Calibri" w:hAnsiTheme="minorHAnsi" w:cstheme="minorHAnsi"/>
                  <w:b/>
                  <w:bCs/>
                  <w:color w:val="000000" w:themeColor="text1"/>
                  <w:sz w:val="19"/>
                  <w:szCs w:val="19"/>
                </w:rPr>
                <w:t xml:space="preserve"> </w:t>
              </w:r>
            </w:ins>
            <w:r w:rsidRPr="000B294A">
              <w:rPr>
                <w:rFonts w:asciiTheme="minorHAnsi" w:eastAsia="Calibri" w:hAnsiTheme="minorHAnsi" w:cstheme="minorHAnsi"/>
                <w:b/>
                <w:bCs/>
                <w:color w:val="000000" w:themeColor="text1"/>
                <w:sz w:val="19"/>
                <w:szCs w:val="19"/>
              </w:rPr>
              <w:t>(local language where available).</w:t>
            </w:r>
          </w:p>
          <w:p w14:paraId="70ACC791"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p>
          <w:p w14:paraId="2F710355"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lastRenderedPageBreak/>
              <w:t>In person training</w:t>
            </w:r>
            <w:r w:rsidRPr="000B294A">
              <w:rPr>
                <w:rFonts w:asciiTheme="minorHAnsi" w:eastAsia="Calibri" w:hAnsiTheme="minorHAnsi" w:cstheme="minorHAnsi"/>
                <w:color w:val="000000" w:themeColor="text1"/>
                <w:sz w:val="19"/>
                <w:szCs w:val="19"/>
              </w:rPr>
              <w:t xml:space="preserve"> option-Client is responsible for all pre-approved travel and related expenses incurred by NIQ in connection with the services provided under this Agreement.</w:t>
            </w:r>
          </w:p>
          <w:p w14:paraId="1D999EE2" w14:textId="77777777" w:rsidR="000575BF" w:rsidRPr="000B294A" w:rsidRDefault="000575BF" w:rsidP="009067B3">
            <w:pPr>
              <w:rPr>
                <w:rFonts w:asciiTheme="minorHAnsi" w:eastAsia="Calibri" w:hAnsiTheme="minorHAnsi" w:cstheme="minorHAnsi"/>
                <w:color w:val="000000" w:themeColor="text1"/>
                <w:sz w:val="19"/>
                <w:szCs w:val="19"/>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9711720" w14:textId="77777777" w:rsidR="000575BF" w:rsidRPr="000B294A" w:rsidRDefault="000575BF" w:rsidP="009067B3">
            <w:pPr>
              <w:rPr>
                <w:rFonts w:asciiTheme="minorHAnsi" w:eastAsia="Calibri" w:hAnsiTheme="minorHAnsi" w:cstheme="minorHAnsi"/>
                <w:color w:val="000000" w:themeColor="text1"/>
                <w:sz w:val="19"/>
                <w:szCs w:val="19"/>
              </w:rPr>
            </w:pPr>
          </w:p>
          <w:p w14:paraId="7290E3FD" w14:textId="77777777" w:rsidR="000575BF" w:rsidRPr="000B294A" w:rsidRDefault="000575BF" w:rsidP="009067B3">
            <w:pPr>
              <w:rPr>
                <w:rFonts w:asciiTheme="minorHAnsi" w:eastAsia="Calibri" w:hAnsiTheme="minorHAnsi" w:cstheme="minorHAnsi"/>
                <w:color w:val="000000" w:themeColor="text1"/>
                <w:sz w:val="19"/>
                <w:szCs w:val="19"/>
              </w:rPr>
            </w:pPr>
          </w:p>
          <w:p w14:paraId="3B87580C" w14:textId="77777777" w:rsidR="000575BF" w:rsidRPr="000B294A" w:rsidRDefault="000575BF" w:rsidP="009067B3">
            <w:pPr>
              <w:rPr>
                <w:rFonts w:asciiTheme="minorHAnsi" w:eastAsia="Calibri" w:hAnsiTheme="minorHAnsi" w:cstheme="minorHAnsi"/>
                <w:color w:val="000000" w:themeColor="text1"/>
                <w:sz w:val="19"/>
                <w:szCs w:val="19"/>
              </w:rPr>
            </w:pPr>
          </w:p>
          <w:p w14:paraId="52499701" w14:textId="77777777" w:rsidR="000575BF" w:rsidRPr="000B294A" w:rsidRDefault="000575BF" w:rsidP="009067B3">
            <w:pPr>
              <w:rPr>
                <w:rFonts w:asciiTheme="minorHAnsi" w:eastAsia="Calibri" w:hAnsiTheme="minorHAnsi" w:cstheme="minorHAnsi"/>
                <w:color w:val="000000" w:themeColor="text1"/>
                <w:sz w:val="19"/>
                <w:szCs w:val="19"/>
              </w:rPr>
            </w:pPr>
          </w:p>
          <w:p w14:paraId="6C32E89D"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5</w:t>
            </w:r>
          </w:p>
          <w:p w14:paraId="7812B469" w14:textId="77777777" w:rsidR="000575BF" w:rsidRPr="000B294A" w:rsidRDefault="000575BF" w:rsidP="009067B3">
            <w:pPr>
              <w:rPr>
                <w:rFonts w:asciiTheme="minorHAnsi" w:eastAsia="Calibri" w:hAnsiTheme="minorHAnsi" w:cstheme="minorHAnsi"/>
                <w:color w:val="000000" w:themeColor="text1"/>
                <w:sz w:val="19"/>
                <w:szCs w:val="19"/>
              </w:rPr>
            </w:pPr>
          </w:p>
          <w:p w14:paraId="00A01736" w14:textId="77777777" w:rsidR="000575BF" w:rsidRPr="000B294A" w:rsidRDefault="000575BF" w:rsidP="009067B3">
            <w:pPr>
              <w:rPr>
                <w:rFonts w:asciiTheme="minorHAnsi" w:eastAsia="Calibri" w:hAnsiTheme="minorHAnsi" w:cstheme="minorHAnsi"/>
                <w:color w:val="000000" w:themeColor="text1"/>
                <w:sz w:val="19"/>
                <w:szCs w:val="19"/>
              </w:rPr>
            </w:pPr>
          </w:p>
          <w:p w14:paraId="18A717DC" w14:textId="77777777" w:rsidR="000575BF" w:rsidRPr="000B294A" w:rsidRDefault="000575BF" w:rsidP="009067B3">
            <w:pPr>
              <w:rPr>
                <w:rFonts w:asciiTheme="minorHAnsi" w:eastAsia="Calibri" w:hAnsiTheme="minorHAnsi" w:cstheme="minorHAnsi"/>
                <w:color w:val="000000" w:themeColor="text1"/>
                <w:sz w:val="19"/>
                <w:szCs w:val="19"/>
              </w:rPr>
            </w:pPr>
          </w:p>
          <w:p w14:paraId="5D4B10F6" w14:textId="77777777" w:rsidR="000575BF" w:rsidRDefault="000575BF" w:rsidP="009067B3">
            <w:pPr>
              <w:rPr>
                <w:rFonts w:asciiTheme="minorHAnsi" w:eastAsia="Calibri" w:hAnsiTheme="minorHAnsi" w:cstheme="minorHAnsi"/>
                <w:color w:val="000000" w:themeColor="text1"/>
                <w:sz w:val="19"/>
                <w:szCs w:val="19"/>
              </w:rPr>
            </w:pPr>
          </w:p>
          <w:p w14:paraId="23D6A1FF"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9</w:t>
            </w:r>
          </w:p>
          <w:p w14:paraId="7C116FBA" w14:textId="77777777" w:rsidR="000575BF" w:rsidRPr="000B294A" w:rsidRDefault="000575BF" w:rsidP="009067B3">
            <w:pPr>
              <w:rPr>
                <w:rFonts w:asciiTheme="minorHAnsi" w:eastAsia="Calibri" w:hAnsiTheme="minorHAnsi" w:cstheme="minorHAnsi"/>
                <w:color w:val="000000" w:themeColor="text1"/>
                <w:sz w:val="19"/>
                <w:szCs w:val="19"/>
              </w:rPr>
            </w:pPr>
          </w:p>
          <w:p w14:paraId="43F82656" w14:textId="77777777" w:rsidR="000575BF" w:rsidRPr="000B294A" w:rsidRDefault="000575BF" w:rsidP="009067B3">
            <w:pPr>
              <w:rPr>
                <w:rFonts w:asciiTheme="minorHAnsi" w:eastAsia="Calibri" w:hAnsiTheme="minorHAnsi" w:cstheme="minorHAnsi"/>
                <w:color w:val="000000" w:themeColor="text1"/>
                <w:sz w:val="19"/>
                <w:szCs w:val="19"/>
              </w:rPr>
            </w:pPr>
          </w:p>
        </w:tc>
      </w:tr>
      <w:tr w:rsidR="000575BF" w:rsidRPr="000B294A" w14:paraId="0E1BE2CD" w14:textId="77777777" w:rsidTr="009067B3">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F44CE5B"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lastRenderedPageBreak/>
              <w:t>Learning and Development: Data Analytic Training</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DAD51B2"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b/>
                <w:bCs/>
                <w:color w:val="000000" w:themeColor="text1"/>
                <w:sz w:val="19"/>
                <w:szCs w:val="19"/>
              </w:rPr>
              <w:t>Definition: D</w:t>
            </w:r>
            <w:r w:rsidRPr="000B294A">
              <w:rPr>
                <w:rFonts w:asciiTheme="minorHAnsi" w:eastAsiaTheme="minorEastAsia" w:hAnsiTheme="minorHAnsi" w:cstheme="minorHAnsi"/>
                <w:color w:val="000000" w:themeColor="text1"/>
                <w:sz w:val="19"/>
                <w:szCs w:val="19"/>
              </w:rPr>
              <w:t>ata Analytic training for one training session delivered by NIQ to one customer for up to 20 of their users. Training sessions range in duration, and will be delivered</w:t>
            </w:r>
            <w:r w:rsidRPr="000B294A">
              <w:rPr>
                <w:rFonts w:asciiTheme="minorHAnsi" w:eastAsia="Calibri" w:hAnsiTheme="minorHAnsi" w:cstheme="minorHAnsi"/>
                <w:b/>
                <w:bCs/>
                <w:color w:val="000000" w:themeColor="text1"/>
                <w:sz w:val="19"/>
                <w:szCs w:val="19"/>
              </w:rPr>
              <w:t xml:space="preserve"> virtually and in English</w:t>
            </w:r>
            <w:ins w:id="100" w:author="Olga Garcia" w:date="2024-07-24T18:52:00Z">
              <w:r w:rsidRPr="000B294A">
                <w:rPr>
                  <w:rFonts w:asciiTheme="minorHAnsi" w:eastAsia="Calibri" w:hAnsiTheme="minorHAnsi" w:cstheme="minorHAnsi"/>
                  <w:b/>
                  <w:bCs/>
                  <w:color w:val="000000" w:themeColor="text1"/>
                  <w:sz w:val="19"/>
                  <w:szCs w:val="19"/>
                </w:rPr>
                <w:t xml:space="preserve"> </w:t>
              </w:r>
            </w:ins>
            <w:r w:rsidRPr="000B294A">
              <w:rPr>
                <w:rFonts w:asciiTheme="minorHAnsi" w:eastAsia="Calibri" w:hAnsiTheme="minorHAnsi" w:cstheme="minorHAnsi"/>
                <w:b/>
                <w:bCs/>
                <w:color w:val="000000" w:themeColor="text1"/>
                <w:sz w:val="19"/>
                <w:szCs w:val="19"/>
              </w:rPr>
              <w:t>(local language where available).</w:t>
            </w:r>
          </w:p>
          <w:p w14:paraId="7D24154B" w14:textId="77777777" w:rsidR="000575BF" w:rsidRPr="000B294A" w:rsidRDefault="000575BF" w:rsidP="009067B3">
            <w:pPr>
              <w:spacing w:line="259" w:lineRule="auto"/>
              <w:rPr>
                <w:rFonts w:asciiTheme="minorHAnsi" w:eastAsiaTheme="minorEastAsia" w:hAnsiTheme="minorHAnsi" w:cstheme="minorHAnsi"/>
                <w:color w:val="000000" w:themeColor="text1"/>
                <w:sz w:val="19"/>
                <w:szCs w:val="19"/>
              </w:rPr>
            </w:pPr>
          </w:p>
          <w:p w14:paraId="6C51D35B" w14:textId="77777777" w:rsidR="000575BF" w:rsidRPr="000B294A" w:rsidRDefault="000575BF" w:rsidP="009067B3">
            <w:pPr>
              <w:spacing w:line="259" w:lineRule="auto"/>
              <w:rPr>
                <w:rFonts w:asciiTheme="minorHAnsi" w:eastAsiaTheme="minorEastAsia" w:hAnsiTheme="minorHAnsi" w:cstheme="minorHAnsi"/>
                <w:color w:val="000000" w:themeColor="text1"/>
                <w:sz w:val="19"/>
                <w:szCs w:val="19"/>
              </w:rPr>
            </w:pPr>
          </w:p>
          <w:p w14:paraId="1A2646AB"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Theme="minorEastAsia" w:hAnsiTheme="minorHAnsi" w:cstheme="minorHAnsi"/>
                <w:color w:val="000000" w:themeColor="text1"/>
                <w:sz w:val="19"/>
                <w:szCs w:val="19"/>
              </w:rPr>
              <w:t>Classes of this type are based on understanding and interpretation of our facts used in analyzing marketplace performance including but not limited to ONE of the below topics:</w:t>
            </w:r>
          </w:p>
          <w:p w14:paraId="4971C44B"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Theme="minorEastAsia" w:hAnsiTheme="minorHAnsi" w:cstheme="minorHAnsi"/>
                <w:color w:val="000000" w:themeColor="text1"/>
                <w:sz w:val="19"/>
                <w:szCs w:val="19"/>
              </w:rPr>
              <w:t>-Promotions</w:t>
            </w:r>
          </w:p>
          <w:p w14:paraId="2C84579A"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Theme="minorEastAsia" w:hAnsiTheme="minorHAnsi" w:cstheme="minorHAnsi"/>
                <w:color w:val="000000" w:themeColor="text1"/>
                <w:sz w:val="19"/>
                <w:szCs w:val="19"/>
              </w:rPr>
              <w:t>-Distribution</w:t>
            </w:r>
          </w:p>
          <w:p w14:paraId="6C216710"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Theme="minorEastAsia" w:hAnsiTheme="minorHAnsi" w:cstheme="minorHAnsi"/>
                <w:color w:val="000000" w:themeColor="text1"/>
                <w:sz w:val="19"/>
                <w:szCs w:val="19"/>
              </w:rPr>
              <w:t xml:space="preserve">-Price. </w:t>
            </w:r>
          </w:p>
          <w:p w14:paraId="587BD2E3" w14:textId="77777777" w:rsidR="000575BF" w:rsidRPr="000B294A" w:rsidRDefault="000575BF" w:rsidP="009067B3">
            <w:pPr>
              <w:spacing w:line="259" w:lineRule="auto"/>
              <w:rPr>
                <w:rFonts w:asciiTheme="minorHAnsi" w:eastAsiaTheme="minorEastAsia" w:hAnsiTheme="minorHAnsi" w:cstheme="minorHAnsi"/>
                <w:color w:val="000000" w:themeColor="text1"/>
                <w:sz w:val="19"/>
                <w:szCs w:val="19"/>
              </w:rPr>
            </w:pPr>
          </w:p>
          <w:p w14:paraId="215634E5"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In person training</w:t>
            </w:r>
            <w:r w:rsidRPr="000B294A">
              <w:rPr>
                <w:rFonts w:asciiTheme="minorHAnsi" w:eastAsia="Calibri" w:hAnsiTheme="minorHAnsi" w:cstheme="minorHAnsi"/>
                <w:color w:val="000000" w:themeColor="text1"/>
                <w:sz w:val="19"/>
                <w:szCs w:val="19"/>
              </w:rPr>
              <w:t xml:space="preserve"> option-Client is responsible for all pre-approved travel and related expenses incurred by NIQ in connection with the services provided under this Agreement.</w:t>
            </w:r>
          </w:p>
          <w:p w14:paraId="0337F449" w14:textId="77777777" w:rsidR="000575BF" w:rsidRPr="000B294A" w:rsidRDefault="000575BF" w:rsidP="009067B3">
            <w:pPr>
              <w:rPr>
                <w:rFonts w:asciiTheme="minorHAnsi" w:eastAsia="Calibri" w:hAnsiTheme="minorHAnsi" w:cstheme="minorHAnsi"/>
                <w:color w:val="000000" w:themeColor="text1"/>
                <w:sz w:val="19"/>
                <w:szCs w:val="19"/>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4A345C0" w14:textId="77777777" w:rsidR="000575BF" w:rsidRPr="000B294A" w:rsidRDefault="000575BF" w:rsidP="009067B3">
            <w:pPr>
              <w:rPr>
                <w:rFonts w:asciiTheme="minorHAnsi" w:eastAsia="Calibri" w:hAnsiTheme="minorHAnsi" w:cstheme="minorHAnsi"/>
                <w:color w:val="000000" w:themeColor="text1"/>
                <w:sz w:val="19"/>
                <w:szCs w:val="19"/>
              </w:rPr>
            </w:pPr>
          </w:p>
          <w:p w14:paraId="56B79731" w14:textId="77777777" w:rsidR="000575BF" w:rsidRPr="000B294A" w:rsidRDefault="000575BF" w:rsidP="009067B3">
            <w:pPr>
              <w:rPr>
                <w:rFonts w:asciiTheme="minorHAnsi" w:eastAsia="Calibri" w:hAnsiTheme="minorHAnsi" w:cstheme="minorHAnsi"/>
                <w:color w:val="000000" w:themeColor="text1"/>
                <w:sz w:val="19"/>
                <w:szCs w:val="19"/>
              </w:rPr>
            </w:pPr>
          </w:p>
          <w:p w14:paraId="5C30055F" w14:textId="77777777" w:rsidR="000575BF" w:rsidRPr="000B294A" w:rsidRDefault="000575BF" w:rsidP="009067B3">
            <w:pPr>
              <w:rPr>
                <w:rFonts w:asciiTheme="minorHAnsi" w:eastAsia="Calibri" w:hAnsiTheme="minorHAnsi" w:cstheme="minorHAnsi"/>
                <w:color w:val="000000" w:themeColor="text1"/>
                <w:sz w:val="19"/>
                <w:szCs w:val="19"/>
              </w:rPr>
            </w:pPr>
          </w:p>
          <w:p w14:paraId="394AEDCC" w14:textId="77777777" w:rsidR="000575BF" w:rsidRDefault="000575BF" w:rsidP="009067B3">
            <w:pPr>
              <w:rPr>
                <w:rFonts w:asciiTheme="minorHAnsi" w:eastAsia="Calibri" w:hAnsiTheme="minorHAnsi" w:cstheme="minorHAnsi"/>
                <w:color w:val="000000" w:themeColor="text1"/>
                <w:sz w:val="19"/>
                <w:szCs w:val="19"/>
              </w:rPr>
            </w:pPr>
          </w:p>
          <w:p w14:paraId="0A916E40" w14:textId="77777777" w:rsidR="000575BF" w:rsidRDefault="000575BF" w:rsidP="009067B3">
            <w:pPr>
              <w:rPr>
                <w:rFonts w:asciiTheme="minorHAnsi" w:eastAsia="Calibri" w:hAnsiTheme="minorHAnsi" w:cstheme="minorHAnsi"/>
                <w:color w:val="000000" w:themeColor="text1"/>
                <w:sz w:val="19"/>
                <w:szCs w:val="19"/>
              </w:rPr>
            </w:pPr>
          </w:p>
          <w:p w14:paraId="083F3723"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7</w:t>
            </w:r>
          </w:p>
          <w:p w14:paraId="7C3301CB" w14:textId="77777777" w:rsidR="000575BF" w:rsidRPr="000B294A" w:rsidRDefault="000575BF" w:rsidP="009067B3">
            <w:pPr>
              <w:rPr>
                <w:rFonts w:asciiTheme="minorHAnsi" w:eastAsia="Calibri" w:hAnsiTheme="minorHAnsi" w:cstheme="minorHAnsi"/>
                <w:color w:val="000000" w:themeColor="text1"/>
                <w:sz w:val="19"/>
                <w:szCs w:val="19"/>
              </w:rPr>
            </w:pPr>
          </w:p>
          <w:p w14:paraId="4BD8BEE8" w14:textId="77777777" w:rsidR="000575BF" w:rsidRPr="000B294A" w:rsidRDefault="000575BF" w:rsidP="009067B3">
            <w:pPr>
              <w:rPr>
                <w:rFonts w:asciiTheme="minorHAnsi" w:eastAsia="Calibri" w:hAnsiTheme="minorHAnsi" w:cstheme="minorHAnsi"/>
                <w:color w:val="000000" w:themeColor="text1"/>
                <w:sz w:val="19"/>
                <w:szCs w:val="19"/>
              </w:rPr>
            </w:pPr>
          </w:p>
          <w:p w14:paraId="5520B55A" w14:textId="77777777" w:rsidR="000575BF" w:rsidRPr="000B294A" w:rsidRDefault="000575BF" w:rsidP="009067B3">
            <w:pPr>
              <w:rPr>
                <w:rFonts w:asciiTheme="minorHAnsi" w:eastAsia="Calibri" w:hAnsiTheme="minorHAnsi" w:cstheme="minorHAnsi"/>
                <w:color w:val="000000" w:themeColor="text1"/>
                <w:sz w:val="19"/>
                <w:szCs w:val="19"/>
              </w:rPr>
            </w:pPr>
          </w:p>
          <w:p w14:paraId="62DA2D30" w14:textId="77777777" w:rsidR="000575BF" w:rsidRPr="000B294A" w:rsidRDefault="000575BF" w:rsidP="009067B3">
            <w:pPr>
              <w:rPr>
                <w:rFonts w:asciiTheme="minorHAnsi" w:eastAsia="Calibri" w:hAnsiTheme="minorHAnsi" w:cstheme="minorHAnsi"/>
                <w:color w:val="000000" w:themeColor="text1"/>
                <w:sz w:val="19"/>
                <w:szCs w:val="19"/>
              </w:rPr>
            </w:pPr>
          </w:p>
          <w:p w14:paraId="67046F10" w14:textId="77777777" w:rsidR="000575BF" w:rsidRPr="000B294A" w:rsidRDefault="000575BF" w:rsidP="009067B3">
            <w:pPr>
              <w:rPr>
                <w:rFonts w:asciiTheme="minorHAnsi" w:eastAsia="Calibri" w:hAnsiTheme="minorHAnsi" w:cstheme="minorHAnsi"/>
                <w:color w:val="000000" w:themeColor="text1"/>
                <w:sz w:val="19"/>
                <w:szCs w:val="19"/>
              </w:rPr>
            </w:pPr>
          </w:p>
          <w:p w14:paraId="3025B6D8" w14:textId="77777777" w:rsidR="000575BF" w:rsidRPr="000B294A" w:rsidRDefault="000575BF" w:rsidP="009067B3">
            <w:pPr>
              <w:rPr>
                <w:rFonts w:asciiTheme="minorHAnsi" w:eastAsia="Calibri" w:hAnsiTheme="minorHAnsi" w:cstheme="minorHAnsi"/>
                <w:color w:val="000000" w:themeColor="text1"/>
                <w:sz w:val="19"/>
                <w:szCs w:val="19"/>
              </w:rPr>
            </w:pPr>
          </w:p>
          <w:p w14:paraId="31E443E0"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11</w:t>
            </w:r>
          </w:p>
          <w:p w14:paraId="1D0CC630" w14:textId="77777777" w:rsidR="000575BF" w:rsidRPr="000B294A" w:rsidRDefault="000575BF" w:rsidP="009067B3">
            <w:pPr>
              <w:rPr>
                <w:rFonts w:asciiTheme="minorHAnsi" w:eastAsia="Calibri" w:hAnsiTheme="minorHAnsi" w:cstheme="minorHAnsi"/>
                <w:color w:val="000000" w:themeColor="text1"/>
                <w:sz w:val="19"/>
                <w:szCs w:val="19"/>
              </w:rPr>
            </w:pPr>
          </w:p>
        </w:tc>
      </w:tr>
      <w:tr w:rsidR="000575BF" w:rsidRPr="000B294A" w14:paraId="1E6FD7C8" w14:textId="77777777" w:rsidTr="009067B3">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ED89143"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Learning and Development: Analytic Skills</w:t>
            </w:r>
          </w:p>
          <w:p w14:paraId="3549996C"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Training</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8F9528"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b/>
                <w:bCs/>
                <w:color w:val="000000" w:themeColor="text1"/>
                <w:sz w:val="19"/>
                <w:szCs w:val="19"/>
              </w:rPr>
              <w:t xml:space="preserve">Definition: </w:t>
            </w:r>
            <w:r w:rsidRPr="000B294A">
              <w:rPr>
                <w:rFonts w:asciiTheme="minorHAnsi" w:eastAsiaTheme="minorEastAsia" w:hAnsiTheme="minorHAnsi" w:cstheme="minorHAnsi"/>
                <w:color w:val="000000" w:themeColor="text1"/>
                <w:sz w:val="19"/>
                <w:szCs w:val="19"/>
              </w:rPr>
              <w:t xml:space="preserve">Analytic skills training for one training session delivered by NIQ to one customer for up to 20 of their users. Training sessions range in duration, and will be delivered </w:t>
            </w:r>
            <w:r w:rsidRPr="000B294A">
              <w:rPr>
                <w:rFonts w:asciiTheme="minorHAnsi" w:eastAsia="Calibri" w:hAnsiTheme="minorHAnsi" w:cstheme="minorHAnsi"/>
                <w:b/>
                <w:bCs/>
                <w:color w:val="000000" w:themeColor="text1"/>
                <w:sz w:val="19"/>
                <w:szCs w:val="19"/>
              </w:rPr>
              <w:t>virtually and in English</w:t>
            </w:r>
            <w:ins w:id="101" w:author="Olga Garcia" w:date="2024-07-24T18:52:00Z">
              <w:r w:rsidRPr="000B294A">
                <w:rPr>
                  <w:rFonts w:asciiTheme="minorHAnsi" w:eastAsia="Calibri" w:hAnsiTheme="minorHAnsi" w:cstheme="minorHAnsi"/>
                  <w:b/>
                  <w:bCs/>
                  <w:color w:val="000000" w:themeColor="text1"/>
                  <w:sz w:val="19"/>
                  <w:szCs w:val="19"/>
                </w:rPr>
                <w:t xml:space="preserve"> </w:t>
              </w:r>
            </w:ins>
            <w:r w:rsidRPr="000B294A">
              <w:rPr>
                <w:rFonts w:asciiTheme="minorHAnsi" w:eastAsia="Calibri" w:hAnsiTheme="minorHAnsi" w:cstheme="minorHAnsi"/>
                <w:b/>
                <w:bCs/>
                <w:color w:val="000000" w:themeColor="text1"/>
                <w:sz w:val="19"/>
                <w:szCs w:val="19"/>
              </w:rPr>
              <w:t>(local language where available).</w:t>
            </w:r>
          </w:p>
          <w:p w14:paraId="1659FFF8" w14:textId="77777777" w:rsidR="000575BF" w:rsidRPr="000B294A" w:rsidRDefault="000575BF" w:rsidP="009067B3">
            <w:pPr>
              <w:spacing w:line="259" w:lineRule="auto"/>
              <w:rPr>
                <w:rFonts w:asciiTheme="minorHAnsi" w:eastAsiaTheme="minorEastAsia" w:hAnsiTheme="minorHAnsi" w:cstheme="minorHAnsi"/>
                <w:color w:val="000000" w:themeColor="text1"/>
                <w:sz w:val="19"/>
                <w:szCs w:val="19"/>
              </w:rPr>
            </w:pPr>
          </w:p>
          <w:p w14:paraId="15BD77CE"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Theme="minorEastAsia" w:hAnsiTheme="minorHAnsi" w:cstheme="minorHAnsi"/>
                <w:color w:val="000000" w:themeColor="text1"/>
                <w:sz w:val="19"/>
                <w:szCs w:val="19"/>
              </w:rPr>
              <w:t xml:space="preserve">Classes of this type are based on methodology and frameworks for creating an effective analysis including but not limited to Analytic Process. </w:t>
            </w:r>
          </w:p>
          <w:p w14:paraId="20A9E1D8" w14:textId="77777777" w:rsidR="000575BF" w:rsidRPr="000B294A" w:rsidRDefault="000575BF" w:rsidP="009067B3">
            <w:pPr>
              <w:spacing w:line="259" w:lineRule="auto"/>
              <w:rPr>
                <w:rFonts w:asciiTheme="minorHAnsi" w:eastAsiaTheme="minorEastAsia" w:hAnsiTheme="minorHAnsi" w:cstheme="minorHAnsi"/>
                <w:color w:val="000000" w:themeColor="text1"/>
                <w:sz w:val="19"/>
                <w:szCs w:val="19"/>
              </w:rPr>
            </w:pPr>
          </w:p>
          <w:p w14:paraId="3049E44D" w14:textId="77777777" w:rsidR="000575BF" w:rsidRPr="000B294A" w:rsidRDefault="000575BF" w:rsidP="009067B3">
            <w:pPr>
              <w:spacing w:line="259"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In person training</w:t>
            </w:r>
            <w:r w:rsidRPr="000B294A">
              <w:rPr>
                <w:rFonts w:asciiTheme="minorHAnsi" w:eastAsia="Calibri" w:hAnsiTheme="minorHAnsi" w:cstheme="minorHAnsi"/>
                <w:color w:val="000000" w:themeColor="text1"/>
                <w:sz w:val="19"/>
                <w:szCs w:val="19"/>
              </w:rPr>
              <w:t xml:space="preserve"> option-Client is responsible for all pre-approved travel and related expenses incurred by NIQ in connection with the services provided under this Agreement.</w:t>
            </w:r>
          </w:p>
          <w:p w14:paraId="1DC826BB" w14:textId="77777777" w:rsidR="000575BF" w:rsidRPr="000B294A" w:rsidRDefault="000575BF" w:rsidP="009067B3">
            <w:pPr>
              <w:rPr>
                <w:rFonts w:asciiTheme="minorHAnsi" w:eastAsia="Calibri" w:hAnsiTheme="minorHAnsi" w:cstheme="minorHAnsi"/>
                <w:color w:val="000000" w:themeColor="text1"/>
                <w:sz w:val="19"/>
                <w:szCs w:val="19"/>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28295B9" w14:textId="77777777" w:rsidR="000575BF" w:rsidRPr="000B294A" w:rsidRDefault="000575BF" w:rsidP="009067B3">
            <w:pPr>
              <w:rPr>
                <w:rFonts w:asciiTheme="minorHAnsi" w:eastAsia="Calibri" w:hAnsiTheme="minorHAnsi" w:cstheme="minorHAnsi"/>
                <w:color w:val="000000" w:themeColor="text1"/>
                <w:sz w:val="19"/>
                <w:szCs w:val="19"/>
              </w:rPr>
            </w:pPr>
          </w:p>
          <w:p w14:paraId="06B6A01E" w14:textId="77777777" w:rsidR="000575BF" w:rsidRDefault="000575BF" w:rsidP="009067B3">
            <w:pPr>
              <w:rPr>
                <w:rFonts w:asciiTheme="minorHAnsi" w:eastAsia="Calibri" w:hAnsiTheme="minorHAnsi" w:cstheme="minorHAnsi"/>
                <w:color w:val="000000" w:themeColor="text1"/>
                <w:sz w:val="19"/>
                <w:szCs w:val="19"/>
              </w:rPr>
            </w:pPr>
          </w:p>
          <w:p w14:paraId="2729646F" w14:textId="77777777" w:rsidR="000575BF" w:rsidRDefault="000575BF" w:rsidP="009067B3">
            <w:pPr>
              <w:rPr>
                <w:rFonts w:asciiTheme="minorHAnsi" w:eastAsia="Calibri" w:hAnsiTheme="minorHAnsi" w:cstheme="minorHAnsi"/>
                <w:color w:val="000000" w:themeColor="text1"/>
                <w:sz w:val="19"/>
                <w:szCs w:val="19"/>
              </w:rPr>
            </w:pPr>
          </w:p>
          <w:p w14:paraId="79FEBF60" w14:textId="77777777" w:rsidR="000575BF" w:rsidRDefault="000575BF" w:rsidP="009067B3">
            <w:pPr>
              <w:rPr>
                <w:rFonts w:asciiTheme="minorHAnsi" w:eastAsia="Calibri" w:hAnsiTheme="minorHAnsi" w:cstheme="minorHAnsi"/>
                <w:color w:val="000000" w:themeColor="text1"/>
                <w:sz w:val="19"/>
                <w:szCs w:val="19"/>
              </w:rPr>
            </w:pPr>
          </w:p>
          <w:p w14:paraId="3D00C9E6"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8</w:t>
            </w:r>
          </w:p>
          <w:p w14:paraId="624E587D" w14:textId="77777777" w:rsidR="000575BF" w:rsidRPr="000B294A" w:rsidRDefault="000575BF" w:rsidP="009067B3">
            <w:pPr>
              <w:rPr>
                <w:rFonts w:asciiTheme="minorHAnsi" w:eastAsia="Calibri" w:hAnsiTheme="minorHAnsi" w:cstheme="minorHAnsi"/>
                <w:color w:val="000000" w:themeColor="text1"/>
                <w:sz w:val="19"/>
                <w:szCs w:val="19"/>
              </w:rPr>
            </w:pPr>
          </w:p>
          <w:p w14:paraId="72A5AEBD" w14:textId="77777777" w:rsidR="000575BF" w:rsidRPr="000B294A" w:rsidRDefault="000575BF" w:rsidP="009067B3">
            <w:pPr>
              <w:rPr>
                <w:rFonts w:asciiTheme="minorHAnsi" w:eastAsia="Calibri" w:hAnsiTheme="minorHAnsi" w:cstheme="minorHAnsi"/>
                <w:color w:val="000000" w:themeColor="text1"/>
                <w:sz w:val="19"/>
                <w:szCs w:val="19"/>
              </w:rPr>
            </w:pPr>
          </w:p>
          <w:p w14:paraId="592D881D" w14:textId="77777777" w:rsidR="000575BF" w:rsidRPr="000B294A" w:rsidRDefault="000575BF" w:rsidP="009067B3">
            <w:pPr>
              <w:rPr>
                <w:rFonts w:asciiTheme="minorHAnsi" w:eastAsia="Calibri" w:hAnsiTheme="minorHAnsi" w:cstheme="minorHAnsi"/>
                <w:color w:val="000000" w:themeColor="text1"/>
                <w:sz w:val="19"/>
                <w:szCs w:val="19"/>
              </w:rPr>
            </w:pPr>
          </w:p>
          <w:p w14:paraId="42CB9953"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12</w:t>
            </w:r>
          </w:p>
          <w:p w14:paraId="17C5E85C" w14:textId="77777777" w:rsidR="000575BF" w:rsidRPr="000B294A" w:rsidRDefault="000575BF" w:rsidP="009067B3">
            <w:pPr>
              <w:rPr>
                <w:rFonts w:asciiTheme="minorHAnsi" w:eastAsia="Calibri" w:hAnsiTheme="minorHAnsi" w:cstheme="minorHAnsi"/>
                <w:color w:val="000000" w:themeColor="text1"/>
                <w:sz w:val="19"/>
                <w:szCs w:val="19"/>
              </w:rPr>
            </w:pPr>
          </w:p>
        </w:tc>
      </w:tr>
      <w:tr w:rsidR="000575BF" w:rsidRPr="000B294A" w14:paraId="17E09976" w14:textId="77777777" w:rsidTr="009067B3">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B5DCA3"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Business Intelligence: Consultation BI Service</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2DE2FE8"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Definition:</w:t>
            </w:r>
            <w:r w:rsidRPr="000B294A">
              <w:rPr>
                <w:rFonts w:asciiTheme="minorHAnsi" w:eastAsia="Calibri" w:hAnsiTheme="minorHAnsi" w:cstheme="minorHAnsi"/>
                <w:color w:val="000000" w:themeColor="text1"/>
                <w:sz w:val="19"/>
                <w:szCs w:val="19"/>
              </w:rPr>
              <w:t xml:space="preserve"> Access to BI SME consulting client on reporting needs, NIQ tool capabilities, what can be done in the Connect platform as standard (self-serve) and what can be done in incremental offering.</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E0B731"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3</w:t>
            </w:r>
          </w:p>
        </w:tc>
      </w:tr>
      <w:tr w:rsidR="000575BF" w:rsidRPr="000B294A" w14:paraId="272AFC65" w14:textId="77777777" w:rsidTr="009067B3">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E6C025C"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Business Intelligence:  Discover BI Service</w:t>
            </w:r>
          </w:p>
          <w:p w14:paraId="30A349A2" w14:textId="77777777" w:rsidR="000575BF" w:rsidRPr="000B294A" w:rsidRDefault="000575BF" w:rsidP="009067B3">
            <w:pPr>
              <w:rPr>
                <w:rFonts w:asciiTheme="minorHAnsi" w:eastAsia="Calibri" w:hAnsiTheme="minorHAnsi" w:cstheme="minorHAnsi"/>
                <w:color w:val="000000" w:themeColor="text1"/>
                <w:sz w:val="19"/>
                <w:szCs w:val="19"/>
              </w:rPr>
            </w:pP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4C86E6"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Definition:</w:t>
            </w:r>
            <w:r w:rsidRPr="000B294A">
              <w:rPr>
                <w:rFonts w:asciiTheme="minorHAnsi" w:eastAsia="Calibri" w:hAnsiTheme="minorHAnsi" w:cstheme="minorHAnsi"/>
                <w:color w:val="000000" w:themeColor="text1"/>
                <w:sz w:val="19"/>
                <w:szCs w:val="19"/>
              </w:rPr>
              <w:t xml:space="preserve"> Support to create online Connect reports using features native to the Connect platform. Reports can be built from </w:t>
            </w:r>
            <w:del w:id="102" w:author="Olga Garcia" w:date="2024-07-24T18:54:00Z">
              <w:r w:rsidRPr="000B294A" w:rsidDel="0A2B00E1">
                <w:rPr>
                  <w:rFonts w:asciiTheme="minorHAnsi" w:eastAsia="Calibri" w:hAnsiTheme="minorHAnsi" w:cstheme="minorHAnsi"/>
                  <w:color w:val="000000" w:themeColor="text1"/>
                  <w:sz w:val="19"/>
                  <w:szCs w:val="19"/>
                </w:rPr>
                <w:delText xml:space="preserve"> </w:delText>
              </w:r>
            </w:del>
            <w:r w:rsidRPr="000B294A">
              <w:rPr>
                <w:rFonts w:asciiTheme="minorHAnsi" w:eastAsia="Calibri" w:hAnsiTheme="minorHAnsi" w:cstheme="minorHAnsi"/>
                <w:color w:val="000000" w:themeColor="text1"/>
                <w:sz w:val="19"/>
                <w:szCs w:val="19"/>
              </w:rPr>
              <w:t xml:space="preserve">table builder standalone based on the client requirement. These are reports that could be created by the client in Connect (self-serve), and the client is requesting NIQ to create  them. </w:t>
            </w:r>
          </w:p>
          <w:p w14:paraId="29DFDE21" w14:textId="77777777" w:rsidR="000575BF" w:rsidRPr="000B294A" w:rsidRDefault="000575BF" w:rsidP="009067B3">
            <w:pPr>
              <w:rPr>
                <w:rFonts w:asciiTheme="minorHAnsi" w:eastAsia="Calibri" w:hAnsiTheme="minorHAnsi" w:cstheme="minorHAnsi"/>
                <w:color w:val="000000" w:themeColor="text1"/>
                <w:sz w:val="19"/>
                <w:szCs w:val="19"/>
              </w:rPr>
            </w:pPr>
          </w:p>
          <w:p w14:paraId="0C5950CA"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 xml:space="preserve">The complexity of a BI delivery will be based on the sum of the inputs going into it as they will have a multiplying effect on the size of the delivery. Example content for each tier is below: </w:t>
            </w:r>
          </w:p>
          <w:p w14:paraId="597D13B9" w14:textId="77777777" w:rsidR="000575BF" w:rsidRPr="000B294A" w:rsidRDefault="000575BF" w:rsidP="009067B3">
            <w:pPr>
              <w:rPr>
                <w:rFonts w:asciiTheme="minorHAnsi" w:eastAsia="Calibri" w:hAnsiTheme="minorHAnsi" w:cstheme="minorHAnsi"/>
                <w:color w:val="000000" w:themeColor="text1"/>
                <w:sz w:val="19"/>
                <w:szCs w:val="19"/>
              </w:rPr>
            </w:pPr>
          </w:p>
          <w:p w14:paraId="2E6A7ED8" w14:textId="77777777" w:rsidR="000575BF" w:rsidRPr="000B294A" w:rsidRDefault="000575BF" w:rsidP="009067B3">
            <w:pPr>
              <w:spacing w:after="160" w:line="259" w:lineRule="auto"/>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Simple Build A Table</w:t>
            </w:r>
            <w:r w:rsidRPr="000B294A">
              <w:rPr>
                <w:rStyle w:val="font71"/>
                <w:rFonts w:asciiTheme="minorHAnsi" w:eastAsia="Calibri" w:hAnsiTheme="minorHAnsi" w:cstheme="minorHAnsi"/>
                <w:color w:val="000000" w:themeColor="text1"/>
                <w:sz w:val="19"/>
                <w:szCs w:val="19"/>
              </w:rPr>
              <w:t>-Utilization of NIQ Best In Class standard including 1 data set, &lt;= 5 visuals(tables), &lt;=10 product selection groups.  No advanced data selector options(Sum, Personal characteristics, customer expression, market difference, share to base, ranking, etc). Access to simple conditional formatting (Connect platform default).</w:t>
            </w:r>
          </w:p>
          <w:p w14:paraId="4690E7C1" w14:textId="77777777" w:rsidR="000575BF" w:rsidRPr="000B294A" w:rsidRDefault="000575BF" w:rsidP="009067B3">
            <w:pPr>
              <w:spacing w:after="160" w:line="259" w:lineRule="auto"/>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Medium Build a table</w:t>
            </w:r>
            <w:r w:rsidRPr="000B294A">
              <w:rPr>
                <w:rStyle w:val="font71"/>
                <w:rFonts w:asciiTheme="minorHAnsi" w:eastAsia="Calibri" w:hAnsiTheme="minorHAnsi" w:cstheme="minorHAnsi"/>
                <w:color w:val="000000" w:themeColor="text1"/>
                <w:sz w:val="19"/>
                <w:szCs w:val="19"/>
              </w:rPr>
              <w:t xml:space="preserve"> All content included in simple but with increases to &lt;= 5 datasets, &lt;= 5 visuals(tables and/or charts), and &lt;=50 product group selection groups. Limited advanced data selector options available (up to 20 sums, market difference, share to base, ranking, custom expression). Access to medium conditional formatting (connect platform default +customized client facts </w:t>
            </w:r>
            <w:r w:rsidRPr="000B294A">
              <w:rPr>
                <w:rStyle w:val="font71"/>
                <w:rFonts w:asciiTheme="minorHAnsi" w:eastAsia="Calibri" w:hAnsiTheme="minorHAnsi" w:cstheme="minorHAnsi"/>
                <w:color w:val="000000" w:themeColor="text1"/>
                <w:sz w:val="19"/>
                <w:szCs w:val="19"/>
              </w:rPr>
              <w:lastRenderedPageBreak/>
              <w:t>formatting, customized client color formatting, except in charts: client defined specific conditional format rules such as price segment)</w:t>
            </w:r>
          </w:p>
          <w:p w14:paraId="4017B54C" w14:textId="77777777" w:rsidR="000575BF" w:rsidRPr="000B294A" w:rsidRDefault="000575BF" w:rsidP="009067B3">
            <w:pPr>
              <w:spacing w:after="160" w:line="259" w:lineRule="auto"/>
              <w:rPr>
                <w:rStyle w:val="font71"/>
                <w:rFonts w:asciiTheme="minorHAnsi" w:eastAsia="Calibri" w:hAnsiTheme="minorHAnsi" w:cstheme="minorHAnsi"/>
                <w:color w:val="000000" w:themeColor="text1"/>
                <w:sz w:val="19"/>
                <w:szCs w:val="19"/>
              </w:rPr>
            </w:pPr>
            <w:r w:rsidRPr="000B294A">
              <w:rPr>
                <w:rStyle w:val="font71"/>
                <w:rFonts w:asciiTheme="minorHAnsi" w:eastAsia="Calibri" w:hAnsiTheme="minorHAnsi" w:cstheme="minorHAnsi"/>
                <w:b/>
                <w:bCs/>
                <w:color w:val="000000" w:themeColor="text1"/>
                <w:sz w:val="19"/>
                <w:szCs w:val="19"/>
              </w:rPr>
              <w:t>Complex Build a Table</w:t>
            </w:r>
            <w:r w:rsidRPr="000B294A">
              <w:rPr>
                <w:rStyle w:val="font71"/>
                <w:rFonts w:asciiTheme="minorHAnsi" w:eastAsia="Calibri" w:hAnsiTheme="minorHAnsi" w:cstheme="minorHAnsi"/>
                <w:color w:val="000000" w:themeColor="text1"/>
                <w:sz w:val="19"/>
                <w:szCs w:val="19"/>
              </w:rPr>
              <w:t xml:space="preserve">- All content included in Simple and Medium but with increases to &lt;=20 visuals(tables and/or charts) and &lt;=100 product group selection groups. Personal characteristics available. Access to medium conditional formatting (connect platform default +customized client facts formatting, customized client color formatting, except in charts: client defined specific conditional format rules such as price segment) </w:t>
            </w:r>
          </w:p>
          <w:p w14:paraId="68930ACF" w14:textId="77777777" w:rsidR="000575BF" w:rsidRPr="000B294A" w:rsidRDefault="000575BF" w:rsidP="009067B3">
            <w:pPr>
              <w:spacing w:after="160" w:line="259" w:lineRule="auto"/>
              <w:rPr>
                <w:rStyle w:val="font71"/>
                <w:rFonts w:asciiTheme="minorHAnsi" w:eastAsia="Calibri" w:hAnsiTheme="minorHAnsi" w:cstheme="minorHAnsi"/>
                <w:b/>
                <w:bCs/>
                <w:color w:val="000000" w:themeColor="text1"/>
                <w:sz w:val="19"/>
                <w:szCs w:val="19"/>
              </w:rPr>
            </w:pPr>
            <w:r w:rsidRPr="000B294A">
              <w:rPr>
                <w:rStyle w:val="font71"/>
                <w:rFonts w:asciiTheme="minorHAnsi" w:eastAsia="Calibri" w:hAnsiTheme="minorHAnsi" w:cstheme="minorHAnsi"/>
                <w:b/>
                <w:bCs/>
                <w:color w:val="000000" w:themeColor="text1"/>
                <w:sz w:val="19"/>
                <w:szCs w:val="19"/>
              </w:rPr>
              <w:t>If above is exceeded it will need to be split or priced as 2 or more reports</w:t>
            </w:r>
          </w:p>
          <w:p w14:paraId="6C129E1C" w14:textId="77777777" w:rsidR="000575BF" w:rsidRPr="000B294A" w:rsidRDefault="000575BF" w:rsidP="009067B3">
            <w:pPr>
              <w:rPr>
                <w:rFonts w:asciiTheme="minorHAnsi" w:eastAsia="Calibri" w:hAnsiTheme="minorHAnsi" w:cstheme="minorHAnsi"/>
                <w:b/>
                <w:bCs/>
                <w:color w:val="000000" w:themeColor="text1"/>
                <w:sz w:val="19"/>
                <w:szCs w:val="19"/>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1487C21" w14:textId="77777777" w:rsidR="000575BF" w:rsidRPr="000B294A" w:rsidRDefault="000575BF" w:rsidP="009067B3">
            <w:pPr>
              <w:rPr>
                <w:rFonts w:asciiTheme="minorHAnsi" w:eastAsia="Calibri" w:hAnsiTheme="minorHAnsi" w:cstheme="minorHAnsi"/>
                <w:color w:val="000000" w:themeColor="text1"/>
                <w:sz w:val="19"/>
                <w:szCs w:val="19"/>
              </w:rPr>
            </w:pPr>
          </w:p>
          <w:p w14:paraId="74CEBD73" w14:textId="77777777" w:rsidR="000575BF" w:rsidRPr="000B294A" w:rsidRDefault="000575BF" w:rsidP="009067B3">
            <w:pPr>
              <w:rPr>
                <w:rFonts w:asciiTheme="minorHAnsi" w:eastAsia="Calibri" w:hAnsiTheme="minorHAnsi" w:cstheme="minorHAnsi"/>
                <w:color w:val="000000" w:themeColor="text1"/>
                <w:sz w:val="19"/>
                <w:szCs w:val="19"/>
              </w:rPr>
            </w:pPr>
          </w:p>
          <w:p w14:paraId="3A46DF36" w14:textId="77777777" w:rsidR="000575BF" w:rsidRPr="000B294A" w:rsidRDefault="000575BF" w:rsidP="009067B3">
            <w:pPr>
              <w:rPr>
                <w:rFonts w:asciiTheme="minorHAnsi" w:eastAsia="Calibri" w:hAnsiTheme="minorHAnsi" w:cstheme="minorHAnsi"/>
                <w:color w:val="000000" w:themeColor="text1"/>
                <w:sz w:val="19"/>
                <w:szCs w:val="19"/>
              </w:rPr>
            </w:pPr>
          </w:p>
          <w:p w14:paraId="4BEDECF7" w14:textId="77777777" w:rsidR="000575BF" w:rsidRPr="000B294A" w:rsidRDefault="000575BF" w:rsidP="009067B3">
            <w:pPr>
              <w:rPr>
                <w:rFonts w:asciiTheme="minorHAnsi" w:eastAsia="Calibri" w:hAnsiTheme="minorHAnsi" w:cstheme="minorHAnsi"/>
                <w:color w:val="000000" w:themeColor="text1"/>
                <w:sz w:val="19"/>
                <w:szCs w:val="19"/>
              </w:rPr>
            </w:pPr>
          </w:p>
          <w:p w14:paraId="01A88B1D" w14:textId="77777777" w:rsidR="000575BF" w:rsidRPr="000B294A" w:rsidRDefault="000575BF" w:rsidP="009067B3">
            <w:pPr>
              <w:rPr>
                <w:rFonts w:asciiTheme="minorHAnsi" w:eastAsia="Calibri" w:hAnsiTheme="minorHAnsi" w:cstheme="minorHAnsi"/>
                <w:color w:val="000000" w:themeColor="text1"/>
                <w:sz w:val="19"/>
                <w:szCs w:val="19"/>
              </w:rPr>
            </w:pPr>
          </w:p>
          <w:p w14:paraId="39ED80AC" w14:textId="77777777" w:rsidR="000575BF" w:rsidRPr="000B294A" w:rsidRDefault="000575BF" w:rsidP="009067B3">
            <w:pPr>
              <w:rPr>
                <w:rFonts w:asciiTheme="minorHAnsi" w:eastAsia="Calibri" w:hAnsiTheme="minorHAnsi" w:cstheme="minorHAnsi"/>
                <w:color w:val="000000" w:themeColor="text1"/>
                <w:sz w:val="19"/>
                <w:szCs w:val="19"/>
              </w:rPr>
            </w:pPr>
          </w:p>
          <w:p w14:paraId="676E159C" w14:textId="77777777" w:rsidR="000575BF" w:rsidRPr="000B294A" w:rsidRDefault="000575BF" w:rsidP="009067B3">
            <w:pPr>
              <w:rPr>
                <w:rFonts w:asciiTheme="minorHAnsi" w:eastAsia="Calibri" w:hAnsiTheme="minorHAnsi" w:cstheme="minorHAnsi"/>
                <w:color w:val="000000" w:themeColor="text1"/>
                <w:sz w:val="19"/>
                <w:szCs w:val="19"/>
              </w:rPr>
            </w:pPr>
          </w:p>
          <w:p w14:paraId="053FDFC9" w14:textId="77777777" w:rsidR="000575BF" w:rsidRPr="000B294A" w:rsidRDefault="000575BF" w:rsidP="009067B3">
            <w:pPr>
              <w:rPr>
                <w:rFonts w:asciiTheme="minorHAnsi" w:eastAsia="Calibri" w:hAnsiTheme="minorHAnsi" w:cstheme="minorHAnsi"/>
                <w:color w:val="000000" w:themeColor="text1"/>
                <w:sz w:val="19"/>
                <w:szCs w:val="19"/>
              </w:rPr>
            </w:pPr>
          </w:p>
          <w:p w14:paraId="7E78DAE3" w14:textId="77777777" w:rsidR="000575BF" w:rsidRPr="000B294A" w:rsidRDefault="000575BF" w:rsidP="009067B3">
            <w:pPr>
              <w:rPr>
                <w:rFonts w:asciiTheme="minorHAnsi" w:eastAsia="Calibri" w:hAnsiTheme="minorHAnsi" w:cstheme="minorHAnsi"/>
                <w:color w:val="000000" w:themeColor="text1"/>
                <w:sz w:val="19"/>
                <w:szCs w:val="19"/>
              </w:rPr>
            </w:pPr>
          </w:p>
          <w:p w14:paraId="7D72317E" w14:textId="77777777" w:rsidR="000575BF" w:rsidRDefault="000575BF" w:rsidP="009067B3">
            <w:pPr>
              <w:rPr>
                <w:rFonts w:asciiTheme="minorHAnsi" w:eastAsia="Calibri" w:hAnsiTheme="minorHAnsi" w:cstheme="minorHAnsi"/>
                <w:color w:val="000000" w:themeColor="text1"/>
                <w:sz w:val="19"/>
                <w:szCs w:val="19"/>
              </w:rPr>
            </w:pPr>
          </w:p>
          <w:p w14:paraId="20E1B8DE" w14:textId="77777777" w:rsidR="000575BF" w:rsidRDefault="000575BF" w:rsidP="009067B3">
            <w:pPr>
              <w:rPr>
                <w:rFonts w:asciiTheme="minorHAnsi" w:eastAsia="Calibri" w:hAnsiTheme="minorHAnsi" w:cstheme="minorHAnsi"/>
                <w:color w:val="000000" w:themeColor="text1"/>
                <w:sz w:val="19"/>
                <w:szCs w:val="19"/>
              </w:rPr>
            </w:pPr>
          </w:p>
          <w:p w14:paraId="0E7DED80" w14:textId="77777777" w:rsidR="000575BF" w:rsidRDefault="000575BF" w:rsidP="009067B3">
            <w:pPr>
              <w:rPr>
                <w:rFonts w:asciiTheme="minorHAnsi" w:eastAsia="Calibri" w:hAnsiTheme="minorHAnsi" w:cstheme="minorHAnsi"/>
                <w:color w:val="000000" w:themeColor="text1"/>
                <w:sz w:val="19"/>
                <w:szCs w:val="19"/>
              </w:rPr>
            </w:pPr>
          </w:p>
          <w:p w14:paraId="100CFA9B" w14:textId="77777777" w:rsidR="000575BF" w:rsidRDefault="000575BF" w:rsidP="009067B3">
            <w:pPr>
              <w:rPr>
                <w:rFonts w:asciiTheme="minorHAnsi" w:eastAsia="Calibri" w:hAnsiTheme="minorHAnsi" w:cstheme="minorHAnsi"/>
                <w:color w:val="000000" w:themeColor="text1"/>
                <w:sz w:val="19"/>
                <w:szCs w:val="19"/>
              </w:rPr>
            </w:pPr>
          </w:p>
          <w:p w14:paraId="5CF6BB23"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5</w:t>
            </w:r>
          </w:p>
          <w:p w14:paraId="00761BB7" w14:textId="77777777" w:rsidR="000575BF" w:rsidRPr="000B294A" w:rsidRDefault="000575BF" w:rsidP="009067B3">
            <w:pPr>
              <w:rPr>
                <w:rFonts w:asciiTheme="minorHAnsi" w:eastAsia="Calibri" w:hAnsiTheme="minorHAnsi" w:cstheme="minorHAnsi"/>
                <w:color w:val="000000" w:themeColor="text1"/>
                <w:sz w:val="19"/>
                <w:szCs w:val="19"/>
              </w:rPr>
            </w:pPr>
          </w:p>
          <w:p w14:paraId="4E11E178" w14:textId="77777777" w:rsidR="000575BF" w:rsidRPr="000B294A" w:rsidRDefault="000575BF" w:rsidP="009067B3">
            <w:pPr>
              <w:rPr>
                <w:rFonts w:asciiTheme="minorHAnsi" w:eastAsia="Calibri" w:hAnsiTheme="minorHAnsi" w:cstheme="minorHAnsi"/>
                <w:color w:val="000000" w:themeColor="text1"/>
                <w:sz w:val="19"/>
                <w:szCs w:val="19"/>
              </w:rPr>
            </w:pPr>
          </w:p>
          <w:p w14:paraId="1F0395F5" w14:textId="77777777" w:rsidR="000575BF" w:rsidRPr="000B294A" w:rsidRDefault="000575BF" w:rsidP="009067B3">
            <w:pPr>
              <w:rPr>
                <w:rFonts w:asciiTheme="minorHAnsi" w:eastAsia="Calibri" w:hAnsiTheme="minorHAnsi" w:cstheme="minorHAnsi"/>
                <w:color w:val="000000" w:themeColor="text1"/>
                <w:sz w:val="19"/>
                <w:szCs w:val="19"/>
              </w:rPr>
            </w:pPr>
          </w:p>
          <w:p w14:paraId="679CA361" w14:textId="77777777" w:rsidR="000575BF" w:rsidRPr="000B294A" w:rsidRDefault="000575BF" w:rsidP="009067B3">
            <w:pPr>
              <w:rPr>
                <w:rFonts w:asciiTheme="minorHAnsi" w:eastAsia="Calibri" w:hAnsiTheme="minorHAnsi" w:cstheme="minorHAnsi"/>
                <w:color w:val="000000" w:themeColor="text1"/>
                <w:sz w:val="19"/>
                <w:szCs w:val="19"/>
              </w:rPr>
            </w:pPr>
          </w:p>
          <w:p w14:paraId="7F34B619" w14:textId="77777777" w:rsidR="000575BF" w:rsidRPr="000B294A" w:rsidRDefault="000575BF" w:rsidP="009067B3">
            <w:pPr>
              <w:rPr>
                <w:rFonts w:asciiTheme="minorHAnsi" w:eastAsia="Calibri" w:hAnsiTheme="minorHAnsi" w:cstheme="minorHAnsi"/>
                <w:color w:val="000000" w:themeColor="text1"/>
                <w:sz w:val="19"/>
                <w:szCs w:val="19"/>
              </w:rPr>
            </w:pPr>
          </w:p>
          <w:p w14:paraId="243AD292" w14:textId="77777777" w:rsidR="000575BF" w:rsidRPr="000B294A" w:rsidRDefault="000575BF" w:rsidP="009067B3">
            <w:pPr>
              <w:rPr>
                <w:rFonts w:asciiTheme="minorHAnsi" w:eastAsia="Calibri" w:hAnsiTheme="minorHAnsi" w:cstheme="minorHAnsi"/>
                <w:color w:val="000000" w:themeColor="text1"/>
                <w:sz w:val="19"/>
                <w:szCs w:val="19"/>
              </w:rPr>
            </w:pPr>
          </w:p>
          <w:p w14:paraId="7FACFDAE" w14:textId="77777777" w:rsidR="000575BF" w:rsidRDefault="000575BF" w:rsidP="009067B3">
            <w:pPr>
              <w:rPr>
                <w:rFonts w:asciiTheme="minorHAnsi" w:eastAsia="Calibri" w:hAnsiTheme="minorHAnsi" w:cstheme="minorHAnsi"/>
                <w:color w:val="000000" w:themeColor="text1"/>
                <w:sz w:val="19"/>
                <w:szCs w:val="19"/>
              </w:rPr>
            </w:pPr>
          </w:p>
          <w:p w14:paraId="2A8D09D4" w14:textId="77777777" w:rsidR="000575BF" w:rsidRDefault="000575BF" w:rsidP="009067B3">
            <w:pPr>
              <w:rPr>
                <w:rFonts w:asciiTheme="minorHAnsi" w:eastAsia="Calibri" w:hAnsiTheme="minorHAnsi" w:cstheme="minorHAnsi"/>
                <w:color w:val="000000" w:themeColor="text1"/>
                <w:sz w:val="19"/>
                <w:szCs w:val="19"/>
              </w:rPr>
            </w:pPr>
          </w:p>
          <w:p w14:paraId="7FBEC92D"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8</w:t>
            </w:r>
          </w:p>
          <w:p w14:paraId="5538C845" w14:textId="77777777" w:rsidR="000575BF" w:rsidRPr="000B294A" w:rsidRDefault="000575BF" w:rsidP="009067B3">
            <w:pPr>
              <w:rPr>
                <w:rFonts w:asciiTheme="minorHAnsi" w:eastAsia="Calibri" w:hAnsiTheme="minorHAnsi" w:cstheme="minorHAnsi"/>
                <w:color w:val="000000" w:themeColor="text1"/>
                <w:sz w:val="19"/>
                <w:szCs w:val="19"/>
              </w:rPr>
            </w:pPr>
          </w:p>
          <w:p w14:paraId="7E67E1E5" w14:textId="77777777" w:rsidR="000575BF" w:rsidRPr="000B294A" w:rsidRDefault="000575BF" w:rsidP="009067B3">
            <w:pPr>
              <w:rPr>
                <w:rFonts w:asciiTheme="minorHAnsi" w:eastAsia="Calibri" w:hAnsiTheme="minorHAnsi" w:cstheme="minorHAnsi"/>
                <w:color w:val="000000" w:themeColor="text1"/>
                <w:sz w:val="19"/>
                <w:szCs w:val="19"/>
              </w:rPr>
            </w:pPr>
          </w:p>
          <w:p w14:paraId="7251FE6E" w14:textId="77777777" w:rsidR="000575BF" w:rsidRPr="000B294A" w:rsidRDefault="000575BF" w:rsidP="009067B3">
            <w:pPr>
              <w:rPr>
                <w:rFonts w:asciiTheme="minorHAnsi" w:eastAsia="Calibri" w:hAnsiTheme="minorHAnsi" w:cstheme="minorHAnsi"/>
                <w:color w:val="000000" w:themeColor="text1"/>
                <w:sz w:val="19"/>
                <w:szCs w:val="19"/>
              </w:rPr>
            </w:pPr>
          </w:p>
          <w:p w14:paraId="4E9AC60F" w14:textId="77777777" w:rsidR="000575BF" w:rsidRPr="000B294A" w:rsidRDefault="000575BF" w:rsidP="009067B3">
            <w:pPr>
              <w:rPr>
                <w:rFonts w:asciiTheme="minorHAnsi" w:eastAsia="Calibri" w:hAnsiTheme="minorHAnsi" w:cstheme="minorHAnsi"/>
                <w:color w:val="000000" w:themeColor="text1"/>
                <w:sz w:val="19"/>
                <w:szCs w:val="19"/>
              </w:rPr>
            </w:pPr>
          </w:p>
          <w:p w14:paraId="22AD1048" w14:textId="77777777" w:rsidR="000575BF" w:rsidRDefault="000575BF" w:rsidP="009067B3">
            <w:pPr>
              <w:rPr>
                <w:rFonts w:asciiTheme="minorHAnsi" w:eastAsia="Calibri" w:hAnsiTheme="minorHAnsi" w:cstheme="minorHAnsi"/>
                <w:color w:val="000000" w:themeColor="text1"/>
                <w:sz w:val="19"/>
                <w:szCs w:val="19"/>
              </w:rPr>
            </w:pPr>
          </w:p>
          <w:p w14:paraId="64566409" w14:textId="77777777" w:rsidR="000575BF" w:rsidRDefault="000575BF" w:rsidP="009067B3">
            <w:pPr>
              <w:rPr>
                <w:rFonts w:asciiTheme="minorHAnsi" w:eastAsia="Calibri" w:hAnsiTheme="minorHAnsi" w:cstheme="minorHAnsi"/>
                <w:color w:val="000000" w:themeColor="text1"/>
                <w:sz w:val="19"/>
                <w:szCs w:val="19"/>
              </w:rPr>
            </w:pPr>
          </w:p>
          <w:p w14:paraId="61488ADA"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15</w:t>
            </w:r>
          </w:p>
          <w:p w14:paraId="3703C861" w14:textId="77777777" w:rsidR="000575BF" w:rsidRPr="000B294A" w:rsidRDefault="000575BF" w:rsidP="009067B3">
            <w:pPr>
              <w:rPr>
                <w:rFonts w:asciiTheme="minorHAnsi" w:eastAsia="Calibri" w:hAnsiTheme="minorHAnsi" w:cstheme="minorHAnsi"/>
                <w:color w:val="000000" w:themeColor="text1"/>
                <w:sz w:val="19"/>
                <w:szCs w:val="19"/>
              </w:rPr>
            </w:pPr>
          </w:p>
        </w:tc>
      </w:tr>
      <w:tr w:rsidR="000575BF" w:rsidRPr="000B294A" w14:paraId="2CDF125F" w14:textId="77777777" w:rsidTr="009067B3">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7216949"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lastRenderedPageBreak/>
              <w:t>Business Intelligence: Discover BI Change Request Service</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D0F102"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 xml:space="preserve">Definition: </w:t>
            </w:r>
            <w:r w:rsidRPr="000B294A">
              <w:rPr>
                <w:rFonts w:asciiTheme="minorHAnsi" w:eastAsia="Calibri" w:hAnsiTheme="minorHAnsi" w:cstheme="minorHAnsi"/>
                <w:color w:val="000000" w:themeColor="text1"/>
                <w:sz w:val="19"/>
                <w:szCs w:val="19"/>
              </w:rPr>
              <w:t>Optional NIQ maintenance of tables – limited to minor changes as requested by client per current business as usual support. (limited to 4 changes per year)  If more support time is needed then multiple purchases will need to be made to cover estimated workload or the request reviewed to see if a new set up Is a more appropriate offering</w:t>
            </w:r>
          </w:p>
          <w:p w14:paraId="45BAAB40" w14:textId="77777777" w:rsidR="000575BF" w:rsidRPr="000B294A" w:rsidRDefault="000575BF" w:rsidP="009067B3">
            <w:pPr>
              <w:rPr>
                <w:rFonts w:asciiTheme="minorHAnsi" w:eastAsia="Calibri" w:hAnsiTheme="minorHAnsi" w:cstheme="minorHAnsi"/>
                <w:color w:val="000000" w:themeColor="text1"/>
                <w:sz w:val="19"/>
                <w:szCs w:val="19"/>
              </w:rPr>
            </w:pPr>
          </w:p>
          <w:p w14:paraId="254881B4" w14:textId="77777777" w:rsidR="000575BF" w:rsidRPr="000B294A" w:rsidRDefault="000575BF" w:rsidP="009067B3">
            <w:pPr>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Frequency of delivery:</w:t>
            </w:r>
            <w:r w:rsidRPr="000B294A">
              <w:rPr>
                <w:rFonts w:asciiTheme="minorHAnsi" w:eastAsia="Calibri" w:hAnsiTheme="minorHAnsi" w:cstheme="minorHAnsi"/>
                <w:b/>
                <w:bCs/>
                <w:color w:val="000000" w:themeColor="text1"/>
                <w:sz w:val="19"/>
                <w:szCs w:val="19"/>
              </w:rPr>
              <w:t xml:space="preserve"> Monthly</w:t>
            </w:r>
          </w:p>
          <w:p w14:paraId="69A4ACDB" w14:textId="77777777" w:rsidR="000575BF" w:rsidRPr="000B294A" w:rsidRDefault="000575BF" w:rsidP="009067B3">
            <w:pPr>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Weekly</w:t>
            </w:r>
          </w:p>
          <w:p w14:paraId="6D883EEC"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 xml:space="preserve">Quarterly </w:t>
            </w:r>
          </w:p>
          <w:p w14:paraId="1EE2DD1F"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Annually/Bi-Annually</w:t>
            </w:r>
          </w:p>
          <w:p w14:paraId="0049ABA2" w14:textId="77777777" w:rsidR="000575BF" w:rsidRPr="000B294A" w:rsidRDefault="000575BF" w:rsidP="009067B3">
            <w:pPr>
              <w:rPr>
                <w:rFonts w:asciiTheme="minorHAnsi" w:eastAsia="Calibri" w:hAnsiTheme="minorHAnsi" w:cstheme="minorHAnsi"/>
                <w:color w:val="000000" w:themeColor="text1"/>
                <w:sz w:val="19"/>
                <w:szCs w:val="19"/>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4A1043" w14:textId="77777777" w:rsidR="000575BF" w:rsidRPr="000B294A" w:rsidRDefault="000575BF" w:rsidP="009067B3">
            <w:pPr>
              <w:rPr>
                <w:rFonts w:asciiTheme="minorHAnsi" w:eastAsia="Calibri" w:hAnsiTheme="minorHAnsi" w:cstheme="minorHAnsi"/>
                <w:color w:val="000000" w:themeColor="text1"/>
                <w:sz w:val="19"/>
                <w:szCs w:val="19"/>
              </w:rPr>
            </w:pPr>
          </w:p>
          <w:p w14:paraId="255EACD7" w14:textId="77777777" w:rsidR="000575BF" w:rsidRPr="000B294A" w:rsidRDefault="000575BF" w:rsidP="009067B3">
            <w:pPr>
              <w:rPr>
                <w:rFonts w:asciiTheme="minorHAnsi" w:eastAsia="Calibri" w:hAnsiTheme="minorHAnsi" w:cstheme="minorHAnsi"/>
                <w:color w:val="000000" w:themeColor="text1"/>
                <w:sz w:val="19"/>
                <w:szCs w:val="19"/>
              </w:rPr>
            </w:pPr>
          </w:p>
          <w:p w14:paraId="3C197572" w14:textId="77777777" w:rsidR="000575BF" w:rsidRPr="000B294A" w:rsidRDefault="000575BF" w:rsidP="009067B3">
            <w:pPr>
              <w:rPr>
                <w:rFonts w:asciiTheme="minorHAnsi" w:eastAsia="Calibri" w:hAnsiTheme="minorHAnsi" w:cstheme="minorHAnsi"/>
                <w:color w:val="000000" w:themeColor="text1"/>
                <w:sz w:val="19"/>
                <w:szCs w:val="19"/>
              </w:rPr>
            </w:pPr>
          </w:p>
          <w:p w14:paraId="37BB58E0" w14:textId="77777777" w:rsidR="000575BF" w:rsidRPr="000B294A" w:rsidRDefault="000575BF" w:rsidP="009067B3">
            <w:pPr>
              <w:rPr>
                <w:rFonts w:asciiTheme="minorHAnsi" w:eastAsia="Calibri" w:hAnsiTheme="minorHAnsi" w:cstheme="minorHAnsi"/>
                <w:color w:val="000000" w:themeColor="text1"/>
                <w:sz w:val="19"/>
                <w:szCs w:val="19"/>
              </w:rPr>
            </w:pPr>
          </w:p>
          <w:p w14:paraId="294D67A3"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6</w:t>
            </w:r>
          </w:p>
          <w:p w14:paraId="198D9F06"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9</w:t>
            </w:r>
          </w:p>
          <w:p w14:paraId="691A759B"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5</w:t>
            </w:r>
          </w:p>
          <w:p w14:paraId="371E9FA3" w14:textId="77777777" w:rsidR="000575BF" w:rsidRPr="000B294A" w:rsidRDefault="000575BF" w:rsidP="009067B3">
            <w:pPr>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5</w:t>
            </w:r>
          </w:p>
        </w:tc>
      </w:tr>
      <w:tr w:rsidR="000575BF" w:rsidRPr="000B294A" w14:paraId="261733F7" w14:textId="77777777" w:rsidTr="009067B3">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4D09E68" w14:textId="77777777" w:rsidR="000575BF" w:rsidRPr="000B294A" w:rsidRDefault="000575BF" w:rsidP="009067B3">
            <w:pPr>
              <w:spacing w:line="259" w:lineRule="auto"/>
              <w:rPr>
                <w:rStyle w:val="font81"/>
                <w:rFonts w:asciiTheme="minorHAnsi" w:eastAsia="Calibri" w:hAnsiTheme="minorHAnsi" w:cstheme="minorHAnsi"/>
                <w:color w:val="000000" w:themeColor="text1"/>
                <w:sz w:val="19"/>
                <w:szCs w:val="19"/>
              </w:rPr>
            </w:pPr>
            <w:r w:rsidRPr="00121FCD">
              <w:rPr>
                <w:rFonts w:ascii="Calibri" w:eastAsia="Calibri" w:hAnsi="Calibri" w:cs="Calibri"/>
                <w:color w:val="000000" w:themeColor="text1"/>
                <w:sz w:val="19"/>
                <w:szCs w:val="19"/>
              </w:rPr>
              <w:t xml:space="preserve">Business Intelligence: Discover Add In BI Service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259B1BB"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 xml:space="preserve">Definition: </w:t>
            </w:r>
            <w:r w:rsidRPr="00394923">
              <w:rPr>
                <w:rStyle w:val="normaltextrun"/>
                <w:rFonts w:ascii="Calibri" w:hAnsi="Calibri" w:cs="Calibri"/>
                <w:sz w:val="19"/>
                <w:szCs w:val="19"/>
              </w:rPr>
              <w:t>Standardized Excel templates with a wide range of visualization and layout coverage. Excel data is sourced using Connect XLA data selector and layouts are designed in a way that allows  automated refresh.</w:t>
            </w:r>
            <w:r w:rsidRPr="00394923">
              <w:rPr>
                <w:rStyle w:val="eop"/>
                <w:rFonts w:ascii="Calibri" w:hAnsi="Calibri" w:cs="Calibri"/>
                <w:sz w:val="19"/>
                <w:szCs w:val="19"/>
              </w:rPr>
              <w:t> </w:t>
            </w:r>
          </w:p>
          <w:p w14:paraId="56042461"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The complexity of a BI delivery will be based on the sum of the inputs going into it as they will have a multiplying effect on the size of the delivery. Example content for each tier is below:</w:t>
            </w:r>
            <w:r w:rsidRPr="00394923">
              <w:rPr>
                <w:rStyle w:val="eop"/>
                <w:rFonts w:ascii="Calibri" w:hAnsi="Calibri" w:cs="Calibri"/>
                <w:sz w:val="19"/>
                <w:szCs w:val="19"/>
              </w:rPr>
              <w:t> </w:t>
            </w:r>
          </w:p>
          <w:p w14:paraId="77F48815"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7B158E94"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Simple Add In BI</w:t>
            </w:r>
            <w:r w:rsidRPr="00394923">
              <w:rPr>
                <w:rStyle w:val="normaltextrun"/>
                <w:rFonts w:ascii="Calibri" w:hAnsi="Calibri" w:cs="Calibri"/>
                <w:sz w:val="19"/>
                <w:szCs w:val="19"/>
              </w:rPr>
              <w:t>- Report contains  &lt;= 5 visuals(tables and/or charts), 1 data set, and &lt;= 50 product selection groups.  Limited advanced data selector options available (up to 20 sums, market difference, share to base, ranking, custom expression). Access to simple conditional formatting (connect platform / excel default).</w:t>
            </w:r>
            <w:r w:rsidRPr="00394923">
              <w:rPr>
                <w:rStyle w:val="eop"/>
                <w:rFonts w:ascii="Calibri" w:hAnsi="Calibri" w:cs="Calibri"/>
                <w:sz w:val="19"/>
                <w:szCs w:val="19"/>
              </w:rPr>
              <w:t> </w:t>
            </w:r>
          </w:p>
          <w:p w14:paraId="050BB4D6"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Monthly</w:t>
            </w:r>
            <w:r w:rsidRPr="00394923">
              <w:rPr>
                <w:rStyle w:val="eop"/>
                <w:rFonts w:ascii="Calibri" w:hAnsi="Calibri" w:cs="Calibri"/>
                <w:sz w:val="19"/>
                <w:szCs w:val="19"/>
              </w:rPr>
              <w:t> </w:t>
            </w:r>
          </w:p>
          <w:p w14:paraId="2D252CF7"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Weekly</w:t>
            </w:r>
            <w:r w:rsidRPr="00394923">
              <w:rPr>
                <w:rStyle w:val="eop"/>
                <w:rFonts w:ascii="Calibri" w:hAnsi="Calibri" w:cs="Calibri"/>
                <w:sz w:val="19"/>
                <w:szCs w:val="19"/>
              </w:rPr>
              <w:t> </w:t>
            </w:r>
          </w:p>
          <w:p w14:paraId="063AD48E"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Quarterly </w:t>
            </w:r>
            <w:r w:rsidRPr="00394923">
              <w:rPr>
                <w:rStyle w:val="eop"/>
                <w:rFonts w:ascii="Calibri" w:hAnsi="Calibri" w:cs="Calibri"/>
                <w:sz w:val="19"/>
                <w:szCs w:val="19"/>
              </w:rPr>
              <w:t> </w:t>
            </w:r>
          </w:p>
          <w:p w14:paraId="19F8F061"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Annually/Bi-Annually</w:t>
            </w:r>
            <w:r w:rsidRPr="00394923">
              <w:rPr>
                <w:rStyle w:val="eop"/>
                <w:rFonts w:ascii="Calibri" w:hAnsi="Calibri" w:cs="Calibri"/>
                <w:sz w:val="19"/>
                <w:szCs w:val="19"/>
              </w:rPr>
              <w:t> </w:t>
            </w:r>
          </w:p>
          <w:p w14:paraId="7E2A73D4"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3DAA8DDE"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Medium Add In BI</w:t>
            </w:r>
            <w:r w:rsidRPr="00394923">
              <w:rPr>
                <w:rStyle w:val="normaltextrun"/>
                <w:rFonts w:ascii="Calibri" w:hAnsi="Calibri" w:cs="Calibri"/>
                <w:sz w:val="19"/>
                <w:szCs w:val="19"/>
              </w:rPr>
              <w:t xml:space="preserve"> All content included in simple but increases to &lt;=5 data sets.  Access to medium conditional formatting (connect platform / excel default +customized client facts formatting, customized client color formatting, except in charts, client defined specific conditional format rules such as price segment)</w:t>
            </w:r>
            <w:r w:rsidRPr="00394923">
              <w:rPr>
                <w:rStyle w:val="eop"/>
                <w:rFonts w:ascii="Calibri" w:hAnsi="Calibri" w:cs="Calibri"/>
                <w:sz w:val="19"/>
                <w:szCs w:val="19"/>
              </w:rPr>
              <w:t> </w:t>
            </w:r>
          </w:p>
          <w:p w14:paraId="53114F3F"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Monthly</w:t>
            </w:r>
            <w:r w:rsidRPr="00394923">
              <w:rPr>
                <w:rStyle w:val="eop"/>
                <w:rFonts w:ascii="Calibri" w:hAnsi="Calibri" w:cs="Calibri"/>
                <w:sz w:val="19"/>
                <w:szCs w:val="19"/>
              </w:rPr>
              <w:t> </w:t>
            </w:r>
          </w:p>
          <w:p w14:paraId="5A19F64E"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Weekly</w:t>
            </w:r>
            <w:r w:rsidRPr="00394923">
              <w:rPr>
                <w:rStyle w:val="eop"/>
                <w:rFonts w:ascii="Calibri" w:hAnsi="Calibri" w:cs="Calibri"/>
                <w:sz w:val="19"/>
                <w:szCs w:val="19"/>
              </w:rPr>
              <w:t> </w:t>
            </w:r>
          </w:p>
          <w:p w14:paraId="310B070C"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Quarterly </w:t>
            </w:r>
            <w:r w:rsidRPr="00394923">
              <w:rPr>
                <w:rStyle w:val="eop"/>
                <w:rFonts w:ascii="Calibri" w:hAnsi="Calibri" w:cs="Calibri"/>
                <w:sz w:val="19"/>
                <w:szCs w:val="19"/>
              </w:rPr>
              <w:t> </w:t>
            </w:r>
          </w:p>
          <w:p w14:paraId="0F1A22BE"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Annually/Bi-Annually</w:t>
            </w:r>
            <w:r w:rsidRPr="00394923">
              <w:rPr>
                <w:rStyle w:val="eop"/>
                <w:rFonts w:ascii="Calibri" w:hAnsi="Calibri" w:cs="Calibri"/>
                <w:sz w:val="19"/>
                <w:szCs w:val="19"/>
              </w:rPr>
              <w:t> </w:t>
            </w:r>
          </w:p>
          <w:p w14:paraId="78B37C28"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18AF0006"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Complex Add In BI</w:t>
            </w:r>
            <w:r w:rsidRPr="00394923">
              <w:rPr>
                <w:rStyle w:val="normaltextrun"/>
                <w:rFonts w:ascii="Calibri" w:hAnsi="Calibri" w:cs="Calibri"/>
                <w:sz w:val="19"/>
                <w:szCs w:val="19"/>
              </w:rPr>
              <w:t xml:space="preserve"> - All content included in simple and medium but increases to  &lt;= 20 visuals(tables and/or charts) and &lt;= 100 product selection groups.  Access to medium conditional formatting (connect platform / excel default +customized client facts formatting, customized client color formatting, except in charts, client defined specific conditional format rules such as price segment)</w:t>
            </w:r>
            <w:r w:rsidRPr="00394923">
              <w:rPr>
                <w:rStyle w:val="eop"/>
                <w:rFonts w:ascii="Calibri" w:hAnsi="Calibri" w:cs="Calibri"/>
                <w:sz w:val="19"/>
                <w:szCs w:val="19"/>
              </w:rPr>
              <w:t> </w:t>
            </w:r>
          </w:p>
          <w:p w14:paraId="0CA09277"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Monthly</w:t>
            </w:r>
            <w:r w:rsidRPr="00394923">
              <w:rPr>
                <w:rStyle w:val="eop"/>
                <w:rFonts w:ascii="Calibri" w:hAnsi="Calibri" w:cs="Calibri"/>
                <w:sz w:val="19"/>
                <w:szCs w:val="19"/>
              </w:rPr>
              <w:t> </w:t>
            </w:r>
          </w:p>
          <w:p w14:paraId="071FA01F"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Weekly</w:t>
            </w:r>
            <w:r w:rsidRPr="00394923">
              <w:rPr>
                <w:rStyle w:val="eop"/>
                <w:rFonts w:ascii="Calibri" w:hAnsi="Calibri" w:cs="Calibri"/>
                <w:sz w:val="19"/>
                <w:szCs w:val="19"/>
              </w:rPr>
              <w:t> </w:t>
            </w:r>
          </w:p>
          <w:p w14:paraId="634E8446"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lastRenderedPageBreak/>
              <w:t xml:space="preserve">Frequency of delivery: </w:t>
            </w:r>
            <w:r w:rsidRPr="00394923">
              <w:rPr>
                <w:rStyle w:val="normaltextrun"/>
                <w:rFonts w:ascii="Calibri" w:hAnsi="Calibri" w:cs="Calibri"/>
                <w:b/>
                <w:bCs/>
                <w:sz w:val="19"/>
                <w:szCs w:val="19"/>
              </w:rPr>
              <w:t>Quarterly </w:t>
            </w:r>
            <w:r w:rsidRPr="00394923">
              <w:rPr>
                <w:rStyle w:val="eop"/>
                <w:rFonts w:ascii="Calibri" w:hAnsi="Calibri" w:cs="Calibri"/>
                <w:sz w:val="19"/>
                <w:szCs w:val="19"/>
              </w:rPr>
              <w:t> </w:t>
            </w:r>
          </w:p>
          <w:p w14:paraId="5635686A"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 xml:space="preserve">Frequency of delivery: </w:t>
            </w:r>
            <w:r w:rsidRPr="00394923">
              <w:rPr>
                <w:rStyle w:val="normaltextrun"/>
                <w:rFonts w:ascii="Calibri" w:hAnsi="Calibri" w:cs="Calibri"/>
                <w:b/>
                <w:bCs/>
                <w:sz w:val="19"/>
                <w:szCs w:val="19"/>
              </w:rPr>
              <w:t>Annually/Bi-Annually</w:t>
            </w:r>
            <w:r w:rsidRPr="00394923">
              <w:rPr>
                <w:rStyle w:val="eop"/>
                <w:rFonts w:ascii="Calibri" w:hAnsi="Calibri" w:cs="Calibri"/>
                <w:sz w:val="19"/>
                <w:szCs w:val="19"/>
              </w:rPr>
              <w:t> </w:t>
            </w:r>
          </w:p>
          <w:p w14:paraId="59F3956E"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70B87E84"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b/>
                <w:bCs/>
                <w:sz w:val="19"/>
                <w:szCs w:val="19"/>
              </w:rPr>
              <w:t>If above is exceeded it will need to be split or priced as 2 or more reports</w:t>
            </w:r>
            <w:r w:rsidRPr="00394923">
              <w:rPr>
                <w:rStyle w:val="eop"/>
                <w:rFonts w:ascii="Calibri" w:hAnsi="Calibri" w:cs="Calibri"/>
                <w:sz w:val="19"/>
                <w:szCs w:val="19"/>
              </w:rPr>
              <w:t> </w:t>
            </w:r>
          </w:p>
          <w:p w14:paraId="70DA7AD2" w14:textId="77777777" w:rsidR="000575BF" w:rsidRPr="000B294A" w:rsidRDefault="000575BF" w:rsidP="009067B3">
            <w:pPr>
              <w:rPr>
                <w:rFonts w:asciiTheme="minorHAnsi" w:eastAsia="Calibri" w:hAnsiTheme="minorHAnsi" w:cstheme="minorHAnsi"/>
                <w:color w:val="000000" w:themeColor="text1"/>
                <w:sz w:val="19"/>
                <w:szCs w:val="19"/>
              </w:rPr>
            </w:pPr>
            <w:r w:rsidRPr="00394923">
              <w:rPr>
                <w:rStyle w:val="scxw4041466"/>
                <w:rFonts w:ascii="Calibri" w:hAnsi="Calibri" w:cs="Calibri"/>
                <w:sz w:val="22"/>
                <w:szCs w:val="22"/>
              </w:rPr>
              <w:t> </w:t>
            </w:r>
            <w:r w:rsidRPr="00394923">
              <w:rPr>
                <w:rFonts w:ascii="Calibri" w:hAnsi="Calibri" w:cs="Calibri"/>
                <w:sz w:val="22"/>
                <w:szCs w:val="22"/>
              </w:rPr>
              <w:br/>
            </w:r>
            <w:r w:rsidRPr="00394923">
              <w:rPr>
                <w:rStyle w:val="eop"/>
                <w:rFonts w:ascii="Calibri" w:hAnsi="Calibri" w:cs="Calibri"/>
                <w:sz w:val="19"/>
                <w:szCs w:val="19"/>
              </w:rPr>
              <w:t> </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A6C7A6"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lastRenderedPageBreak/>
              <w:t> </w:t>
            </w:r>
          </w:p>
          <w:p w14:paraId="0145DA70"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6FD9B7D4"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0E6E2240"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3224B55C"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454E6888"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6C0D08A3"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4B11503F"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7240649D"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2B60D22C"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3C6BB4A1" w14:textId="77777777" w:rsidR="000575BF" w:rsidRDefault="000575BF" w:rsidP="009067B3">
            <w:pPr>
              <w:pStyle w:val="paragraph"/>
              <w:spacing w:before="0" w:beforeAutospacing="0" w:after="0" w:afterAutospacing="0"/>
              <w:textAlignment w:val="baseline"/>
              <w:rPr>
                <w:rStyle w:val="normaltextrun"/>
                <w:rFonts w:ascii="Calibri" w:hAnsi="Calibri" w:cs="Calibri"/>
                <w:sz w:val="19"/>
                <w:szCs w:val="19"/>
              </w:rPr>
            </w:pPr>
          </w:p>
          <w:p w14:paraId="0AFD6BBE" w14:textId="77777777" w:rsidR="000575BF" w:rsidRDefault="000575BF" w:rsidP="009067B3">
            <w:pPr>
              <w:pStyle w:val="paragraph"/>
              <w:spacing w:before="0" w:beforeAutospacing="0" w:after="0" w:afterAutospacing="0"/>
              <w:textAlignment w:val="baseline"/>
              <w:rPr>
                <w:rStyle w:val="normaltextrun"/>
                <w:rFonts w:ascii="Calibri" w:hAnsi="Calibri" w:cs="Calibri"/>
                <w:sz w:val="19"/>
                <w:szCs w:val="19"/>
              </w:rPr>
            </w:pPr>
          </w:p>
          <w:p w14:paraId="371B170A"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7 </w:t>
            </w:r>
            <w:r w:rsidRPr="00394923">
              <w:rPr>
                <w:rStyle w:val="eop"/>
                <w:rFonts w:ascii="Calibri" w:hAnsi="Calibri" w:cs="Calibri"/>
                <w:sz w:val="19"/>
                <w:szCs w:val="19"/>
              </w:rPr>
              <w:t> </w:t>
            </w:r>
          </w:p>
          <w:p w14:paraId="254FAB42"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10</w:t>
            </w:r>
            <w:r w:rsidRPr="00394923">
              <w:rPr>
                <w:rStyle w:val="eop"/>
                <w:rFonts w:ascii="Calibri" w:hAnsi="Calibri" w:cs="Calibri"/>
                <w:sz w:val="19"/>
                <w:szCs w:val="19"/>
              </w:rPr>
              <w:t> </w:t>
            </w:r>
          </w:p>
          <w:p w14:paraId="7C69C788"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6</w:t>
            </w:r>
            <w:r w:rsidRPr="00394923">
              <w:rPr>
                <w:rStyle w:val="eop"/>
                <w:rFonts w:ascii="Calibri" w:hAnsi="Calibri" w:cs="Calibri"/>
                <w:sz w:val="19"/>
                <w:szCs w:val="19"/>
              </w:rPr>
              <w:t> </w:t>
            </w:r>
          </w:p>
          <w:p w14:paraId="0118B455"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6</w:t>
            </w:r>
            <w:r w:rsidRPr="00394923">
              <w:rPr>
                <w:rStyle w:val="eop"/>
                <w:rFonts w:ascii="Calibri" w:hAnsi="Calibri" w:cs="Calibri"/>
                <w:sz w:val="19"/>
                <w:szCs w:val="19"/>
              </w:rPr>
              <w:t> </w:t>
            </w:r>
          </w:p>
          <w:p w14:paraId="2BCAC12D"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1C6199D7"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67579ED0"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2774819F"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3B9D69B5"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20ED2065"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44007BC9"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r w:rsidRPr="00394923">
              <w:rPr>
                <w:rStyle w:val="normaltextrun"/>
                <w:rFonts w:ascii="Calibri" w:hAnsi="Calibri" w:cs="Calibri"/>
                <w:sz w:val="19"/>
                <w:szCs w:val="19"/>
              </w:rPr>
              <w:t>11</w:t>
            </w:r>
            <w:r w:rsidRPr="00394923">
              <w:rPr>
                <w:rStyle w:val="eop"/>
                <w:rFonts w:ascii="Calibri" w:hAnsi="Calibri" w:cs="Calibri"/>
                <w:sz w:val="19"/>
                <w:szCs w:val="19"/>
              </w:rPr>
              <w:t> </w:t>
            </w:r>
          </w:p>
          <w:p w14:paraId="6199B797"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16</w:t>
            </w:r>
            <w:r w:rsidRPr="00394923">
              <w:rPr>
                <w:rStyle w:val="eop"/>
                <w:rFonts w:ascii="Calibri" w:hAnsi="Calibri" w:cs="Calibri"/>
                <w:sz w:val="19"/>
                <w:szCs w:val="19"/>
              </w:rPr>
              <w:t> </w:t>
            </w:r>
          </w:p>
          <w:p w14:paraId="6125196F"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10</w:t>
            </w:r>
            <w:r w:rsidRPr="00394923">
              <w:rPr>
                <w:rStyle w:val="eop"/>
                <w:rFonts w:ascii="Calibri" w:hAnsi="Calibri" w:cs="Calibri"/>
                <w:sz w:val="19"/>
                <w:szCs w:val="19"/>
              </w:rPr>
              <w:t> </w:t>
            </w:r>
          </w:p>
          <w:p w14:paraId="674DA1A5"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9</w:t>
            </w:r>
            <w:r w:rsidRPr="00394923">
              <w:rPr>
                <w:rStyle w:val="eop"/>
                <w:rFonts w:ascii="Calibri" w:hAnsi="Calibri" w:cs="Calibri"/>
                <w:sz w:val="19"/>
                <w:szCs w:val="19"/>
              </w:rPr>
              <w:t> </w:t>
            </w:r>
          </w:p>
          <w:p w14:paraId="283F2D7B"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1AC088CD"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674CCE07"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0888CD2B"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0333B04F"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70FF7753"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1391A6F0"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eop"/>
                <w:rFonts w:ascii="Calibri" w:hAnsi="Calibri" w:cs="Calibri"/>
                <w:sz w:val="19"/>
                <w:szCs w:val="19"/>
              </w:rPr>
              <w:t> </w:t>
            </w:r>
          </w:p>
          <w:p w14:paraId="55BE1270"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19</w:t>
            </w:r>
            <w:r w:rsidRPr="00394923">
              <w:rPr>
                <w:rStyle w:val="eop"/>
                <w:rFonts w:ascii="Calibri" w:hAnsi="Calibri" w:cs="Calibri"/>
                <w:sz w:val="19"/>
                <w:szCs w:val="19"/>
              </w:rPr>
              <w:t> </w:t>
            </w:r>
          </w:p>
          <w:p w14:paraId="77D636F0"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lastRenderedPageBreak/>
              <w:t>28</w:t>
            </w:r>
            <w:r w:rsidRPr="00394923">
              <w:rPr>
                <w:rStyle w:val="eop"/>
                <w:rFonts w:ascii="Calibri" w:hAnsi="Calibri" w:cs="Calibri"/>
                <w:sz w:val="19"/>
                <w:szCs w:val="19"/>
              </w:rPr>
              <w:t> </w:t>
            </w:r>
          </w:p>
          <w:p w14:paraId="700696BC"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17</w:t>
            </w:r>
            <w:r w:rsidRPr="00394923">
              <w:rPr>
                <w:rStyle w:val="eop"/>
                <w:rFonts w:ascii="Calibri" w:hAnsi="Calibri" w:cs="Calibri"/>
                <w:sz w:val="19"/>
                <w:szCs w:val="19"/>
              </w:rPr>
              <w:t> </w:t>
            </w:r>
          </w:p>
          <w:p w14:paraId="47D1ACBF" w14:textId="77777777" w:rsidR="000575BF" w:rsidRPr="00394923" w:rsidRDefault="000575BF" w:rsidP="009067B3">
            <w:pPr>
              <w:pStyle w:val="paragraph"/>
              <w:spacing w:before="0" w:beforeAutospacing="0" w:after="0" w:afterAutospacing="0"/>
              <w:textAlignment w:val="baseline"/>
              <w:rPr>
                <w:rFonts w:ascii="Segoe UI" w:hAnsi="Segoe UI" w:cs="Segoe UI"/>
                <w:sz w:val="18"/>
                <w:szCs w:val="18"/>
              </w:rPr>
            </w:pPr>
            <w:r w:rsidRPr="00394923">
              <w:rPr>
                <w:rStyle w:val="normaltextrun"/>
                <w:rFonts w:ascii="Calibri" w:hAnsi="Calibri" w:cs="Calibri"/>
                <w:sz w:val="19"/>
                <w:szCs w:val="19"/>
              </w:rPr>
              <w:t>15</w:t>
            </w:r>
            <w:r w:rsidRPr="00394923">
              <w:rPr>
                <w:rStyle w:val="eop"/>
                <w:rFonts w:ascii="Calibri" w:hAnsi="Calibri" w:cs="Calibri"/>
                <w:sz w:val="19"/>
                <w:szCs w:val="19"/>
              </w:rPr>
              <w:t> </w:t>
            </w:r>
          </w:p>
          <w:p w14:paraId="51DCFE5E" w14:textId="77777777" w:rsidR="000575BF" w:rsidRPr="000B294A" w:rsidRDefault="000575BF" w:rsidP="009067B3">
            <w:pPr>
              <w:rPr>
                <w:rFonts w:asciiTheme="minorHAnsi" w:eastAsia="Calibri" w:hAnsiTheme="minorHAnsi" w:cstheme="minorHAnsi"/>
                <w:color w:val="000000" w:themeColor="text1"/>
                <w:sz w:val="19"/>
                <w:szCs w:val="19"/>
              </w:rPr>
            </w:pPr>
            <w:r w:rsidRPr="00394923">
              <w:rPr>
                <w:rStyle w:val="eop"/>
                <w:rFonts w:ascii="Calibri" w:hAnsi="Calibri" w:cs="Calibri"/>
                <w:sz w:val="19"/>
                <w:szCs w:val="19"/>
              </w:rPr>
              <w:t> </w:t>
            </w:r>
          </w:p>
        </w:tc>
      </w:tr>
      <w:tr w:rsidR="000575BF" w:rsidRPr="000B294A" w14:paraId="530245AB" w14:textId="77777777" w:rsidTr="009067B3">
        <w:trPr>
          <w:trHeight w:val="300"/>
        </w:trPr>
        <w:tc>
          <w:tcPr>
            <w:tcW w:w="215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316012"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lastRenderedPageBreak/>
              <w:t>Business Intelligence:</w:t>
            </w:r>
          </w:p>
          <w:p w14:paraId="783F8E78"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Configured Discover Add In BI Service</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9497C11" w14:textId="77777777" w:rsidR="000575BF" w:rsidRPr="000B294A" w:rsidRDefault="000575BF" w:rsidP="009067B3">
            <w:pPr>
              <w:spacing w:line="276" w:lineRule="auto"/>
              <w:rPr>
                <w:rFonts w:asciiTheme="minorHAnsi" w:eastAsia="Calibri" w:hAnsiTheme="minorHAnsi" w:cstheme="minorHAnsi"/>
                <w:color w:val="000000" w:themeColor="text1"/>
                <w:sz w:val="19"/>
                <w:szCs w:val="19"/>
                <w:highlight w:val="yellow"/>
              </w:rPr>
            </w:pPr>
            <w:r w:rsidRPr="000B294A">
              <w:rPr>
                <w:rFonts w:asciiTheme="minorHAnsi" w:eastAsia="Calibri" w:hAnsiTheme="minorHAnsi" w:cstheme="minorHAnsi"/>
                <w:b/>
                <w:bCs/>
                <w:color w:val="000000" w:themeColor="text1"/>
                <w:sz w:val="19"/>
                <w:szCs w:val="19"/>
              </w:rPr>
              <w:t xml:space="preserve">Definition: </w:t>
            </w:r>
            <w:r w:rsidRPr="000B294A">
              <w:rPr>
                <w:rFonts w:asciiTheme="minorHAnsi" w:eastAsia="Calibri" w:hAnsiTheme="minorHAnsi" w:cstheme="minorHAnsi"/>
                <w:color w:val="000000" w:themeColor="text1"/>
                <w:sz w:val="19"/>
                <w:szCs w:val="19"/>
              </w:rPr>
              <w:t xml:space="preserve">NIQ to design and build client BI in Excel using the Connect Platform XLA or other Connect platform data sources. This is a tailored offering with NIQ owning the core data creation and delivery. Output to client is in Excel only. The complexity of a BI delivery will be based on the sum of the inputs going into it as they will have a multiplying effect on the size of the delivery. </w:t>
            </w:r>
          </w:p>
          <w:p w14:paraId="5329765C" w14:textId="77777777" w:rsidR="000575BF" w:rsidRPr="000B294A" w:rsidRDefault="000575BF" w:rsidP="009067B3">
            <w:pPr>
              <w:rPr>
                <w:rFonts w:asciiTheme="minorHAnsi" w:eastAsia="Calibri" w:hAnsiTheme="minorHAnsi" w:cstheme="minorHAnsi"/>
                <w:b/>
                <w:bCs/>
                <w:color w:val="000000" w:themeColor="text1"/>
                <w:sz w:val="19"/>
                <w:szCs w:val="19"/>
              </w:rPr>
            </w:pPr>
          </w:p>
          <w:p w14:paraId="78AE8D9F" w14:textId="77777777" w:rsidR="000575BF" w:rsidRPr="000B294A" w:rsidRDefault="000575BF" w:rsidP="009067B3">
            <w:pPr>
              <w:spacing w:after="160" w:line="259" w:lineRule="auto"/>
              <w:rPr>
                <w:rStyle w:val="font71"/>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Simple Configured BI</w:t>
            </w:r>
            <w:r w:rsidRPr="000B294A">
              <w:rPr>
                <w:rFonts w:asciiTheme="minorHAnsi" w:eastAsia="Calibri" w:hAnsiTheme="minorHAnsi" w:cstheme="minorHAnsi"/>
                <w:color w:val="000000" w:themeColor="text1"/>
                <w:sz w:val="19"/>
                <w:szCs w:val="19"/>
              </w:rPr>
              <w:t>-</w:t>
            </w:r>
            <w:r w:rsidRPr="000B294A">
              <w:rPr>
                <w:rStyle w:val="font71"/>
                <w:rFonts w:asciiTheme="minorHAnsi" w:eastAsia="Calibri" w:hAnsiTheme="minorHAnsi" w:cstheme="minorHAnsi"/>
                <w:color w:val="000000" w:themeColor="text1"/>
                <w:sz w:val="19"/>
                <w:szCs w:val="19"/>
              </w:rPr>
              <w:t xml:space="preserve"> 1</w:t>
            </w:r>
            <w:r w:rsidRPr="000B294A">
              <w:rPr>
                <w:rFonts w:asciiTheme="minorHAnsi" w:eastAsia="Calibri" w:hAnsiTheme="minorHAnsi" w:cstheme="minorHAnsi"/>
                <w:color w:val="000000" w:themeColor="text1"/>
                <w:sz w:val="19"/>
                <w:szCs w:val="19"/>
              </w:rPr>
              <w:t xml:space="preserve"> datasets, </w:t>
            </w:r>
            <w:r w:rsidRPr="000B294A">
              <w:rPr>
                <w:rStyle w:val="font71"/>
                <w:rFonts w:asciiTheme="minorHAnsi" w:eastAsia="Calibri" w:hAnsiTheme="minorHAnsi" w:cstheme="minorHAnsi"/>
                <w:color w:val="000000" w:themeColor="text1"/>
                <w:sz w:val="19"/>
                <w:szCs w:val="19"/>
              </w:rPr>
              <w:t xml:space="preserve">&lt;= </w:t>
            </w:r>
            <w:r w:rsidRPr="000B294A">
              <w:rPr>
                <w:rFonts w:asciiTheme="minorHAnsi" w:eastAsia="Calibri" w:hAnsiTheme="minorHAnsi" w:cstheme="minorHAnsi"/>
                <w:color w:val="000000" w:themeColor="text1"/>
                <w:sz w:val="19"/>
                <w:szCs w:val="19"/>
              </w:rPr>
              <w:t xml:space="preserve">5 visuals (tables and / or charts), </w:t>
            </w:r>
            <w:r w:rsidRPr="000B294A">
              <w:rPr>
                <w:rStyle w:val="font71"/>
                <w:rFonts w:asciiTheme="minorHAnsi" w:eastAsia="Calibri" w:hAnsiTheme="minorHAnsi" w:cstheme="minorHAnsi"/>
                <w:color w:val="000000" w:themeColor="text1"/>
                <w:sz w:val="19"/>
                <w:szCs w:val="19"/>
              </w:rPr>
              <w:t xml:space="preserve"> &lt;= 50 product group selections. Limited advanced data selector options available(&lt;=20 sums, market difference, share to base, ranking, custom expression). Access to medium conditional formatting (connect platform/ excel  default +customized client facts formatting, customized client color formatting, except in charts, client defined specific conditional format rules such as price segment)</w:t>
            </w:r>
          </w:p>
          <w:p w14:paraId="5B7C03AC" w14:textId="77777777" w:rsidR="000575BF" w:rsidRPr="000B294A" w:rsidRDefault="000575BF" w:rsidP="009067B3">
            <w:pPr>
              <w:spacing w:line="259" w:lineRule="auto"/>
              <w:rPr>
                <w:rFonts w:asciiTheme="minorHAnsi" w:eastAsiaTheme="minorEastAsia" w:hAnsiTheme="minorHAnsi" w:cstheme="minorHAnsi"/>
                <w:color w:val="000000" w:themeColor="text1"/>
                <w:sz w:val="19"/>
                <w:szCs w:val="19"/>
              </w:rPr>
            </w:pPr>
          </w:p>
          <w:p w14:paraId="3FA5C184"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Theme="minorEastAsia" w:hAnsiTheme="minorHAnsi" w:cstheme="minorHAnsi"/>
                <w:color w:val="000000" w:themeColor="text1"/>
                <w:sz w:val="19"/>
                <w:szCs w:val="19"/>
              </w:rPr>
              <w:t xml:space="preserve">Frequency of delivery: </w:t>
            </w:r>
            <w:r w:rsidRPr="000B294A">
              <w:rPr>
                <w:rFonts w:asciiTheme="minorHAnsi" w:eastAsiaTheme="minorEastAsia" w:hAnsiTheme="minorHAnsi" w:cstheme="minorHAnsi"/>
                <w:b/>
                <w:bCs/>
                <w:color w:val="000000" w:themeColor="text1"/>
                <w:sz w:val="19"/>
                <w:szCs w:val="19"/>
              </w:rPr>
              <w:t>Monthly</w:t>
            </w:r>
          </w:p>
          <w:p w14:paraId="54FDAB3C"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Weekly</w:t>
            </w:r>
          </w:p>
          <w:p w14:paraId="229F052D"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 xml:space="preserve">Quarterly </w:t>
            </w:r>
          </w:p>
          <w:p w14:paraId="499643CC"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Annually/Bi-Annually</w:t>
            </w:r>
          </w:p>
          <w:p w14:paraId="24B3C8A5" w14:textId="77777777" w:rsidR="000575BF" w:rsidRPr="000B294A" w:rsidRDefault="000575BF" w:rsidP="009067B3">
            <w:pPr>
              <w:rPr>
                <w:rStyle w:val="font71"/>
                <w:rFonts w:asciiTheme="minorHAnsi" w:eastAsia="Calibri" w:hAnsiTheme="minorHAnsi" w:cstheme="minorHAnsi"/>
                <w:color w:val="000000" w:themeColor="text1"/>
                <w:sz w:val="19"/>
                <w:szCs w:val="19"/>
              </w:rPr>
            </w:pPr>
          </w:p>
          <w:p w14:paraId="20252C1F" w14:textId="77777777" w:rsidR="000575BF" w:rsidRPr="000B294A" w:rsidRDefault="000575BF" w:rsidP="009067B3">
            <w:pPr>
              <w:rPr>
                <w:rStyle w:val="font71"/>
                <w:rFonts w:asciiTheme="minorHAnsi" w:eastAsia="Calibri" w:hAnsiTheme="minorHAnsi" w:cstheme="minorHAnsi"/>
                <w:color w:val="000000" w:themeColor="text1"/>
                <w:sz w:val="19"/>
                <w:szCs w:val="19"/>
              </w:rPr>
            </w:pPr>
          </w:p>
          <w:p w14:paraId="4D1A745B" w14:textId="77777777" w:rsidR="000575BF" w:rsidRPr="000B294A" w:rsidRDefault="000575BF" w:rsidP="009067B3">
            <w:pPr>
              <w:spacing w:line="259" w:lineRule="auto"/>
              <w:rPr>
                <w:rStyle w:val="font71"/>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Medium Configured BI</w:t>
            </w:r>
            <w:r w:rsidRPr="000B294A">
              <w:rPr>
                <w:rFonts w:asciiTheme="minorHAnsi" w:eastAsia="Calibri" w:hAnsiTheme="minorHAnsi" w:cstheme="minorHAnsi"/>
                <w:color w:val="000000" w:themeColor="text1"/>
                <w:sz w:val="19"/>
                <w:szCs w:val="19"/>
              </w:rPr>
              <w:t>-</w:t>
            </w:r>
            <w:r w:rsidRPr="000B294A">
              <w:rPr>
                <w:rStyle w:val="font71"/>
                <w:rFonts w:asciiTheme="minorHAnsi" w:eastAsia="Calibri" w:hAnsiTheme="minorHAnsi" w:cstheme="minorHAnsi"/>
                <w:color w:val="000000" w:themeColor="text1"/>
                <w:sz w:val="19"/>
                <w:szCs w:val="19"/>
              </w:rPr>
              <w:t xml:space="preserve"> All content included in simple but with increases to &lt;= 5 datasets, &lt;= 20 visuals(tables and/or charts).</w:t>
            </w:r>
          </w:p>
          <w:p w14:paraId="0AEEB1C3" w14:textId="77777777" w:rsidR="000575BF" w:rsidRPr="000B294A" w:rsidRDefault="000575BF" w:rsidP="009067B3">
            <w:pPr>
              <w:spacing w:line="259" w:lineRule="auto"/>
              <w:rPr>
                <w:rFonts w:asciiTheme="minorHAnsi" w:eastAsiaTheme="minorEastAsia" w:hAnsiTheme="minorHAnsi" w:cstheme="minorHAnsi"/>
                <w:color w:val="000000" w:themeColor="text1"/>
                <w:sz w:val="19"/>
                <w:szCs w:val="19"/>
              </w:rPr>
            </w:pPr>
          </w:p>
          <w:p w14:paraId="02262C22"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Theme="minorEastAsia" w:hAnsiTheme="minorHAnsi" w:cstheme="minorHAnsi"/>
                <w:color w:val="000000" w:themeColor="text1"/>
                <w:sz w:val="19"/>
                <w:szCs w:val="19"/>
              </w:rPr>
              <w:t xml:space="preserve">Frequency of delivery: </w:t>
            </w:r>
            <w:r w:rsidRPr="000B294A">
              <w:rPr>
                <w:rFonts w:asciiTheme="minorHAnsi" w:eastAsiaTheme="minorEastAsia" w:hAnsiTheme="minorHAnsi" w:cstheme="minorHAnsi"/>
                <w:b/>
                <w:bCs/>
                <w:color w:val="000000" w:themeColor="text1"/>
                <w:sz w:val="19"/>
                <w:szCs w:val="19"/>
              </w:rPr>
              <w:t>Monthly</w:t>
            </w:r>
          </w:p>
          <w:p w14:paraId="0D77C0DD"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Weekly</w:t>
            </w:r>
          </w:p>
          <w:p w14:paraId="462E8DB8"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 xml:space="preserve">Quarterly </w:t>
            </w:r>
          </w:p>
          <w:p w14:paraId="02FF9581"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Annually/Bi-Annually</w:t>
            </w:r>
          </w:p>
          <w:p w14:paraId="2217182F"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p>
          <w:p w14:paraId="6B077DE5" w14:textId="77777777" w:rsidR="000575BF" w:rsidRPr="000B294A" w:rsidRDefault="000575BF" w:rsidP="009067B3">
            <w:pPr>
              <w:spacing w:line="259" w:lineRule="auto"/>
              <w:rPr>
                <w:rStyle w:val="font71"/>
                <w:rFonts w:asciiTheme="minorHAnsi" w:eastAsia="Calibri" w:hAnsiTheme="minorHAnsi" w:cstheme="minorHAnsi"/>
                <w:color w:val="000000" w:themeColor="text1"/>
                <w:sz w:val="19"/>
                <w:szCs w:val="19"/>
              </w:rPr>
            </w:pPr>
          </w:p>
          <w:p w14:paraId="19759B3A" w14:textId="77777777" w:rsidR="000575BF" w:rsidRPr="000B294A" w:rsidRDefault="000575BF" w:rsidP="009067B3">
            <w:pPr>
              <w:spacing w:line="259" w:lineRule="auto"/>
              <w:rPr>
                <w:rStyle w:val="font71"/>
                <w:rFonts w:asciiTheme="minorHAnsi" w:eastAsia="Calibri" w:hAnsiTheme="minorHAnsi" w:cstheme="minorHAnsi"/>
                <w:color w:val="000000" w:themeColor="text1"/>
                <w:sz w:val="19"/>
                <w:szCs w:val="19"/>
              </w:rPr>
            </w:pPr>
            <w:r w:rsidRPr="000B294A">
              <w:rPr>
                <w:rFonts w:asciiTheme="minorHAnsi" w:eastAsia="Calibri" w:hAnsiTheme="minorHAnsi" w:cstheme="minorHAnsi"/>
                <w:b/>
                <w:bCs/>
                <w:color w:val="000000" w:themeColor="text1"/>
                <w:sz w:val="19"/>
                <w:szCs w:val="19"/>
              </w:rPr>
              <w:t>Complex Configured BI</w:t>
            </w:r>
            <w:r w:rsidRPr="000B294A">
              <w:rPr>
                <w:rFonts w:asciiTheme="minorHAnsi" w:eastAsia="Calibri" w:hAnsiTheme="minorHAnsi" w:cstheme="minorHAnsi"/>
                <w:color w:val="000000" w:themeColor="text1"/>
                <w:sz w:val="19"/>
                <w:szCs w:val="19"/>
              </w:rPr>
              <w:t>-</w:t>
            </w:r>
            <w:r w:rsidRPr="000B294A">
              <w:rPr>
                <w:rStyle w:val="font71"/>
                <w:rFonts w:asciiTheme="minorHAnsi" w:eastAsia="Calibri" w:hAnsiTheme="minorHAnsi" w:cstheme="minorHAnsi"/>
                <w:color w:val="000000" w:themeColor="text1"/>
                <w:sz w:val="19"/>
                <w:szCs w:val="19"/>
              </w:rPr>
              <w:t xml:space="preserve"> All content included in medium but with increases to &lt;=20 datasets, &lt;=50 visuals(tables and/or charts), and &lt;=100 product group selection groups. Personal characteristics available.</w:t>
            </w:r>
          </w:p>
          <w:p w14:paraId="4FD0BC3D"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Theme="minorEastAsia" w:hAnsiTheme="minorHAnsi" w:cstheme="minorHAnsi"/>
                <w:color w:val="000000" w:themeColor="text1"/>
                <w:sz w:val="19"/>
                <w:szCs w:val="19"/>
              </w:rPr>
              <w:t xml:space="preserve">Frequency of delivery: </w:t>
            </w:r>
            <w:r w:rsidRPr="000B294A">
              <w:rPr>
                <w:rFonts w:asciiTheme="minorHAnsi" w:eastAsiaTheme="minorEastAsia" w:hAnsiTheme="minorHAnsi" w:cstheme="minorHAnsi"/>
                <w:b/>
                <w:bCs/>
                <w:color w:val="000000" w:themeColor="text1"/>
                <w:sz w:val="19"/>
                <w:szCs w:val="19"/>
              </w:rPr>
              <w:t>Monthly</w:t>
            </w:r>
          </w:p>
          <w:p w14:paraId="15D24488"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Weekly</w:t>
            </w:r>
          </w:p>
          <w:p w14:paraId="3E9BDD1D"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 xml:space="preserve">Quarterly </w:t>
            </w:r>
          </w:p>
          <w:p w14:paraId="7C7E74DA" w14:textId="77777777" w:rsidR="000575BF" w:rsidRPr="000B294A" w:rsidRDefault="000575BF" w:rsidP="009067B3">
            <w:pPr>
              <w:spacing w:line="259" w:lineRule="auto"/>
              <w:rPr>
                <w:rFonts w:asciiTheme="minorHAnsi" w:eastAsia="Calibri" w:hAnsiTheme="minorHAnsi" w:cstheme="minorHAnsi"/>
                <w:b/>
                <w:bCs/>
                <w:color w:val="000000" w:themeColor="text1"/>
                <w:sz w:val="19"/>
                <w:szCs w:val="19"/>
              </w:rPr>
            </w:pPr>
            <w:r w:rsidRPr="000B294A">
              <w:rPr>
                <w:rFonts w:asciiTheme="minorHAnsi" w:eastAsia="Calibri" w:hAnsiTheme="minorHAnsi" w:cstheme="minorHAnsi"/>
                <w:color w:val="000000" w:themeColor="text1"/>
                <w:sz w:val="19"/>
                <w:szCs w:val="19"/>
              </w:rPr>
              <w:t xml:space="preserve">Frequency of delivery: </w:t>
            </w:r>
            <w:r w:rsidRPr="000B294A">
              <w:rPr>
                <w:rFonts w:asciiTheme="minorHAnsi" w:eastAsia="Calibri" w:hAnsiTheme="minorHAnsi" w:cstheme="minorHAnsi"/>
                <w:b/>
                <w:bCs/>
                <w:color w:val="000000" w:themeColor="text1"/>
                <w:sz w:val="19"/>
                <w:szCs w:val="19"/>
              </w:rPr>
              <w:t>Annually/Bi-Annually</w:t>
            </w:r>
          </w:p>
          <w:p w14:paraId="1A55CECD" w14:textId="77777777" w:rsidR="000575BF" w:rsidRPr="000B294A" w:rsidRDefault="000575BF" w:rsidP="009067B3">
            <w:pPr>
              <w:spacing w:line="259" w:lineRule="auto"/>
              <w:rPr>
                <w:rStyle w:val="font71"/>
                <w:rFonts w:asciiTheme="minorHAnsi" w:eastAsia="Calibri" w:hAnsiTheme="minorHAnsi" w:cstheme="minorHAnsi"/>
                <w:color w:val="000000" w:themeColor="text1"/>
                <w:sz w:val="19"/>
                <w:szCs w:val="19"/>
              </w:rPr>
            </w:pPr>
          </w:p>
          <w:p w14:paraId="68EB4ED5" w14:textId="77777777" w:rsidR="000575BF" w:rsidRPr="000B294A" w:rsidRDefault="000575BF" w:rsidP="009067B3">
            <w:pPr>
              <w:spacing w:after="160" w:line="259" w:lineRule="auto"/>
              <w:rPr>
                <w:rFonts w:asciiTheme="minorHAnsi" w:eastAsia="Calibri" w:hAnsiTheme="minorHAnsi" w:cstheme="minorHAnsi"/>
                <w:b/>
                <w:bCs/>
                <w:color w:val="000000" w:themeColor="text1"/>
                <w:sz w:val="19"/>
                <w:szCs w:val="19"/>
              </w:rPr>
            </w:pPr>
            <w:r w:rsidRPr="000B294A">
              <w:rPr>
                <w:rStyle w:val="font71"/>
                <w:rFonts w:asciiTheme="minorHAnsi" w:eastAsia="Calibri" w:hAnsiTheme="minorHAnsi" w:cstheme="minorHAnsi"/>
                <w:b/>
                <w:bCs/>
                <w:color w:val="000000" w:themeColor="text1"/>
                <w:sz w:val="19"/>
                <w:szCs w:val="19"/>
              </w:rPr>
              <w:t>If above is exceeded it will need to be split or priced as 2 or more reports</w:t>
            </w:r>
          </w:p>
          <w:p w14:paraId="263C42B5"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0D7E0DC"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24DA4039"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63DE9E8D"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6E756AE0"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2992038B"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619EC230"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228C8B59"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04CA9BFE"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6BCF1DC3"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03B5AE6A"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6BF0D3A0"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10F38708"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698FF294"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525A0C34"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12</w:t>
            </w:r>
          </w:p>
          <w:p w14:paraId="63930B11"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18</w:t>
            </w:r>
          </w:p>
          <w:p w14:paraId="1B1C85C3"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11</w:t>
            </w:r>
          </w:p>
          <w:p w14:paraId="3044439C"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10</w:t>
            </w:r>
          </w:p>
          <w:p w14:paraId="45E2933C"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20373D4A"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02370738" w14:textId="77777777" w:rsidR="000575BF" w:rsidRDefault="000575BF" w:rsidP="009067B3">
            <w:pPr>
              <w:spacing w:line="276" w:lineRule="auto"/>
              <w:rPr>
                <w:rFonts w:asciiTheme="minorHAnsi" w:eastAsia="Calibri" w:hAnsiTheme="minorHAnsi" w:cstheme="minorHAnsi"/>
                <w:color w:val="000000" w:themeColor="text1"/>
                <w:sz w:val="19"/>
                <w:szCs w:val="19"/>
              </w:rPr>
            </w:pPr>
          </w:p>
          <w:p w14:paraId="141C9FD3" w14:textId="77777777" w:rsidR="000575BF" w:rsidRDefault="000575BF" w:rsidP="009067B3">
            <w:pPr>
              <w:spacing w:line="276" w:lineRule="auto"/>
              <w:rPr>
                <w:rFonts w:asciiTheme="minorHAnsi" w:eastAsia="Calibri" w:hAnsiTheme="minorHAnsi" w:cstheme="minorHAnsi"/>
                <w:color w:val="000000" w:themeColor="text1"/>
                <w:sz w:val="19"/>
                <w:szCs w:val="19"/>
              </w:rPr>
            </w:pPr>
          </w:p>
          <w:p w14:paraId="292C2923"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24</w:t>
            </w:r>
          </w:p>
          <w:p w14:paraId="1E32F923"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36</w:t>
            </w:r>
          </w:p>
          <w:p w14:paraId="248C69E4"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22</w:t>
            </w:r>
          </w:p>
          <w:p w14:paraId="39C70FD1"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19</w:t>
            </w:r>
          </w:p>
          <w:p w14:paraId="24B6A36A"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0DA7CEDC"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79B78DFB"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11CEE201"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p>
          <w:p w14:paraId="48C0F1BE" w14:textId="77777777" w:rsidR="000575BF" w:rsidRDefault="000575BF" w:rsidP="009067B3">
            <w:pPr>
              <w:spacing w:line="276" w:lineRule="auto"/>
              <w:rPr>
                <w:rFonts w:asciiTheme="minorHAnsi" w:eastAsia="Calibri" w:hAnsiTheme="minorHAnsi" w:cstheme="minorHAnsi"/>
                <w:color w:val="000000" w:themeColor="text1"/>
                <w:sz w:val="19"/>
                <w:szCs w:val="19"/>
              </w:rPr>
            </w:pPr>
          </w:p>
          <w:p w14:paraId="2D06D466"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45</w:t>
            </w:r>
          </w:p>
          <w:p w14:paraId="7A0F26BE"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68</w:t>
            </w:r>
          </w:p>
          <w:p w14:paraId="324E3120"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41</w:t>
            </w:r>
          </w:p>
          <w:p w14:paraId="7CBF53E4" w14:textId="77777777" w:rsidR="000575BF" w:rsidRPr="000B294A" w:rsidRDefault="000575BF" w:rsidP="009067B3">
            <w:pPr>
              <w:spacing w:line="276" w:lineRule="auto"/>
              <w:rPr>
                <w:rFonts w:asciiTheme="minorHAnsi" w:eastAsia="Calibri" w:hAnsiTheme="minorHAnsi" w:cstheme="minorHAnsi"/>
                <w:color w:val="000000" w:themeColor="text1"/>
                <w:sz w:val="19"/>
                <w:szCs w:val="19"/>
              </w:rPr>
            </w:pPr>
            <w:r w:rsidRPr="000B294A">
              <w:rPr>
                <w:rFonts w:asciiTheme="minorHAnsi" w:eastAsia="Calibri" w:hAnsiTheme="minorHAnsi" w:cstheme="minorHAnsi"/>
                <w:color w:val="000000" w:themeColor="text1"/>
                <w:sz w:val="19"/>
                <w:szCs w:val="19"/>
              </w:rPr>
              <w:t>36</w:t>
            </w:r>
          </w:p>
        </w:tc>
      </w:tr>
    </w:tbl>
    <w:p w14:paraId="19378412" w14:textId="77777777" w:rsidR="000575BF" w:rsidRDefault="000575BF" w:rsidP="000575BF"/>
    <w:p w14:paraId="01D25CF1" w14:textId="77777777" w:rsidR="000575BF" w:rsidRDefault="000575BF" w:rsidP="000575BF">
      <w:pPr>
        <w:rPr>
          <w:rFonts w:ascii="Calibri" w:eastAsia="Yu Mincho" w:hAnsi="Calibri" w:cs="Arial"/>
          <w:b/>
          <w:bCs/>
          <w:color w:val="222222"/>
          <w:sz w:val="22"/>
          <w:szCs w:val="22"/>
          <w:u w:val="single"/>
        </w:rPr>
      </w:pPr>
      <w:r>
        <w:rPr>
          <w:rFonts w:ascii="Calibri" w:eastAsia="Yu Mincho" w:hAnsi="Calibri" w:cs="Arial"/>
          <w:b/>
          <w:bCs/>
          <w:color w:val="222222"/>
          <w:sz w:val="22"/>
          <w:szCs w:val="22"/>
          <w:u w:val="single"/>
        </w:rPr>
        <w:br w:type="page"/>
      </w:r>
    </w:p>
    <w:p w14:paraId="7E443814" w14:textId="77777777" w:rsidR="000575BF" w:rsidRPr="006229C1" w:rsidRDefault="000575BF" w:rsidP="000575BF">
      <w:pPr>
        <w:spacing w:line="288" w:lineRule="auto"/>
        <w:jc w:val="center"/>
        <w:rPr>
          <w:rFonts w:ascii="Calibri" w:eastAsia="Yu Mincho" w:hAnsi="Calibri" w:cs="Arial"/>
          <w:b/>
          <w:bCs/>
          <w:color w:val="222222"/>
          <w:sz w:val="22"/>
          <w:szCs w:val="22"/>
          <w:u w:val="single"/>
        </w:rPr>
      </w:pPr>
      <w:r w:rsidRPr="006229C1">
        <w:rPr>
          <w:rFonts w:ascii="Calibri" w:eastAsia="Yu Mincho" w:hAnsi="Calibri" w:cs="Arial"/>
          <w:b/>
          <w:bCs/>
          <w:color w:val="222222"/>
          <w:sz w:val="22"/>
          <w:szCs w:val="22"/>
          <w:u w:val="single"/>
        </w:rPr>
        <w:lastRenderedPageBreak/>
        <w:t>Data Services – Retail Measurement Services Exhibit</w:t>
      </w:r>
    </w:p>
    <w:p w14:paraId="1A284FC1" w14:textId="77777777" w:rsidR="000575BF" w:rsidRPr="006229C1" w:rsidRDefault="000575BF" w:rsidP="000575BF">
      <w:pPr>
        <w:spacing w:before="80" w:line="288" w:lineRule="auto"/>
        <w:jc w:val="center"/>
        <w:rPr>
          <w:rFonts w:ascii="Calibri" w:eastAsia="Yu Mincho" w:hAnsi="Calibri" w:cs="Arial"/>
          <w:b/>
          <w:bCs/>
          <w:color w:val="000000"/>
          <w:sz w:val="22"/>
          <w:szCs w:val="22"/>
          <w:u w:val="single"/>
        </w:rPr>
      </w:pPr>
      <w:r w:rsidRPr="006229C1">
        <w:rPr>
          <w:rFonts w:ascii="Calibri" w:eastAsia="Yu Mincho" w:hAnsi="Calibri" w:cs="Arial"/>
          <w:b/>
          <w:bCs/>
          <w:color w:val="000000"/>
          <w:sz w:val="22"/>
          <w:szCs w:val="22"/>
        </w:rPr>
        <w:t>(Information Services)</w:t>
      </w:r>
    </w:p>
    <w:p w14:paraId="17886CAB" w14:textId="77777777" w:rsidR="000575BF" w:rsidRPr="006229C1" w:rsidRDefault="000575BF" w:rsidP="000575BF">
      <w:pPr>
        <w:ind w:left="-720" w:right="-555"/>
        <w:jc w:val="both"/>
        <w:textAlignment w:val="baseline"/>
        <w:rPr>
          <w:rFonts w:ascii="Arial" w:hAnsi="Arial" w:cs="Arial"/>
          <w:sz w:val="18"/>
          <w:szCs w:val="18"/>
        </w:rPr>
      </w:pPr>
    </w:p>
    <w:tbl>
      <w:tblPr>
        <w:tblW w:w="10020" w:type="dxa"/>
        <w:tblInd w:w="-116" w:type="dxa"/>
        <w:tblLayout w:type="fixed"/>
        <w:tblLook w:val="04A0" w:firstRow="1" w:lastRow="0" w:firstColumn="1" w:lastColumn="0" w:noHBand="0" w:noVBand="1"/>
      </w:tblPr>
      <w:tblGrid>
        <w:gridCol w:w="1933"/>
        <w:gridCol w:w="2696"/>
        <w:gridCol w:w="2211"/>
        <w:gridCol w:w="3180"/>
      </w:tblGrid>
      <w:tr w:rsidR="000575BF" w:rsidRPr="006229C1" w14:paraId="78DF4162" w14:textId="77777777" w:rsidTr="009067B3">
        <w:trPr>
          <w:cantSplit/>
          <w:trHeight w:val="1433"/>
        </w:trPr>
        <w:tc>
          <w:tcPr>
            <w:tcW w:w="10020" w:type="dxa"/>
            <w:gridSpan w:val="4"/>
            <w:tcBorders>
              <w:top w:val="single" w:sz="6" w:space="0" w:color="auto"/>
              <w:left w:val="single" w:sz="6" w:space="0" w:color="auto"/>
              <w:bottom w:val="single" w:sz="6" w:space="0" w:color="auto"/>
              <w:right w:val="single" w:sz="6" w:space="0" w:color="auto"/>
            </w:tcBorders>
          </w:tcPr>
          <w:p w14:paraId="67BD8F85" w14:textId="77777777" w:rsidR="000575BF" w:rsidRPr="006229C1" w:rsidRDefault="000575BF" w:rsidP="009067B3">
            <w:pPr>
              <w:shd w:val="clear" w:color="auto" w:fill="FFFFFF"/>
              <w:spacing w:before="60"/>
              <w:ind w:left="11"/>
              <w:rPr>
                <w:rFonts w:ascii="Calibri" w:eastAsia="Yu Mincho" w:hAnsi="Calibri" w:cs="Arial"/>
                <w:b/>
                <w:color w:val="000000"/>
                <w:sz w:val="19"/>
                <w:szCs w:val="19"/>
                <w:highlight w:val="yellow"/>
              </w:rPr>
            </w:pPr>
            <w:r w:rsidRPr="006229C1">
              <w:rPr>
                <w:rFonts w:ascii="Calibri" w:eastAsia="Yu Mincho" w:hAnsi="Calibri" w:cs="Arial"/>
                <w:b/>
                <w:color w:val="000000"/>
                <w:sz w:val="19"/>
                <w:szCs w:val="19"/>
              </w:rPr>
              <w:t xml:space="preserve">Category(ies): </w:t>
            </w:r>
            <w:r w:rsidRPr="006229C1">
              <w:rPr>
                <w:rFonts w:ascii="Calibri" w:eastAsia="Yu Mincho" w:hAnsi="Calibri" w:cs="Arial"/>
                <w:b/>
                <w:color w:val="000000"/>
                <w:sz w:val="19"/>
                <w:szCs w:val="19"/>
                <w:highlight w:val="yellow"/>
              </w:rPr>
              <w:t xml:space="preserve">[category name, category name </w:t>
            </w:r>
            <w:r w:rsidRPr="006229C1">
              <w:rPr>
                <w:rFonts w:ascii="Calibri" w:eastAsia="Yu Mincho" w:hAnsi="Calibri" w:cs="Arial"/>
                <w:b/>
                <w:color w:val="000000"/>
                <w:sz w:val="19"/>
                <w:szCs w:val="19"/>
                <w:highlight w:val="cyan"/>
              </w:rPr>
              <w:t>(can include multiple if all have same configuration, create new section for a different category with different configuration)</w:t>
            </w:r>
            <w:r w:rsidRPr="006229C1">
              <w:rPr>
                <w:rFonts w:ascii="Calibri" w:eastAsia="Yu Mincho" w:hAnsi="Calibri" w:cs="Arial"/>
                <w:b/>
                <w:color w:val="000000"/>
                <w:sz w:val="19"/>
                <w:szCs w:val="19"/>
                <w:highlight w:val="yellow"/>
              </w:rPr>
              <w:t>]</w:t>
            </w:r>
          </w:p>
          <w:p w14:paraId="6E37D261" w14:textId="77777777" w:rsidR="000575BF" w:rsidRPr="006229C1" w:rsidRDefault="000575BF" w:rsidP="009067B3">
            <w:pPr>
              <w:spacing w:line="256" w:lineRule="auto"/>
              <w:rPr>
                <w:rFonts w:ascii="Calibri" w:hAnsi="Calibri" w:cs="Calibri"/>
                <w:bCs/>
                <w:sz w:val="19"/>
                <w:szCs w:val="19"/>
                <w:lang w:val="en-CA"/>
              </w:rPr>
            </w:pPr>
          </w:p>
          <w:p w14:paraId="6E8ED71C" w14:textId="77777777" w:rsidR="000575BF" w:rsidRPr="006229C1" w:rsidRDefault="000575BF" w:rsidP="009067B3">
            <w:pPr>
              <w:spacing w:line="256" w:lineRule="auto"/>
              <w:rPr>
                <w:rFonts w:ascii="Calibri" w:hAnsi="Calibri" w:cs="Calibri"/>
                <w:bCs/>
                <w:sz w:val="19"/>
                <w:szCs w:val="19"/>
                <w:lang w:val="en-CA"/>
              </w:rPr>
            </w:pPr>
          </w:p>
        </w:tc>
      </w:tr>
      <w:tr w:rsidR="000575BF" w:rsidRPr="006229C1" w14:paraId="47E8DEB0" w14:textId="77777777" w:rsidTr="009067B3">
        <w:trPr>
          <w:cantSplit/>
          <w:trHeight w:val="230"/>
        </w:trPr>
        <w:tc>
          <w:tcPr>
            <w:tcW w:w="10020" w:type="dxa"/>
            <w:gridSpan w:val="4"/>
            <w:tcBorders>
              <w:top w:val="single" w:sz="6" w:space="0" w:color="auto"/>
              <w:left w:val="single" w:sz="6" w:space="0" w:color="auto"/>
              <w:bottom w:val="single" w:sz="6" w:space="0" w:color="auto"/>
              <w:right w:val="single" w:sz="6" w:space="0" w:color="auto"/>
            </w:tcBorders>
          </w:tcPr>
          <w:p w14:paraId="27DC4251" w14:textId="77777777" w:rsidR="000575BF" w:rsidRPr="006229C1" w:rsidRDefault="000575BF" w:rsidP="009067B3">
            <w:pPr>
              <w:spacing w:line="256" w:lineRule="auto"/>
              <w:ind w:right="126"/>
              <w:rPr>
                <w:rFonts w:ascii="Calibri" w:hAnsi="Calibri" w:cs="Calibri"/>
                <w:bCs/>
                <w:sz w:val="19"/>
                <w:szCs w:val="19"/>
                <w:lang w:val="en-CA"/>
              </w:rPr>
            </w:pPr>
            <w:r w:rsidRPr="006229C1">
              <w:rPr>
                <w:rFonts w:ascii="Calibri" w:hAnsi="Calibri" w:cs="Calibri"/>
                <w:bCs/>
                <w:sz w:val="19"/>
                <w:szCs w:val="19"/>
                <w:lang w:val="en-CA"/>
              </w:rPr>
              <w:t xml:space="preserve">Service Name: </w:t>
            </w:r>
            <w:sdt>
              <w:sdtPr>
                <w:rPr>
                  <w:rFonts w:ascii="Calibri" w:hAnsi="Calibri" w:cs="Calibri"/>
                  <w:sz w:val="19"/>
                  <w:szCs w:val="19"/>
                  <w:highlight w:val="yellow"/>
                </w:rPr>
                <w:alias w:val="Service Name"/>
                <w:tag w:val="Service Name"/>
                <w:id w:val="-1667081625"/>
                <w:placeholder>
                  <w:docPart w:val="B2800CC674884149BAE04F4DF53D42D9"/>
                </w:placeholder>
                <w:comboBox>
                  <w:listItem w:value="Choose an item."/>
                  <w:listItem w:displayText="Scantrack" w:value="Scantrack"/>
                  <w:listItem w:displayText="MarketTrack" w:value="MarketTrack"/>
                  <w:listItem w:displayText="Retail Index" w:value="Retail Index"/>
                </w:comboBox>
              </w:sdtPr>
              <w:sdtEndPr/>
              <w:sdtContent>
                <w:r w:rsidRPr="006229C1">
                  <w:rPr>
                    <w:rFonts w:ascii="Calibri" w:hAnsi="Calibri" w:cs="Calibri"/>
                    <w:sz w:val="19"/>
                    <w:szCs w:val="19"/>
                    <w:highlight w:val="yellow"/>
                  </w:rPr>
                  <w:t>[Insert drop down]</w:t>
                </w:r>
              </w:sdtContent>
            </w:sdt>
            <w:r w:rsidRPr="006229C1">
              <w:rPr>
                <w:rFonts w:ascii="Calibri" w:eastAsia="Yu Mincho" w:hAnsi="Calibri" w:cs="Arial"/>
                <w:color w:val="000000"/>
                <w:sz w:val="19"/>
                <w:szCs w:val="19"/>
                <w:highlight w:val="yellow"/>
              </w:rPr>
              <w:t xml:space="preserve"> [choose one- Scantrack, MarketTrack, Retail Index]</w:t>
            </w:r>
          </w:p>
        </w:tc>
      </w:tr>
      <w:tr w:rsidR="000575BF" w:rsidRPr="006229C1" w14:paraId="16D115A6" w14:textId="77777777" w:rsidTr="009067B3">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4BB3E7CB" w14:textId="77777777" w:rsidR="000575BF" w:rsidRPr="006229C1" w:rsidRDefault="000575BF" w:rsidP="009067B3">
            <w:pPr>
              <w:spacing w:line="256" w:lineRule="auto"/>
              <w:rPr>
                <w:rFonts w:ascii="Calibri" w:hAnsi="Calibri" w:cs="Calibri"/>
                <w:bCs/>
                <w:sz w:val="19"/>
                <w:szCs w:val="19"/>
                <w:lang w:val="en-CA"/>
              </w:rPr>
            </w:pPr>
            <w:r w:rsidRPr="006229C1">
              <w:rPr>
                <w:rFonts w:ascii="Calibri" w:hAnsi="Calibri" w:cs="Calibri"/>
                <w:bCs/>
                <w:sz w:val="19"/>
                <w:szCs w:val="19"/>
                <w:lang w:val="en-CA"/>
              </w:rPr>
              <w:t>Data Type</w:t>
            </w:r>
          </w:p>
        </w:tc>
        <w:tc>
          <w:tcPr>
            <w:tcW w:w="2696" w:type="dxa"/>
            <w:tcBorders>
              <w:top w:val="single" w:sz="6" w:space="0" w:color="auto"/>
              <w:left w:val="single" w:sz="6" w:space="0" w:color="auto"/>
              <w:bottom w:val="single" w:sz="6" w:space="0" w:color="auto"/>
              <w:right w:val="single" w:sz="6" w:space="0" w:color="auto"/>
            </w:tcBorders>
          </w:tcPr>
          <w:p w14:paraId="4FD03920" w14:textId="77777777" w:rsidR="000575BF" w:rsidRPr="006229C1" w:rsidRDefault="00DA64D3" w:rsidP="009067B3">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Data Type"/>
                <w:tag w:val="Data Type"/>
                <w:id w:val="-1823577810"/>
                <w:placeholder>
                  <w:docPart w:val="4406AAEDE26543CAB1EAA9C604DD6D15"/>
                </w:placeholder>
                <w:comboBox>
                  <w:listItem w:value="Choose an item."/>
                  <w:listItem w:displayText="Syndicated" w:value="Syndicated"/>
                  <w:listItem w:displayText="Custom" w:value="Custom"/>
                </w:comboBox>
              </w:sdtPr>
              <w:sdtEndPr/>
              <w:sdtContent>
                <w:r w:rsidR="000575BF"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hideMark/>
          </w:tcPr>
          <w:p w14:paraId="022C6D6D" w14:textId="77777777" w:rsidR="000575BF" w:rsidRPr="006229C1" w:rsidRDefault="000575BF" w:rsidP="009067B3">
            <w:pPr>
              <w:spacing w:line="256" w:lineRule="auto"/>
              <w:ind w:right="126"/>
              <w:rPr>
                <w:rFonts w:ascii="Calibri" w:hAnsi="Calibri" w:cs="Calibri"/>
                <w:bCs/>
                <w:sz w:val="19"/>
                <w:szCs w:val="19"/>
                <w:lang w:val="en-CA"/>
              </w:rPr>
            </w:pPr>
            <w:r w:rsidRPr="006229C1">
              <w:rPr>
                <w:rFonts w:ascii="Calibri" w:hAnsi="Calibri" w:cs="Calibri"/>
                <w:bCs/>
                <w:sz w:val="19"/>
                <w:szCs w:val="19"/>
                <w:lang w:val="en-CA"/>
              </w:rPr>
              <w:t>Update Speed:</w:t>
            </w:r>
          </w:p>
        </w:tc>
        <w:tc>
          <w:tcPr>
            <w:tcW w:w="3180" w:type="dxa"/>
            <w:tcBorders>
              <w:top w:val="single" w:sz="6" w:space="0" w:color="auto"/>
              <w:left w:val="single" w:sz="6" w:space="0" w:color="auto"/>
              <w:bottom w:val="single" w:sz="6" w:space="0" w:color="auto"/>
              <w:right w:val="single" w:sz="6" w:space="0" w:color="auto"/>
            </w:tcBorders>
          </w:tcPr>
          <w:p w14:paraId="7D6E982E" w14:textId="77777777" w:rsidR="000575BF" w:rsidRPr="006229C1" w:rsidRDefault="00DA64D3" w:rsidP="009067B3">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Update Speed"/>
                <w:tag w:val="Update Speed"/>
                <w:id w:val="1041014321"/>
                <w:placeholder>
                  <w:docPart w:val="FC82AD55CEFA4E839A97A88EA4078684"/>
                </w:placeholder>
                <w:comboBox>
                  <w:listItem w:value="Choose an item."/>
                  <w:listItem w:displayText="Standard" w:value="Standard"/>
                  <w:listItem w:displayText="Accelerated  (standard minus 2-3 days)" w:value="Accelerated  (standard minus 2-3 days)"/>
                </w:comboBox>
              </w:sdtPr>
              <w:sdtEndPr/>
              <w:sdtContent>
                <w:r w:rsidR="000575BF" w:rsidRPr="006229C1">
                  <w:rPr>
                    <w:rFonts w:ascii="Calibri" w:hAnsi="Calibri" w:cs="Calibri"/>
                    <w:sz w:val="19"/>
                    <w:szCs w:val="19"/>
                    <w:highlight w:val="yellow"/>
                    <w:lang w:val="nl-NL" w:eastAsia="nl-NL"/>
                  </w:rPr>
                  <w:t>[Insert drop down]</w:t>
                </w:r>
              </w:sdtContent>
            </w:sdt>
          </w:p>
        </w:tc>
      </w:tr>
      <w:tr w:rsidR="000575BF" w:rsidRPr="006229C1" w14:paraId="29FF6C5E" w14:textId="77777777" w:rsidTr="009067B3">
        <w:trPr>
          <w:cantSplit/>
          <w:trHeight w:val="243"/>
        </w:trPr>
        <w:tc>
          <w:tcPr>
            <w:tcW w:w="1933" w:type="dxa"/>
            <w:tcBorders>
              <w:top w:val="single" w:sz="6" w:space="0" w:color="auto"/>
              <w:left w:val="single" w:sz="6" w:space="0" w:color="auto"/>
              <w:bottom w:val="single" w:sz="6" w:space="0" w:color="auto"/>
              <w:right w:val="single" w:sz="6" w:space="0" w:color="auto"/>
            </w:tcBorders>
            <w:hideMark/>
          </w:tcPr>
          <w:p w14:paraId="6E38524D" w14:textId="77777777" w:rsidR="000575BF" w:rsidRPr="006229C1" w:rsidRDefault="000575BF" w:rsidP="009067B3">
            <w:pPr>
              <w:spacing w:line="256" w:lineRule="auto"/>
              <w:ind w:right="126"/>
              <w:rPr>
                <w:rFonts w:ascii="Calibri" w:hAnsi="Calibri" w:cs="Calibri"/>
                <w:bCs/>
                <w:sz w:val="19"/>
                <w:szCs w:val="19"/>
                <w:lang w:val="en-CA"/>
              </w:rPr>
            </w:pPr>
            <w:r w:rsidRPr="006229C1">
              <w:rPr>
                <w:rFonts w:ascii="Calibri" w:hAnsi="Calibri" w:cs="Calibri"/>
                <w:bCs/>
                <w:sz w:val="19"/>
                <w:szCs w:val="19"/>
                <w:lang w:val="en-CA"/>
              </w:rPr>
              <w:t>Update Frequency:</w:t>
            </w:r>
          </w:p>
        </w:tc>
        <w:tc>
          <w:tcPr>
            <w:tcW w:w="2696" w:type="dxa"/>
            <w:tcBorders>
              <w:top w:val="single" w:sz="6" w:space="0" w:color="auto"/>
              <w:left w:val="single" w:sz="6" w:space="0" w:color="auto"/>
              <w:bottom w:val="single" w:sz="6" w:space="0" w:color="auto"/>
              <w:right w:val="single" w:sz="6" w:space="0" w:color="auto"/>
            </w:tcBorders>
          </w:tcPr>
          <w:p w14:paraId="01BA3B61" w14:textId="77777777" w:rsidR="000575BF" w:rsidRPr="006229C1" w:rsidRDefault="00DA64D3" w:rsidP="009067B3">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Update Frequency"/>
                <w:tag w:val="Update Frequency"/>
                <w:id w:val="-320730060"/>
                <w:placeholder>
                  <w:docPart w:val="1F3FB1CBD58742F0BE2EDF8E7445C4FE"/>
                </w:placeholder>
                <w:comboBox>
                  <w:listItem w:value="Choose an item."/>
                  <w:listItem w:displayText="Adhoc" w:value="Adhoc"/>
                  <w:listItem w:displayText="2 Times Per Year" w:value="2 Times Per Year"/>
                  <w:listItem w:displayText="Quarterly" w:value="Quarterly"/>
                  <w:listItem w:displayText="Monthly" w:value="Monthly"/>
                  <w:listItem w:displayText="Weekly" w:value="Weekly"/>
                  <w:listItem w:displayText="4 Weekly" w:value="4 Weekly"/>
                </w:comboBox>
              </w:sdtPr>
              <w:sdtEndPr/>
              <w:sdtContent>
                <w:r w:rsidR="000575BF"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tcPr>
          <w:p w14:paraId="60849ED3" w14:textId="77777777" w:rsidR="000575BF" w:rsidRPr="006229C1" w:rsidRDefault="000575BF" w:rsidP="009067B3">
            <w:pPr>
              <w:spacing w:line="256" w:lineRule="auto"/>
              <w:ind w:right="130"/>
              <w:rPr>
                <w:rFonts w:ascii="Calibri" w:hAnsi="Calibri" w:cs="Calibri"/>
                <w:bCs/>
                <w:sz w:val="19"/>
                <w:szCs w:val="19"/>
                <w:lang w:val="en-CA"/>
              </w:rPr>
            </w:pPr>
            <w:r w:rsidRPr="006229C1">
              <w:rPr>
                <w:rFonts w:ascii="Calibri" w:hAnsi="Calibri" w:cs="Calibri"/>
                <w:bCs/>
                <w:sz w:val="19"/>
                <w:szCs w:val="19"/>
                <w:lang w:val="en-CA"/>
              </w:rPr>
              <w:t>Periodicity:</w:t>
            </w:r>
          </w:p>
        </w:tc>
        <w:tc>
          <w:tcPr>
            <w:tcW w:w="3180" w:type="dxa"/>
            <w:tcBorders>
              <w:top w:val="single" w:sz="6" w:space="0" w:color="auto"/>
              <w:left w:val="single" w:sz="6" w:space="0" w:color="auto"/>
              <w:bottom w:val="single" w:sz="6" w:space="0" w:color="auto"/>
              <w:right w:val="single" w:sz="6" w:space="0" w:color="auto"/>
            </w:tcBorders>
          </w:tcPr>
          <w:p w14:paraId="5ACDF366" w14:textId="77777777" w:rsidR="000575BF" w:rsidRPr="006229C1" w:rsidRDefault="00DA64D3" w:rsidP="009067B3">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Periodicity"/>
                <w:tag w:val="Periodicity"/>
                <w:id w:val="-693380491"/>
                <w:placeholder>
                  <w:docPart w:val="FD7D539C94744FB1966B5D3C3AAABD72"/>
                </w:placeholder>
                <w:comboBox>
                  <w:listItem w:value="Choose an item."/>
                  <w:listItem w:displayText="MAT (Moving Annual Total)" w:value="MAT (Moving Annual Total)"/>
                  <w:listItem w:displayText="Monthly" w:value="Monthly"/>
                  <w:listItem w:displayText="Weekly" w:value="Weekly"/>
                </w:comboBox>
              </w:sdtPr>
              <w:sdtEndPr/>
              <w:sdtContent>
                <w:r w:rsidR="000575BF" w:rsidRPr="006229C1">
                  <w:rPr>
                    <w:rFonts w:ascii="Calibri" w:hAnsi="Calibri" w:cs="Calibri"/>
                    <w:sz w:val="19"/>
                    <w:szCs w:val="19"/>
                    <w:highlight w:val="yellow"/>
                    <w:lang w:val="nl-NL" w:eastAsia="nl-NL"/>
                  </w:rPr>
                  <w:t>[Insert drop down]</w:t>
                </w:r>
              </w:sdtContent>
            </w:sdt>
          </w:p>
        </w:tc>
      </w:tr>
      <w:tr w:rsidR="000575BF" w:rsidRPr="006229C1" w14:paraId="297434B5" w14:textId="77777777" w:rsidTr="009067B3">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46ED2398" w14:textId="77777777" w:rsidR="000575BF" w:rsidRPr="006229C1" w:rsidRDefault="000575BF" w:rsidP="009067B3">
            <w:pPr>
              <w:spacing w:line="256" w:lineRule="auto"/>
              <w:rPr>
                <w:rFonts w:ascii="Calibri" w:hAnsi="Calibri" w:cs="Calibri"/>
                <w:bCs/>
                <w:sz w:val="19"/>
                <w:szCs w:val="19"/>
                <w:lang w:val="en-CA"/>
              </w:rPr>
            </w:pPr>
            <w:r w:rsidRPr="006229C1">
              <w:rPr>
                <w:rFonts w:ascii="Calibri" w:hAnsi="Calibri" w:cs="Calibri"/>
                <w:bCs/>
                <w:sz w:val="19"/>
                <w:szCs w:val="19"/>
                <w:lang w:val="en-CA"/>
              </w:rPr>
              <w:t>Granularity:</w:t>
            </w:r>
          </w:p>
        </w:tc>
        <w:tc>
          <w:tcPr>
            <w:tcW w:w="2696" w:type="dxa"/>
            <w:tcBorders>
              <w:top w:val="single" w:sz="6" w:space="0" w:color="auto"/>
              <w:left w:val="single" w:sz="6" w:space="0" w:color="auto"/>
              <w:bottom w:val="single" w:sz="6" w:space="0" w:color="auto"/>
              <w:right w:val="single" w:sz="6" w:space="0" w:color="auto"/>
            </w:tcBorders>
          </w:tcPr>
          <w:p w14:paraId="127B6912" w14:textId="77777777" w:rsidR="000575BF" w:rsidRPr="006229C1" w:rsidRDefault="00DA64D3" w:rsidP="009067B3">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Granularity"/>
                <w:tag w:val="Granularity"/>
                <w:id w:val="-234401460"/>
                <w:placeholder>
                  <w:docPart w:val="8757E4CF9010422C951A2659F8F1B3DF"/>
                </w:placeholder>
                <w:comboBox>
                  <w:listItem w:value="Choose an item."/>
                  <w:listItem w:displayText="Category" w:value="Category"/>
                  <w:listItem w:displayText="Manufacturer" w:value="Manufacturer"/>
                  <w:listItem w:displayText="Brand" w:value="Brand"/>
                  <w:listItem w:displayText="SKU" w:value="SKU"/>
                  <w:listItem w:displayText="Item/EAN" w:value="Item/EAN"/>
                </w:comboBox>
              </w:sdtPr>
              <w:sdtEndPr/>
              <w:sdtContent>
                <w:r w:rsidR="000575BF"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hideMark/>
          </w:tcPr>
          <w:p w14:paraId="237A8BC4" w14:textId="77777777" w:rsidR="000575BF" w:rsidRPr="006229C1" w:rsidRDefault="000575BF" w:rsidP="009067B3">
            <w:pPr>
              <w:spacing w:line="256" w:lineRule="auto"/>
              <w:ind w:right="126"/>
              <w:rPr>
                <w:rFonts w:ascii="Calibri" w:hAnsi="Calibri" w:cs="Calibri"/>
                <w:bCs/>
                <w:sz w:val="19"/>
                <w:szCs w:val="19"/>
                <w:lang w:val="en-CA"/>
              </w:rPr>
            </w:pPr>
            <w:r w:rsidRPr="006229C1">
              <w:rPr>
                <w:rFonts w:ascii="Calibri" w:hAnsi="Calibri" w:cs="Calibri"/>
                <w:bCs/>
                <w:sz w:val="19"/>
                <w:szCs w:val="19"/>
                <w:lang w:val="en-CA"/>
              </w:rPr>
              <w:t>Facts Suite:</w:t>
            </w:r>
          </w:p>
        </w:tc>
        <w:tc>
          <w:tcPr>
            <w:tcW w:w="3180" w:type="dxa"/>
            <w:tcBorders>
              <w:top w:val="single" w:sz="6" w:space="0" w:color="auto"/>
              <w:left w:val="single" w:sz="6" w:space="0" w:color="auto"/>
              <w:bottom w:val="single" w:sz="6" w:space="0" w:color="auto"/>
              <w:right w:val="single" w:sz="6" w:space="0" w:color="auto"/>
            </w:tcBorders>
          </w:tcPr>
          <w:p w14:paraId="2F50A8D5" w14:textId="77777777" w:rsidR="000575BF" w:rsidRPr="006229C1" w:rsidRDefault="000575BF" w:rsidP="009067B3">
            <w:pPr>
              <w:shd w:val="clear" w:color="auto" w:fill="FFFFFF"/>
              <w:spacing w:before="40"/>
              <w:ind w:left="810" w:hanging="794"/>
              <w:rPr>
                <w:rFonts w:ascii="Calibri" w:eastAsia="Yu Mincho" w:hAnsi="Calibri" w:cs="Arial"/>
                <w:color w:val="000000"/>
                <w:sz w:val="19"/>
                <w:szCs w:val="19"/>
              </w:rPr>
            </w:pPr>
            <w:r w:rsidRPr="006229C1">
              <w:rPr>
                <w:rFonts w:ascii="Calibri" w:eastAsia="Yu Mincho" w:hAnsi="Calibri" w:cs="Arial"/>
                <w:color w:val="000000"/>
                <w:sz w:val="19"/>
                <w:szCs w:val="19"/>
                <w:highlight w:val="yellow"/>
              </w:rPr>
              <w:t>[can choose multiple–</w:t>
            </w:r>
            <w:r w:rsidRPr="006229C1">
              <w:rPr>
                <w:rFonts w:ascii="Calibri" w:eastAsia="Yu Mincho" w:hAnsi="Calibri" w:cs="Arial"/>
                <w:color w:val="000000"/>
                <w:sz w:val="19"/>
                <w:szCs w:val="19"/>
              </w:rPr>
              <w:t xml:space="preserve"> </w:t>
            </w:r>
            <w:r w:rsidRPr="006229C1">
              <w:rPr>
                <w:rFonts w:ascii="Calibri" w:eastAsia="Yu Mincho" w:hAnsi="Calibri" w:cs="Arial"/>
                <w:color w:val="000000"/>
                <w:sz w:val="19"/>
                <w:szCs w:val="19"/>
                <w:highlight w:val="yellow"/>
              </w:rPr>
              <w:t>value, volume, distribution, promo</w:t>
            </w:r>
            <w:r w:rsidRPr="006229C1">
              <w:rPr>
                <w:rFonts w:ascii="Calibri" w:eastAsia="Yu Mincho" w:hAnsi="Calibri" w:cs="Arial"/>
                <w:color w:val="000000"/>
                <w:sz w:val="19"/>
                <w:szCs w:val="19"/>
              </w:rPr>
              <w:t>]</w:t>
            </w:r>
          </w:p>
          <w:p w14:paraId="4469C9EC" w14:textId="77777777" w:rsidR="000575BF" w:rsidRPr="006229C1" w:rsidRDefault="000575BF" w:rsidP="009067B3">
            <w:pPr>
              <w:spacing w:line="256" w:lineRule="auto"/>
              <w:ind w:right="126"/>
              <w:rPr>
                <w:rFonts w:ascii="Calibri" w:hAnsi="Calibri" w:cs="Calibri"/>
                <w:bCs/>
                <w:sz w:val="19"/>
                <w:szCs w:val="19"/>
                <w:lang w:val="en-CA"/>
              </w:rPr>
            </w:pPr>
          </w:p>
        </w:tc>
      </w:tr>
      <w:tr w:rsidR="000575BF" w:rsidRPr="006229C1" w14:paraId="676C8C11" w14:textId="77777777" w:rsidTr="009067B3">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6A16D2A7" w14:textId="77777777" w:rsidR="000575BF" w:rsidRPr="006229C1" w:rsidRDefault="000575BF" w:rsidP="009067B3">
            <w:pPr>
              <w:spacing w:line="256" w:lineRule="auto"/>
              <w:rPr>
                <w:rFonts w:ascii="Calibri" w:hAnsi="Calibri" w:cs="Calibri"/>
                <w:bCs/>
                <w:sz w:val="19"/>
                <w:szCs w:val="19"/>
                <w:lang w:val="en-CA"/>
              </w:rPr>
            </w:pPr>
            <w:r w:rsidRPr="006229C1">
              <w:rPr>
                <w:rFonts w:ascii="Calibri" w:hAnsi="Calibri" w:cs="Calibri"/>
                <w:bCs/>
                <w:sz w:val="19"/>
                <w:szCs w:val="19"/>
                <w:lang w:val="en-CA"/>
              </w:rPr>
              <w:t>Geographical Breakdown:</w:t>
            </w:r>
          </w:p>
        </w:tc>
        <w:tc>
          <w:tcPr>
            <w:tcW w:w="2696" w:type="dxa"/>
            <w:tcBorders>
              <w:top w:val="single" w:sz="6" w:space="0" w:color="auto"/>
              <w:left w:val="single" w:sz="6" w:space="0" w:color="auto"/>
              <w:bottom w:val="single" w:sz="6" w:space="0" w:color="auto"/>
              <w:right w:val="single" w:sz="6" w:space="0" w:color="auto"/>
            </w:tcBorders>
          </w:tcPr>
          <w:p w14:paraId="089C34C7" w14:textId="77777777" w:rsidR="000575BF" w:rsidRPr="006229C1" w:rsidRDefault="00DA64D3" w:rsidP="009067B3">
            <w:pPr>
              <w:spacing w:line="256" w:lineRule="auto"/>
              <w:ind w:right="130"/>
              <w:rPr>
                <w:rFonts w:ascii="Calibri" w:hAnsi="Calibri" w:cs="Calibri"/>
                <w:bCs/>
                <w:sz w:val="19"/>
                <w:szCs w:val="19"/>
                <w:lang w:val="en-CA"/>
              </w:rPr>
            </w:pPr>
            <w:sdt>
              <w:sdtPr>
                <w:rPr>
                  <w:rFonts w:ascii="Calibri" w:hAnsi="Calibri" w:cs="Calibri"/>
                  <w:sz w:val="19"/>
                  <w:szCs w:val="19"/>
                  <w:highlight w:val="yellow"/>
                  <w:lang w:val="nl-NL" w:eastAsia="nl-NL"/>
                </w:rPr>
                <w:alias w:val="Geographical Breakdown"/>
                <w:tag w:val="Geographical Breakdown"/>
                <w:id w:val="402107199"/>
                <w:placeholder>
                  <w:docPart w:val="988F8323E2EF40A990782FDCD3E094C7"/>
                </w:placeholder>
                <w:comboBox>
                  <w:listItem w:value="Choose an item."/>
                  <w:listItem w:displayText="Country only" w:value="Country only"/>
                  <w:listItem w:displayText="Regional" w:value="Regional"/>
                </w:comboBox>
              </w:sdtPr>
              <w:sdtEndPr/>
              <w:sdtContent>
                <w:r w:rsidR="000575BF"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hideMark/>
          </w:tcPr>
          <w:p w14:paraId="6BA15D2E" w14:textId="77777777" w:rsidR="000575BF" w:rsidRPr="006229C1" w:rsidRDefault="000575BF" w:rsidP="009067B3">
            <w:pPr>
              <w:spacing w:line="256" w:lineRule="auto"/>
              <w:rPr>
                <w:rFonts w:ascii="Calibri" w:hAnsi="Calibri" w:cs="Calibri"/>
                <w:bCs/>
                <w:sz w:val="19"/>
                <w:szCs w:val="19"/>
                <w:lang w:val="en-CA"/>
              </w:rPr>
            </w:pPr>
            <w:r w:rsidRPr="006229C1">
              <w:rPr>
                <w:rFonts w:ascii="Calibri" w:hAnsi="Calibri" w:cs="Calibri"/>
                <w:bCs/>
                <w:sz w:val="19"/>
                <w:szCs w:val="19"/>
                <w:lang w:val="en-CA"/>
              </w:rPr>
              <w:t>Local Market Add On:</w:t>
            </w:r>
          </w:p>
        </w:tc>
        <w:tc>
          <w:tcPr>
            <w:tcW w:w="3180" w:type="dxa"/>
            <w:tcBorders>
              <w:top w:val="single" w:sz="6" w:space="0" w:color="auto"/>
              <w:left w:val="single" w:sz="6" w:space="0" w:color="auto"/>
              <w:bottom w:val="single" w:sz="6" w:space="0" w:color="auto"/>
              <w:right w:val="single" w:sz="6" w:space="0" w:color="auto"/>
            </w:tcBorders>
          </w:tcPr>
          <w:p w14:paraId="288091F7" w14:textId="77777777" w:rsidR="000575BF" w:rsidRPr="006229C1" w:rsidRDefault="000575BF" w:rsidP="009067B3">
            <w:pPr>
              <w:spacing w:line="256" w:lineRule="auto"/>
              <w:ind w:right="126"/>
              <w:rPr>
                <w:rFonts w:ascii="Calibri" w:hAnsi="Calibri" w:cs="Calibri"/>
                <w:bCs/>
                <w:sz w:val="19"/>
                <w:szCs w:val="19"/>
                <w:lang w:val="en-CA"/>
              </w:rPr>
            </w:pPr>
            <w:r w:rsidRPr="006229C1">
              <w:rPr>
                <w:rFonts w:ascii="Calibri" w:eastAsia="Yu Mincho" w:hAnsi="Calibri" w:cs="Arial"/>
                <w:color w:val="000000"/>
                <w:sz w:val="19"/>
                <w:szCs w:val="19"/>
                <w:highlight w:val="yellow"/>
              </w:rPr>
              <w:t>[ENTER DETAILS - vary by market]</w:t>
            </w:r>
          </w:p>
        </w:tc>
      </w:tr>
      <w:tr w:rsidR="000575BF" w:rsidRPr="006229C1" w14:paraId="3BD4B05F" w14:textId="77777777" w:rsidTr="009067B3">
        <w:trPr>
          <w:cantSplit/>
          <w:trHeight w:val="230"/>
        </w:trPr>
        <w:tc>
          <w:tcPr>
            <w:tcW w:w="1933" w:type="dxa"/>
            <w:tcBorders>
              <w:top w:val="single" w:sz="6" w:space="0" w:color="auto"/>
              <w:left w:val="single" w:sz="6" w:space="0" w:color="auto"/>
              <w:bottom w:val="single" w:sz="6" w:space="0" w:color="auto"/>
              <w:right w:val="single" w:sz="6" w:space="0" w:color="auto"/>
            </w:tcBorders>
          </w:tcPr>
          <w:p w14:paraId="4A465220" w14:textId="77777777" w:rsidR="000575BF" w:rsidRPr="006229C1" w:rsidRDefault="000575BF" w:rsidP="009067B3">
            <w:pPr>
              <w:spacing w:line="256" w:lineRule="auto"/>
              <w:rPr>
                <w:rFonts w:ascii="Calibri" w:hAnsi="Calibri" w:cs="Calibri"/>
                <w:bCs/>
                <w:sz w:val="19"/>
                <w:szCs w:val="19"/>
                <w:lang w:val="en-CA"/>
              </w:rPr>
            </w:pPr>
            <w:r w:rsidRPr="006229C1">
              <w:rPr>
                <w:rFonts w:ascii="Calibri" w:hAnsi="Calibri" w:cs="Calibri"/>
                <w:bCs/>
                <w:sz w:val="19"/>
                <w:szCs w:val="19"/>
                <w:lang w:val="en-CA"/>
              </w:rPr>
              <w:t>Back Data:</w:t>
            </w:r>
          </w:p>
        </w:tc>
        <w:tc>
          <w:tcPr>
            <w:tcW w:w="2696" w:type="dxa"/>
            <w:tcBorders>
              <w:top w:val="single" w:sz="6" w:space="0" w:color="auto"/>
              <w:left w:val="single" w:sz="6" w:space="0" w:color="auto"/>
              <w:bottom w:val="single" w:sz="6" w:space="0" w:color="auto"/>
              <w:right w:val="single" w:sz="6" w:space="0" w:color="auto"/>
            </w:tcBorders>
          </w:tcPr>
          <w:p w14:paraId="06C96953" w14:textId="77777777" w:rsidR="000575BF" w:rsidRPr="006229C1" w:rsidRDefault="00DA64D3" w:rsidP="009067B3">
            <w:pPr>
              <w:spacing w:line="256" w:lineRule="auto"/>
              <w:ind w:right="130"/>
              <w:rPr>
                <w:rFonts w:ascii="Calibri" w:hAnsi="Calibri" w:cs="Calibri"/>
                <w:bCs/>
                <w:sz w:val="19"/>
                <w:szCs w:val="19"/>
                <w:lang w:val="en-CA"/>
              </w:rPr>
            </w:pPr>
            <w:sdt>
              <w:sdtPr>
                <w:rPr>
                  <w:rFonts w:ascii="Calibri" w:hAnsi="Calibri" w:cs="Calibri"/>
                  <w:sz w:val="19"/>
                  <w:szCs w:val="19"/>
                  <w:highlight w:val="yellow"/>
                  <w:lang w:val="nl-NL" w:eastAsia="nl-NL"/>
                </w:rPr>
                <w:alias w:val="Back Data"/>
                <w:tag w:val="Back Data"/>
                <w:id w:val="-918636460"/>
                <w:placeholder>
                  <w:docPart w:val="DE6C9185528D4804A6D765C72C635F55"/>
                </w:placeholder>
                <w:comboBox>
                  <w:listItem w:value="Choose an item."/>
                  <w:listItem w:displayText="None" w:value="None"/>
                  <w:listItem w:displayText="1 Year" w:value="1 Year"/>
                  <w:listItem w:displayText="2 Years" w:value="2 Years"/>
                  <w:listItem w:displayText="3 Years" w:value="3 Years"/>
                  <w:listItem w:displayText="Extended" w:value="Extended"/>
                  <w:listItem w:displayText="1 Period" w:value="1 Period"/>
                  <w:listItem w:displayText="2 Periods" w:value="2 Periods"/>
                  <w:listItem w:displayText="3 Periods" w:value="3 Periods"/>
                  <w:listItem w:displayText="4 Periods" w:value="4 Periods"/>
                  <w:listItem w:displayText="5 Periods" w:value="5 Periods"/>
                  <w:listItem w:displayText="6 Periods" w:value="6 Periods"/>
                  <w:listItem w:displayText="7 Periods" w:value="7 Periods"/>
                  <w:listItem w:displayText="8 Periods" w:value="8 Periods"/>
                  <w:listItem w:displayText="9 Periods" w:value="9 Periods"/>
                  <w:listItem w:displayText="10 Periods" w:value="10 Periods"/>
                  <w:listItem w:displayText="11 Periods" w:value="11 Periods"/>
                  <w:listItem w:displayText="12 Periods" w:value="12 Periods"/>
                </w:comboBox>
              </w:sdtPr>
              <w:sdtEndPr/>
              <w:sdtContent>
                <w:r w:rsidR="000575BF"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tcPr>
          <w:p w14:paraId="77DA4481" w14:textId="77777777" w:rsidR="000575BF" w:rsidRPr="006229C1" w:rsidRDefault="000575BF" w:rsidP="009067B3">
            <w:pPr>
              <w:spacing w:line="256" w:lineRule="auto"/>
              <w:rPr>
                <w:rFonts w:ascii="Calibri" w:hAnsi="Calibri" w:cs="Calibri"/>
                <w:bCs/>
                <w:sz w:val="19"/>
                <w:szCs w:val="19"/>
                <w:lang w:val="en-CA"/>
              </w:rPr>
            </w:pPr>
            <w:r w:rsidRPr="006229C1">
              <w:rPr>
                <w:rFonts w:ascii="Calibri" w:hAnsi="Calibri" w:cs="Calibri"/>
                <w:bCs/>
                <w:sz w:val="19"/>
                <w:szCs w:val="19"/>
                <w:lang w:val="en-CA"/>
              </w:rPr>
              <w:t>Customization Details:</w:t>
            </w:r>
          </w:p>
        </w:tc>
        <w:tc>
          <w:tcPr>
            <w:tcW w:w="3180" w:type="dxa"/>
            <w:tcBorders>
              <w:top w:val="single" w:sz="6" w:space="0" w:color="auto"/>
              <w:left w:val="single" w:sz="6" w:space="0" w:color="auto"/>
              <w:bottom w:val="single" w:sz="6" w:space="0" w:color="auto"/>
              <w:right w:val="single" w:sz="6" w:space="0" w:color="auto"/>
            </w:tcBorders>
          </w:tcPr>
          <w:p w14:paraId="0B830147" w14:textId="77777777" w:rsidR="000575BF" w:rsidRPr="006229C1" w:rsidRDefault="000575BF" w:rsidP="009067B3">
            <w:pPr>
              <w:spacing w:line="256" w:lineRule="auto"/>
              <w:ind w:right="126"/>
              <w:rPr>
                <w:rFonts w:ascii="Calibri" w:hAnsi="Calibri" w:cs="Calibri"/>
                <w:bCs/>
                <w:sz w:val="19"/>
                <w:szCs w:val="19"/>
                <w:lang w:val="en-CA"/>
              </w:rPr>
            </w:pPr>
            <w:r w:rsidRPr="006229C1">
              <w:rPr>
                <w:rFonts w:ascii="Calibri" w:eastAsia="Yu Mincho" w:hAnsi="Calibri" w:cs="Arial"/>
                <w:color w:val="000000"/>
                <w:sz w:val="19"/>
                <w:szCs w:val="19"/>
                <w:highlight w:val="yellow"/>
              </w:rPr>
              <w:t>[ENTER DETAILS - each can be unique]</w:t>
            </w:r>
          </w:p>
        </w:tc>
      </w:tr>
    </w:tbl>
    <w:p w14:paraId="697F1376" w14:textId="77777777" w:rsidR="000575BF" w:rsidRPr="006229C1" w:rsidRDefault="000575BF" w:rsidP="000575BF">
      <w:pPr>
        <w:shd w:val="clear" w:color="auto" w:fill="FFFFFF"/>
        <w:spacing w:before="60"/>
        <w:ind w:left="720"/>
        <w:rPr>
          <w:rFonts w:ascii="Calibri" w:eastAsia="Yu Mincho" w:hAnsi="Calibri" w:cs="Arial"/>
          <w:b/>
          <w:color w:val="000000"/>
          <w:sz w:val="19"/>
          <w:szCs w:val="19"/>
          <w:highlight w:val="yellow"/>
        </w:rPr>
      </w:pPr>
    </w:p>
    <w:p w14:paraId="4B1A85BC" w14:textId="77777777" w:rsidR="000575BF" w:rsidRPr="006229C1" w:rsidRDefault="000575BF" w:rsidP="000575BF">
      <w:pPr>
        <w:ind w:left="-720" w:right="-555"/>
        <w:jc w:val="both"/>
        <w:textAlignment w:val="baseline"/>
        <w:rPr>
          <w:rFonts w:ascii="Arial" w:hAnsi="Arial" w:cs="Arial"/>
          <w:sz w:val="18"/>
          <w:szCs w:val="18"/>
        </w:rPr>
      </w:pPr>
    </w:p>
    <w:tbl>
      <w:tblPr>
        <w:tblW w:w="10036" w:type="dxa"/>
        <w:tblInd w:w="-116" w:type="dxa"/>
        <w:tblLayout w:type="fixed"/>
        <w:tblLook w:val="04A0" w:firstRow="1" w:lastRow="0" w:firstColumn="1" w:lastColumn="0" w:noHBand="0" w:noVBand="1"/>
      </w:tblPr>
      <w:tblGrid>
        <w:gridCol w:w="1933"/>
        <w:gridCol w:w="2696"/>
        <w:gridCol w:w="2211"/>
        <w:gridCol w:w="3180"/>
        <w:gridCol w:w="16"/>
      </w:tblGrid>
      <w:tr w:rsidR="000575BF" w:rsidRPr="006229C1" w14:paraId="79B2AAF3" w14:textId="77777777" w:rsidTr="009067B3">
        <w:trPr>
          <w:gridAfter w:val="1"/>
          <w:wAfter w:w="16" w:type="dxa"/>
          <w:cantSplit/>
          <w:trHeight w:val="1433"/>
        </w:trPr>
        <w:tc>
          <w:tcPr>
            <w:tcW w:w="10020" w:type="dxa"/>
            <w:gridSpan w:val="4"/>
            <w:tcBorders>
              <w:top w:val="single" w:sz="6" w:space="0" w:color="auto"/>
              <w:left w:val="single" w:sz="6" w:space="0" w:color="auto"/>
              <w:bottom w:val="single" w:sz="6" w:space="0" w:color="auto"/>
              <w:right w:val="single" w:sz="6" w:space="0" w:color="auto"/>
            </w:tcBorders>
          </w:tcPr>
          <w:p w14:paraId="53895E67" w14:textId="77777777" w:rsidR="000575BF" w:rsidRPr="006229C1" w:rsidRDefault="000575BF" w:rsidP="009067B3">
            <w:pPr>
              <w:shd w:val="clear" w:color="auto" w:fill="FFFFFF"/>
              <w:spacing w:before="40"/>
              <w:rPr>
                <w:rFonts w:ascii="Calibri" w:eastAsia="Yu Mincho" w:hAnsi="Calibri" w:cs="Arial"/>
                <w:b/>
                <w:color w:val="000000"/>
                <w:sz w:val="19"/>
                <w:szCs w:val="19"/>
                <w:highlight w:val="yellow"/>
              </w:rPr>
            </w:pPr>
            <w:r w:rsidRPr="006229C1">
              <w:rPr>
                <w:rFonts w:ascii="Calibri" w:eastAsia="Yu Mincho" w:hAnsi="Calibri" w:cs="Arial"/>
                <w:b/>
                <w:color w:val="000000"/>
                <w:sz w:val="19"/>
                <w:szCs w:val="19"/>
              </w:rPr>
              <w:t xml:space="preserve">Retailer(s): </w:t>
            </w:r>
            <w:r w:rsidRPr="006229C1">
              <w:rPr>
                <w:rFonts w:ascii="Calibri" w:eastAsia="Yu Mincho" w:hAnsi="Calibri" w:cs="Arial"/>
                <w:b/>
                <w:color w:val="000000"/>
                <w:sz w:val="19"/>
                <w:szCs w:val="19"/>
                <w:highlight w:val="yellow"/>
              </w:rPr>
              <w:t xml:space="preserve">[retailer name, retailer name </w:t>
            </w:r>
            <w:r w:rsidRPr="006229C1">
              <w:rPr>
                <w:rFonts w:ascii="Calibri" w:eastAsia="Yu Mincho" w:hAnsi="Calibri" w:cs="Arial"/>
                <w:b/>
                <w:color w:val="000000"/>
                <w:sz w:val="19"/>
                <w:szCs w:val="19"/>
                <w:highlight w:val="cyan"/>
              </w:rPr>
              <w:t xml:space="preserve">(can include multiple if all have same </w:t>
            </w:r>
            <w:commentRangeStart w:id="103"/>
            <w:r w:rsidRPr="006229C1">
              <w:rPr>
                <w:rFonts w:ascii="Calibri" w:eastAsia="Yu Mincho" w:hAnsi="Calibri" w:cs="Arial"/>
                <w:b/>
                <w:color w:val="000000"/>
                <w:sz w:val="19"/>
                <w:szCs w:val="19"/>
                <w:highlight w:val="cyan"/>
              </w:rPr>
              <w:t>specs</w:t>
            </w:r>
            <w:commentRangeEnd w:id="103"/>
            <w:r w:rsidRPr="006229C1">
              <w:rPr>
                <w:sz w:val="19"/>
                <w:szCs w:val="19"/>
              </w:rPr>
              <w:commentReference w:id="103"/>
            </w:r>
            <w:r w:rsidRPr="006229C1">
              <w:rPr>
                <w:rFonts w:ascii="Calibri" w:eastAsia="Yu Mincho" w:hAnsi="Calibri" w:cs="Arial"/>
                <w:b/>
                <w:color w:val="000000"/>
                <w:sz w:val="19"/>
                <w:szCs w:val="19"/>
                <w:highlight w:val="cyan"/>
              </w:rPr>
              <w:t>)</w:t>
            </w:r>
            <w:r w:rsidRPr="006229C1">
              <w:rPr>
                <w:rFonts w:ascii="Calibri" w:eastAsia="Yu Mincho" w:hAnsi="Calibri" w:cs="Arial"/>
                <w:b/>
                <w:color w:val="000000"/>
                <w:sz w:val="19"/>
                <w:szCs w:val="19"/>
                <w:highlight w:val="yellow"/>
              </w:rPr>
              <w:t>]</w:t>
            </w:r>
          </w:p>
          <w:p w14:paraId="57F77ED7" w14:textId="77777777" w:rsidR="000575BF" w:rsidRPr="006229C1" w:rsidRDefault="000575BF" w:rsidP="009067B3">
            <w:pPr>
              <w:spacing w:line="256" w:lineRule="auto"/>
              <w:rPr>
                <w:rFonts w:ascii="Calibri" w:hAnsi="Calibri" w:cs="Calibri"/>
                <w:bCs/>
                <w:sz w:val="19"/>
                <w:szCs w:val="19"/>
                <w:lang w:val="en-CA"/>
              </w:rPr>
            </w:pPr>
          </w:p>
          <w:p w14:paraId="4CC9EDC0" w14:textId="77777777" w:rsidR="000575BF" w:rsidRPr="006229C1" w:rsidRDefault="000575BF" w:rsidP="009067B3">
            <w:pPr>
              <w:spacing w:line="256" w:lineRule="auto"/>
              <w:rPr>
                <w:rFonts w:ascii="Calibri" w:hAnsi="Calibri" w:cs="Calibri"/>
                <w:bCs/>
                <w:sz w:val="19"/>
                <w:szCs w:val="19"/>
                <w:lang w:val="en-CA"/>
              </w:rPr>
            </w:pPr>
          </w:p>
        </w:tc>
      </w:tr>
      <w:tr w:rsidR="000575BF" w:rsidRPr="006229C1" w14:paraId="1B08AE56" w14:textId="77777777" w:rsidTr="009067B3">
        <w:trPr>
          <w:gridAfter w:val="1"/>
          <w:wAfter w:w="16" w:type="dxa"/>
          <w:cantSplit/>
          <w:trHeight w:val="741"/>
        </w:trPr>
        <w:tc>
          <w:tcPr>
            <w:tcW w:w="10020" w:type="dxa"/>
            <w:gridSpan w:val="4"/>
            <w:tcBorders>
              <w:top w:val="single" w:sz="6" w:space="0" w:color="auto"/>
              <w:left w:val="single" w:sz="6" w:space="0" w:color="auto"/>
              <w:bottom w:val="single" w:sz="6" w:space="0" w:color="auto"/>
              <w:right w:val="single" w:sz="6" w:space="0" w:color="auto"/>
            </w:tcBorders>
          </w:tcPr>
          <w:p w14:paraId="56552210" w14:textId="77777777" w:rsidR="000575BF" w:rsidRPr="006229C1" w:rsidRDefault="000575BF" w:rsidP="009067B3">
            <w:pPr>
              <w:shd w:val="clear" w:color="auto" w:fill="FFFFFF"/>
              <w:spacing w:before="60"/>
              <w:ind w:left="11"/>
              <w:rPr>
                <w:rFonts w:ascii="Calibri" w:hAnsi="Calibri" w:cs="Calibri"/>
                <w:bCs/>
                <w:sz w:val="19"/>
                <w:szCs w:val="19"/>
                <w:lang w:val="en-CA"/>
              </w:rPr>
            </w:pPr>
            <w:r w:rsidRPr="006229C1">
              <w:rPr>
                <w:rFonts w:ascii="Calibri" w:eastAsia="Yu Mincho" w:hAnsi="Calibri" w:cs="Arial"/>
                <w:b/>
                <w:color w:val="000000"/>
                <w:sz w:val="19"/>
                <w:szCs w:val="19"/>
              </w:rPr>
              <w:t xml:space="preserve">Category(ies): </w:t>
            </w:r>
            <w:r w:rsidRPr="006229C1">
              <w:rPr>
                <w:rFonts w:ascii="Calibri" w:eastAsia="Yu Mincho" w:hAnsi="Calibri" w:cs="Arial"/>
                <w:b/>
                <w:color w:val="000000"/>
                <w:sz w:val="19"/>
                <w:szCs w:val="19"/>
                <w:highlight w:val="yellow"/>
              </w:rPr>
              <w:t xml:space="preserve">[category name, category name </w:t>
            </w:r>
            <w:r w:rsidRPr="006229C1">
              <w:rPr>
                <w:rFonts w:ascii="Calibri" w:eastAsia="Yu Mincho" w:hAnsi="Calibri" w:cs="Arial"/>
                <w:b/>
                <w:color w:val="000000"/>
                <w:sz w:val="19"/>
                <w:szCs w:val="19"/>
                <w:highlight w:val="cyan"/>
              </w:rPr>
              <w:t>(can include multiple if all have same configuration, create new section for a different category with different configuration)</w:t>
            </w:r>
            <w:r w:rsidRPr="006229C1">
              <w:rPr>
                <w:rFonts w:ascii="Calibri" w:eastAsia="Yu Mincho" w:hAnsi="Calibri" w:cs="Arial"/>
                <w:b/>
                <w:color w:val="000000"/>
                <w:sz w:val="19"/>
                <w:szCs w:val="19"/>
                <w:highlight w:val="yellow"/>
              </w:rPr>
              <w:t>]</w:t>
            </w:r>
          </w:p>
        </w:tc>
      </w:tr>
      <w:tr w:rsidR="000575BF" w:rsidRPr="006229C1" w14:paraId="3388A5D2" w14:textId="77777777" w:rsidTr="009067B3">
        <w:trPr>
          <w:cantSplit/>
          <w:trHeight w:val="230"/>
        </w:trPr>
        <w:tc>
          <w:tcPr>
            <w:tcW w:w="10036" w:type="dxa"/>
            <w:gridSpan w:val="5"/>
            <w:tcBorders>
              <w:top w:val="single" w:sz="6" w:space="0" w:color="auto"/>
              <w:left w:val="single" w:sz="6" w:space="0" w:color="auto"/>
              <w:bottom w:val="single" w:sz="6" w:space="0" w:color="auto"/>
              <w:right w:val="single" w:sz="6" w:space="0" w:color="auto"/>
            </w:tcBorders>
          </w:tcPr>
          <w:p w14:paraId="3714C9A6" w14:textId="77777777" w:rsidR="000575BF" w:rsidRPr="006229C1" w:rsidRDefault="000575BF" w:rsidP="009067B3">
            <w:pPr>
              <w:spacing w:line="256" w:lineRule="auto"/>
              <w:ind w:right="126"/>
              <w:rPr>
                <w:rFonts w:ascii="Calibri" w:hAnsi="Calibri" w:cs="Calibri"/>
                <w:bCs/>
                <w:sz w:val="19"/>
                <w:szCs w:val="19"/>
                <w:lang w:val="en-CA"/>
              </w:rPr>
            </w:pPr>
            <w:r w:rsidRPr="006229C1">
              <w:rPr>
                <w:rFonts w:ascii="Calibri" w:hAnsi="Calibri" w:cs="Calibri"/>
                <w:bCs/>
                <w:sz w:val="19"/>
                <w:szCs w:val="19"/>
                <w:lang w:val="en-CA"/>
              </w:rPr>
              <w:t xml:space="preserve">Service Name: </w:t>
            </w:r>
            <w:r w:rsidRPr="006229C1">
              <w:rPr>
                <w:rFonts w:ascii="Calibri" w:eastAsia="Yu Mincho" w:hAnsi="Calibri" w:cs="Arial"/>
                <w:sz w:val="19"/>
                <w:szCs w:val="19"/>
              </w:rPr>
              <w:t>KAD – Marketing Data</w:t>
            </w:r>
          </w:p>
        </w:tc>
      </w:tr>
      <w:tr w:rsidR="000575BF" w:rsidRPr="006229C1" w14:paraId="387B7FA0" w14:textId="77777777" w:rsidTr="009067B3">
        <w:trPr>
          <w:cantSplit/>
          <w:trHeight w:val="243"/>
        </w:trPr>
        <w:tc>
          <w:tcPr>
            <w:tcW w:w="1933" w:type="dxa"/>
            <w:tcBorders>
              <w:top w:val="single" w:sz="6" w:space="0" w:color="auto"/>
              <w:left w:val="single" w:sz="6" w:space="0" w:color="auto"/>
              <w:bottom w:val="single" w:sz="6" w:space="0" w:color="auto"/>
              <w:right w:val="single" w:sz="6" w:space="0" w:color="auto"/>
            </w:tcBorders>
            <w:hideMark/>
          </w:tcPr>
          <w:p w14:paraId="1C4E2BD4" w14:textId="77777777" w:rsidR="000575BF" w:rsidRPr="006229C1" w:rsidRDefault="000575BF" w:rsidP="009067B3">
            <w:pPr>
              <w:spacing w:line="256" w:lineRule="auto"/>
              <w:ind w:right="126"/>
              <w:rPr>
                <w:rFonts w:ascii="Calibri" w:hAnsi="Calibri" w:cs="Calibri"/>
                <w:bCs/>
                <w:sz w:val="19"/>
                <w:szCs w:val="19"/>
                <w:lang w:val="en-CA"/>
              </w:rPr>
            </w:pPr>
            <w:r w:rsidRPr="006229C1">
              <w:rPr>
                <w:rFonts w:ascii="Calibri" w:hAnsi="Calibri" w:cs="Calibri"/>
                <w:bCs/>
                <w:sz w:val="19"/>
                <w:szCs w:val="19"/>
                <w:lang w:val="en-CA"/>
              </w:rPr>
              <w:t>Update Frequency:</w:t>
            </w:r>
          </w:p>
        </w:tc>
        <w:tc>
          <w:tcPr>
            <w:tcW w:w="2696" w:type="dxa"/>
            <w:tcBorders>
              <w:top w:val="single" w:sz="6" w:space="0" w:color="auto"/>
              <w:left w:val="single" w:sz="6" w:space="0" w:color="auto"/>
              <w:bottom w:val="single" w:sz="6" w:space="0" w:color="auto"/>
              <w:right w:val="single" w:sz="6" w:space="0" w:color="auto"/>
            </w:tcBorders>
          </w:tcPr>
          <w:p w14:paraId="7DF422E1" w14:textId="77777777" w:rsidR="000575BF" w:rsidRPr="006229C1" w:rsidRDefault="00DA64D3" w:rsidP="009067B3">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Update Frequency"/>
                <w:tag w:val="Update Frequency"/>
                <w:id w:val="-1147747687"/>
                <w:placeholder>
                  <w:docPart w:val="C8DE40577B89431BB0DB2D210F0010BD"/>
                </w:placeholder>
                <w:comboBox>
                  <w:listItem w:value="Choose an item."/>
                  <w:listItem w:displayText="Adhoc" w:value="Adhoc"/>
                  <w:listItem w:displayText="2 Times Per Year" w:value="2 Times Per Year"/>
                  <w:listItem w:displayText="Quarterly" w:value="Quarterly"/>
                  <w:listItem w:displayText="Monthly" w:value="Monthly"/>
                  <w:listItem w:displayText="Weekly" w:value="Weekly"/>
                  <w:listItem w:displayText="4 Weekly" w:value="4 Weekly"/>
                </w:comboBox>
              </w:sdtPr>
              <w:sdtEndPr/>
              <w:sdtContent>
                <w:r w:rsidR="000575BF"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tcPr>
          <w:p w14:paraId="19EAFACA" w14:textId="77777777" w:rsidR="000575BF" w:rsidRPr="006229C1" w:rsidRDefault="000575BF" w:rsidP="009067B3">
            <w:pPr>
              <w:spacing w:line="256" w:lineRule="auto"/>
              <w:ind w:right="130"/>
              <w:rPr>
                <w:rFonts w:ascii="Calibri" w:hAnsi="Calibri" w:cs="Calibri"/>
                <w:bCs/>
                <w:sz w:val="19"/>
                <w:szCs w:val="19"/>
                <w:lang w:val="en-CA"/>
              </w:rPr>
            </w:pPr>
            <w:r w:rsidRPr="006229C1">
              <w:rPr>
                <w:rFonts w:ascii="Calibri" w:hAnsi="Calibri" w:cs="Calibri"/>
                <w:bCs/>
                <w:sz w:val="19"/>
                <w:szCs w:val="19"/>
                <w:lang w:val="en-CA"/>
              </w:rPr>
              <w:t>Periodicity:</w:t>
            </w:r>
          </w:p>
        </w:tc>
        <w:tc>
          <w:tcPr>
            <w:tcW w:w="3196" w:type="dxa"/>
            <w:gridSpan w:val="2"/>
            <w:tcBorders>
              <w:top w:val="single" w:sz="6" w:space="0" w:color="auto"/>
              <w:left w:val="single" w:sz="6" w:space="0" w:color="auto"/>
              <w:bottom w:val="single" w:sz="6" w:space="0" w:color="auto"/>
              <w:right w:val="single" w:sz="6" w:space="0" w:color="auto"/>
            </w:tcBorders>
          </w:tcPr>
          <w:p w14:paraId="66A3E455" w14:textId="77777777" w:rsidR="000575BF" w:rsidRPr="006229C1" w:rsidRDefault="00DA64D3" w:rsidP="009067B3">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Periodicity"/>
                <w:tag w:val="Periodicity"/>
                <w:id w:val="-2031096548"/>
                <w:placeholder>
                  <w:docPart w:val="B4868BEF59B84DB0826D7017E4976C82"/>
                </w:placeholder>
                <w:comboBox>
                  <w:listItem w:value="Choose an item."/>
                  <w:listItem w:displayText="MAT (Moving Annual Total)" w:value="MAT (Moving Annual Total)"/>
                  <w:listItem w:displayText="Monthly" w:value="Monthly"/>
                  <w:listItem w:displayText="Weekly" w:value="Weekly"/>
                </w:comboBox>
              </w:sdtPr>
              <w:sdtEndPr/>
              <w:sdtContent>
                <w:r w:rsidR="000575BF" w:rsidRPr="006229C1">
                  <w:rPr>
                    <w:rFonts w:ascii="Calibri" w:hAnsi="Calibri" w:cs="Calibri"/>
                    <w:sz w:val="19"/>
                    <w:szCs w:val="19"/>
                    <w:highlight w:val="yellow"/>
                    <w:lang w:val="nl-NL" w:eastAsia="nl-NL"/>
                  </w:rPr>
                  <w:t>[Insert drop down]</w:t>
                </w:r>
              </w:sdtContent>
            </w:sdt>
          </w:p>
        </w:tc>
      </w:tr>
      <w:tr w:rsidR="000575BF" w:rsidRPr="006229C1" w14:paraId="2BCB5F4F" w14:textId="77777777" w:rsidTr="009067B3">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74DBE26E" w14:textId="77777777" w:rsidR="000575BF" w:rsidRPr="006229C1" w:rsidRDefault="000575BF" w:rsidP="009067B3">
            <w:pPr>
              <w:spacing w:line="256" w:lineRule="auto"/>
              <w:rPr>
                <w:rFonts w:ascii="Calibri" w:hAnsi="Calibri" w:cs="Calibri"/>
                <w:bCs/>
                <w:sz w:val="19"/>
                <w:szCs w:val="19"/>
                <w:lang w:val="en-CA"/>
              </w:rPr>
            </w:pPr>
            <w:r w:rsidRPr="006229C1">
              <w:rPr>
                <w:rFonts w:ascii="Calibri" w:hAnsi="Calibri" w:cs="Calibri"/>
                <w:bCs/>
                <w:sz w:val="19"/>
                <w:szCs w:val="19"/>
                <w:lang w:val="en-CA"/>
              </w:rPr>
              <w:t>Granularity:</w:t>
            </w:r>
          </w:p>
        </w:tc>
        <w:tc>
          <w:tcPr>
            <w:tcW w:w="2696" w:type="dxa"/>
            <w:tcBorders>
              <w:top w:val="single" w:sz="6" w:space="0" w:color="auto"/>
              <w:left w:val="single" w:sz="6" w:space="0" w:color="auto"/>
              <w:bottom w:val="single" w:sz="6" w:space="0" w:color="auto"/>
              <w:right w:val="single" w:sz="6" w:space="0" w:color="auto"/>
            </w:tcBorders>
          </w:tcPr>
          <w:p w14:paraId="328A96D7" w14:textId="77777777" w:rsidR="000575BF" w:rsidRPr="006229C1" w:rsidRDefault="00DA64D3" w:rsidP="009067B3">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Granularity"/>
                <w:tag w:val="Granularity"/>
                <w:id w:val="-1364046530"/>
                <w:placeholder>
                  <w:docPart w:val="70C161DED3904964B90A832C2E2DFEC3"/>
                </w:placeholder>
                <w:comboBox>
                  <w:listItem w:value="Choose an item."/>
                  <w:listItem w:displayText="Category" w:value="Category"/>
                  <w:listItem w:displayText="Manufacturer" w:value="Manufacturer"/>
                  <w:listItem w:displayText="Brand" w:value="Brand"/>
                  <w:listItem w:displayText="SKU" w:value="SKU"/>
                  <w:listItem w:displayText="Item/EAN" w:value="Item/EAN"/>
                </w:comboBox>
              </w:sdtPr>
              <w:sdtEndPr/>
              <w:sdtContent>
                <w:r w:rsidR="000575BF"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hideMark/>
          </w:tcPr>
          <w:p w14:paraId="09C979C5" w14:textId="77777777" w:rsidR="000575BF" w:rsidRPr="006229C1" w:rsidRDefault="000575BF" w:rsidP="009067B3">
            <w:pPr>
              <w:spacing w:line="256" w:lineRule="auto"/>
              <w:ind w:right="126"/>
              <w:rPr>
                <w:rFonts w:ascii="Calibri" w:hAnsi="Calibri" w:cs="Calibri"/>
                <w:bCs/>
                <w:sz w:val="19"/>
                <w:szCs w:val="19"/>
                <w:lang w:val="en-CA"/>
              </w:rPr>
            </w:pPr>
            <w:r w:rsidRPr="006229C1">
              <w:rPr>
                <w:rFonts w:ascii="Calibri" w:hAnsi="Calibri" w:cs="Calibri"/>
                <w:bCs/>
                <w:sz w:val="19"/>
                <w:szCs w:val="19"/>
                <w:lang w:val="en-CA"/>
              </w:rPr>
              <w:t>Country:</w:t>
            </w:r>
          </w:p>
        </w:tc>
        <w:tc>
          <w:tcPr>
            <w:tcW w:w="3196" w:type="dxa"/>
            <w:gridSpan w:val="2"/>
            <w:tcBorders>
              <w:top w:val="single" w:sz="6" w:space="0" w:color="auto"/>
              <w:left w:val="single" w:sz="6" w:space="0" w:color="auto"/>
              <w:bottom w:val="single" w:sz="6" w:space="0" w:color="auto"/>
              <w:right w:val="single" w:sz="6" w:space="0" w:color="auto"/>
            </w:tcBorders>
          </w:tcPr>
          <w:p w14:paraId="11512EDF" w14:textId="77777777" w:rsidR="000575BF" w:rsidRPr="006229C1" w:rsidRDefault="000575BF" w:rsidP="009067B3">
            <w:pPr>
              <w:shd w:val="clear" w:color="auto" w:fill="FFFFFF"/>
              <w:spacing w:before="40"/>
              <w:ind w:left="810" w:hanging="794"/>
              <w:rPr>
                <w:rFonts w:ascii="Calibri" w:eastAsia="Yu Mincho" w:hAnsi="Calibri" w:cs="Arial"/>
                <w:color w:val="000000"/>
                <w:sz w:val="19"/>
                <w:szCs w:val="19"/>
              </w:rPr>
            </w:pPr>
            <w:r w:rsidRPr="006229C1">
              <w:rPr>
                <w:rFonts w:ascii="Calibri" w:eastAsia="Yu Mincho" w:hAnsi="Calibri" w:cs="Arial"/>
                <w:color w:val="000000"/>
                <w:sz w:val="19"/>
                <w:szCs w:val="19"/>
                <w:highlight w:val="yellow"/>
              </w:rPr>
              <w:t>[enter country names]</w:t>
            </w:r>
          </w:p>
          <w:p w14:paraId="727FCC3E" w14:textId="77777777" w:rsidR="000575BF" w:rsidRPr="006229C1" w:rsidRDefault="000575BF" w:rsidP="009067B3">
            <w:pPr>
              <w:spacing w:line="256" w:lineRule="auto"/>
              <w:ind w:right="126"/>
              <w:rPr>
                <w:rFonts w:ascii="Calibri" w:hAnsi="Calibri" w:cs="Calibri"/>
                <w:bCs/>
                <w:sz w:val="19"/>
                <w:szCs w:val="19"/>
                <w:lang w:val="en-CA"/>
              </w:rPr>
            </w:pPr>
          </w:p>
        </w:tc>
      </w:tr>
      <w:tr w:rsidR="000575BF" w:rsidRPr="006229C1" w14:paraId="54FAC776" w14:textId="77777777" w:rsidTr="009067B3">
        <w:trPr>
          <w:cantSplit/>
          <w:trHeight w:val="230"/>
        </w:trPr>
        <w:tc>
          <w:tcPr>
            <w:tcW w:w="1933" w:type="dxa"/>
            <w:tcBorders>
              <w:top w:val="single" w:sz="6" w:space="0" w:color="auto"/>
              <w:left w:val="single" w:sz="6" w:space="0" w:color="auto"/>
              <w:bottom w:val="single" w:sz="6" w:space="0" w:color="auto"/>
              <w:right w:val="single" w:sz="6" w:space="0" w:color="auto"/>
            </w:tcBorders>
            <w:hideMark/>
          </w:tcPr>
          <w:p w14:paraId="34142C0C" w14:textId="77777777" w:rsidR="000575BF" w:rsidRPr="006229C1" w:rsidRDefault="000575BF" w:rsidP="009067B3">
            <w:pPr>
              <w:spacing w:line="256" w:lineRule="auto"/>
              <w:rPr>
                <w:rFonts w:ascii="Calibri" w:hAnsi="Calibri" w:cs="Calibri"/>
                <w:bCs/>
                <w:sz w:val="19"/>
                <w:szCs w:val="19"/>
                <w:lang w:val="en-CA"/>
              </w:rPr>
            </w:pPr>
            <w:r w:rsidRPr="006229C1">
              <w:rPr>
                <w:rFonts w:ascii="Calibri" w:hAnsi="Calibri" w:cs="Calibri"/>
                <w:bCs/>
                <w:sz w:val="19"/>
                <w:szCs w:val="19"/>
                <w:lang w:val="en-CA"/>
              </w:rPr>
              <w:t>Regional MDB Split:</w:t>
            </w:r>
          </w:p>
        </w:tc>
        <w:tc>
          <w:tcPr>
            <w:tcW w:w="2696" w:type="dxa"/>
            <w:tcBorders>
              <w:top w:val="single" w:sz="6" w:space="0" w:color="auto"/>
              <w:left w:val="single" w:sz="6" w:space="0" w:color="auto"/>
              <w:bottom w:val="single" w:sz="6" w:space="0" w:color="auto"/>
              <w:right w:val="single" w:sz="6" w:space="0" w:color="auto"/>
            </w:tcBorders>
          </w:tcPr>
          <w:p w14:paraId="04EA93BE" w14:textId="77777777" w:rsidR="000575BF" w:rsidRPr="006229C1" w:rsidRDefault="00DA64D3" w:rsidP="009067B3">
            <w:pPr>
              <w:spacing w:line="256" w:lineRule="auto"/>
              <w:ind w:right="130"/>
              <w:rPr>
                <w:rFonts w:ascii="Calibri" w:hAnsi="Calibri" w:cs="Calibri"/>
                <w:bCs/>
                <w:sz w:val="19"/>
                <w:szCs w:val="19"/>
                <w:lang w:val="en-CA"/>
              </w:rPr>
            </w:pPr>
            <w:sdt>
              <w:sdtPr>
                <w:rPr>
                  <w:rFonts w:ascii="Calibri" w:hAnsi="Calibri" w:cs="Calibri"/>
                  <w:sz w:val="19"/>
                  <w:szCs w:val="19"/>
                  <w:highlight w:val="yellow"/>
                  <w:lang w:val="nl-NL" w:eastAsia="nl-NL"/>
                </w:rPr>
                <w:alias w:val="MDB Split"/>
                <w:tag w:val="MDB Split"/>
                <w:id w:val="1481199902"/>
                <w:placeholder>
                  <w:docPart w:val="7667A2F470884686B834F9999BF21730"/>
                </w:placeholder>
                <w:comboBox>
                  <w:listItem w:value="Choose an item."/>
                  <w:listItem w:displayText="Yes" w:value="Yes"/>
                  <w:listItem w:displayText="No" w:value="No"/>
                </w:comboBox>
              </w:sdtPr>
              <w:sdtEndPr/>
              <w:sdtContent>
                <w:r w:rsidR="000575BF"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hideMark/>
          </w:tcPr>
          <w:p w14:paraId="36328929" w14:textId="77777777" w:rsidR="000575BF" w:rsidRPr="006229C1" w:rsidRDefault="000575BF" w:rsidP="009067B3">
            <w:pPr>
              <w:spacing w:line="256" w:lineRule="auto"/>
              <w:rPr>
                <w:rFonts w:ascii="Calibri" w:hAnsi="Calibri" w:cs="Calibri"/>
                <w:bCs/>
                <w:sz w:val="19"/>
                <w:szCs w:val="19"/>
                <w:lang w:val="en-CA"/>
              </w:rPr>
            </w:pPr>
            <w:r w:rsidRPr="006229C1">
              <w:rPr>
                <w:rFonts w:ascii="Calibri" w:hAnsi="Calibri" w:cs="Calibri"/>
                <w:bCs/>
                <w:sz w:val="19"/>
                <w:szCs w:val="19"/>
                <w:lang w:val="en-CA"/>
              </w:rPr>
              <w:t>Store-by-Store Data:</w:t>
            </w:r>
          </w:p>
        </w:tc>
        <w:tc>
          <w:tcPr>
            <w:tcW w:w="3196" w:type="dxa"/>
            <w:gridSpan w:val="2"/>
            <w:tcBorders>
              <w:top w:val="single" w:sz="6" w:space="0" w:color="auto"/>
              <w:left w:val="single" w:sz="6" w:space="0" w:color="auto"/>
              <w:bottom w:val="single" w:sz="6" w:space="0" w:color="auto"/>
              <w:right w:val="single" w:sz="6" w:space="0" w:color="auto"/>
            </w:tcBorders>
          </w:tcPr>
          <w:p w14:paraId="4BC4B905" w14:textId="77777777" w:rsidR="000575BF" w:rsidRPr="006229C1" w:rsidRDefault="00DA64D3" w:rsidP="009067B3">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Store by Store Data"/>
                <w:tag w:val="Store by Store Data"/>
                <w:id w:val="2140372539"/>
                <w:placeholder>
                  <w:docPart w:val="658E83FA06A94D9F8F666FBAA5734193"/>
                </w:placeholder>
                <w:comboBox>
                  <w:listItem w:value="Choose an item."/>
                  <w:listItem w:displayText="Yes" w:value="Yes"/>
                  <w:listItem w:displayText="No" w:value="No"/>
                </w:comboBox>
              </w:sdtPr>
              <w:sdtEndPr/>
              <w:sdtContent>
                <w:r w:rsidR="000575BF" w:rsidRPr="006229C1">
                  <w:rPr>
                    <w:rFonts w:ascii="Calibri" w:hAnsi="Calibri" w:cs="Calibri"/>
                    <w:sz w:val="19"/>
                    <w:szCs w:val="19"/>
                    <w:highlight w:val="yellow"/>
                    <w:lang w:val="nl-NL" w:eastAsia="nl-NL"/>
                  </w:rPr>
                  <w:t>[Insert drop down]</w:t>
                </w:r>
              </w:sdtContent>
            </w:sdt>
          </w:p>
        </w:tc>
      </w:tr>
      <w:tr w:rsidR="000575BF" w:rsidRPr="006229C1" w14:paraId="31278F85" w14:textId="77777777" w:rsidTr="009067B3">
        <w:trPr>
          <w:cantSplit/>
          <w:trHeight w:val="230"/>
        </w:trPr>
        <w:tc>
          <w:tcPr>
            <w:tcW w:w="1933" w:type="dxa"/>
            <w:tcBorders>
              <w:top w:val="single" w:sz="6" w:space="0" w:color="auto"/>
              <w:left w:val="single" w:sz="6" w:space="0" w:color="auto"/>
              <w:bottom w:val="single" w:sz="6" w:space="0" w:color="auto"/>
              <w:right w:val="single" w:sz="6" w:space="0" w:color="auto"/>
            </w:tcBorders>
          </w:tcPr>
          <w:p w14:paraId="33C2E11F" w14:textId="77777777" w:rsidR="000575BF" w:rsidRPr="006229C1" w:rsidRDefault="000575BF" w:rsidP="009067B3">
            <w:pPr>
              <w:spacing w:line="256" w:lineRule="auto"/>
              <w:rPr>
                <w:rFonts w:ascii="Calibri" w:hAnsi="Calibri" w:cs="Calibri"/>
                <w:bCs/>
                <w:sz w:val="19"/>
                <w:szCs w:val="19"/>
                <w:lang w:val="en-CA"/>
              </w:rPr>
            </w:pPr>
            <w:r w:rsidRPr="006229C1">
              <w:rPr>
                <w:rFonts w:ascii="Calibri" w:hAnsi="Calibri" w:cs="Calibri"/>
                <w:bCs/>
                <w:sz w:val="19"/>
                <w:szCs w:val="19"/>
                <w:lang w:val="en-CA"/>
              </w:rPr>
              <w:t>Fascia MBD Split:</w:t>
            </w:r>
          </w:p>
        </w:tc>
        <w:tc>
          <w:tcPr>
            <w:tcW w:w="2696" w:type="dxa"/>
            <w:tcBorders>
              <w:top w:val="single" w:sz="6" w:space="0" w:color="auto"/>
              <w:left w:val="single" w:sz="6" w:space="0" w:color="auto"/>
              <w:bottom w:val="single" w:sz="6" w:space="0" w:color="auto"/>
              <w:right w:val="single" w:sz="6" w:space="0" w:color="auto"/>
            </w:tcBorders>
          </w:tcPr>
          <w:p w14:paraId="56432146" w14:textId="77777777" w:rsidR="000575BF" w:rsidRPr="006229C1" w:rsidRDefault="00DA64D3" w:rsidP="009067B3">
            <w:pPr>
              <w:spacing w:line="256" w:lineRule="auto"/>
              <w:ind w:right="130"/>
              <w:rPr>
                <w:rFonts w:ascii="Calibri" w:hAnsi="Calibri" w:cs="Calibri"/>
                <w:bCs/>
                <w:sz w:val="19"/>
                <w:szCs w:val="19"/>
                <w:lang w:val="en-CA"/>
              </w:rPr>
            </w:pPr>
            <w:sdt>
              <w:sdtPr>
                <w:rPr>
                  <w:rFonts w:ascii="Calibri" w:hAnsi="Calibri" w:cs="Calibri"/>
                  <w:sz w:val="19"/>
                  <w:szCs w:val="19"/>
                  <w:highlight w:val="yellow"/>
                  <w:lang w:val="nl-NL" w:eastAsia="nl-NL"/>
                </w:rPr>
                <w:alias w:val="MDB Split"/>
                <w:tag w:val="MDB Split"/>
                <w:id w:val="-41592405"/>
                <w:placeholder>
                  <w:docPart w:val="7BE528C947ED44A89CB270C7BFFA5D09"/>
                </w:placeholder>
                <w:comboBox>
                  <w:listItem w:value="Choose an item."/>
                  <w:listItem w:displayText="Yes" w:value="Yes"/>
                  <w:listItem w:displayText="No" w:value="No"/>
                </w:comboBox>
              </w:sdtPr>
              <w:sdtEndPr/>
              <w:sdtContent>
                <w:r w:rsidR="000575BF" w:rsidRPr="006229C1">
                  <w:rPr>
                    <w:rFonts w:ascii="Calibri" w:hAnsi="Calibri" w:cs="Calibri"/>
                    <w:sz w:val="19"/>
                    <w:szCs w:val="19"/>
                    <w:highlight w:val="yellow"/>
                    <w:lang w:val="nl-NL" w:eastAsia="nl-NL"/>
                  </w:rPr>
                  <w:t>[Insert drop down]</w:t>
                </w:r>
              </w:sdtContent>
            </w:sdt>
          </w:p>
        </w:tc>
        <w:tc>
          <w:tcPr>
            <w:tcW w:w="2211" w:type="dxa"/>
            <w:tcBorders>
              <w:top w:val="single" w:sz="6" w:space="0" w:color="auto"/>
              <w:left w:val="single" w:sz="6" w:space="0" w:color="auto"/>
              <w:bottom w:val="single" w:sz="6" w:space="0" w:color="auto"/>
              <w:right w:val="single" w:sz="6" w:space="0" w:color="auto"/>
            </w:tcBorders>
          </w:tcPr>
          <w:p w14:paraId="6860716A" w14:textId="77777777" w:rsidR="000575BF" w:rsidRPr="006229C1" w:rsidRDefault="000575BF" w:rsidP="009067B3">
            <w:pPr>
              <w:spacing w:line="256" w:lineRule="auto"/>
              <w:rPr>
                <w:rFonts w:ascii="Calibri" w:hAnsi="Calibri" w:cs="Calibri"/>
                <w:bCs/>
                <w:sz w:val="19"/>
                <w:szCs w:val="19"/>
                <w:lang w:val="en-CA"/>
              </w:rPr>
            </w:pPr>
            <w:r w:rsidRPr="006229C1">
              <w:rPr>
                <w:rFonts w:ascii="Calibri" w:hAnsi="Calibri" w:cs="Calibri"/>
                <w:bCs/>
                <w:sz w:val="19"/>
                <w:szCs w:val="19"/>
                <w:lang w:val="en-CA"/>
              </w:rPr>
              <w:t>Online MBD Split:</w:t>
            </w:r>
          </w:p>
        </w:tc>
        <w:tc>
          <w:tcPr>
            <w:tcW w:w="3196" w:type="dxa"/>
            <w:gridSpan w:val="2"/>
            <w:tcBorders>
              <w:top w:val="single" w:sz="6" w:space="0" w:color="auto"/>
              <w:left w:val="single" w:sz="6" w:space="0" w:color="auto"/>
              <w:bottom w:val="single" w:sz="6" w:space="0" w:color="auto"/>
              <w:right w:val="single" w:sz="6" w:space="0" w:color="auto"/>
            </w:tcBorders>
          </w:tcPr>
          <w:p w14:paraId="56EBDA6E" w14:textId="77777777" w:rsidR="000575BF" w:rsidRPr="006229C1" w:rsidRDefault="00DA64D3" w:rsidP="009067B3">
            <w:pPr>
              <w:spacing w:line="256" w:lineRule="auto"/>
              <w:ind w:right="126"/>
              <w:rPr>
                <w:rFonts w:ascii="Calibri" w:hAnsi="Calibri" w:cs="Calibri"/>
                <w:bCs/>
                <w:sz w:val="19"/>
                <w:szCs w:val="19"/>
                <w:lang w:val="en-CA"/>
              </w:rPr>
            </w:pPr>
            <w:sdt>
              <w:sdtPr>
                <w:rPr>
                  <w:rFonts w:ascii="Calibri" w:hAnsi="Calibri" w:cs="Calibri"/>
                  <w:sz w:val="19"/>
                  <w:szCs w:val="19"/>
                  <w:highlight w:val="yellow"/>
                  <w:lang w:val="nl-NL" w:eastAsia="nl-NL"/>
                </w:rPr>
                <w:alias w:val="MDB Split"/>
                <w:tag w:val="MDB Split"/>
                <w:id w:val="-667087986"/>
                <w:placeholder>
                  <w:docPart w:val="436D6AA2B0344189A47F26A0C4FA4C32"/>
                </w:placeholder>
                <w:comboBox>
                  <w:listItem w:value="Choose an item."/>
                  <w:listItem w:displayText="Yes" w:value="Yes"/>
                  <w:listItem w:displayText="No" w:value="No"/>
                </w:comboBox>
              </w:sdtPr>
              <w:sdtEndPr/>
              <w:sdtContent>
                <w:r w:rsidR="000575BF" w:rsidRPr="006229C1">
                  <w:rPr>
                    <w:rFonts w:ascii="Calibri" w:hAnsi="Calibri" w:cs="Calibri"/>
                    <w:sz w:val="19"/>
                    <w:szCs w:val="19"/>
                    <w:highlight w:val="yellow"/>
                    <w:lang w:val="nl-NL" w:eastAsia="nl-NL"/>
                  </w:rPr>
                  <w:t>[Insert drop down]</w:t>
                </w:r>
              </w:sdtContent>
            </w:sdt>
          </w:p>
        </w:tc>
      </w:tr>
    </w:tbl>
    <w:p w14:paraId="55B9A7D3" w14:textId="77777777" w:rsidR="000575BF" w:rsidRPr="006229C1" w:rsidRDefault="000575BF" w:rsidP="000575BF">
      <w:pPr>
        <w:numPr>
          <w:ilvl w:val="0"/>
          <w:numId w:val="6"/>
        </w:numPr>
        <w:spacing w:before="240" w:after="120" w:line="288" w:lineRule="auto"/>
        <w:rPr>
          <w:rFonts w:ascii="Calibri" w:eastAsia="Yu Mincho" w:hAnsi="Calibri" w:cs="Arial"/>
          <w:color w:val="222222"/>
          <w:sz w:val="19"/>
          <w:szCs w:val="19"/>
        </w:rPr>
      </w:pPr>
      <w:r w:rsidRPr="006229C1">
        <w:rPr>
          <w:rFonts w:ascii="Calibri" w:eastAsia="Yu Mincho" w:hAnsi="Calibri" w:cs="Arial"/>
          <w:color w:val="222222"/>
          <w:sz w:val="19"/>
          <w:szCs w:val="19"/>
          <w:highlight w:val="yellow"/>
        </w:rPr>
        <w:t>[sales to enter service description and specifications (e.g. reports)]</w:t>
      </w:r>
    </w:p>
    <w:tbl>
      <w:tblPr>
        <w:tblW w:w="9990" w:type="dxa"/>
        <w:tblInd w:w="-113" w:type="dxa"/>
        <w:tblLayout w:type="fixed"/>
        <w:tblCellMar>
          <w:left w:w="30" w:type="dxa"/>
          <w:right w:w="30" w:type="dxa"/>
        </w:tblCellMar>
        <w:tblLook w:val="04A0" w:firstRow="1" w:lastRow="0" w:firstColumn="1" w:lastColumn="0" w:noHBand="0" w:noVBand="1"/>
      </w:tblPr>
      <w:tblGrid>
        <w:gridCol w:w="2700"/>
        <w:gridCol w:w="7290"/>
      </w:tblGrid>
      <w:tr w:rsidR="000575BF" w:rsidRPr="006229C1" w14:paraId="6C144F11" w14:textId="77777777" w:rsidTr="009067B3">
        <w:trPr>
          <w:trHeight w:val="290"/>
        </w:trPr>
        <w:tc>
          <w:tcPr>
            <w:tcW w:w="2700" w:type="dxa"/>
            <w:tcBorders>
              <w:top w:val="double" w:sz="6" w:space="0" w:color="000000"/>
              <w:left w:val="double" w:sz="6" w:space="0" w:color="000000"/>
              <w:bottom w:val="double" w:sz="6" w:space="0" w:color="000000"/>
              <w:right w:val="single" w:sz="4" w:space="0" w:color="auto"/>
            </w:tcBorders>
            <w:shd w:val="pct30" w:color="C0C0C0" w:fill="FFFFFF"/>
            <w:hideMark/>
          </w:tcPr>
          <w:p w14:paraId="4E682092" w14:textId="77777777" w:rsidR="000575BF" w:rsidRPr="006229C1" w:rsidRDefault="000575BF" w:rsidP="009067B3">
            <w:pPr>
              <w:rPr>
                <w:rFonts w:ascii="Calibri" w:hAnsi="Calibri" w:cs="Calibri"/>
                <w:color w:val="000000"/>
                <w:sz w:val="19"/>
                <w:szCs w:val="19"/>
                <w:lang w:eastAsia="ja-JP"/>
              </w:rPr>
            </w:pPr>
            <w:r w:rsidRPr="006229C1">
              <w:rPr>
                <w:rFonts w:ascii="Calibri" w:hAnsi="Calibri" w:cs="Calibri"/>
                <w:color w:val="000000"/>
                <w:sz w:val="19"/>
                <w:szCs w:val="19"/>
                <w:lang w:eastAsia="ja-JP"/>
              </w:rPr>
              <w:t>Category</w:t>
            </w:r>
          </w:p>
        </w:tc>
        <w:tc>
          <w:tcPr>
            <w:tcW w:w="7290" w:type="dxa"/>
            <w:tcBorders>
              <w:top w:val="double" w:sz="6" w:space="0" w:color="000000"/>
              <w:left w:val="single" w:sz="4" w:space="0" w:color="auto"/>
              <w:bottom w:val="double" w:sz="6" w:space="0" w:color="000000"/>
              <w:right w:val="double" w:sz="6" w:space="0" w:color="000000"/>
            </w:tcBorders>
            <w:shd w:val="pct30" w:color="C0C0C0" w:fill="FFFFFF"/>
            <w:hideMark/>
          </w:tcPr>
          <w:p w14:paraId="0BB64F7E" w14:textId="77777777" w:rsidR="000575BF" w:rsidRPr="006229C1" w:rsidRDefault="000575BF" w:rsidP="009067B3">
            <w:pPr>
              <w:ind w:left="-65"/>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  Services</w:t>
            </w:r>
          </w:p>
        </w:tc>
      </w:tr>
      <w:tr w:rsidR="000575BF" w:rsidRPr="006229C1" w14:paraId="520F6C2E" w14:textId="77777777" w:rsidTr="009067B3">
        <w:trPr>
          <w:trHeight w:val="276"/>
        </w:trPr>
        <w:tc>
          <w:tcPr>
            <w:tcW w:w="2700" w:type="dxa"/>
            <w:tcBorders>
              <w:top w:val="double" w:sz="6" w:space="0" w:color="000000"/>
              <w:left w:val="double" w:sz="6" w:space="0" w:color="000000"/>
              <w:bottom w:val="single" w:sz="4" w:space="0" w:color="auto"/>
              <w:right w:val="single" w:sz="4" w:space="0" w:color="auto"/>
            </w:tcBorders>
          </w:tcPr>
          <w:p w14:paraId="622A2527" w14:textId="77777777" w:rsidR="000575BF" w:rsidRPr="006229C1" w:rsidRDefault="000575BF" w:rsidP="009067B3">
            <w:pPr>
              <w:rPr>
                <w:rFonts w:ascii="Calibri" w:hAnsi="Calibri" w:cs="Calibri"/>
                <w:color w:val="000000"/>
                <w:sz w:val="19"/>
                <w:szCs w:val="19"/>
                <w:lang w:eastAsia="ja-JP"/>
              </w:rPr>
            </w:pPr>
            <w:r w:rsidRPr="006229C1">
              <w:rPr>
                <w:rFonts w:ascii="Calibri" w:hAnsi="Calibri" w:cs="Calibri"/>
                <w:color w:val="000000"/>
                <w:sz w:val="19"/>
                <w:szCs w:val="19"/>
                <w:lang w:eastAsia="ja-JP"/>
              </w:rPr>
              <w:t>SMB Package</w:t>
            </w:r>
          </w:p>
        </w:tc>
        <w:tc>
          <w:tcPr>
            <w:tcW w:w="7290" w:type="dxa"/>
            <w:tcBorders>
              <w:top w:val="double" w:sz="6" w:space="0" w:color="000000"/>
              <w:left w:val="single" w:sz="4" w:space="0" w:color="auto"/>
              <w:bottom w:val="single" w:sz="4" w:space="0" w:color="auto"/>
              <w:right w:val="double" w:sz="6" w:space="0" w:color="000000"/>
            </w:tcBorders>
          </w:tcPr>
          <w:p w14:paraId="05E02B41" w14:textId="77777777" w:rsidR="000575BF" w:rsidRPr="006229C1" w:rsidRDefault="000575BF" w:rsidP="009067B3">
            <w:pPr>
              <w:rPr>
                <w:rFonts w:ascii="Calibri" w:hAnsi="Calibri" w:cs="Calibri"/>
                <w:b/>
                <w:bCs/>
                <w:color w:val="000000"/>
                <w:sz w:val="19"/>
                <w:szCs w:val="19"/>
                <w:lang w:eastAsia="ja-JP"/>
              </w:rPr>
            </w:pPr>
            <w:commentRangeStart w:id="104"/>
            <w:r w:rsidRPr="006229C1">
              <w:rPr>
                <w:rFonts w:ascii="Calibri" w:hAnsi="Calibri" w:cs="Calibri"/>
                <w:b/>
                <w:bCs/>
                <w:color w:val="000000"/>
                <w:sz w:val="19"/>
                <w:szCs w:val="19"/>
                <w:lang w:eastAsia="ja-JP"/>
              </w:rPr>
              <w:t>Emerging Brand Package</w:t>
            </w:r>
            <w:commentRangeEnd w:id="104"/>
            <w:r w:rsidRPr="006229C1">
              <w:rPr>
                <w:b/>
                <w:bCs/>
                <w:sz w:val="16"/>
                <w:szCs w:val="16"/>
              </w:rPr>
              <w:commentReference w:id="104"/>
            </w:r>
          </w:p>
          <w:p w14:paraId="03E8072D" w14:textId="77777777" w:rsidR="000575BF" w:rsidRPr="006229C1" w:rsidRDefault="000575BF" w:rsidP="009067B3">
            <w:pPr>
              <w:rPr>
                <w:rFonts w:ascii="Calibri" w:hAnsi="Calibri" w:cs="Calibri"/>
                <w:b/>
                <w:bCs/>
                <w:color w:val="000000"/>
                <w:sz w:val="19"/>
                <w:szCs w:val="19"/>
                <w:lang w:eastAsia="ja-JP"/>
              </w:rPr>
            </w:pPr>
          </w:p>
          <w:p w14:paraId="7768036A" w14:textId="77777777" w:rsidR="000575BF" w:rsidRPr="006229C1" w:rsidRDefault="000575BF" w:rsidP="009067B3">
            <w:pPr>
              <w:rPr>
                <w:rFonts w:ascii="Calibri" w:hAnsi="Calibri" w:cs="Calibri"/>
                <w:sz w:val="19"/>
                <w:szCs w:val="19"/>
                <w:lang w:eastAsia="ja-JP"/>
              </w:rPr>
            </w:pPr>
            <w:r w:rsidRPr="006229C1">
              <w:rPr>
                <w:rFonts w:ascii="Calibri" w:hAnsi="Calibri" w:cs="Calibri"/>
                <w:b/>
                <w:bCs/>
                <w:color w:val="000000"/>
                <w:sz w:val="19"/>
                <w:szCs w:val="19"/>
                <w:lang w:eastAsia="ja-JP"/>
              </w:rPr>
              <w:t xml:space="preserve">Channel: </w:t>
            </w:r>
          </w:p>
          <w:p w14:paraId="6C57F0F1" w14:textId="77777777" w:rsidR="000575BF" w:rsidRPr="006229C1" w:rsidRDefault="000575BF" w:rsidP="000575BF">
            <w:pPr>
              <w:numPr>
                <w:ilvl w:val="1"/>
                <w:numId w:val="38"/>
              </w:numPr>
              <w:ind w:left="692"/>
              <w:rPr>
                <w:rFonts w:ascii="Calibri" w:hAnsi="Calibri" w:cs="Calibri"/>
                <w:color w:val="000000"/>
                <w:sz w:val="19"/>
                <w:szCs w:val="19"/>
                <w:highlight w:val="yellow"/>
                <w:lang w:eastAsia="ja-JP"/>
              </w:rPr>
            </w:pPr>
            <w:r w:rsidRPr="006229C1">
              <w:rPr>
                <w:rFonts w:ascii="Calibri" w:hAnsi="Calibri" w:cs="Calibri"/>
                <w:sz w:val="19"/>
                <w:szCs w:val="19"/>
                <w:highlight w:val="yellow"/>
                <w:lang w:eastAsia="ja-JP"/>
              </w:rPr>
              <w:t>Grocery Banner + Drug + Mass Merchandiser including eCommerce vs Brick and Mortar</w:t>
            </w:r>
          </w:p>
          <w:p w14:paraId="04C33C13" w14:textId="77777777" w:rsidR="000575BF" w:rsidRPr="006229C1" w:rsidRDefault="000575BF" w:rsidP="000575BF">
            <w:pPr>
              <w:numPr>
                <w:ilvl w:val="1"/>
                <w:numId w:val="38"/>
              </w:numPr>
              <w:ind w:left="692"/>
              <w:rPr>
                <w:rFonts w:ascii="Calibri" w:hAnsi="Calibri" w:cs="Calibri"/>
                <w:sz w:val="19"/>
                <w:szCs w:val="19"/>
                <w:highlight w:val="yellow"/>
                <w:lang w:eastAsia="ja-JP"/>
              </w:rPr>
            </w:pPr>
            <w:r w:rsidRPr="006229C1">
              <w:rPr>
                <w:rFonts w:ascii="Calibri" w:hAnsi="Calibri" w:cs="Calibri"/>
                <w:sz w:val="19"/>
                <w:szCs w:val="19"/>
                <w:highlight w:val="yellow"/>
                <w:lang w:eastAsia="ja-JP"/>
              </w:rPr>
              <w:t xml:space="preserve">Grocery Banner + Mass Merchandiser </w:t>
            </w:r>
          </w:p>
          <w:p w14:paraId="50E45561" w14:textId="77777777" w:rsidR="000575BF" w:rsidRPr="006229C1" w:rsidRDefault="000575BF" w:rsidP="000575BF">
            <w:pPr>
              <w:numPr>
                <w:ilvl w:val="1"/>
                <w:numId w:val="38"/>
              </w:numPr>
              <w:ind w:left="692"/>
              <w:rPr>
                <w:rFonts w:ascii="Calibri" w:hAnsi="Calibri" w:cs="Calibri"/>
                <w:sz w:val="19"/>
                <w:szCs w:val="19"/>
                <w:highlight w:val="yellow"/>
                <w:lang w:eastAsia="ja-JP"/>
              </w:rPr>
            </w:pPr>
            <w:r w:rsidRPr="006229C1">
              <w:rPr>
                <w:rFonts w:ascii="Calibri" w:hAnsi="Calibri" w:cs="Calibri"/>
                <w:sz w:val="19"/>
                <w:szCs w:val="19"/>
                <w:highlight w:val="yellow"/>
                <w:lang w:eastAsia="ja-JP"/>
              </w:rPr>
              <w:t>Drug</w:t>
            </w:r>
          </w:p>
          <w:p w14:paraId="62AC5815" w14:textId="77777777" w:rsidR="000575BF" w:rsidRPr="006229C1" w:rsidRDefault="000575BF" w:rsidP="000575BF">
            <w:pPr>
              <w:numPr>
                <w:ilvl w:val="1"/>
                <w:numId w:val="38"/>
              </w:numPr>
              <w:ind w:left="692"/>
              <w:rPr>
                <w:rFonts w:ascii="Calibri" w:hAnsi="Calibri" w:cs="Calibri"/>
                <w:sz w:val="19"/>
                <w:szCs w:val="19"/>
                <w:lang w:eastAsia="ja-JP"/>
              </w:rPr>
            </w:pPr>
            <w:r w:rsidRPr="006229C1">
              <w:rPr>
                <w:rFonts w:ascii="Calibri" w:hAnsi="Calibri" w:cs="Calibri"/>
                <w:color w:val="000000"/>
                <w:sz w:val="19"/>
                <w:szCs w:val="19"/>
                <w:highlight w:val="yellow"/>
                <w:lang w:eastAsia="ja-JP"/>
              </w:rPr>
              <w:t>Convenience and Gas</w:t>
            </w:r>
            <w:r w:rsidRPr="006229C1">
              <w:rPr>
                <w:rFonts w:ascii="Calibri" w:hAnsi="Calibri" w:cs="Calibri"/>
                <w:color w:val="000000"/>
                <w:sz w:val="19"/>
                <w:szCs w:val="19"/>
                <w:lang w:eastAsia="ja-JP"/>
              </w:rPr>
              <w:t xml:space="preserve"> </w:t>
            </w:r>
          </w:p>
          <w:p w14:paraId="08BC0269" w14:textId="77777777" w:rsidR="000575BF" w:rsidRPr="006229C1" w:rsidRDefault="000575BF" w:rsidP="009067B3">
            <w:pPr>
              <w:rPr>
                <w:rFonts w:ascii="Calibri" w:hAnsi="Calibri" w:cs="Calibri"/>
                <w:b/>
                <w:bCs/>
                <w:color w:val="000000"/>
                <w:sz w:val="19"/>
                <w:szCs w:val="19"/>
                <w:lang w:eastAsia="ja-JP"/>
              </w:rPr>
            </w:pPr>
            <w:r w:rsidRPr="006229C1">
              <w:rPr>
                <w:rFonts w:ascii="Calibri" w:hAnsi="Calibri" w:cs="Calibri"/>
                <w:b/>
                <w:bCs/>
                <w:color w:val="000000"/>
                <w:sz w:val="19"/>
                <w:szCs w:val="19"/>
                <w:lang w:eastAsia="ja-JP"/>
              </w:rPr>
              <w:t xml:space="preserve">Regions: </w:t>
            </w:r>
          </w:p>
          <w:p w14:paraId="2FB53563" w14:textId="77777777" w:rsidR="000575BF" w:rsidRPr="006229C1" w:rsidRDefault="000575BF" w:rsidP="000575BF">
            <w:pPr>
              <w:numPr>
                <w:ilvl w:val="0"/>
                <w:numId w:val="39"/>
              </w:numPr>
              <w:contextualSpacing/>
              <w:rPr>
                <w:rFonts w:ascii="Calibri" w:hAnsi="Calibri" w:cs="Calibri"/>
                <w:color w:val="000000"/>
                <w:sz w:val="19"/>
                <w:szCs w:val="19"/>
                <w:highlight w:val="yellow"/>
                <w:lang w:eastAsia="ja-JP"/>
              </w:rPr>
            </w:pPr>
            <w:r w:rsidRPr="006229C1">
              <w:rPr>
                <w:rFonts w:ascii="Calibri" w:hAnsi="Calibri" w:cs="Calibri"/>
                <w:color w:val="000000"/>
                <w:sz w:val="19"/>
                <w:szCs w:val="19"/>
                <w:highlight w:val="yellow"/>
                <w:lang w:eastAsia="ja-JP"/>
              </w:rPr>
              <w:t>Nat excludes NFLD, TL East, Maritimes, Quebec, Ontario, TL West, Man/Sask, Alberta, British Columbia</w:t>
            </w:r>
          </w:p>
          <w:p w14:paraId="55CDD621" w14:textId="77777777" w:rsidR="000575BF" w:rsidRPr="006229C1" w:rsidRDefault="000575BF" w:rsidP="000575BF">
            <w:pPr>
              <w:numPr>
                <w:ilvl w:val="0"/>
                <w:numId w:val="39"/>
              </w:numPr>
              <w:contextualSpacing/>
              <w:rPr>
                <w:rFonts w:ascii="Calibri" w:hAnsi="Calibri" w:cs="Calibri"/>
                <w:color w:val="000000"/>
                <w:sz w:val="19"/>
                <w:szCs w:val="19"/>
                <w:highlight w:val="yellow"/>
                <w:lang w:eastAsia="ja-JP"/>
              </w:rPr>
            </w:pPr>
            <w:r w:rsidRPr="006229C1">
              <w:rPr>
                <w:rFonts w:ascii="Calibri" w:hAnsi="Calibri" w:cs="Calibri"/>
                <w:color w:val="000000"/>
                <w:sz w:val="19"/>
                <w:szCs w:val="19"/>
                <w:highlight w:val="yellow"/>
                <w:lang w:eastAsia="ja-JP"/>
              </w:rPr>
              <w:t xml:space="preserve">Nat Including NFLD, Newfoundland (GDM or GB+MM only), TL East, Maritimes, Quebec, Ontario, TL West, Man/Sask, Alberta, British </w:t>
            </w:r>
          </w:p>
          <w:p w14:paraId="549C8E8C" w14:textId="77777777" w:rsidR="000575BF" w:rsidRPr="006229C1" w:rsidRDefault="000575BF" w:rsidP="009067B3">
            <w:pPr>
              <w:ind w:left="692"/>
              <w:rPr>
                <w:rFonts w:ascii="Calibri" w:hAnsi="Calibri" w:cs="Calibri"/>
                <w:sz w:val="19"/>
                <w:szCs w:val="19"/>
                <w:lang w:eastAsia="ja-JP"/>
              </w:rPr>
            </w:pPr>
          </w:p>
          <w:p w14:paraId="1515738B" w14:textId="77777777" w:rsidR="000575BF" w:rsidRPr="006229C1" w:rsidRDefault="000575BF" w:rsidP="009067B3">
            <w:pPr>
              <w:rPr>
                <w:rFonts w:ascii="Calibri" w:hAnsi="Calibri" w:cs="Calibri"/>
                <w:b/>
                <w:bCs/>
                <w:color w:val="000000"/>
                <w:sz w:val="19"/>
                <w:szCs w:val="19"/>
                <w:lang w:eastAsia="ja-JP"/>
              </w:rPr>
            </w:pPr>
            <w:r w:rsidRPr="006229C1">
              <w:rPr>
                <w:rFonts w:ascii="Calibri" w:hAnsi="Calibri" w:cs="Calibri"/>
                <w:b/>
                <w:bCs/>
                <w:color w:val="000000"/>
                <w:sz w:val="19"/>
                <w:szCs w:val="19"/>
                <w:lang w:eastAsia="ja-JP"/>
              </w:rPr>
              <w:t>Starter Syndicated Data</w:t>
            </w:r>
          </w:p>
          <w:p w14:paraId="72FE5770"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Product Hierarchy (NielsenIQ Defined Datasets)</w:t>
            </w:r>
          </w:p>
          <w:p w14:paraId="226D4984"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Limited Characteristics </w:t>
            </w:r>
          </w:p>
          <w:p w14:paraId="55AA2119"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Base Syndicated Markets</w:t>
            </w:r>
          </w:p>
          <w:p w14:paraId="7AC4953E"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Up to 3 years of history</w:t>
            </w:r>
          </w:p>
          <w:p w14:paraId="629E7192"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Update Cadence (Monthly)</w:t>
            </w:r>
          </w:p>
          <w:p w14:paraId="7377C63A" w14:textId="77777777" w:rsidR="000575BF" w:rsidRPr="006229C1" w:rsidRDefault="000575BF" w:rsidP="009067B3">
            <w:pPr>
              <w:rPr>
                <w:rFonts w:ascii="Calibri" w:hAnsi="Calibri" w:cs="Calibri"/>
                <w:color w:val="000000"/>
                <w:sz w:val="19"/>
                <w:szCs w:val="19"/>
                <w:lang w:eastAsia="ja-JP"/>
              </w:rPr>
            </w:pPr>
          </w:p>
          <w:p w14:paraId="54FC9741" w14:textId="77777777" w:rsidR="000575BF" w:rsidRPr="006229C1" w:rsidRDefault="000575BF" w:rsidP="009067B3">
            <w:pPr>
              <w:rPr>
                <w:rFonts w:ascii="Calibri" w:hAnsi="Calibri" w:cs="Calibri"/>
                <w:b/>
                <w:bCs/>
                <w:color w:val="000000"/>
                <w:sz w:val="19"/>
                <w:szCs w:val="19"/>
                <w:lang w:eastAsia="ja-JP"/>
              </w:rPr>
            </w:pPr>
            <w:r w:rsidRPr="006229C1">
              <w:rPr>
                <w:rFonts w:ascii="Calibri" w:hAnsi="Calibri" w:cs="Calibri"/>
                <w:b/>
                <w:bCs/>
                <w:color w:val="000000"/>
                <w:sz w:val="19"/>
                <w:szCs w:val="19"/>
                <w:lang w:eastAsia="ja-JP"/>
              </w:rPr>
              <w:t>Essentials Syndicated Data</w:t>
            </w:r>
          </w:p>
          <w:p w14:paraId="79437FF0"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Product Hierarchy (NielsenIQ Defined Hierarchy)</w:t>
            </w:r>
          </w:p>
          <w:p w14:paraId="2D900689"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Limited Characteristics </w:t>
            </w:r>
          </w:p>
          <w:p w14:paraId="0957826D"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Base Syndicated Markets</w:t>
            </w:r>
          </w:p>
          <w:p w14:paraId="7D333C1A"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Item-level</w:t>
            </w:r>
          </w:p>
          <w:p w14:paraId="3195AD9A"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Up to 3 years of history </w:t>
            </w:r>
          </w:p>
          <w:p w14:paraId="5631C609"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Update Cadence </w:t>
            </w:r>
            <w:r w:rsidRPr="006229C1">
              <w:rPr>
                <w:rFonts w:ascii="Calibri" w:hAnsi="Calibri" w:cs="Calibri"/>
                <w:color w:val="000000"/>
                <w:sz w:val="19"/>
                <w:szCs w:val="19"/>
                <w:highlight w:val="yellow"/>
                <w:lang w:eastAsia="ja-JP"/>
              </w:rPr>
              <w:t>(Monthly)</w:t>
            </w:r>
          </w:p>
          <w:p w14:paraId="4E871FFC" w14:textId="77777777" w:rsidR="000575BF" w:rsidRPr="006229C1" w:rsidRDefault="000575BF" w:rsidP="009067B3">
            <w:pPr>
              <w:rPr>
                <w:rFonts w:ascii="Calibri" w:hAnsi="Calibri" w:cs="Calibri"/>
                <w:color w:val="000000"/>
                <w:sz w:val="19"/>
                <w:szCs w:val="19"/>
                <w:lang w:eastAsia="ja-JP"/>
              </w:rPr>
            </w:pPr>
          </w:p>
          <w:p w14:paraId="30E2E2C9" w14:textId="77777777" w:rsidR="000575BF" w:rsidRPr="006229C1" w:rsidRDefault="000575BF" w:rsidP="009067B3">
            <w:pPr>
              <w:rPr>
                <w:rFonts w:ascii="Calibri" w:hAnsi="Calibri" w:cs="Calibri"/>
                <w:b/>
                <w:bCs/>
                <w:color w:val="000000"/>
                <w:sz w:val="19"/>
                <w:szCs w:val="19"/>
                <w:lang w:eastAsia="ja-JP"/>
              </w:rPr>
            </w:pPr>
            <w:commentRangeStart w:id="105"/>
            <w:r w:rsidRPr="006229C1">
              <w:rPr>
                <w:rFonts w:ascii="Calibri" w:hAnsi="Calibri" w:cs="Calibri"/>
                <w:b/>
                <w:bCs/>
                <w:color w:val="000000"/>
                <w:sz w:val="19"/>
                <w:szCs w:val="19"/>
                <w:lang w:eastAsia="ja-JP"/>
              </w:rPr>
              <w:t>Advanced Syndicated Data</w:t>
            </w:r>
            <w:commentRangeEnd w:id="105"/>
            <w:r w:rsidRPr="006229C1">
              <w:rPr>
                <w:sz w:val="16"/>
                <w:szCs w:val="16"/>
              </w:rPr>
              <w:commentReference w:id="105"/>
            </w:r>
          </w:p>
          <w:p w14:paraId="0B230380"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Product Hierarchy (NielsenIQ Defined Hierarchy)</w:t>
            </w:r>
          </w:p>
          <w:p w14:paraId="594A0E1B"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Limited Characteristics </w:t>
            </w:r>
          </w:p>
          <w:p w14:paraId="090BFC07"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Base Syndicated Markets</w:t>
            </w:r>
          </w:p>
          <w:p w14:paraId="2BD04055"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Promo Facts</w:t>
            </w:r>
          </w:p>
          <w:p w14:paraId="6F40C1A9"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Item-level</w:t>
            </w:r>
          </w:p>
          <w:p w14:paraId="225266DC"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Up to 3 years of history</w:t>
            </w:r>
          </w:p>
          <w:p w14:paraId="4E40C024" w14:textId="77777777" w:rsidR="000575BF" w:rsidRPr="006229C1" w:rsidRDefault="000575BF" w:rsidP="009067B3">
            <w:pPr>
              <w:numPr>
                <w:ilvl w:val="0"/>
                <w:numId w:val="27"/>
              </w:numPr>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Update Cadence </w:t>
            </w:r>
            <w:r w:rsidRPr="006229C1">
              <w:rPr>
                <w:rFonts w:ascii="Calibri" w:hAnsi="Calibri" w:cs="Calibri"/>
                <w:color w:val="000000"/>
                <w:sz w:val="19"/>
                <w:szCs w:val="19"/>
                <w:highlight w:val="yellow"/>
                <w:lang w:eastAsia="ja-JP"/>
              </w:rPr>
              <w:t>(Monthly)</w:t>
            </w:r>
          </w:p>
          <w:p w14:paraId="25180417" w14:textId="77777777" w:rsidR="000575BF" w:rsidRPr="006229C1" w:rsidRDefault="000575BF" w:rsidP="009067B3">
            <w:pPr>
              <w:rPr>
                <w:rFonts w:ascii="Calibri" w:hAnsi="Calibri" w:cs="Calibri"/>
                <w:color w:val="000000"/>
                <w:sz w:val="19"/>
                <w:szCs w:val="19"/>
                <w:lang w:eastAsia="ja-JP"/>
              </w:rPr>
            </w:pPr>
          </w:p>
          <w:p w14:paraId="2561A61F" w14:textId="77777777" w:rsidR="000575BF" w:rsidRPr="006229C1" w:rsidRDefault="000575BF" w:rsidP="009067B3">
            <w:pPr>
              <w:jc w:val="both"/>
              <w:textAlignment w:val="baseline"/>
              <w:rPr>
                <w:rFonts w:ascii="Calibri" w:hAnsi="Calibri" w:cs="Calibri"/>
                <w:color w:val="000000"/>
                <w:sz w:val="19"/>
                <w:szCs w:val="19"/>
                <w:lang w:eastAsia="ja-JP"/>
              </w:rPr>
            </w:pPr>
            <w:r w:rsidRPr="006229C1">
              <w:rPr>
                <w:rFonts w:ascii="Calibri" w:hAnsi="Calibri" w:cs="Calibri"/>
                <w:sz w:val="19"/>
                <w:szCs w:val="19"/>
                <w:lang w:eastAsia="ja-JP"/>
              </w:rPr>
              <w:t xml:space="preserve">Access: </w:t>
            </w:r>
            <w:r w:rsidRPr="006229C1">
              <w:rPr>
                <w:rFonts w:ascii="Calibri" w:hAnsi="Calibri" w:cs="Calibri"/>
                <w:sz w:val="19"/>
                <w:szCs w:val="19"/>
                <w:highlight w:val="yellow"/>
                <w:lang w:eastAsia="ja-JP"/>
              </w:rPr>
              <w:t xml:space="preserve">Self-serve access </w:t>
            </w:r>
            <w:r w:rsidRPr="006229C1">
              <w:rPr>
                <w:rFonts w:ascii="Calibri" w:hAnsi="Calibri" w:cs="Calibri"/>
                <w:sz w:val="19"/>
                <w:szCs w:val="19"/>
                <w:highlight w:val="red"/>
                <w:lang w:eastAsia="ja-JP"/>
              </w:rPr>
              <w:t>or NIQ Managed</w:t>
            </w:r>
            <w:r w:rsidRPr="006229C1">
              <w:rPr>
                <w:rFonts w:ascii="Calibri" w:hAnsi="Calibri" w:cs="Calibri"/>
                <w:sz w:val="19"/>
                <w:szCs w:val="19"/>
                <w:lang w:eastAsia="ja-JP"/>
              </w:rPr>
              <w:t xml:space="preserve"> through Connect applications</w:t>
            </w:r>
          </w:p>
          <w:p w14:paraId="2E2EBCD8" w14:textId="77777777" w:rsidR="000575BF" w:rsidRPr="006229C1" w:rsidRDefault="000575BF" w:rsidP="009067B3">
            <w:pPr>
              <w:rPr>
                <w:rFonts w:ascii="Calibri" w:hAnsi="Calibri" w:cs="Calibri"/>
                <w:color w:val="000000"/>
                <w:sz w:val="19"/>
                <w:szCs w:val="19"/>
                <w:lang w:eastAsia="ja-JP"/>
              </w:rPr>
            </w:pPr>
          </w:p>
        </w:tc>
      </w:tr>
    </w:tbl>
    <w:p w14:paraId="34B60604" w14:textId="77777777" w:rsidR="000575BF" w:rsidRPr="006229C1" w:rsidRDefault="000575BF" w:rsidP="000575BF">
      <w:pPr>
        <w:shd w:val="clear" w:color="auto" w:fill="FFFFFF"/>
        <w:spacing w:before="40"/>
        <w:jc w:val="center"/>
        <w:rPr>
          <w:rFonts w:ascii="Calibri" w:eastAsia="Yu Mincho" w:hAnsi="Calibri" w:cs="Arial"/>
          <w:b/>
          <w:color w:val="000000"/>
        </w:rPr>
      </w:pPr>
      <w:r w:rsidRPr="006229C1">
        <w:rPr>
          <w:rFonts w:ascii="Calibri" w:eastAsia="Yu Mincho" w:hAnsi="Calibri" w:cs="Arial"/>
          <w:b/>
          <w:color w:val="000000"/>
        </w:rPr>
        <w:lastRenderedPageBreak/>
        <w:t>Service Specific Terms for RMS Data services</w:t>
      </w:r>
    </w:p>
    <w:p w14:paraId="4611911C" w14:textId="77777777" w:rsidR="000575BF" w:rsidRPr="006229C1" w:rsidRDefault="000575BF" w:rsidP="000575BF">
      <w:pPr>
        <w:shd w:val="clear" w:color="auto" w:fill="FFFFFF"/>
        <w:spacing w:before="40"/>
        <w:jc w:val="center"/>
        <w:rPr>
          <w:rFonts w:ascii="Calibri" w:eastAsia="Yu Mincho" w:hAnsi="Calibri" w:cs="Arial"/>
          <w:sz w:val="19"/>
          <w:szCs w:val="19"/>
        </w:rPr>
      </w:pPr>
    </w:p>
    <w:p w14:paraId="2AF8A7DB" w14:textId="77777777" w:rsidR="000575BF" w:rsidRPr="0050708F" w:rsidRDefault="000575BF" w:rsidP="000575BF">
      <w:pPr>
        <w:numPr>
          <w:ilvl w:val="6"/>
          <w:numId w:val="58"/>
        </w:numPr>
        <w:shd w:val="clear" w:color="auto" w:fill="FFFFFF"/>
        <w:tabs>
          <w:tab w:val="clear" w:pos="5040"/>
          <w:tab w:val="num" w:pos="360"/>
        </w:tabs>
        <w:spacing w:before="40"/>
        <w:ind w:left="270" w:hanging="270"/>
        <w:rPr>
          <w:rFonts w:asciiTheme="minorHAnsi" w:hAnsiTheme="minorHAnsi" w:cstheme="minorHAnsi"/>
          <w:color w:val="000000"/>
          <w:sz w:val="19"/>
          <w:szCs w:val="19"/>
          <w:shd w:val="clear" w:color="auto" w:fill="FFFFFF"/>
        </w:rPr>
      </w:pPr>
      <w:r w:rsidRPr="0050708F">
        <w:rPr>
          <w:rFonts w:asciiTheme="minorHAnsi" w:hAnsiTheme="minorHAnsi" w:cstheme="minorHAnsi"/>
          <w:b/>
          <w:bCs/>
          <w:color w:val="000000"/>
          <w:sz w:val="19"/>
          <w:szCs w:val="19"/>
          <w:shd w:val="clear" w:color="auto" w:fill="FFFFFF"/>
        </w:rPr>
        <w:t>New/Changed Client Products</w:t>
      </w:r>
      <w:r w:rsidRPr="0050708F">
        <w:rPr>
          <w:rFonts w:asciiTheme="minorHAnsi" w:hAnsiTheme="minorHAnsi" w:cstheme="minorHAnsi"/>
          <w:color w:val="000000"/>
          <w:sz w:val="19"/>
          <w:szCs w:val="19"/>
          <w:shd w:val="clear" w:color="auto" w:fill="FFFFFF"/>
        </w:rPr>
        <w:t>.   Client shall forward to NIQ, in timely fashion, one of each new or changed product or one of each new or changed product label introduced during the term of this Agreement.  To further expedite the coding of such new products, when possible, Client shall also forward to NIQ any final form, Client approved electronic packaging artwork and final form, Client approved product renderings, four (4) weeks prior to the initial product launch.  All such products, labels, electronic packaging artwork and product renderings shall be sent to local NIQ headquarters.  NIQ will execute coding based on available product information in the sourced data received.  In the event of product coding refresh due to product relaunch or packaging changes, coding changes will occur once that information has been made available to NIQ.   Client agrees that NIQ shall not be responsible for database inaccuracies or delays caused by the Client’s actions or inaction in fulfilling its obligations under this section.</w:t>
      </w:r>
    </w:p>
    <w:p w14:paraId="204C3761" w14:textId="77777777" w:rsidR="000575BF" w:rsidRPr="0050708F" w:rsidRDefault="000575BF" w:rsidP="000575BF">
      <w:pPr>
        <w:shd w:val="clear" w:color="auto" w:fill="FFFFFF"/>
        <w:tabs>
          <w:tab w:val="num" w:pos="360"/>
        </w:tabs>
        <w:spacing w:before="40"/>
        <w:ind w:left="270" w:hanging="270"/>
        <w:rPr>
          <w:rFonts w:asciiTheme="minorHAnsi" w:hAnsiTheme="minorHAnsi" w:cstheme="minorHAnsi"/>
          <w:color w:val="000000"/>
          <w:sz w:val="19"/>
          <w:szCs w:val="19"/>
          <w:shd w:val="clear" w:color="auto" w:fill="FFFFFF"/>
        </w:rPr>
      </w:pPr>
    </w:p>
    <w:p w14:paraId="26F54E45" w14:textId="77777777" w:rsidR="000575BF" w:rsidRDefault="000575BF" w:rsidP="000575BF">
      <w:pPr>
        <w:numPr>
          <w:ilvl w:val="6"/>
          <w:numId w:val="58"/>
        </w:numPr>
        <w:shd w:val="clear" w:color="auto" w:fill="FFFFFF"/>
        <w:tabs>
          <w:tab w:val="clear" w:pos="5040"/>
          <w:tab w:val="num" w:pos="360"/>
        </w:tabs>
        <w:spacing w:before="40"/>
        <w:ind w:left="270" w:hanging="270"/>
        <w:rPr>
          <w:rFonts w:asciiTheme="minorHAnsi" w:hAnsiTheme="minorHAnsi" w:cstheme="minorHAnsi"/>
          <w:color w:val="000000"/>
          <w:sz w:val="19"/>
          <w:szCs w:val="19"/>
          <w:shd w:val="clear" w:color="auto" w:fill="FFFFFF"/>
        </w:rPr>
      </w:pPr>
      <w:commentRangeStart w:id="106"/>
      <w:r w:rsidRPr="0050708F">
        <w:rPr>
          <w:rFonts w:asciiTheme="minorHAnsi" w:hAnsiTheme="minorHAnsi" w:cstheme="minorHAnsi"/>
          <w:color w:val="000000"/>
          <w:sz w:val="19"/>
          <w:szCs w:val="19"/>
          <w:shd w:val="clear" w:color="auto" w:fill="FFFFFF"/>
        </w:rPr>
        <w:t>NIQ Information Services licensed under this Agreement may not be shared with any third party unless otherwise approved by NIQ and agreed to in a writing signed by the parties.</w:t>
      </w:r>
      <w:commentRangeEnd w:id="106"/>
      <w:r w:rsidRPr="0050708F">
        <w:rPr>
          <w:rFonts w:asciiTheme="minorHAnsi" w:hAnsiTheme="minorHAnsi" w:cstheme="minorHAnsi"/>
          <w:color w:val="000000"/>
          <w:sz w:val="19"/>
          <w:szCs w:val="19"/>
          <w:shd w:val="clear" w:color="auto" w:fill="FFFFFF"/>
        </w:rPr>
        <w:commentReference w:id="106"/>
      </w:r>
    </w:p>
    <w:p w14:paraId="2BC8723A" w14:textId="77777777" w:rsidR="000575BF" w:rsidRDefault="000575BF" w:rsidP="000575BF">
      <w:pPr>
        <w:pStyle w:val="ListParagraph"/>
        <w:rPr>
          <w:rFonts w:asciiTheme="minorHAnsi" w:hAnsiTheme="minorHAnsi" w:cstheme="minorHAnsi"/>
          <w:color w:val="000000"/>
          <w:sz w:val="19"/>
          <w:szCs w:val="19"/>
          <w:shd w:val="clear" w:color="auto" w:fill="FFFFFF"/>
        </w:rPr>
      </w:pPr>
    </w:p>
    <w:p w14:paraId="43D2E7A6" w14:textId="77777777" w:rsidR="000575BF" w:rsidRDefault="000575BF" w:rsidP="000575BF">
      <w:pPr>
        <w:numPr>
          <w:ilvl w:val="6"/>
          <w:numId w:val="58"/>
        </w:numPr>
        <w:shd w:val="clear" w:color="auto" w:fill="FFFFFF"/>
        <w:tabs>
          <w:tab w:val="clear" w:pos="5040"/>
          <w:tab w:val="num" w:pos="0"/>
          <w:tab w:val="num" w:pos="360"/>
        </w:tabs>
        <w:spacing w:before="40"/>
        <w:ind w:left="270" w:hanging="270"/>
        <w:rPr>
          <w:rFonts w:asciiTheme="minorHAnsi" w:hAnsiTheme="minorHAnsi" w:cstheme="minorHAnsi"/>
          <w:color w:val="000000"/>
          <w:sz w:val="19"/>
          <w:szCs w:val="19"/>
          <w:shd w:val="clear" w:color="auto" w:fill="FFFFFF"/>
        </w:rPr>
      </w:pPr>
      <w:r w:rsidRPr="0050708F">
        <w:rPr>
          <w:rFonts w:asciiTheme="minorHAnsi" w:hAnsiTheme="minorHAnsi" w:cstheme="minorHAnsi"/>
          <w:color w:val="000000"/>
          <w:sz w:val="19"/>
          <w:szCs w:val="19"/>
          <w:shd w:val="clear" w:color="auto" w:fill="FFFFFF"/>
        </w:rPr>
        <w:t xml:space="preserve">Client is permitted to access the Data Services made available by NIQ only during the term of this Agreement. </w:t>
      </w:r>
    </w:p>
    <w:p w14:paraId="0D0D9736" w14:textId="77777777" w:rsidR="000575BF" w:rsidRDefault="000575BF" w:rsidP="000575BF">
      <w:pPr>
        <w:pStyle w:val="ListParagraph"/>
        <w:rPr>
          <w:rFonts w:asciiTheme="minorHAnsi" w:hAnsiTheme="minorHAnsi" w:cstheme="minorHAnsi"/>
          <w:color w:val="000000"/>
          <w:sz w:val="19"/>
          <w:szCs w:val="19"/>
          <w:shd w:val="clear" w:color="auto" w:fill="FFFFFF"/>
        </w:rPr>
      </w:pPr>
    </w:p>
    <w:p w14:paraId="5D6EA62B" w14:textId="77777777" w:rsidR="000575BF" w:rsidRPr="0050708F" w:rsidRDefault="000575BF" w:rsidP="000575BF">
      <w:pPr>
        <w:numPr>
          <w:ilvl w:val="6"/>
          <w:numId w:val="58"/>
        </w:numPr>
        <w:shd w:val="clear" w:color="auto" w:fill="FFFFFF"/>
        <w:tabs>
          <w:tab w:val="num" w:pos="360"/>
        </w:tabs>
        <w:spacing w:before="40"/>
        <w:ind w:left="270" w:hanging="270"/>
        <w:rPr>
          <w:rFonts w:asciiTheme="minorHAnsi" w:hAnsiTheme="minorHAnsi" w:cstheme="minorHAnsi"/>
          <w:color w:val="000000"/>
          <w:sz w:val="19"/>
          <w:szCs w:val="19"/>
          <w:shd w:val="clear" w:color="auto" w:fill="FFFFFF"/>
        </w:rPr>
      </w:pPr>
      <w:commentRangeStart w:id="107"/>
      <w:r w:rsidRPr="0050708F">
        <w:rPr>
          <w:rFonts w:asciiTheme="minorHAnsi" w:hAnsiTheme="minorHAnsi" w:cstheme="minorHAnsi"/>
          <w:color w:val="000000"/>
          <w:sz w:val="19"/>
          <w:szCs w:val="19"/>
          <w:shd w:val="clear" w:color="auto" w:fill="FFFFFF"/>
        </w:rPr>
        <w:t>Placeholder</w:t>
      </w:r>
      <w:commentRangeEnd w:id="107"/>
      <w:r w:rsidRPr="0050708F">
        <w:rPr>
          <w:rFonts w:asciiTheme="minorHAnsi" w:hAnsiTheme="minorHAnsi" w:cstheme="minorHAnsi"/>
          <w:color w:val="000000"/>
          <w:sz w:val="19"/>
          <w:szCs w:val="19"/>
          <w:shd w:val="clear" w:color="auto" w:fill="FFFFFF"/>
        </w:rPr>
        <w:commentReference w:id="107"/>
      </w:r>
      <w:r w:rsidRPr="0050708F">
        <w:rPr>
          <w:rFonts w:asciiTheme="minorHAnsi" w:hAnsiTheme="minorHAnsi" w:cstheme="minorHAnsi"/>
          <w:color w:val="000000"/>
          <w:sz w:val="19"/>
          <w:szCs w:val="19"/>
          <w:shd w:val="clear" w:color="auto" w:fill="FFFFFF"/>
        </w:rPr>
        <w:t xml:space="preserve"> for RMS Data </w:t>
      </w:r>
      <w:commentRangeStart w:id="108"/>
      <w:r w:rsidRPr="0050708F">
        <w:rPr>
          <w:rFonts w:asciiTheme="minorHAnsi" w:hAnsiTheme="minorHAnsi" w:cstheme="minorHAnsi"/>
          <w:color w:val="000000"/>
          <w:sz w:val="19"/>
          <w:szCs w:val="19"/>
          <w:shd w:val="clear" w:color="auto" w:fill="FFFFFF"/>
        </w:rPr>
        <w:t>Terms</w:t>
      </w:r>
      <w:commentRangeEnd w:id="108"/>
      <w:r w:rsidRPr="0050708F">
        <w:rPr>
          <w:rFonts w:asciiTheme="minorHAnsi" w:hAnsiTheme="minorHAnsi" w:cstheme="minorHAnsi"/>
          <w:color w:val="000000"/>
          <w:sz w:val="19"/>
          <w:szCs w:val="19"/>
          <w:shd w:val="clear" w:color="auto" w:fill="FFFFFF"/>
        </w:rPr>
        <w:commentReference w:id="108"/>
      </w:r>
    </w:p>
    <w:p w14:paraId="78E99842" w14:textId="77777777" w:rsidR="000575BF" w:rsidRPr="006229C1" w:rsidRDefault="000575BF" w:rsidP="000575BF">
      <w:pPr>
        <w:shd w:val="clear" w:color="auto" w:fill="FFFFFF"/>
        <w:spacing w:before="40"/>
        <w:jc w:val="center"/>
        <w:rPr>
          <w:rFonts w:ascii="Calibri" w:eastAsia="Yu Mincho" w:hAnsi="Calibri" w:cs="Arial"/>
          <w:b/>
          <w:bCs/>
          <w:color w:val="000000"/>
          <w:sz w:val="22"/>
          <w:szCs w:val="22"/>
        </w:rPr>
      </w:pPr>
      <w:r w:rsidRPr="006229C1">
        <w:rPr>
          <w:rFonts w:ascii="Calibri" w:eastAsia="Yu Mincho" w:hAnsi="Calibri" w:cs="Arial"/>
          <w:b/>
          <w:bCs/>
          <w:color w:val="000000"/>
          <w:sz w:val="22"/>
          <w:szCs w:val="22"/>
        </w:rPr>
        <w:t>Service Specific Terms for KAD Data S</w:t>
      </w:r>
      <w:commentRangeStart w:id="109"/>
      <w:r w:rsidRPr="006229C1">
        <w:rPr>
          <w:rFonts w:ascii="Calibri" w:eastAsia="Yu Mincho" w:hAnsi="Calibri" w:cs="Arial"/>
          <w:b/>
          <w:bCs/>
          <w:color w:val="000000"/>
          <w:sz w:val="22"/>
          <w:szCs w:val="22"/>
        </w:rPr>
        <w:t>ervices</w:t>
      </w:r>
      <w:commentRangeEnd w:id="109"/>
      <w:r w:rsidRPr="006229C1">
        <w:rPr>
          <w:sz w:val="16"/>
          <w:szCs w:val="16"/>
        </w:rPr>
        <w:commentReference w:id="109"/>
      </w:r>
    </w:p>
    <w:p w14:paraId="3483179C" w14:textId="77777777" w:rsidR="000575BF" w:rsidRPr="006229C1" w:rsidRDefault="000575BF" w:rsidP="000575BF">
      <w:pPr>
        <w:numPr>
          <w:ilvl w:val="0"/>
          <w:numId w:val="5"/>
        </w:numPr>
        <w:spacing w:before="100" w:beforeAutospacing="1" w:after="100" w:afterAutospacing="1"/>
        <w:ind w:left="360"/>
        <w:rPr>
          <w:rFonts w:ascii="Calibri" w:hAnsi="Calibri" w:cs="Calibri"/>
          <w:color w:val="000000"/>
          <w:sz w:val="19"/>
          <w:szCs w:val="19"/>
        </w:rPr>
      </w:pPr>
      <w:r w:rsidRPr="006229C1">
        <w:rPr>
          <w:rFonts w:ascii="Calibri" w:hAnsi="Calibri" w:cs="Calibri"/>
          <w:color w:val="000000"/>
          <w:sz w:val="19"/>
          <w:szCs w:val="19"/>
          <w:bdr w:val="none" w:sz="0" w:space="0" w:color="auto" w:frame="1"/>
        </w:rPr>
        <w:t>The continued supply of KAD is subject to the continuing authorization of the named retailers concerned on terms acceptable to NIQ. If a retailer ceases to allow supply of KAD, NIQ’s obligation to supply it to Client shall also cease without liability or any change in the charges for the Services unless the Agreement specifies a separate charge for such KAD. NIQ may update the terms applicable to the provision of KAD upon notice, in the event that a retailer has imposed terms that require such change.</w:t>
      </w:r>
    </w:p>
    <w:p w14:paraId="242D8A6C" w14:textId="77777777" w:rsidR="000575BF" w:rsidRPr="006229C1" w:rsidRDefault="000575BF" w:rsidP="000575BF">
      <w:pPr>
        <w:numPr>
          <w:ilvl w:val="0"/>
          <w:numId w:val="5"/>
        </w:numPr>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t>Client shall be licensed to use KAD for its internal purposes only and only in the market to which such KAD pertains. Client acknowledges that KAD for any named retailer contains information that is confidential to that named retailer and undertakes to keep secret and confidential all such KAD. The use of KAD is restricted to the Client unless otherwise specifically agreed.</w:t>
      </w:r>
    </w:p>
    <w:p w14:paraId="02242768" w14:textId="77777777" w:rsidR="000575BF" w:rsidRPr="006229C1" w:rsidRDefault="000575BF" w:rsidP="000575BF">
      <w:pPr>
        <w:numPr>
          <w:ilvl w:val="0"/>
          <w:numId w:val="5"/>
        </w:numPr>
        <w:spacing w:before="80"/>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lastRenderedPageBreak/>
        <w:t>Data referring to any named retailer may be used in negotiations with that named retailer but Client may not copy, use or disclose (and shall procure that its employees and/or officers shall not copy, use or disclose) any such data to any other retailer or any other person in any form, even if aggregated with other retailer KAD. Data referring to any named retailer may not be published without the written consent of both NIQ and the retailer concerned.</w:t>
      </w:r>
    </w:p>
    <w:p w14:paraId="40086FE9" w14:textId="77777777" w:rsidR="000575BF" w:rsidRPr="006229C1" w:rsidRDefault="000575BF" w:rsidP="000575BF">
      <w:pPr>
        <w:numPr>
          <w:ilvl w:val="0"/>
          <w:numId w:val="5"/>
        </w:numPr>
        <w:spacing w:before="80"/>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t>Client shall use all reasonable endeavors to ensure that no unauthorized third party will obtain access to any KAD in the possession, custody or control of the Client.</w:t>
      </w:r>
    </w:p>
    <w:p w14:paraId="1EBA2127" w14:textId="77777777" w:rsidR="000575BF" w:rsidRPr="006229C1" w:rsidRDefault="000575BF" w:rsidP="000575BF">
      <w:pPr>
        <w:numPr>
          <w:ilvl w:val="0"/>
          <w:numId w:val="5"/>
        </w:numPr>
        <w:spacing w:before="80"/>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t>Without prejudice to any other termination rights of NIQ, in the event of any breach by Client of the terms of this Agreement regarding the use of KAD, NIQ may terminate this Agreement and/or the affected Service(s) by notice in writing with immediate effect.</w:t>
      </w:r>
    </w:p>
    <w:p w14:paraId="6596A809" w14:textId="77777777" w:rsidR="000575BF" w:rsidRPr="006229C1" w:rsidRDefault="000575BF" w:rsidP="000575BF">
      <w:pPr>
        <w:numPr>
          <w:ilvl w:val="0"/>
          <w:numId w:val="5"/>
        </w:numPr>
        <w:spacing w:before="80"/>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t>Each named retailer shall have the right to directly enforce the obligations in respect of its KAD as if it were a party to this Agreement.</w:t>
      </w:r>
    </w:p>
    <w:p w14:paraId="5FB95D6D" w14:textId="77777777" w:rsidR="000575BF" w:rsidRPr="006229C1" w:rsidRDefault="000575BF" w:rsidP="000575BF">
      <w:pPr>
        <w:numPr>
          <w:ilvl w:val="0"/>
          <w:numId w:val="5"/>
        </w:numPr>
        <w:spacing w:before="80"/>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t>Client acknowledges that named retailers are not responsible for KAD relating to them and undertakes not to make any claim against retailers relating to or in connection with their KAD.</w:t>
      </w:r>
    </w:p>
    <w:p w14:paraId="6541F79C" w14:textId="77777777" w:rsidR="000575BF" w:rsidRPr="006229C1" w:rsidRDefault="000575BF" w:rsidP="000575BF">
      <w:pPr>
        <w:numPr>
          <w:ilvl w:val="0"/>
          <w:numId w:val="5"/>
        </w:numPr>
        <w:spacing w:before="80"/>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t>Client shall immediately notify NIQ if it acquires or is acquired by or is a member of the same group of companies as a retailing organization. NIQ shall have the right to immediately terminate the provision of KAD referring to a named retailer to the Client in the event that Client is acquired by, acquires or becomes a competitor of the retailer (as defined from time to time by the retailer).</w:t>
      </w:r>
    </w:p>
    <w:p w14:paraId="2EC513C9" w14:textId="77777777" w:rsidR="000575BF" w:rsidRPr="006229C1" w:rsidRDefault="000575BF" w:rsidP="000575BF">
      <w:pPr>
        <w:numPr>
          <w:ilvl w:val="0"/>
          <w:numId w:val="5"/>
        </w:numPr>
        <w:spacing w:before="80"/>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t>If Client terminates a KAD Service prior to the end of any fixed term or a required notice period for KAD service, or if NIQ terminates a KAD Service for cause, NIQ shall not be obliged to refund or credit any charges paid or payable in respect of such remaining period.</w:t>
      </w:r>
    </w:p>
    <w:p w14:paraId="5994C003" w14:textId="77777777" w:rsidR="000575BF" w:rsidRPr="006229C1" w:rsidRDefault="000575BF" w:rsidP="000575BF">
      <w:pPr>
        <w:numPr>
          <w:ilvl w:val="0"/>
          <w:numId w:val="5"/>
        </w:numPr>
        <w:spacing w:before="80"/>
        <w:ind w:left="360"/>
        <w:jc w:val="both"/>
        <w:rPr>
          <w:rFonts w:ascii="Calibri" w:hAnsi="Calibri" w:cs="Calibri"/>
          <w:color w:val="000000"/>
          <w:sz w:val="19"/>
          <w:szCs w:val="19"/>
        </w:rPr>
      </w:pPr>
      <w:r w:rsidRPr="006229C1">
        <w:rPr>
          <w:rFonts w:ascii="Calibri" w:hAnsi="Calibri" w:cs="Calibri"/>
          <w:color w:val="000000"/>
          <w:sz w:val="19"/>
          <w:szCs w:val="19"/>
          <w:bdr w:val="none" w:sz="0" w:space="0" w:color="auto" w:frame="1"/>
        </w:rPr>
        <w:t>In the event of conflict between the terms regarding the use of Services in general and the terms regarding the use of KAD, the terms regarding the use of KAD will prevail.</w:t>
      </w:r>
    </w:p>
    <w:p w14:paraId="3A97238F" w14:textId="77777777" w:rsidR="000575BF" w:rsidRPr="006229C1" w:rsidRDefault="000575BF" w:rsidP="000575BF">
      <w:pPr>
        <w:shd w:val="clear" w:color="auto" w:fill="FFFFFF"/>
        <w:spacing w:before="40" w:after="120"/>
        <w:jc w:val="center"/>
        <w:rPr>
          <w:rFonts w:ascii="Calibri" w:eastAsia="Yu Mincho" w:hAnsi="Calibri" w:cs="Arial"/>
          <w:b/>
          <w:bCs/>
          <w:color w:val="000000"/>
          <w:sz w:val="22"/>
          <w:szCs w:val="22"/>
        </w:rPr>
      </w:pPr>
      <w:r w:rsidRPr="006229C1">
        <w:rPr>
          <w:rFonts w:ascii="Calibri" w:eastAsia="Yu Mincho" w:hAnsi="Calibri" w:cs="Arial"/>
          <w:b/>
          <w:bCs/>
          <w:color w:val="000000"/>
          <w:sz w:val="22"/>
          <w:szCs w:val="22"/>
        </w:rPr>
        <w:t>Service Specific Terms for Other RMS Data Services</w:t>
      </w:r>
    </w:p>
    <w:p w14:paraId="533BF113" w14:textId="77777777" w:rsidR="000575BF" w:rsidRPr="006229C1" w:rsidRDefault="000575BF" w:rsidP="000575BF">
      <w:pPr>
        <w:numPr>
          <w:ilvl w:val="0"/>
          <w:numId w:val="11"/>
        </w:numPr>
        <w:shd w:val="clear" w:color="auto" w:fill="FFFFFF"/>
        <w:spacing w:before="40" w:after="120"/>
        <w:ind w:left="360"/>
        <w:rPr>
          <w:rFonts w:ascii="Calibri" w:eastAsia="Yu Mincho" w:hAnsi="Calibri" w:cs="Arial"/>
          <w:sz w:val="19"/>
          <w:szCs w:val="19"/>
          <w:highlight w:val="cyan"/>
        </w:rPr>
      </w:pPr>
      <w:r w:rsidRPr="006229C1">
        <w:rPr>
          <w:rFonts w:ascii="Calibri" w:eastAsia="Yu Mincho" w:hAnsi="Calibri" w:cs="Arial"/>
          <w:sz w:val="19"/>
          <w:szCs w:val="19"/>
          <w:highlight w:val="cyan"/>
        </w:rPr>
        <w:t>Placeholder 1 for Other RMS Data terms</w:t>
      </w:r>
    </w:p>
    <w:p w14:paraId="3D9C54B9" w14:textId="77777777" w:rsidR="000575BF" w:rsidRPr="006229C1" w:rsidRDefault="000575BF" w:rsidP="000575BF">
      <w:pPr>
        <w:numPr>
          <w:ilvl w:val="0"/>
          <w:numId w:val="11"/>
        </w:numPr>
        <w:shd w:val="clear" w:color="auto" w:fill="FFFFFF"/>
        <w:spacing w:before="120" w:after="120"/>
        <w:ind w:left="360"/>
        <w:rPr>
          <w:rFonts w:ascii="Calibri" w:eastAsia="Yu Mincho" w:hAnsi="Calibri" w:cs="Arial"/>
          <w:sz w:val="19"/>
          <w:szCs w:val="19"/>
          <w:highlight w:val="cyan"/>
        </w:rPr>
      </w:pPr>
      <w:r w:rsidRPr="006229C1">
        <w:rPr>
          <w:rFonts w:ascii="Calibri" w:eastAsia="Yu Mincho" w:hAnsi="Calibri" w:cs="Arial"/>
          <w:sz w:val="19"/>
          <w:szCs w:val="19"/>
          <w:highlight w:val="cyan"/>
        </w:rPr>
        <w:t>Placeholder 2 for Other RMS Data terms</w:t>
      </w:r>
    </w:p>
    <w:p w14:paraId="316B097C" w14:textId="77777777" w:rsidR="000575BF" w:rsidRPr="006229C1" w:rsidRDefault="000575BF" w:rsidP="000575BF">
      <w:pPr>
        <w:jc w:val="center"/>
        <w:rPr>
          <w:rFonts w:ascii="Calibri" w:eastAsia="Yu Mincho" w:hAnsi="Calibri" w:cs="Arial"/>
          <w:b/>
          <w:bCs/>
          <w:color w:val="222222"/>
          <w:sz w:val="24"/>
          <w:szCs w:val="24"/>
        </w:rPr>
      </w:pPr>
      <w:r w:rsidRPr="006229C1">
        <w:rPr>
          <w:rFonts w:ascii="Calibri" w:eastAsia="Yu Mincho" w:hAnsi="Calibri" w:cs="Arial"/>
        </w:rPr>
        <w:br w:type="page"/>
      </w:r>
      <w:r w:rsidRPr="006229C1">
        <w:rPr>
          <w:rFonts w:ascii="Calibri" w:eastAsia="Yu Mincho" w:hAnsi="Calibri" w:cs="Arial"/>
          <w:b/>
          <w:bCs/>
          <w:color w:val="000000"/>
          <w:sz w:val="24"/>
          <w:szCs w:val="24"/>
          <w:u w:val="single"/>
        </w:rPr>
        <w:lastRenderedPageBreak/>
        <w:t xml:space="preserve">Data Services - </w:t>
      </w:r>
      <w:r w:rsidRPr="006229C1">
        <w:rPr>
          <w:rFonts w:ascii="Calibri" w:eastAsia="Yu Mincho" w:hAnsi="Calibri" w:cs="Arial"/>
          <w:b/>
          <w:bCs/>
          <w:color w:val="222222"/>
          <w:sz w:val="24"/>
          <w:szCs w:val="24"/>
          <w:u w:val="single"/>
        </w:rPr>
        <w:t>Consumer Panel Services (“CPS”) Exhibit</w:t>
      </w:r>
    </w:p>
    <w:p w14:paraId="7257B070" w14:textId="77777777" w:rsidR="000575BF" w:rsidRPr="006229C1" w:rsidRDefault="000575BF" w:rsidP="000575BF">
      <w:pPr>
        <w:spacing w:before="80" w:line="288" w:lineRule="auto"/>
        <w:jc w:val="center"/>
        <w:rPr>
          <w:rFonts w:ascii="Calibri" w:eastAsia="Yu Mincho" w:hAnsi="Calibri" w:cs="Arial"/>
          <w:b/>
          <w:bCs/>
          <w:color w:val="222222"/>
          <w:sz w:val="24"/>
          <w:szCs w:val="24"/>
          <w:u w:val="single"/>
        </w:rPr>
      </w:pPr>
      <w:r w:rsidRPr="006229C1">
        <w:rPr>
          <w:rFonts w:ascii="Calibri" w:eastAsia="Yu Mincho" w:hAnsi="Calibri" w:cs="Arial"/>
          <w:b/>
          <w:bCs/>
          <w:color w:val="222222"/>
          <w:sz w:val="24"/>
          <w:szCs w:val="24"/>
        </w:rPr>
        <w:t>(Information Services)</w:t>
      </w:r>
    </w:p>
    <w:tbl>
      <w:tblPr>
        <w:tblW w:w="9397" w:type="dxa"/>
        <w:tblInd w:w="765" w:type="dxa"/>
        <w:tblBorders>
          <w:top w:val="double" w:sz="4" w:space="0" w:color="auto"/>
          <w:left w:val="double" w:sz="4" w:space="0" w:color="auto"/>
          <w:bottom w:val="double" w:sz="4" w:space="0" w:color="auto"/>
          <w:right w:val="double" w:sz="6" w:space="0" w:color="000000"/>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9397"/>
      </w:tblGrid>
      <w:tr w:rsidR="000575BF" w:rsidRPr="006229C1" w14:paraId="31355A23" w14:textId="77777777" w:rsidTr="009067B3">
        <w:trPr>
          <w:trHeight w:val="276"/>
        </w:trPr>
        <w:tc>
          <w:tcPr>
            <w:tcW w:w="9397" w:type="dxa"/>
            <w:tcBorders>
              <w:top w:val="double" w:sz="6" w:space="0" w:color="000000"/>
              <w:left w:val="single" w:sz="6" w:space="0" w:color="000000"/>
              <w:bottom w:val="double" w:sz="6" w:space="0" w:color="000000"/>
              <w:right w:val="double" w:sz="6" w:space="0" w:color="000000"/>
            </w:tcBorders>
            <w:shd w:val="clear" w:color="auto" w:fill="FFFFFF"/>
            <w:vAlign w:val="center"/>
            <w:hideMark/>
          </w:tcPr>
          <w:p w14:paraId="2918A316" w14:textId="77777777" w:rsidR="000575BF" w:rsidRPr="006229C1" w:rsidRDefault="000575BF" w:rsidP="009067B3">
            <w:pPr>
              <w:ind w:left="-65"/>
              <w:rPr>
                <w:rFonts w:ascii="Calibri" w:hAnsi="Calibri" w:cs="Arial"/>
                <w:color w:val="000000"/>
                <w:sz w:val="19"/>
                <w:szCs w:val="19"/>
                <w:lang w:eastAsia="ja-JP"/>
              </w:rPr>
            </w:pPr>
            <w:r w:rsidRPr="006229C1">
              <w:rPr>
                <w:rFonts w:ascii="Calibri" w:hAnsi="Calibri" w:cs="Arial"/>
                <w:color w:val="000000"/>
                <w:sz w:val="19"/>
                <w:szCs w:val="19"/>
                <w:lang w:eastAsia="ja-JP"/>
              </w:rPr>
              <w:t xml:space="preserve">  Services</w:t>
            </w:r>
          </w:p>
        </w:tc>
      </w:tr>
      <w:tr w:rsidR="000575BF" w:rsidRPr="006229C1" w14:paraId="0F388FFC" w14:textId="77777777" w:rsidTr="009067B3">
        <w:trPr>
          <w:trHeight w:val="276"/>
        </w:trPr>
        <w:tc>
          <w:tcPr>
            <w:tcW w:w="9397" w:type="dxa"/>
            <w:tcBorders>
              <w:top w:val="single" w:sz="4" w:space="0" w:color="auto"/>
              <w:left w:val="single" w:sz="4" w:space="0" w:color="auto"/>
              <w:bottom w:val="single" w:sz="4" w:space="0" w:color="auto"/>
              <w:right w:val="double" w:sz="6" w:space="0" w:color="000000"/>
            </w:tcBorders>
          </w:tcPr>
          <w:p w14:paraId="66CFADB4" w14:textId="77777777" w:rsidR="000575BF" w:rsidRPr="006229C1" w:rsidRDefault="000575BF" w:rsidP="009067B3">
            <w:pPr>
              <w:ind w:left="-29"/>
              <w:rPr>
                <w:rFonts w:ascii="Calibri" w:hAnsi="Calibri" w:cs="Arial"/>
                <w:b/>
                <w:bCs/>
                <w:color w:val="000000"/>
                <w:sz w:val="19"/>
                <w:szCs w:val="19"/>
                <w:lang w:eastAsia="ja-JP"/>
              </w:rPr>
            </w:pPr>
            <w:r w:rsidRPr="006229C1">
              <w:rPr>
                <w:rFonts w:ascii="Calibri" w:hAnsi="Calibri" w:cs="Arial"/>
                <w:b/>
                <w:bCs/>
                <w:color w:val="000000"/>
                <w:sz w:val="19"/>
                <w:szCs w:val="19"/>
                <w:highlight w:val="yellow"/>
                <w:lang w:eastAsia="ja-JP"/>
              </w:rPr>
              <w:t>Homescan or Omni Shopper including Homescan</w:t>
            </w:r>
            <w:r w:rsidRPr="006229C1">
              <w:rPr>
                <w:rFonts w:ascii="Calibri" w:hAnsi="Calibri" w:cs="Arial"/>
                <w:b/>
                <w:bCs/>
                <w:color w:val="000000"/>
                <w:sz w:val="19"/>
                <w:szCs w:val="19"/>
                <w:lang w:eastAsia="ja-JP"/>
              </w:rPr>
              <w:t xml:space="preserve"> Subscription </w:t>
            </w:r>
            <w:commentRangeStart w:id="110"/>
            <w:r w:rsidRPr="006229C1">
              <w:rPr>
                <w:rFonts w:ascii="Calibri" w:hAnsi="Calibri" w:cs="Arial"/>
                <w:b/>
                <w:bCs/>
                <w:color w:val="000000"/>
                <w:sz w:val="19"/>
                <w:szCs w:val="19"/>
                <w:lang w:eastAsia="ja-JP"/>
              </w:rPr>
              <w:t>Package</w:t>
            </w:r>
            <w:commentRangeEnd w:id="110"/>
            <w:r w:rsidRPr="006229C1">
              <w:rPr>
                <w:sz w:val="16"/>
                <w:szCs w:val="16"/>
              </w:rPr>
              <w:commentReference w:id="110"/>
            </w:r>
            <w:r w:rsidRPr="006229C1">
              <w:rPr>
                <w:rFonts w:ascii="Calibri" w:hAnsi="Calibri" w:cs="Arial"/>
                <w:b/>
                <w:bCs/>
                <w:color w:val="000000"/>
                <w:sz w:val="19"/>
                <w:szCs w:val="19"/>
                <w:lang w:eastAsia="ja-JP"/>
              </w:rPr>
              <w:t xml:space="preserve"> </w:t>
            </w:r>
          </w:p>
          <w:p w14:paraId="4847CD0C" w14:textId="77777777" w:rsidR="000575BF" w:rsidRPr="006229C1" w:rsidRDefault="000575BF" w:rsidP="009067B3">
            <w:pPr>
              <w:ind w:left="-29"/>
              <w:rPr>
                <w:rFonts w:ascii="Calibri" w:hAnsi="Calibri" w:cs="Arial"/>
                <w:color w:val="000000"/>
                <w:sz w:val="19"/>
                <w:szCs w:val="19"/>
                <w:lang w:eastAsia="ja-JP"/>
              </w:rPr>
            </w:pPr>
          </w:p>
          <w:p w14:paraId="05922C77" w14:textId="77777777" w:rsidR="000575BF" w:rsidRPr="006229C1" w:rsidRDefault="000575BF" w:rsidP="000575BF">
            <w:pPr>
              <w:numPr>
                <w:ilvl w:val="0"/>
                <w:numId w:val="40"/>
              </w:numPr>
              <w:ind w:left="332" w:hanging="332"/>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 xml:space="preserve">Type: </w:t>
            </w:r>
            <w:r w:rsidRPr="006229C1">
              <w:rPr>
                <w:rFonts w:ascii="Calibri" w:hAnsi="Calibri" w:cs="Arial"/>
                <w:color w:val="000000"/>
                <w:sz w:val="19"/>
                <w:szCs w:val="19"/>
                <w:highlight w:val="yellow"/>
                <w:lang w:eastAsia="ja-JP"/>
              </w:rPr>
              <w:t>Syndicated or Custom</w:t>
            </w:r>
            <w:r w:rsidRPr="006229C1">
              <w:rPr>
                <w:rFonts w:ascii="Calibri" w:hAnsi="Calibri" w:cs="Arial"/>
                <w:color w:val="000000"/>
                <w:sz w:val="19"/>
                <w:szCs w:val="19"/>
                <w:lang w:eastAsia="ja-JP"/>
              </w:rPr>
              <w:t xml:space="preserve"> including UPC level data;</w:t>
            </w:r>
          </w:p>
          <w:p w14:paraId="53C0824F" w14:textId="77777777" w:rsidR="000575BF" w:rsidRPr="006229C1" w:rsidRDefault="000575BF" w:rsidP="000575BF">
            <w:pPr>
              <w:numPr>
                <w:ilvl w:val="0"/>
                <w:numId w:val="40"/>
              </w:numPr>
              <w:ind w:left="332" w:hanging="332"/>
              <w:contextualSpacing/>
              <w:rPr>
                <w:rFonts w:ascii="Calibri" w:hAnsi="Calibri" w:cs="Arial"/>
                <w:color w:val="000000"/>
                <w:sz w:val="19"/>
                <w:szCs w:val="19"/>
                <w:highlight w:val="yellow"/>
                <w:lang w:eastAsia="ja-JP"/>
              </w:rPr>
            </w:pPr>
            <w:r w:rsidRPr="006229C1">
              <w:rPr>
                <w:rFonts w:ascii="Calibri" w:hAnsi="Calibri" w:cs="Arial"/>
                <w:color w:val="000000"/>
                <w:sz w:val="19"/>
                <w:szCs w:val="19"/>
                <w:lang w:eastAsia="ja-JP"/>
              </w:rPr>
              <w:t xml:space="preserve">Categories: </w:t>
            </w:r>
            <w:r w:rsidRPr="006229C1">
              <w:rPr>
                <w:rFonts w:ascii="Calibri" w:hAnsi="Calibri" w:cs="Arial"/>
                <w:color w:val="000000"/>
                <w:sz w:val="19"/>
                <w:szCs w:val="19"/>
                <w:highlight w:val="yellow"/>
                <w:shd w:val="clear" w:color="auto" w:fill="FFFFFF"/>
                <w:lang w:eastAsia="ja-JP"/>
              </w:rPr>
              <w:t>Dept, Super Cat or Cat level or See Exhibit A-3</w:t>
            </w:r>
          </w:p>
          <w:p w14:paraId="1B53E991" w14:textId="77777777" w:rsidR="000575BF" w:rsidRPr="006229C1" w:rsidRDefault="000575BF" w:rsidP="000575BF">
            <w:pPr>
              <w:numPr>
                <w:ilvl w:val="0"/>
                <w:numId w:val="40"/>
              </w:numPr>
              <w:ind w:left="332" w:hanging="332"/>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 xml:space="preserve">Channels with all retailers included within: </w:t>
            </w:r>
            <w:r w:rsidRPr="006229C1">
              <w:rPr>
                <w:rFonts w:ascii="Calibri" w:hAnsi="Calibri" w:cs="Arial"/>
                <w:color w:val="000000"/>
                <w:sz w:val="19"/>
                <w:szCs w:val="19"/>
                <w:shd w:val="clear" w:color="auto" w:fill="FFFFFF"/>
                <w:lang w:eastAsia="ja-JP"/>
              </w:rPr>
              <w:t xml:space="preserve">Grocery, Drug, Mass, Dollar, Warehouse Club, Military, eCommerce (excluding Specialty).  </w:t>
            </w:r>
          </w:p>
          <w:p w14:paraId="7D34237C" w14:textId="77777777" w:rsidR="000575BF" w:rsidRPr="006229C1" w:rsidRDefault="000575BF" w:rsidP="000575BF">
            <w:pPr>
              <w:numPr>
                <w:ilvl w:val="0"/>
                <w:numId w:val="40"/>
              </w:numPr>
              <w:ind w:left="332" w:hanging="332"/>
              <w:contextualSpacing/>
              <w:rPr>
                <w:rFonts w:ascii="Calibri" w:hAnsi="Calibri" w:cs="Arial"/>
                <w:color w:val="000000"/>
                <w:sz w:val="19"/>
                <w:szCs w:val="19"/>
                <w:highlight w:val="yellow"/>
                <w:lang w:eastAsia="ja-JP"/>
              </w:rPr>
            </w:pPr>
            <w:r w:rsidRPr="006229C1">
              <w:rPr>
                <w:rFonts w:ascii="Calibri" w:hAnsi="Calibri" w:cs="Arial"/>
                <w:color w:val="000000"/>
                <w:sz w:val="19"/>
                <w:szCs w:val="19"/>
                <w:highlight w:val="yellow"/>
                <w:shd w:val="clear" w:color="auto" w:fill="FFFFFF"/>
                <w:lang w:eastAsia="ja-JP"/>
              </w:rPr>
              <w:t>Add-on Channels Included: Convenience, Beauty, Pet, &amp; Home Improvement</w:t>
            </w:r>
          </w:p>
          <w:p w14:paraId="544234A5" w14:textId="77777777" w:rsidR="000575BF" w:rsidRPr="006229C1" w:rsidRDefault="000575BF" w:rsidP="000575BF">
            <w:pPr>
              <w:numPr>
                <w:ilvl w:val="0"/>
                <w:numId w:val="40"/>
              </w:numPr>
              <w:ind w:left="332" w:hanging="332"/>
              <w:contextualSpacing/>
              <w:rPr>
                <w:rFonts w:ascii="Calibri" w:hAnsi="Calibri" w:cs="Arial"/>
                <w:color w:val="000000"/>
                <w:sz w:val="19"/>
                <w:szCs w:val="19"/>
                <w:highlight w:val="yellow"/>
                <w:lang w:eastAsia="ja-JP"/>
              </w:rPr>
            </w:pPr>
            <w:commentRangeStart w:id="111"/>
            <w:r w:rsidRPr="006229C1">
              <w:rPr>
                <w:rFonts w:ascii="Calibri" w:hAnsi="Calibri" w:cs="Arial"/>
                <w:color w:val="000000"/>
                <w:sz w:val="19"/>
                <w:szCs w:val="19"/>
                <w:highlight w:val="yellow"/>
                <w:lang w:eastAsia="ja-JP"/>
              </w:rPr>
              <w:t>Total US Total Outlets Only</w:t>
            </w:r>
            <w:commentRangeEnd w:id="111"/>
            <w:r w:rsidRPr="006229C1">
              <w:rPr>
                <w:sz w:val="16"/>
                <w:szCs w:val="16"/>
              </w:rPr>
              <w:commentReference w:id="111"/>
            </w:r>
            <w:r w:rsidRPr="006229C1">
              <w:rPr>
                <w:rFonts w:ascii="Calibri" w:hAnsi="Calibri" w:cs="Arial"/>
                <w:color w:val="000000"/>
                <w:sz w:val="19"/>
                <w:szCs w:val="19"/>
                <w:highlight w:val="yellow"/>
                <w:lang w:eastAsia="ja-JP"/>
              </w:rPr>
              <w:t xml:space="preserve">; </w:t>
            </w:r>
          </w:p>
          <w:p w14:paraId="0AEA8DAA" w14:textId="77777777" w:rsidR="000575BF" w:rsidRPr="006229C1" w:rsidRDefault="000575BF" w:rsidP="009067B3">
            <w:pPr>
              <w:ind w:left="332"/>
              <w:contextualSpacing/>
              <w:rPr>
                <w:rFonts w:ascii="Calibri" w:hAnsi="Calibri" w:cs="Arial"/>
                <w:color w:val="000000"/>
                <w:sz w:val="19"/>
                <w:szCs w:val="19"/>
                <w:highlight w:val="yellow"/>
                <w:shd w:val="clear" w:color="auto" w:fill="FFFFFF"/>
                <w:lang w:eastAsia="ja-JP"/>
              </w:rPr>
            </w:pPr>
          </w:p>
          <w:p w14:paraId="63495F90" w14:textId="77777777" w:rsidR="000575BF" w:rsidRPr="006229C1" w:rsidRDefault="000575BF" w:rsidP="009067B3">
            <w:pPr>
              <w:rPr>
                <w:rFonts w:ascii="Calibri" w:hAnsi="Calibri" w:cs="Arial"/>
                <w:color w:val="000000"/>
                <w:sz w:val="19"/>
                <w:szCs w:val="19"/>
                <w:lang w:eastAsia="ja-JP"/>
              </w:rPr>
            </w:pPr>
            <w:r w:rsidRPr="006229C1">
              <w:rPr>
                <w:rFonts w:ascii="Calibri" w:hAnsi="Calibri" w:cs="Arial"/>
                <w:color w:val="000000"/>
                <w:sz w:val="19"/>
                <w:szCs w:val="19"/>
                <w:shd w:val="clear" w:color="auto" w:fill="FFFFFF"/>
                <w:lang w:eastAsia="ja-JP"/>
              </w:rPr>
              <w:t>Use Cases Include:</w:t>
            </w:r>
          </w:p>
          <w:p w14:paraId="10E408FB" w14:textId="77777777" w:rsidR="000575BF" w:rsidRPr="006229C1" w:rsidRDefault="000575BF" w:rsidP="009067B3">
            <w:pPr>
              <w:ind w:left="720"/>
              <w:contextualSpacing/>
              <w:rPr>
                <w:rFonts w:ascii="Calibri" w:hAnsi="Calibri" w:cs="Arial"/>
                <w:color w:val="000000"/>
                <w:sz w:val="19"/>
                <w:szCs w:val="19"/>
                <w:lang w:eastAsia="ja-JP"/>
              </w:rPr>
            </w:pPr>
          </w:p>
          <w:p w14:paraId="17394DB8" w14:textId="77777777" w:rsidR="000575BF" w:rsidRPr="006229C1" w:rsidRDefault="000575BF" w:rsidP="009067B3">
            <w:pPr>
              <w:rPr>
                <w:rFonts w:ascii="Calibri" w:hAnsi="Calibri" w:cs="Arial"/>
                <w:b/>
                <w:bCs/>
                <w:color w:val="000000"/>
                <w:sz w:val="19"/>
                <w:szCs w:val="19"/>
                <w:highlight w:val="yellow"/>
                <w:lang w:eastAsia="ja-JP"/>
              </w:rPr>
            </w:pPr>
            <w:commentRangeStart w:id="112"/>
            <w:r w:rsidRPr="006229C1">
              <w:rPr>
                <w:rFonts w:ascii="Calibri" w:hAnsi="Calibri" w:cs="Arial"/>
                <w:b/>
                <w:bCs/>
                <w:color w:val="000000"/>
                <w:sz w:val="19"/>
                <w:szCs w:val="19"/>
                <w:highlight w:val="yellow"/>
                <w:lang w:eastAsia="ja-JP"/>
              </w:rPr>
              <w:t>Ultra Light and Base Light</w:t>
            </w:r>
            <w:commentRangeEnd w:id="112"/>
            <w:r w:rsidRPr="006229C1">
              <w:rPr>
                <w:sz w:val="16"/>
                <w:szCs w:val="16"/>
              </w:rPr>
              <w:commentReference w:id="112"/>
            </w:r>
          </w:p>
          <w:p w14:paraId="0C6738BB" w14:textId="77777777" w:rsidR="000575BF" w:rsidRPr="006229C1" w:rsidRDefault="000575BF" w:rsidP="000575BF">
            <w:pPr>
              <w:numPr>
                <w:ilvl w:val="0"/>
                <w:numId w:val="41"/>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Table Builder</w:t>
            </w:r>
          </w:p>
          <w:p w14:paraId="6EF809D7" w14:textId="77777777" w:rsidR="000575BF" w:rsidRPr="006229C1" w:rsidRDefault="000575BF" w:rsidP="000575BF">
            <w:pPr>
              <w:numPr>
                <w:ilvl w:val="0"/>
                <w:numId w:val="41"/>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Performance</w:t>
            </w:r>
          </w:p>
          <w:p w14:paraId="3C9E67E1" w14:textId="77777777" w:rsidR="000575BF" w:rsidRPr="006229C1" w:rsidRDefault="000575BF" w:rsidP="000575BF">
            <w:pPr>
              <w:numPr>
                <w:ilvl w:val="0"/>
                <w:numId w:val="41"/>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Demographics</w:t>
            </w:r>
          </w:p>
          <w:p w14:paraId="2403F66F" w14:textId="77777777" w:rsidR="000575BF" w:rsidRPr="006229C1" w:rsidRDefault="000575BF" w:rsidP="009067B3">
            <w:pPr>
              <w:rPr>
                <w:rFonts w:ascii="Calibri" w:hAnsi="Calibri" w:cs="Arial"/>
                <w:b/>
                <w:bCs/>
                <w:color w:val="000000"/>
                <w:sz w:val="19"/>
                <w:szCs w:val="19"/>
                <w:lang w:eastAsia="ja-JP"/>
              </w:rPr>
            </w:pPr>
            <w:r w:rsidRPr="006229C1">
              <w:rPr>
                <w:rFonts w:ascii="Calibri" w:hAnsi="Calibri" w:cs="Arial"/>
                <w:b/>
                <w:bCs/>
                <w:color w:val="000000"/>
                <w:sz w:val="19"/>
                <w:szCs w:val="19"/>
                <w:highlight w:val="yellow"/>
                <w:lang w:eastAsia="ja-JP"/>
              </w:rPr>
              <w:t>Base (including Base Light)</w:t>
            </w:r>
            <w:r w:rsidRPr="006229C1">
              <w:rPr>
                <w:rFonts w:ascii="Calibri" w:hAnsi="Calibri" w:cs="Arial"/>
                <w:b/>
                <w:bCs/>
                <w:color w:val="000000"/>
                <w:sz w:val="19"/>
                <w:szCs w:val="19"/>
                <w:lang w:eastAsia="ja-JP"/>
              </w:rPr>
              <w:t xml:space="preserve"> </w:t>
            </w:r>
          </w:p>
          <w:p w14:paraId="4711D60B" w14:textId="77777777" w:rsidR="000575BF" w:rsidRPr="006229C1" w:rsidRDefault="000575BF" w:rsidP="000575BF">
            <w:pPr>
              <w:numPr>
                <w:ilvl w:val="0"/>
                <w:numId w:val="42"/>
              </w:numPr>
              <w:contextualSpacing/>
              <w:rPr>
                <w:rFonts w:ascii="Calibri" w:hAnsi="Calibri" w:cs="Arial"/>
                <w:b/>
                <w:bCs/>
                <w:color w:val="000000"/>
                <w:sz w:val="19"/>
                <w:szCs w:val="19"/>
                <w:lang w:eastAsia="ja-JP"/>
              </w:rPr>
            </w:pPr>
            <w:r w:rsidRPr="006229C1">
              <w:rPr>
                <w:rFonts w:ascii="Calibri" w:hAnsi="Calibri" w:cs="Arial"/>
                <w:color w:val="000000"/>
                <w:sz w:val="19"/>
                <w:szCs w:val="19"/>
                <w:lang w:eastAsia="ja-JP"/>
              </w:rPr>
              <w:t xml:space="preserve">Leakage </w:t>
            </w:r>
          </w:p>
          <w:p w14:paraId="124D360C" w14:textId="77777777" w:rsidR="000575BF" w:rsidRPr="006229C1" w:rsidRDefault="000575BF" w:rsidP="009067B3">
            <w:pPr>
              <w:contextualSpacing/>
              <w:rPr>
                <w:rFonts w:ascii="Calibri" w:hAnsi="Calibri" w:cs="Arial"/>
                <w:b/>
                <w:bCs/>
                <w:color w:val="000000"/>
                <w:sz w:val="19"/>
                <w:szCs w:val="19"/>
                <w:lang w:eastAsia="ja-JP"/>
              </w:rPr>
            </w:pPr>
            <w:r w:rsidRPr="006229C1">
              <w:rPr>
                <w:rFonts w:ascii="Calibri" w:hAnsi="Calibri" w:cs="Arial"/>
                <w:b/>
                <w:bCs/>
                <w:color w:val="000000"/>
                <w:sz w:val="19"/>
                <w:szCs w:val="19"/>
                <w:highlight w:val="yellow"/>
                <w:lang w:eastAsia="ja-JP"/>
              </w:rPr>
              <w:t>Silver (including Base Light and Base)</w:t>
            </w:r>
          </w:p>
          <w:p w14:paraId="371F19DD"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Shifting</w:t>
            </w:r>
          </w:p>
          <w:p w14:paraId="3F301345"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Combination Purchase</w:t>
            </w:r>
          </w:p>
          <w:p w14:paraId="32600BB1"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HML</w:t>
            </w:r>
          </w:p>
          <w:p w14:paraId="29AD6609"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Share of Wallet</w:t>
            </w:r>
          </w:p>
          <w:p w14:paraId="7C302DD9" w14:textId="77777777" w:rsidR="000575BF" w:rsidRPr="006229C1" w:rsidRDefault="000575BF" w:rsidP="009067B3">
            <w:pPr>
              <w:rPr>
                <w:rFonts w:ascii="Calibri" w:hAnsi="Calibri" w:cs="Arial"/>
                <w:b/>
                <w:bCs/>
                <w:color w:val="000000"/>
                <w:sz w:val="19"/>
                <w:szCs w:val="19"/>
                <w:lang w:eastAsia="ja-JP"/>
              </w:rPr>
            </w:pPr>
            <w:r w:rsidRPr="006229C1">
              <w:rPr>
                <w:rFonts w:ascii="Calibri" w:hAnsi="Calibri" w:cs="Arial"/>
                <w:b/>
                <w:bCs/>
                <w:color w:val="000000"/>
                <w:sz w:val="19"/>
                <w:szCs w:val="19"/>
                <w:highlight w:val="yellow"/>
                <w:lang w:eastAsia="ja-JP"/>
              </w:rPr>
              <w:t>Gold (including Base Light, Base, and Silver)</w:t>
            </w:r>
          </w:p>
          <w:p w14:paraId="5F5BE214" w14:textId="77777777" w:rsidR="000575BF" w:rsidRPr="006229C1" w:rsidRDefault="000575BF" w:rsidP="000575BF">
            <w:pPr>
              <w:numPr>
                <w:ilvl w:val="0"/>
                <w:numId w:val="43"/>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Buyer Turnover</w:t>
            </w:r>
          </w:p>
          <w:p w14:paraId="62FD0A08" w14:textId="77777777" w:rsidR="000575BF" w:rsidRPr="006229C1" w:rsidRDefault="000575BF" w:rsidP="000575BF">
            <w:pPr>
              <w:numPr>
                <w:ilvl w:val="0"/>
                <w:numId w:val="43"/>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Super Shifting</w:t>
            </w:r>
          </w:p>
          <w:p w14:paraId="2076BCE9" w14:textId="77777777" w:rsidR="000575BF" w:rsidRPr="006229C1" w:rsidRDefault="000575BF" w:rsidP="000575BF">
            <w:pPr>
              <w:numPr>
                <w:ilvl w:val="0"/>
                <w:numId w:val="43"/>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 xml:space="preserve">Key Item Ranking </w:t>
            </w:r>
          </w:p>
          <w:p w14:paraId="0639EE9F" w14:textId="77777777" w:rsidR="000575BF" w:rsidRPr="006229C1" w:rsidRDefault="000575BF" w:rsidP="000575BF">
            <w:pPr>
              <w:numPr>
                <w:ilvl w:val="0"/>
                <w:numId w:val="43"/>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Shopper Basket Value</w:t>
            </w:r>
          </w:p>
          <w:p w14:paraId="7783F12C" w14:textId="77777777" w:rsidR="000575BF" w:rsidRPr="006229C1" w:rsidRDefault="000575BF" w:rsidP="009067B3">
            <w:pPr>
              <w:rPr>
                <w:rFonts w:ascii="Calibri" w:hAnsi="Calibri" w:cs="Arial"/>
                <w:color w:val="000000"/>
                <w:sz w:val="19"/>
                <w:szCs w:val="19"/>
                <w:lang w:eastAsia="ja-JP"/>
              </w:rPr>
            </w:pPr>
          </w:p>
          <w:p w14:paraId="1BC813A8" w14:textId="77777777" w:rsidR="000575BF" w:rsidRPr="006229C1" w:rsidRDefault="000575BF" w:rsidP="009067B3">
            <w:pPr>
              <w:rPr>
                <w:rFonts w:ascii="Calibri" w:hAnsi="Calibri" w:cs="Arial"/>
                <w:sz w:val="19"/>
                <w:szCs w:val="19"/>
                <w:lang w:eastAsia="ja-JP"/>
              </w:rPr>
            </w:pPr>
            <w:r w:rsidRPr="006229C1">
              <w:rPr>
                <w:rFonts w:ascii="Calibri" w:hAnsi="Calibri" w:cs="Arial"/>
                <w:sz w:val="19"/>
                <w:szCs w:val="19"/>
                <w:lang w:eastAsia="ja-JP"/>
              </w:rPr>
              <w:t xml:space="preserve">Updated: </w:t>
            </w:r>
            <w:r w:rsidRPr="006229C1">
              <w:rPr>
                <w:rFonts w:ascii="Calibri" w:hAnsi="Calibri" w:cs="Arial"/>
                <w:sz w:val="19"/>
                <w:szCs w:val="19"/>
                <w:highlight w:val="yellow"/>
                <w:lang w:eastAsia="ja-JP"/>
              </w:rPr>
              <w:t>Monthly/Quarterly/Semi-Annually/Annually</w:t>
            </w:r>
          </w:p>
          <w:p w14:paraId="65A6D272" w14:textId="77777777" w:rsidR="000575BF" w:rsidRPr="006229C1" w:rsidRDefault="000575BF" w:rsidP="009067B3">
            <w:pPr>
              <w:rPr>
                <w:rFonts w:ascii="Calibri" w:hAnsi="Calibri" w:cs="Arial"/>
                <w:sz w:val="19"/>
                <w:szCs w:val="19"/>
                <w:lang w:eastAsia="ja-JP"/>
              </w:rPr>
            </w:pPr>
            <w:r w:rsidRPr="006229C1">
              <w:rPr>
                <w:rFonts w:ascii="Calibri" w:hAnsi="Calibri" w:cs="Arial"/>
                <w:sz w:val="19"/>
                <w:szCs w:val="19"/>
                <w:lang w:eastAsia="ja-JP"/>
              </w:rPr>
              <w:t xml:space="preserve">Years of History: </w:t>
            </w:r>
            <w:r w:rsidRPr="006229C1">
              <w:rPr>
                <w:rFonts w:ascii="Calibri" w:hAnsi="Calibri" w:cs="Arial"/>
                <w:sz w:val="19"/>
                <w:szCs w:val="19"/>
                <w:highlight w:val="yellow"/>
                <w:lang w:eastAsia="ja-JP"/>
              </w:rPr>
              <w:t>3 Years/4 Years/5 Years</w:t>
            </w:r>
          </w:p>
          <w:p w14:paraId="4BE44504" w14:textId="77777777" w:rsidR="000575BF" w:rsidRPr="006229C1" w:rsidRDefault="000575BF" w:rsidP="009067B3">
            <w:pPr>
              <w:rPr>
                <w:rFonts w:ascii="Calibri" w:hAnsi="Calibri" w:cs="Arial"/>
                <w:b/>
                <w:bCs/>
                <w:color w:val="000000"/>
                <w:sz w:val="19"/>
                <w:szCs w:val="19"/>
                <w:u w:val="single"/>
                <w:lang w:eastAsia="ja-JP"/>
              </w:rPr>
            </w:pPr>
            <w:r w:rsidRPr="006229C1">
              <w:rPr>
                <w:rFonts w:ascii="Calibri" w:hAnsi="Calibri" w:cs="Calibri"/>
                <w:sz w:val="19"/>
                <w:szCs w:val="19"/>
                <w:lang w:eastAsia="ja-JP"/>
              </w:rPr>
              <w:t>Access: Self-serve access through Connect applications</w:t>
            </w:r>
            <w:r w:rsidRPr="006229C1" w:rsidDel="00BA4E7F">
              <w:rPr>
                <w:rFonts w:ascii="Calibri" w:hAnsi="Calibri" w:cs="Arial"/>
                <w:sz w:val="19"/>
                <w:szCs w:val="19"/>
                <w:lang w:eastAsia="ja-JP"/>
              </w:rPr>
              <w:t xml:space="preserve"> </w:t>
            </w:r>
          </w:p>
        </w:tc>
      </w:tr>
    </w:tbl>
    <w:p w14:paraId="07F86EBF" w14:textId="77777777" w:rsidR="000575BF" w:rsidRPr="006229C1" w:rsidRDefault="000575BF" w:rsidP="000575BF">
      <w:r w:rsidRPr="006229C1">
        <w:br w:type="page"/>
      </w:r>
    </w:p>
    <w:tbl>
      <w:tblPr>
        <w:tblW w:w="9397" w:type="dxa"/>
        <w:tblInd w:w="768" w:type="dxa"/>
        <w:tblBorders>
          <w:top w:val="double" w:sz="4" w:space="0" w:color="auto"/>
          <w:left w:val="double" w:sz="4" w:space="0" w:color="auto"/>
          <w:bottom w:val="double" w:sz="4" w:space="0" w:color="auto"/>
          <w:right w:val="double" w:sz="6" w:space="0" w:color="000000"/>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9397"/>
      </w:tblGrid>
      <w:tr w:rsidR="000575BF" w:rsidRPr="006229C1" w14:paraId="7E272A9E" w14:textId="77777777" w:rsidTr="009067B3">
        <w:trPr>
          <w:trHeight w:val="2960"/>
        </w:trPr>
        <w:tc>
          <w:tcPr>
            <w:tcW w:w="9397" w:type="dxa"/>
            <w:tcBorders>
              <w:top w:val="single" w:sz="4" w:space="0" w:color="auto"/>
              <w:left w:val="single" w:sz="4" w:space="0" w:color="auto"/>
              <w:bottom w:val="single" w:sz="4" w:space="0" w:color="auto"/>
              <w:right w:val="double" w:sz="6" w:space="0" w:color="000000"/>
            </w:tcBorders>
          </w:tcPr>
          <w:p w14:paraId="60BD51B4" w14:textId="77777777" w:rsidR="000575BF" w:rsidRPr="006229C1" w:rsidRDefault="000575BF" w:rsidP="009067B3">
            <w:pPr>
              <w:ind w:left="-29"/>
              <w:rPr>
                <w:rFonts w:ascii="Calibri" w:hAnsi="Calibri" w:cs="Arial"/>
                <w:b/>
                <w:bCs/>
                <w:color w:val="000000"/>
                <w:sz w:val="19"/>
                <w:szCs w:val="19"/>
                <w:lang w:eastAsia="ja-JP"/>
              </w:rPr>
            </w:pPr>
            <w:r w:rsidRPr="006229C1">
              <w:rPr>
                <w:rFonts w:ascii="Calibri" w:hAnsi="Calibri" w:cs="Arial"/>
                <w:b/>
                <w:bCs/>
                <w:color w:val="000000"/>
                <w:sz w:val="19"/>
                <w:szCs w:val="19"/>
                <w:highlight w:val="yellow"/>
                <w:lang w:eastAsia="ja-JP"/>
              </w:rPr>
              <w:lastRenderedPageBreak/>
              <w:t>Homescan or Omni Shopper including Homescan</w:t>
            </w:r>
            <w:r w:rsidRPr="006229C1">
              <w:rPr>
                <w:rFonts w:ascii="Calibri" w:hAnsi="Calibri" w:cs="Arial"/>
                <w:b/>
                <w:bCs/>
                <w:color w:val="000000"/>
                <w:sz w:val="19"/>
                <w:szCs w:val="19"/>
                <w:lang w:eastAsia="ja-JP"/>
              </w:rPr>
              <w:t xml:space="preserve"> Subscription</w:t>
            </w:r>
            <w:commentRangeStart w:id="113"/>
            <w:r w:rsidRPr="006229C1">
              <w:rPr>
                <w:rFonts w:ascii="Calibri" w:hAnsi="Calibri" w:cs="Arial"/>
                <w:b/>
                <w:bCs/>
                <w:color w:val="000000"/>
                <w:sz w:val="19"/>
                <w:szCs w:val="19"/>
                <w:lang w:eastAsia="ja-JP"/>
              </w:rPr>
              <w:t xml:space="preserve"> Package </w:t>
            </w:r>
            <w:commentRangeEnd w:id="113"/>
            <w:r w:rsidRPr="006229C1">
              <w:rPr>
                <w:sz w:val="16"/>
                <w:szCs w:val="16"/>
              </w:rPr>
              <w:commentReference w:id="113"/>
            </w:r>
          </w:p>
          <w:p w14:paraId="59F448B2" w14:textId="77777777" w:rsidR="000575BF" w:rsidRPr="006229C1" w:rsidRDefault="000575BF" w:rsidP="009067B3">
            <w:pPr>
              <w:ind w:left="-29"/>
              <w:rPr>
                <w:rFonts w:ascii="Calibri" w:hAnsi="Calibri" w:cs="Arial"/>
                <w:color w:val="000000"/>
                <w:sz w:val="19"/>
                <w:szCs w:val="19"/>
                <w:lang w:eastAsia="ja-JP"/>
              </w:rPr>
            </w:pPr>
          </w:p>
          <w:p w14:paraId="0B95BA7F" w14:textId="77777777" w:rsidR="000575BF" w:rsidRPr="006229C1" w:rsidRDefault="000575BF" w:rsidP="000575BF">
            <w:pPr>
              <w:numPr>
                <w:ilvl w:val="0"/>
                <w:numId w:val="42"/>
              </w:numPr>
              <w:ind w:left="368" w:hanging="368"/>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 xml:space="preserve">Type: </w:t>
            </w:r>
            <w:r w:rsidRPr="006229C1">
              <w:rPr>
                <w:rFonts w:ascii="Calibri" w:hAnsi="Calibri" w:cs="Arial"/>
                <w:color w:val="000000"/>
                <w:sz w:val="19"/>
                <w:szCs w:val="19"/>
                <w:highlight w:val="yellow"/>
                <w:lang w:eastAsia="ja-JP"/>
              </w:rPr>
              <w:t>Syndicated or Custom</w:t>
            </w:r>
            <w:r w:rsidRPr="006229C1">
              <w:rPr>
                <w:rFonts w:ascii="Calibri" w:hAnsi="Calibri" w:cs="Arial"/>
                <w:color w:val="000000"/>
                <w:sz w:val="19"/>
                <w:szCs w:val="19"/>
                <w:lang w:eastAsia="ja-JP"/>
              </w:rPr>
              <w:t xml:space="preserve"> including UPC level data;</w:t>
            </w:r>
          </w:p>
          <w:p w14:paraId="0A2047D9" w14:textId="77777777" w:rsidR="000575BF" w:rsidRPr="006229C1" w:rsidRDefault="000575BF" w:rsidP="000575BF">
            <w:pPr>
              <w:numPr>
                <w:ilvl w:val="0"/>
                <w:numId w:val="42"/>
              </w:numPr>
              <w:ind w:left="368" w:hanging="368"/>
              <w:contextualSpacing/>
              <w:rPr>
                <w:rFonts w:ascii="Calibri" w:hAnsi="Calibri" w:cs="Arial"/>
                <w:color w:val="000000"/>
                <w:sz w:val="19"/>
                <w:szCs w:val="19"/>
                <w:highlight w:val="yellow"/>
                <w:lang w:eastAsia="ja-JP"/>
              </w:rPr>
            </w:pPr>
            <w:r w:rsidRPr="006229C1">
              <w:rPr>
                <w:rFonts w:ascii="Calibri" w:hAnsi="Calibri" w:cs="Arial"/>
                <w:color w:val="000000"/>
                <w:sz w:val="19"/>
                <w:szCs w:val="19"/>
                <w:lang w:eastAsia="ja-JP"/>
              </w:rPr>
              <w:t xml:space="preserve">Categories: </w:t>
            </w:r>
            <w:r w:rsidRPr="006229C1">
              <w:rPr>
                <w:rFonts w:ascii="Calibri" w:hAnsi="Calibri" w:cs="Arial"/>
                <w:color w:val="000000"/>
                <w:sz w:val="19"/>
                <w:szCs w:val="19"/>
                <w:highlight w:val="yellow"/>
                <w:shd w:val="clear" w:color="auto" w:fill="FFFFFF"/>
                <w:lang w:eastAsia="ja-JP"/>
              </w:rPr>
              <w:t>Dept, Super Cat or Cat level or See Exhibit A-3</w:t>
            </w:r>
          </w:p>
          <w:p w14:paraId="1370FBAB" w14:textId="77777777" w:rsidR="000575BF" w:rsidRPr="006229C1" w:rsidRDefault="000575BF" w:rsidP="000575BF">
            <w:pPr>
              <w:numPr>
                <w:ilvl w:val="0"/>
                <w:numId w:val="42"/>
              </w:numPr>
              <w:ind w:left="368" w:hanging="368"/>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 xml:space="preserve">Channels with all retailers included within: </w:t>
            </w:r>
            <w:r w:rsidRPr="006229C1">
              <w:rPr>
                <w:rFonts w:ascii="Calibri" w:hAnsi="Calibri" w:cs="Arial"/>
                <w:color w:val="000000"/>
                <w:sz w:val="19"/>
                <w:szCs w:val="19"/>
                <w:shd w:val="clear" w:color="auto" w:fill="FFFFFF"/>
                <w:lang w:eastAsia="ja-JP"/>
              </w:rPr>
              <w:t xml:space="preserve">Grocery, Drug, Mass, Dollar, Warehouse Club, Military, eCommerce (excluding Specialty).  </w:t>
            </w:r>
          </w:p>
          <w:p w14:paraId="70738C8F" w14:textId="77777777" w:rsidR="000575BF" w:rsidRPr="006229C1" w:rsidRDefault="000575BF" w:rsidP="000575BF">
            <w:pPr>
              <w:numPr>
                <w:ilvl w:val="0"/>
                <w:numId w:val="42"/>
              </w:numPr>
              <w:ind w:left="368" w:hanging="368"/>
              <w:contextualSpacing/>
              <w:rPr>
                <w:rFonts w:ascii="Calibri" w:hAnsi="Calibri" w:cs="Arial"/>
                <w:color w:val="000000"/>
                <w:sz w:val="19"/>
                <w:szCs w:val="19"/>
                <w:highlight w:val="yellow"/>
                <w:lang w:eastAsia="ja-JP"/>
              </w:rPr>
            </w:pPr>
            <w:r w:rsidRPr="006229C1">
              <w:rPr>
                <w:rFonts w:ascii="Calibri" w:hAnsi="Calibri" w:cs="Arial"/>
                <w:color w:val="000000"/>
                <w:sz w:val="19"/>
                <w:szCs w:val="19"/>
                <w:highlight w:val="yellow"/>
                <w:shd w:val="clear" w:color="auto" w:fill="FFFFFF"/>
                <w:lang w:eastAsia="ja-JP"/>
              </w:rPr>
              <w:t>Add-on Channels Included: Convenience, Beauty, Pet, &amp; Home Improvement</w:t>
            </w:r>
          </w:p>
          <w:p w14:paraId="1BE4480E" w14:textId="77777777" w:rsidR="000575BF" w:rsidRPr="006229C1" w:rsidRDefault="000575BF" w:rsidP="009067B3">
            <w:pPr>
              <w:ind w:left="368"/>
              <w:contextualSpacing/>
              <w:rPr>
                <w:rFonts w:ascii="Calibri" w:hAnsi="Calibri" w:cs="Arial"/>
                <w:color w:val="000000"/>
                <w:sz w:val="19"/>
                <w:szCs w:val="19"/>
                <w:highlight w:val="yellow"/>
                <w:lang w:eastAsia="ja-JP"/>
              </w:rPr>
            </w:pPr>
          </w:p>
          <w:p w14:paraId="1FAD0F8A" w14:textId="77777777" w:rsidR="000575BF" w:rsidRPr="006229C1" w:rsidRDefault="000575BF" w:rsidP="000575BF">
            <w:pPr>
              <w:numPr>
                <w:ilvl w:val="0"/>
                <w:numId w:val="42"/>
              </w:numPr>
              <w:ind w:left="368" w:hanging="368"/>
              <w:contextualSpacing/>
              <w:rPr>
                <w:rFonts w:ascii="Calibri" w:hAnsi="Calibri" w:cs="Arial"/>
                <w:color w:val="000000"/>
                <w:sz w:val="19"/>
                <w:szCs w:val="19"/>
                <w:lang w:eastAsia="ja-JP"/>
              </w:rPr>
            </w:pPr>
            <w:commentRangeStart w:id="114"/>
            <w:r w:rsidRPr="006229C1">
              <w:rPr>
                <w:rFonts w:ascii="Calibri" w:hAnsi="Calibri" w:cs="Arial"/>
                <w:color w:val="000000"/>
                <w:sz w:val="19"/>
                <w:szCs w:val="19"/>
                <w:lang w:eastAsia="ja-JP"/>
              </w:rPr>
              <w:t>Shopper Groups</w:t>
            </w:r>
            <w:commentRangeEnd w:id="114"/>
            <w:r w:rsidRPr="006229C1">
              <w:rPr>
                <w:sz w:val="16"/>
                <w:szCs w:val="16"/>
              </w:rPr>
              <w:commentReference w:id="114"/>
            </w:r>
          </w:p>
          <w:p w14:paraId="4D39DB6D" w14:textId="77777777" w:rsidR="000575BF" w:rsidRPr="006229C1" w:rsidRDefault="000575BF" w:rsidP="000575BF">
            <w:pPr>
              <w:numPr>
                <w:ilvl w:val="0"/>
                <w:numId w:val="42"/>
              </w:numPr>
              <w:ind w:left="368" w:hanging="368"/>
              <w:contextualSpacing/>
              <w:rPr>
                <w:rFonts w:ascii="Calibri" w:hAnsi="Calibri" w:cs="Arial"/>
                <w:color w:val="000000"/>
                <w:sz w:val="19"/>
                <w:szCs w:val="19"/>
                <w:lang w:eastAsia="ja-JP"/>
              </w:rPr>
            </w:pPr>
            <w:commentRangeStart w:id="115"/>
            <w:r w:rsidRPr="006229C1">
              <w:rPr>
                <w:rFonts w:ascii="Calibri" w:hAnsi="Calibri" w:cs="Arial"/>
                <w:color w:val="000000"/>
                <w:sz w:val="19"/>
                <w:szCs w:val="19"/>
                <w:lang w:eastAsia="ja-JP"/>
              </w:rPr>
              <w:t>Buyer Groups</w:t>
            </w:r>
            <w:commentRangeEnd w:id="115"/>
            <w:r w:rsidRPr="006229C1">
              <w:rPr>
                <w:sz w:val="16"/>
                <w:szCs w:val="16"/>
              </w:rPr>
              <w:commentReference w:id="115"/>
            </w:r>
          </w:p>
          <w:p w14:paraId="3FA3CA93" w14:textId="77777777" w:rsidR="000575BF" w:rsidRPr="006229C1" w:rsidRDefault="000575BF" w:rsidP="009067B3">
            <w:pPr>
              <w:ind w:left="332"/>
              <w:contextualSpacing/>
              <w:rPr>
                <w:rFonts w:ascii="Calibri" w:hAnsi="Calibri" w:cs="Arial"/>
                <w:color w:val="000000"/>
                <w:sz w:val="19"/>
                <w:szCs w:val="19"/>
                <w:highlight w:val="yellow"/>
                <w:shd w:val="clear" w:color="auto" w:fill="FFFFFF"/>
                <w:lang w:eastAsia="ja-JP"/>
              </w:rPr>
            </w:pPr>
          </w:p>
          <w:p w14:paraId="099F4B6A" w14:textId="77777777" w:rsidR="000575BF" w:rsidRPr="006229C1" w:rsidRDefault="000575BF" w:rsidP="009067B3">
            <w:pPr>
              <w:rPr>
                <w:rFonts w:ascii="Calibri" w:hAnsi="Calibri" w:cs="Arial"/>
                <w:color w:val="000000"/>
                <w:sz w:val="19"/>
                <w:szCs w:val="19"/>
                <w:lang w:eastAsia="ja-JP"/>
              </w:rPr>
            </w:pPr>
            <w:r w:rsidRPr="006229C1">
              <w:rPr>
                <w:rFonts w:ascii="Calibri" w:hAnsi="Calibri" w:cs="Arial"/>
                <w:color w:val="000000"/>
                <w:sz w:val="19"/>
                <w:szCs w:val="19"/>
                <w:shd w:val="clear" w:color="auto" w:fill="FFFFFF"/>
                <w:lang w:eastAsia="ja-JP"/>
              </w:rPr>
              <w:t>Use Cases Include:</w:t>
            </w:r>
          </w:p>
          <w:p w14:paraId="3F1CC519" w14:textId="77777777" w:rsidR="000575BF" w:rsidRPr="006229C1" w:rsidRDefault="000575BF" w:rsidP="009067B3">
            <w:pPr>
              <w:rPr>
                <w:rFonts w:ascii="Calibri" w:hAnsi="Calibri" w:cs="Arial"/>
                <w:b/>
                <w:bCs/>
                <w:color w:val="000000"/>
                <w:sz w:val="19"/>
                <w:szCs w:val="19"/>
                <w:highlight w:val="yellow"/>
                <w:lang w:eastAsia="ja-JP"/>
              </w:rPr>
            </w:pPr>
            <w:commentRangeStart w:id="116"/>
            <w:r w:rsidRPr="006229C1">
              <w:rPr>
                <w:rFonts w:ascii="Calibri" w:hAnsi="Calibri" w:cs="Arial"/>
                <w:b/>
                <w:bCs/>
                <w:color w:val="000000"/>
                <w:sz w:val="19"/>
                <w:szCs w:val="19"/>
                <w:highlight w:val="yellow"/>
                <w:lang w:eastAsia="ja-JP"/>
              </w:rPr>
              <w:t>Lite</w:t>
            </w:r>
            <w:commentRangeEnd w:id="116"/>
            <w:r w:rsidRPr="006229C1">
              <w:rPr>
                <w:sz w:val="16"/>
                <w:szCs w:val="16"/>
              </w:rPr>
              <w:commentReference w:id="116"/>
            </w:r>
          </w:p>
          <w:p w14:paraId="4DC234A3"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Table Builder</w:t>
            </w:r>
          </w:p>
          <w:p w14:paraId="2E6A21EA"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Performance (limited facts)</w:t>
            </w:r>
          </w:p>
          <w:p w14:paraId="38A3D989"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Demographics</w:t>
            </w:r>
          </w:p>
          <w:p w14:paraId="00DD3A36" w14:textId="77777777" w:rsidR="000575BF" w:rsidRPr="006229C1" w:rsidRDefault="000575BF" w:rsidP="009067B3">
            <w:pPr>
              <w:rPr>
                <w:rFonts w:ascii="Calibri" w:hAnsi="Calibri" w:cs="Arial"/>
                <w:b/>
                <w:bCs/>
                <w:color w:val="000000"/>
                <w:sz w:val="19"/>
                <w:szCs w:val="19"/>
                <w:highlight w:val="yellow"/>
                <w:lang w:eastAsia="ja-JP"/>
              </w:rPr>
            </w:pPr>
            <w:r w:rsidRPr="006229C1">
              <w:rPr>
                <w:rFonts w:ascii="Calibri" w:hAnsi="Calibri" w:cs="Arial"/>
                <w:b/>
                <w:bCs/>
                <w:color w:val="000000"/>
                <w:sz w:val="19"/>
                <w:szCs w:val="19"/>
                <w:highlight w:val="yellow"/>
                <w:lang w:eastAsia="ja-JP"/>
              </w:rPr>
              <w:t>Basic</w:t>
            </w:r>
          </w:p>
          <w:p w14:paraId="420ECA23"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Table Builder</w:t>
            </w:r>
          </w:p>
          <w:p w14:paraId="4C6D741C"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 xml:space="preserve">Performance </w:t>
            </w:r>
          </w:p>
          <w:p w14:paraId="1E0C41D9"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Demographics</w:t>
            </w:r>
          </w:p>
          <w:p w14:paraId="5746D5FB" w14:textId="77777777" w:rsidR="000575BF" w:rsidRPr="006229C1" w:rsidRDefault="000575BF" w:rsidP="009067B3">
            <w:pPr>
              <w:rPr>
                <w:rFonts w:ascii="Calibri" w:hAnsi="Calibri" w:cs="Arial"/>
                <w:b/>
                <w:bCs/>
                <w:color w:val="000000"/>
                <w:sz w:val="19"/>
                <w:szCs w:val="19"/>
                <w:lang w:eastAsia="ja-JP"/>
              </w:rPr>
            </w:pPr>
            <w:r w:rsidRPr="006229C1">
              <w:rPr>
                <w:rFonts w:ascii="Calibri" w:hAnsi="Calibri" w:cs="Arial"/>
                <w:b/>
                <w:bCs/>
                <w:color w:val="000000"/>
                <w:sz w:val="19"/>
                <w:szCs w:val="19"/>
                <w:highlight w:val="yellow"/>
                <w:lang w:eastAsia="ja-JP"/>
              </w:rPr>
              <w:t>Essential (including Basic)</w:t>
            </w:r>
            <w:r w:rsidRPr="006229C1">
              <w:rPr>
                <w:rFonts w:ascii="Calibri" w:hAnsi="Calibri" w:cs="Arial"/>
                <w:b/>
                <w:bCs/>
                <w:color w:val="000000"/>
                <w:sz w:val="19"/>
                <w:szCs w:val="19"/>
                <w:lang w:eastAsia="ja-JP"/>
              </w:rPr>
              <w:t xml:space="preserve"> </w:t>
            </w:r>
          </w:p>
          <w:p w14:paraId="538BE835"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Leakage / Share of Wallet</w:t>
            </w:r>
          </w:p>
          <w:p w14:paraId="395813EB"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Shifting</w:t>
            </w:r>
          </w:p>
          <w:p w14:paraId="0300EFF9"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HML</w:t>
            </w:r>
          </w:p>
          <w:p w14:paraId="5602CF84"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Shopper Basket Value</w:t>
            </w:r>
          </w:p>
          <w:p w14:paraId="44DFCD4D" w14:textId="77777777" w:rsidR="000575BF" w:rsidRPr="006229C1" w:rsidRDefault="000575BF" w:rsidP="009067B3">
            <w:pPr>
              <w:rPr>
                <w:rFonts w:ascii="Calibri" w:hAnsi="Calibri" w:cs="Arial"/>
                <w:b/>
                <w:bCs/>
                <w:color w:val="000000"/>
                <w:sz w:val="19"/>
                <w:szCs w:val="19"/>
                <w:lang w:eastAsia="ja-JP"/>
              </w:rPr>
            </w:pPr>
            <w:r w:rsidRPr="006229C1">
              <w:rPr>
                <w:rFonts w:ascii="Calibri" w:hAnsi="Calibri" w:cs="Arial"/>
                <w:b/>
                <w:bCs/>
                <w:color w:val="000000"/>
                <w:sz w:val="19"/>
                <w:szCs w:val="19"/>
                <w:highlight w:val="yellow"/>
                <w:lang w:eastAsia="ja-JP"/>
              </w:rPr>
              <w:t>Advanced (including Basic and Essential)</w:t>
            </w:r>
          </w:p>
          <w:p w14:paraId="58D3E55A"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CP</w:t>
            </w:r>
            <w:r w:rsidRPr="006229C1">
              <w:rPr>
                <w:rFonts w:ascii="Calibri" w:hAnsi="Calibri" w:cs="Arial"/>
                <w:caps/>
                <w:color w:val="000000"/>
                <w:sz w:val="19"/>
                <w:szCs w:val="19"/>
                <w:lang w:eastAsia="ja-JP"/>
              </w:rPr>
              <w:t>A</w:t>
            </w:r>
          </w:p>
          <w:p w14:paraId="54129A7E"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Sourcerer</w:t>
            </w:r>
          </w:p>
          <w:p w14:paraId="68BDA3B8"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Trial &amp; Repeat</w:t>
            </w:r>
          </w:p>
          <w:p w14:paraId="4E3EC2C7"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Buyer Excl and Duplication</w:t>
            </w:r>
          </w:p>
          <w:p w14:paraId="58C32C93"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NLR/Buyer Turnover</w:t>
            </w:r>
          </w:p>
          <w:p w14:paraId="5291ECE7" w14:textId="77777777" w:rsidR="000575BF" w:rsidRPr="006229C1" w:rsidRDefault="000575BF" w:rsidP="009067B3">
            <w:pPr>
              <w:rPr>
                <w:rFonts w:ascii="Calibri" w:hAnsi="Calibri" w:cs="Arial"/>
                <w:b/>
                <w:bCs/>
                <w:color w:val="000000"/>
                <w:sz w:val="19"/>
                <w:szCs w:val="19"/>
                <w:lang w:eastAsia="ja-JP"/>
              </w:rPr>
            </w:pPr>
            <w:r w:rsidRPr="006229C1">
              <w:rPr>
                <w:rFonts w:ascii="Calibri" w:hAnsi="Calibri" w:cs="Arial"/>
                <w:b/>
                <w:bCs/>
                <w:color w:val="000000"/>
                <w:sz w:val="19"/>
                <w:szCs w:val="19"/>
                <w:highlight w:val="yellow"/>
                <w:lang w:eastAsia="ja-JP"/>
              </w:rPr>
              <w:t>Pro (including Basic, Essential, and Advanced)</w:t>
            </w:r>
          </w:p>
          <w:p w14:paraId="433A2A2B"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Super Shifting</w:t>
            </w:r>
          </w:p>
          <w:p w14:paraId="29707BB4"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 xml:space="preserve">Consumer Product Ranking </w:t>
            </w:r>
          </w:p>
          <w:p w14:paraId="5B467830"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Shopper Optimizer</w:t>
            </w:r>
          </w:p>
          <w:p w14:paraId="397DB470"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Portfolio T&amp;R</w:t>
            </w:r>
          </w:p>
          <w:p w14:paraId="267FEEDA" w14:textId="77777777" w:rsidR="000575BF" w:rsidRPr="006229C1" w:rsidRDefault="000575BF" w:rsidP="000575BF">
            <w:pPr>
              <w:numPr>
                <w:ilvl w:val="0"/>
                <w:numId w:val="42"/>
              </w:numPr>
              <w:contextualSpacing/>
              <w:rPr>
                <w:rFonts w:ascii="Calibri" w:hAnsi="Calibri" w:cs="Arial"/>
                <w:color w:val="000000"/>
                <w:sz w:val="19"/>
                <w:szCs w:val="19"/>
                <w:lang w:eastAsia="ja-JP"/>
              </w:rPr>
            </w:pPr>
            <w:r w:rsidRPr="006229C1">
              <w:rPr>
                <w:rFonts w:ascii="Calibri" w:hAnsi="Calibri" w:cs="Arial"/>
                <w:color w:val="000000"/>
                <w:sz w:val="19"/>
                <w:szCs w:val="19"/>
                <w:lang w:eastAsia="ja-JP"/>
              </w:rPr>
              <w:t>Trip Groups</w:t>
            </w:r>
          </w:p>
          <w:p w14:paraId="14FAE396" w14:textId="77777777" w:rsidR="000575BF" w:rsidRPr="006229C1" w:rsidRDefault="000575BF" w:rsidP="009067B3">
            <w:pPr>
              <w:contextualSpacing/>
              <w:rPr>
                <w:rFonts w:ascii="Calibri" w:hAnsi="Calibri" w:cs="Arial"/>
                <w:color w:val="000000"/>
                <w:sz w:val="19"/>
                <w:szCs w:val="19"/>
                <w:lang w:eastAsia="ja-JP"/>
              </w:rPr>
            </w:pPr>
          </w:p>
          <w:p w14:paraId="77F9A26B" w14:textId="77777777" w:rsidR="000575BF" w:rsidRPr="006229C1" w:rsidRDefault="000575BF" w:rsidP="009067B3">
            <w:pPr>
              <w:rPr>
                <w:rFonts w:ascii="Calibri" w:hAnsi="Calibri" w:cs="Arial"/>
                <w:color w:val="000000"/>
                <w:sz w:val="19"/>
                <w:szCs w:val="19"/>
                <w:lang w:eastAsia="ja-JP"/>
              </w:rPr>
            </w:pPr>
          </w:p>
          <w:p w14:paraId="3ED8D42A" w14:textId="77777777" w:rsidR="000575BF" w:rsidRPr="006229C1" w:rsidRDefault="000575BF" w:rsidP="009067B3">
            <w:pPr>
              <w:rPr>
                <w:rFonts w:ascii="Calibri" w:hAnsi="Calibri" w:cs="Arial"/>
                <w:sz w:val="19"/>
                <w:szCs w:val="19"/>
                <w:lang w:eastAsia="ja-JP"/>
              </w:rPr>
            </w:pPr>
            <w:r w:rsidRPr="006229C1">
              <w:rPr>
                <w:rFonts w:ascii="Calibri" w:hAnsi="Calibri" w:cs="Arial"/>
                <w:sz w:val="19"/>
                <w:szCs w:val="19"/>
                <w:lang w:eastAsia="ja-JP"/>
              </w:rPr>
              <w:t xml:space="preserve">Updated: </w:t>
            </w:r>
            <w:r w:rsidRPr="006229C1">
              <w:rPr>
                <w:rFonts w:ascii="Calibri" w:hAnsi="Calibri" w:cs="Arial"/>
                <w:sz w:val="19"/>
                <w:szCs w:val="19"/>
                <w:highlight w:val="yellow"/>
                <w:lang w:eastAsia="ja-JP"/>
              </w:rPr>
              <w:t>Monthly</w:t>
            </w:r>
            <w:commentRangeStart w:id="117"/>
            <w:r w:rsidRPr="006229C1">
              <w:rPr>
                <w:rFonts w:ascii="Calibri" w:hAnsi="Calibri" w:cs="Arial"/>
                <w:sz w:val="19"/>
                <w:szCs w:val="19"/>
                <w:highlight w:val="yellow"/>
                <w:lang w:eastAsia="ja-JP"/>
              </w:rPr>
              <w:t>/Quarterly</w:t>
            </w:r>
            <w:commentRangeEnd w:id="117"/>
            <w:r w:rsidRPr="006229C1">
              <w:rPr>
                <w:sz w:val="16"/>
                <w:szCs w:val="16"/>
              </w:rPr>
              <w:commentReference w:id="117"/>
            </w:r>
          </w:p>
          <w:p w14:paraId="1F501B50" w14:textId="77777777" w:rsidR="000575BF" w:rsidRPr="006229C1" w:rsidRDefault="000575BF" w:rsidP="009067B3">
            <w:pPr>
              <w:rPr>
                <w:rFonts w:ascii="Calibri" w:hAnsi="Calibri" w:cs="Arial"/>
                <w:sz w:val="19"/>
                <w:szCs w:val="19"/>
                <w:lang w:eastAsia="ja-JP"/>
              </w:rPr>
            </w:pPr>
            <w:r w:rsidRPr="006229C1">
              <w:rPr>
                <w:rFonts w:ascii="Calibri" w:hAnsi="Calibri" w:cs="Arial"/>
                <w:sz w:val="19"/>
                <w:szCs w:val="19"/>
                <w:lang w:eastAsia="ja-JP"/>
              </w:rPr>
              <w:t xml:space="preserve">Years of History: </w:t>
            </w:r>
            <w:r w:rsidRPr="006229C1">
              <w:rPr>
                <w:rFonts w:ascii="Calibri" w:hAnsi="Calibri" w:cs="Arial"/>
                <w:sz w:val="19"/>
                <w:szCs w:val="19"/>
                <w:highlight w:val="yellow"/>
                <w:lang w:eastAsia="ja-JP"/>
              </w:rPr>
              <w:t>3 Years/5 Years</w:t>
            </w:r>
          </w:p>
          <w:p w14:paraId="5F348D8C" w14:textId="77777777" w:rsidR="000575BF" w:rsidRPr="006229C1" w:rsidRDefault="000575BF" w:rsidP="009067B3">
            <w:pPr>
              <w:ind w:left="-29"/>
              <w:rPr>
                <w:rFonts w:ascii="Calibri" w:hAnsi="Calibri" w:cs="Arial"/>
                <w:b/>
                <w:bCs/>
                <w:color w:val="000000"/>
                <w:sz w:val="19"/>
                <w:szCs w:val="19"/>
                <w:highlight w:val="yellow"/>
                <w:lang w:eastAsia="ja-JP"/>
              </w:rPr>
            </w:pPr>
            <w:r w:rsidRPr="006229C1">
              <w:rPr>
                <w:rFonts w:ascii="Calibri" w:hAnsi="Calibri" w:cs="Calibri"/>
                <w:sz w:val="19"/>
                <w:szCs w:val="19"/>
                <w:lang w:eastAsia="ja-JP"/>
              </w:rPr>
              <w:t>Access: Self-serve access through Connect applications</w:t>
            </w:r>
          </w:p>
        </w:tc>
      </w:tr>
    </w:tbl>
    <w:p w14:paraId="3F9AEBC8" w14:textId="77777777" w:rsidR="000575BF" w:rsidRPr="006229C1" w:rsidRDefault="000575BF" w:rsidP="000575BF">
      <w:pPr>
        <w:spacing w:before="240" w:after="120"/>
        <w:ind w:left="990" w:hanging="720"/>
        <w:jc w:val="center"/>
        <w:rPr>
          <w:rFonts w:ascii="Calibri" w:hAnsi="Calibri" w:cs="Arial"/>
          <w:b/>
          <w:sz w:val="19"/>
          <w:szCs w:val="19"/>
        </w:rPr>
      </w:pPr>
      <w:r w:rsidRPr="006229C1">
        <w:rPr>
          <w:rFonts w:ascii="Calibri" w:eastAsia="Yu Mincho" w:hAnsi="Calibri" w:cs="Arial"/>
          <w:b/>
          <w:bCs/>
          <w:color w:val="000000"/>
          <w:sz w:val="19"/>
          <w:szCs w:val="19"/>
        </w:rPr>
        <w:t>Service Specific Terms for Consumer Panel:</w:t>
      </w:r>
    </w:p>
    <w:p w14:paraId="35541F37" w14:textId="77777777" w:rsidR="000575BF" w:rsidRPr="006229C1" w:rsidRDefault="000575BF" w:rsidP="000575BF">
      <w:pPr>
        <w:rPr>
          <w:rFonts w:ascii="Calibri" w:hAnsi="Calibri" w:cs="Calibri"/>
          <w:b/>
          <w:color w:val="000000"/>
          <w:sz w:val="19"/>
          <w:szCs w:val="19"/>
          <w:u w:val="single"/>
        </w:rPr>
      </w:pPr>
      <w:r w:rsidRPr="006229C1">
        <w:rPr>
          <w:rFonts w:ascii="Calibri" w:hAnsi="Calibri" w:cs="Calibri"/>
          <w:b/>
          <w:color w:val="000000"/>
          <w:sz w:val="19"/>
          <w:szCs w:val="19"/>
          <w:u w:val="single"/>
        </w:rPr>
        <w:br w:type="page"/>
      </w:r>
    </w:p>
    <w:p w14:paraId="773E465C" w14:textId="77777777" w:rsidR="000575BF" w:rsidRPr="006229C1" w:rsidRDefault="000575BF" w:rsidP="000575BF">
      <w:pPr>
        <w:spacing w:after="120" w:line="256" w:lineRule="auto"/>
        <w:jc w:val="center"/>
        <w:rPr>
          <w:rFonts w:ascii="Calibri" w:eastAsia="Yu Mincho" w:hAnsi="Calibri" w:cs="Calibri"/>
          <w:b/>
          <w:bCs/>
          <w:color w:val="000000"/>
          <w:sz w:val="22"/>
          <w:szCs w:val="22"/>
          <w:u w:val="single"/>
        </w:rPr>
      </w:pPr>
      <w:r w:rsidRPr="006229C1">
        <w:rPr>
          <w:rFonts w:ascii="Calibri" w:eastAsia="Yu Mincho" w:hAnsi="Calibri" w:cs="Calibri"/>
          <w:b/>
          <w:bCs/>
          <w:color w:val="000000"/>
          <w:sz w:val="22"/>
          <w:szCs w:val="22"/>
          <w:u w:val="single"/>
        </w:rPr>
        <w:lastRenderedPageBreak/>
        <w:t>Exhibit A-3</w:t>
      </w:r>
    </w:p>
    <w:p w14:paraId="2B1E3F45" w14:textId="77777777" w:rsidR="000575BF" w:rsidRPr="006229C1" w:rsidRDefault="000575BF" w:rsidP="000575BF">
      <w:pPr>
        <w:spacing w:after="120" w:line="256" w:lineRule="auto"/>
        <w:jc w:val="center"/>
        <w:rPr>
          <w:rFonts w:ascii="Calibri" w:eastAsia="Yu Mincho" w:hAnsi="Calibri" w:cs="Calibri"/>
          <w:b/>
          <w:bCs/>
          <w:color w:val="000000"/>
          <w:sz w:val="22"/>
          <w:szCs w:val="22"/>
          <w:u w:val="single"/>
        </w:rPr>
      </w:pPr>
      <w:r w:rsidRPr="006229C1">
        <w:rPr>
          <w:rFonts w:ascii="Calibri" w:eastAsia="Yu Mincho" w:hAnsi="Calibri" w:cs="Calibri"/>
          <w:b/>
          <w:bCs/>
          <w:color w:val="000000"/>
          <w:sz w:val="22"/>
          <w:szCs w:val="22"/>
          <w:u w:val="single"/>
        </w:rPr>
        <w:t>Homescan / Omnishopper Product Scope</w:t>
      </w:r>
    </w:p>
    <w:p w14:paraId="426DF9AE" w14:textId="77777777" w:rsidR="000575BF" w:rsidRPr="006229C1" w:rsidRDefault="000575BF" w:rsidP="000575BF">
      <w:pPr>
        <w:spacing w:after="120" w:line="256" w:lineRule="auto"/>
        <w:jc w:val="center"/>
        <w:rPr>
          <w:rFonts w:ascii="Calibri" w:eastAsia="Yu Mincho" w:hAnsi="Calibri" w:cs="Calibri"/>
          <w:b/>
          <w:bCs/>
          <w:color w:val="000000"/>
          <w:sz w:val="24"/>
          <w:szCs w:val="24"/>
          <w:u w:val="single"/>
        </w:rPr>
      </w:pPr>
    </w:p>
    <w:p w14:paraId="10106A38" w14:textId="77777777" w:rsidR="000575BF" w:rsidRPr="006229C1" w:rsidRDefault="000575BF" w:rsidP="000575BF">
      <w:pPr>
        <w:spacing w:after="120"/>
        <w:jc w:val="center"/>
        <w:rPr>
          <w:rFonts w:ascii="Calibri" w:eastAsia="Yu Mincho" w:hAnsi="Calibri" w:cs="Arial"/>
          <w:color w:val="000000"/>
        </w:rPr>
      </w:pPr>
    </w:p>
    <w:p w14:paraId="60C7B04C" w14:textId="77777777" w:rsidR="000575BF" w:rsidRPr="006229C1" w:rsidRDefault="000575BF" w:rsidP="000575BF">
      <w:pPr>
        <w:rPr>
          <w:rFonts w:ascii="Calibri" w:eastAsia="Yu Mincho" w:hAnsi="Calibri" w:cs="Arial"/>
          <w:color w:val="222222"/>
        </w:rPr>
      </w:pPr>
      <w:r w:rsidRPr="006229C1">
        <w:rPr>
          <w:rFonts w:ascii="Calibri" w:eastAsia="Yu Mincho" w:hAnsi="Calibri" w:cs="Arial"/>
        </w:rPr>
        <w:br w:type="page"/>
      </w:r>
    </w:p>
    <w:p w14:paraId="67C33829" w14:textId="77777777" w:rsidR="000575BF" w:rsidRPr="006229C1" w:rsidRDefault="000575BF" w:rsidP="000575BF">
      <w:pPr>
        <w:spacing w:after="120" w:line="259" w:lineRule="auto"/>
        <w:jc w:val="center"/>
        <w:rPr>
          <w:rFonts w:ascii="Calibri" w:eastAsia="Yu Mincho" w:hAnsi="Calibri" w:cs="Calibri"/>
          <w:b/>
          <w:color w:val="000000"/>
          <w:sz w:val="22"/>
          <w:szCs w:val="22"/>
          <w:u w:val="single"/>
        </w:rPr>
      </w:pPr>
      <w:r w:rsidRPr="006229C1">
        <w:rPr>
          <w:rFonts w:ascii="Calibri" w:eastAsia="Yu Mincho" w:hAnsi="Calibri" w:cs="Calibri"/>
          <w:b/>
          <w:color w:val="000000"/>
          <w:sz w:val="22"/>
          <w:szCs w:val="22"/>
          <w:u w:val="single"/>
        </w:rPr>
        <w:lastRenderedPageBreak/>
        <w:t xml:space="preserve">Analytics Services Exhibit  </w:t>
      </w:r>
    </w:p>
    <w:p w14:paraId="474E73F5" w14:textId="77777777" w:rsidR="000575BF" w:rsidRPr="006229C1" w:rsidRDefault="000575BF" w:rsidP="000575BF">
      <w:pPr>
        <w:spacing w:after="120" w:line="259" w:lineRule="auto"/>
        <w:jc w:val="center"/>
        <w:rPr>
          <w:rFonts w:ascii="Calibri" w:eastAsia="Yu Mincho" w:hAnsi="Calibri" w:cs="Calibri"/>
          <w:b/>
          <w:bCs/>
          <w:color w:val="000000"/>
          <w:sz w:val="22"/>
          <w:szCs w:val="22"/>
        </w:rPr>
      </w:pPr>
      <w:r w:rsidRPr="006229C1">
        <w:rPr>
          <w:rFonts w:ascii="Calibri" w:eastAsia="Yu Mincho" w:hAnsi="Calibri" w:cs="Calibri"/>
          <w:b/>
          <w:bCs/>
          <w:color w:val="000000"/>
          <w:sz w:val="22"/>
          <w:szCs w:val="22"/>
        </w:rPr>
        <w:t xml:space="preserve">(Information Services) </w:t>
      </w:r>
    </w:p>
    <w:p w14:paraId="27C34989" w14:textId="77777777" w:rsidR="000575BF" w:rsidRPr="006229C1" w:rsidRDefault="000575BF" w:rsidP="000575BF">
      <w:pPr>
        <w:spacing w:before="120" w:after="160" w:line="259" w:lineRule="auto"/>
        <w:ind w:firstLine="360"/>
        <w:rPr>
          <w:rFonts w:ascii="Calibri" w:eastAsia="Calibri" w:hAnsi="Calibri" w:cs="Calibri"/>
          <w:b/>
          <w:bCs/>
          <w:sz w:val="19"/>
          <w:szCs w:val="19"/>
          <w:u w:val="single"/>
        </w:rPr>
      </w:pPr>
      <w:r w:rsidRPr="006229C1">
        <w:rPr>
          <w:rFonts w:ascii="Calibri" w:eastAsia="Calibri" w:hAnsi="Calibri" w:cs="Calibri"/>
          <w:b/>
          <w:bCs/>
          <w:sz w:val="19"/>
          <w:szCs w:val="19"/>
          <w:u w:val="single"/>
        </w:rPr>
        <w:t>MARKETING EFFECTIVENESS</w:t>
      </w:r>
    </w:p>
    <w:tbl>
      <w:tblPr>
        <w:tblW w:w="9180" w:type="dxa"/>
        <w:tblInd w:w="720" w:type="dxa"/>
        <w:tblLayout w:type="fixed"/>
        <w:tblCellMar>
          <w:left w:w="30" w:type="dxa"/>
          <w:right w:w="30" w:type="dxa"/>
        </w:tblCellMar>
        <w:tblLook w:val="0000" w:firstRow="0" w:lastRow="0" w:firstColumn="0" w:lastColumn="0" w:noHBand="0" w:noVBand="0"/>
      </w:tblPr>
      <w:tblGrid>
        <w:gridCol w:w="2070"/>
        <w:gridCol w:w="7110"/>
      </w:tblGrid>
      <w:tr w:rsidR="000575BF" w:rsidRPr="006229C1" w14:paraId="4AB6DC17" w14:textId="77777777" w:rsidTr="009067B3">
        <w:trPr>
          <w:trHeight w:val="290"/>
        </w:trPr>
        <w:tc>
          <w:tcPr>
            <w:tcW w:w="2070" w:type="dxa"/>
            <w:tcBorders>
              <w:top w:val="double" w:sz="6" w:space="0" w:color="000000"/>
              <w:left w:val="double" w:sz="6" w:space="0" w:color="000000"/>
              <w:bottom w:val="double" w:sz="6" w:space="0" w:color="000000"/>
              <w:right w:val="single" w:sz="6" w:space="0" w:color="000000"/>
            </w:tcBorders>
            <w:shd w:val="clear" w:color="auto" w:fill="FFFFFF"/>
            <w:vAlign w:val="center"/>
          </w:tcPr>
          <w:p w14:paraId="09E8C3D8"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Component / Package</w:t>
            </w:r>
          </w:p>
        </w:tc>
        <w:tc>
          <w:tcPr>
            <w:tcW w:w="7110" w:type="dxa"/>
            <w:tcBorders>
              <w:top w:val="double" w:sz="6" w:space="0" w:color="000000"/>
              <w:left w:val="single" w:sz="6" w:space="0" w:color="000000"/>
              <w:bottom w:val="double" w:sz="6" w:space="0" w:color="000000"/>
              <w:right w:val="double" w:sz="6" w:space="0" w:color="000000"/>
            </w:tcBorders>
            <w:shd w:val="clear" w:color="auto" w:fill="FFFFFF"/>
            <w:vAlign w:val="center"/>
          </w:tcPr>
          <w:p w14:paraId="41ADFC5A" w14:textId="77777777" w:rsidR="000575BF" w:rsidRPr="006229C1" w:rsidRDefault="000575BF" w:rsidP="009067B3">
            <w:pPr>
              <w:ind w:left="-65"/>
              <w:rPr>
                <w:rFonts w:ascii="Calibri" w:hAnsi="Calibri" w:cs="Calibri"/>
                <w:color w:val="000000"/>
                <w:sz w:val="19"/>
                <w:szCs w:val="19"/>
              </w:rPr>
            </w:pPr>
            <w:r w:rsidRPr="006229C1">
              <w:rPr>
                <w:rFonts w:ascii="Calibri" w:hAnsi="Calibri" w:cs="Calibri"/>
                <w:color w:val="000000"/>
                <w:sz w:val="19"/>
                <w:szCs w:val="19"/>
              </w:rPr>
              <w:t xml:space="preserve">  Services</w:t>
            </w:r>
          </w:p>
        </w:tc>
      </w:tr>
      <w:tr w:rsidR="000575BF" w:rsidRPr="006229C1" w14:paraId="0F7D32CF" w14:textId="77777777" w:rsidTr="009067B3">
        <w:trPr>
          <w:trHeight w:val="276"/>
        </w:trPr>
        <w:tc>
          <w:tcPr>
            <w:tcW w:w="2070" w:type="dxa"/>
            <w:tcBorders>
              <w:top w:val="single" w:sz="4" w:space="0" w:color="auto"/>
              <w:left w:val="double" w:sz="4" w:space="0" w:color="auto"/>
              <w:bottom w:val="single" w:sz="4" w:space="0" w:color="auto"/>
              <w:right w:val="single" w:sz="4" w:space="0" w:color="auto"/>
            </w:tcBorders>
          </w:tcPr>
          <w:p w14:paraId="64263E90"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Market Mix</w:t>
            </w:r>
          </w:p>
        </w:tc>
        <w:tc>
          <w:tcPr>
            <w:tcW w:w="7110" w:type="dxa"/>
            <w:tcBorders>
              <w:top w:val="single" w:sz="4" w:space="0" w:color="auto"/>
              <w:left w:val="single" w:sz="4" w:space="0" w:color="auto"/>
              <w:bottom w:val="single" w:sz="4" w:space="0" w:color="auto"/>
              <w:right w:val="double" w:sz="6" w:space="0" w:color="000000"/>
            </w:tcBorders>
          </w:tcPr>
          <w:p w14:paraId="2A3AFCD8" w14:textId="77777777" w:rsidR="000575BF" w:rsidRPr="006229C1" w:rsidRDefault="000575BF" w:rsidP="009067B3">
            <w:pPr>
              <w:rPr>
                <w:rFonts w:ascii="Calibri" w:hAnsi="Calibri" w:cs="Calibri"/>
                <w:b/>
                <w:bCs/>
                <w:sz w:val="19"/>
                <w:szCs w:val="19"/>
              </w:rPr>
            </w:pPr>
            <w:r w:rsidRPr="006229C1">
              <w:rPr>
                <w:rFonts w:ascii="Calibri" w:eastAsia="Arial" w:hAnsi="Calibri" w:cs="Calibri"/>
                <w:sz w:val="19"/>
                <w:szCs w:val="19"/>
              </w:rPr>
              <w:t xml:space="preserve">Service Description: </w:t>
            </w:r>
            <w:r w:rsidRPr="006229C1">
              <w:rPr>
                <w:rFonts w:ascii="Calibri" w:hAnsi="Calibri" w:cs="Calibri"/>
                <w:b/>
                <w:bCs/>
                <w:sz w:val="19"/>
                <w:szCs w:val="19"/>
              </w:rPr>
              <w:t>analysis to include the following data/insights:</w:t>
            </w:r>
          </w:p>
          <w:p w14:paraId="3402BED7" w14:textId="77777777" w:rsidR="000575BF" w:rsidRPr="006229C1" w:rsidRDefault="000575BF" w:rsidP="000575BF">
            <w:pPr>
              <w:numPr>
                <w:ilvl w:val="0"/>
                <w:numId w:val="32"/>
              </w:numPr>
              <w:spacing w:after="160" w:line="259" w:lineRule="auto"/>
              <w:contextualSpacing/>
              <w:rPr>
                <w:rFonts w:ascii="Calibri" w:hAnsi="Calibri" w:cs="Calibri"/>
                <w:sz w:val="19"/>
                <w:szCs w:val="19"/>
              </w:rPr>
            </w:pPr>
            <w:r w:rsidRPr="006229C1">
              <w:rPr>
                <w:rFonts w:ascii="Calibri" w:hAnsi="Calibri" w:cs="Calibri"/>
                <w:sz w:val="19"/>
                <w:szCs w:val="19"/>
              </w:rPr>
              <w:t>Sales decomposition by various media activities by year and by media activity subject to staying in the model</w:t>
            </w:r>
          </w:p>
          <w:p w14:paraId="686005CF" w14:textId="77777777" w:rsidR="000575BF" w:rsidRPr="006229C1" w:rsidRDefault="000575BF" w:rsidP="000575BF">
            <w:pPr>
              <w:numPr>
                <w:ilvl w:val="0"/>
                <w:numId w:val="32"/>
              </w:numPr>
              <w:spacing w:after="160" w:line="259" w:lineRule="auto"/>
              <w:contextualSpacing/>
              <w:rPr>
                <w:rFonts w:ascii="Calibri" w:hAnsi="Calibri" w:cs="Calibri"/>
                <w:sz w:val="19"/>
                <w:szCs w:val="19"/>
              </w:rPr>
            </w:pPr>
            <w:r w:rsidRPr="006229C1">
              <w:rPr>
                <w:rFonts w:ascii="Calibri" w:hAnsi="Calibri" w:cs="Calibri"/>
                <w:sz w:val="19"/>
                <w:szCs w:val="19"/>
              </w:rPr>
              <w:t>Channel contribution</w:t>
            </w:r>
          </w:p>
          <w:p w14:paraId="46CBCFE2" w14:textId="77777777" w:rsidR="000575BF" w:rsidRPr="006229C1" w:rsidRDefault="000575BF" w:rsidP="000575BF">
            <w:pPr>
              <w:numPr>
                <w:ilvl w:val="0"/>
                <w:numId w:val="32"/>
              </w:numPr>
              <w:spacing w:after="160" w:line="259" w:lineRule="auto"/>
              <w:contextualSpacing/>
              <w:rPr>
                <w:rFonts w:ascii="Calibri" w:hAnsi="Calibri" w:cs="Calibri"/>
                <w:sz w:val="19"/>
                <w:szCs w:val="19"/>
              </w:rPr>
            </w:pPr>
            <w:r w:rsidRPr="006229C1">
              <w:rPr>
                <w:rFonts w:ascii="Calibri" w:hAnsi="Calibri" w:cs="Calibri"/>
                <w:sz w:val="19"/>
                <w:szCs w:val="19"/>
              </w:rPr>
              <w:t>Return on Investment (ROI) where client shares spend data</w:t>
            </w:r>
          </w:p>
          <w:p w14:paraId="13F2EA58" w14:textId="77777777" w:rsidR="000575BF" w:rsidRPr="006229C1" w:rsidRDefault="000575BF" w:rsidP="000575BF">
            <w:pPr>
              <w:numPr>
                <w:ilvl w:val="0"/>
                <w:numId w:val="32"/>
              </w:numPr>
              <w:spacing w:after="160" w:line="259" w:lineRule="auto"/>
              <w:contextualSpacing/>
              <w:rPr>
                <w:rFonts w:ascii="Calibri" w:hAnsi="Calibri" w:cs="Calibri"/>
                <w:sz w:val="19"/>
                <w:szCs w:val="19"/>
              </w:rPr>
            </w:pPr>
            <w:r w:rsidRPr="006229C1">
              <w:rPr>
                <w:rFonts w:ascii="Calibri" w:hAnsi="Calibri" w:cs="Calibri"/>
                <w:sz w:val="19"/>
                <w:szCs w:val="19"/>
              </w:rPr>
              <w:t>Media scorecard (response curves)</w:t>
            </w:r>
          </w:p>
          <w:p w14:paraId="6914F241" w14:textId="77777777" w:rsidR="000575BF" w:rsidRPr="006229C1" w:rsidRDefault="000575BF" w:rsidP="000575BF">
            <w:pPr>
              <w:numPr>
                <w:ilvl w:val="0"/>
                <w:numId w:val="32"/>
              </w:numPr>
              <w:spacing w:after="160" w:line="259" w:lineRule="auto"/>
              <w:contextualSpacing/>
              <w:rPr>
                <w:rFonts w:ascii="Calibri" w:hAnsi="Calibri" w:cs="Calibri"/>
                <w:sz w:val="19"/>
                <w:szCs w:val="19"/>
              </w:rPr>
            </w:pPr>
            <w:r w:rsidRPr="006229C1">
              <w:rPr>
                <w:rFonts w:ascii="Calibri" w:hAnsi="Calibri" w:cs="Calibri"/>
                <w:sz w:val="19"/>
                <w:szCs w:val="19"/>
              </w:rPr>
              <w:t>Simulation and optimization tool for media (Online or excel based)</w:t>
            </w:r>
          </w:p>
          <w:p w14:paraId="639EA1F8" w14:textId="77777777" w:rsidR="000575BF" w:rsidRPr="006229C1" w:rsidRDefault="000575BF" w:rsidP="000575BF">
            <w:pPr>
              <w:numPr>
                <w:ilvl w:val="0"/>
                <w:numId w:val="32"/>
              </w:numPr>
              <w:spacing w:after="160" w:line="259" w:lineRule="auto"/>
              <w:contextualSpacing/>
              <w:rPr>
                <w:rFonts w:ascii="Calibri" w:hAnsi="Calibri" w:cs="Calibri"/>
                <w:sz w:val="19"/>
                <w:szCs w:val="19"/>
              </w:rPr>
            </w:pPr>
            <w:r w:rsidRPr="006229C1">
              <w:rPr>
                <w:rFonts w:ascii="Calibri" w:hAnsi="Calibri" w:cs="Calibri"/>
                <w:sz w:val="19"/>
                <w:szCs w:val="19"/>
              </w:rPr>
              <w:t>Brand (Long term media) analysis</w:t>
            </w:r>
          </w:p>
          <w:p w14:paraId="57B898AF" w14:textId="77777777" w:rsidR="000575BF" w:rsidRPr="006229C1" w:rsidRDefault="000575BF" w:rsidP="000575BF">
            <w:pPr>
              <w:numPr>
                <w:ilvl w:val="0"/>
                <w:numId w:val="32"/>
              </w:numPr>
              <w:spacing w:after="160" w:line="259" w:lineRule="auto"/>
              <w:contextualSpacing/>
              <w:rPr>
                <w:rFonts w:ascii="Calibri" w:hAnsi="Calibri" w:cs="Calibri"/>
                <w:sz w:val="19"/>
                <w:szCs w:val="19"/>
              </w:rPr>
            </w:pPr>
            <w:r w:rsidRPr="006229C1">
              <w:rPr>
                <w:rFonts w:ascii="Calibri" w:hAnsi="Calibri" w:cs="Calibri"/>
                <w:sz w:val="19"/>
                <w:szCs w:val="19"/>
              </w:rPr>
              <w:t>Media deep dives – understanding each media channel at the most granular level</w:t>
            </w:r>
          </w:p>
          <w:p w14:paraId="5FC65980" w14:textId="77777777" w:rsidR="000575BF" w:rsidRPr="006229C1" w:rsidRDefault="000575BF" w:rsidP="000575BF">
            <w:pPr>
              <w:numPr>
                <w:ilvl w:val="0"/>
                <w:numId w:val="32"/>
              </w:numPr>
              <w:spacing w:after="160" w:line="259" w:lineRule="auto"/>
              <w:contextualSpacing/>
              <w:rPr>
                <w:rFonts w:ascii="Calibri" w:hAnsi="Calibri" w:cs="Calibri"/>
                <w:sz w:val="19"/>
                <w:szCs w:val="19"/>
              </w:rPr>
            </w:pPr>
            <w:r w:rsidRPr="006229C1">
              <w:rPr>
                <w:rFonts w:ascii="Calibri" w:hAnsi="Calibri" w:cs="Calibri"/>
                <w:sz w:val="19"/>
                <w:szCs w:val="19"/>
              </w:rPr>
              <w:t>Media Synergies – understanding how each media synergistically impacts sales</w:t>
            </w:r>
          </w:p>
          <w:p w14:paraId="57645ADE" w14:textId="77777777" w:rsidR="000575BF" w:rsidRPr="006229C1" w:rsidRDefault="000575BF" w:rsidP="000575BF">
            <w:pPr>
              <w:numPr>
                <w:ilvl w:val="0"/>
                <w:numId w:val="32"/>
              </w:numPr>
              <w:spacing w:after="160" w:line="259" w:lineRule="auto"/>
              <w:contextualSpacing/>
              <w:rPr>
                <w:rFonts w:ascii="Calibri" w:hAnsi="Calibri" w:cs="Calibri"/>
                <w:sz w:val="19"/>
                <w:szCs w:val="19"/>
              </w:rPr>
            </w:pPr>
            <w:r w:rsidRPr="006229C1">
              <w:rPr>
                <w:rFonts w:ascii="Calibri" w:hAnsi="Calibri" w:cs="Calibri"/>
                <w:sz w:val="19"/>
                <w:szCs w:val="19"/>
              </w:rPr>
              <w:t>Halo/Cross Impacts – understanding how different brand’s media impact sales</w:t>
            </w:r>
          </w:p>
          <w:p w14:paraId="3FFEC88C" w14:textId="77777777" w:rsidR="000575BF" w:rsidRPr="006229C1" w:rsidRDefault="000575BF" w:rsidP="009067B3">
            <w:pPr>
              <w:rPr>
                <w:rFonts w:ascii="Calibri" w:eastAsia="Arial" w:hAnsi="Calibri" w:cs="Calibri"/>
                <w:b/>
                <w:bCs/>
                <w:sz w:val="19"/>
                <w:szCs w:val="19"/>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4"/>
              <w:gridCol w:w="1921"/>
              <w:gridCol w:w="3905"/>
            </w:tblGrid>
            <w:tr w:rsidR="000575BF" w:rsidRPr="006229C1" w14:paraId="2CC5A2A3" w14:textId="77777777" w:rsidTr="009067B3">
              <w:trPr>
                <w:trHeight w:val="290"/>
              </w:trPr>
              <w:tc>
                <w:tcPr>
                  <w:tcW w:w="1565" w:type="dxa"/>
                  <w:shd w:val="clear" w:color="auto" w:fill="auto"/>
                  <w:noWrap/>
                  <w:vAlign w:val="bottom"/>
                  <w:hideMark/>
                </w:tcPr>
                <w:p w14:paraId="2C606ACB" w14:textId="77777777" w:rsidR="000575BF" w:rsidRPr="006229C1" w:rsidRDefault="000575BF" w:rsidP="009067B3">
                  <w:pPr>
                    <w:rPr>
                      <w:rFonts w:ascii="Calibri" w:hAnsi="Calibri" w:cs="Calibri"/>
                      <w:b/>
                      <w:bCs/>
                      <w:color w:val="000000"/>
                      <w:sz w:val="19"/>
                      <w:szCs w:val="19"/>
                    </w:rPr>
                  </w:pPr>
                  <w:r w:rsidRPr="006229C1">
                    <w:rPr>
                      <w:rFonts w:ascii="Calibri" w:hAnsi="Calibri" w:cs="Calibri"/>
                      <w:b/>
                      <w:bCs/>
                      <w:color w:val="000000"/>
                      <w:sz w:val="19"/>
                      <w:szCs w:val="19"/>
                    </w:rPr>
                    <w:t>Deliverables</w:t>
                  </w:r>
                </w:p>
              </w:tc>
              <w:tc>
                <w:tcPr>
                  <w:tcW w:w="2520" w:type="dxa"/>
                  <w:shd w:val="clear" w:color="auto" w:fill="auto"/>
                  <w:noWrap/>
                  <w:vAlign w:val="bottom"/>
                  <w:hideMark/>
                </w:tcPr>
                <w:p w14:paraId="09EDAF9D" w14:textId="77777777" w:rsidR="000575BF" w:rsidRPr="006229C1" w:rsidRDefault="000575BF" w:rsidP="009067B3">
                  <w:pPr>
                    <w:rPr>
                      <w:rFonts w:ascii="Calibri" w:hAnsi="Calibri" w:cs="Calibri"/>
                      <w:b/>
                      <w:bCs/>
                      <w:color w:val="000000"/>
                      <w:sz w:val="19"/>
                      <w:szCs w:val="19"/>
                    </w:rPr>
                  </w:pPr>
                  <w:r w:rsidRPr="006229C1">
                    <w:rPr>
                      <w:rFonts w:ascii="Calibri" w:hAnsi="Calibri" w:cs="Calibri"/>
                      <w:b/>
                      <w:bCs/>
                      <w:color w:val="000000"/>
                      <w:sz w:val="19"/>
                      <w:szCs w:val="19"/>
                    </w:rPr>
                    <w:t>Format</w:t>
                  </w:r>
                </w:p>
              </w:tc>
              <w:tc>
                <w:tcPr>
                  <w:tcW w:w="5203" w:type="dxa"/>
                  <w:shd w:val="clear" w:color="auto" w:fill="auto"/>
                  <w:noWrap/>
                  <w:vAlign w:val="bottom"/>
                  <w:hideMark/>
                </w:tcPr>
                <w:p w14:paraId="7E76C08B" w14:textId="77777777" w:rsidR="000575BF" w:rsidRPr="006229C1" w:rsidRDefault="000575BF" w:rsidP="009067B3">
                  <w:pPr>
                    <w:rPr>
                      <w:rFonts w:ascii="Calibri" w:hAnsi="Calibri" w:cs="Calibri"/>
                      <w:b/>
                      <w:bCs/>
                      <w:color w:val="000000"/>
                      <w:sz w:val="19"/>
                      <w:szCs w:val="19"/>
                    </w:rPr>
                  </w:pPr>
                  <w:r w:rsidRPr="006229C1">
                    <w:rPr>
                      <w:rFonts w:ascii="Calibri" w:hAnsi="Calibri" w:cs="Calibri"/>
                      <w:b/>
                      <w:bCs/>
                      <w:color w:val="000000"/>
                      <w:sz w:val="19"/>
                      <w:szCs w:val="19"/>
                    </w:rPr>
                    <w:t>Estimated Delivery Date*</w:t>
                  </w:r>
                </w:p>
              </w:tc>
            </w:tr>
            <w:tr w:rsidR="000575BF" w:rsidRPr="006229C1" w14:paraId="387F84BF" w14:textId="77777777" w:rsidTr="009067B3">
              <w:trPr>
                <w:trHeight w:val="290"/>
              </w:trPr>
              <w:tc>
                <w:tcPr>
                  <w:tcW w:w="1565" w:type="dxa"/>
                  <w:shd w:val="clear" w:color="auto" w:fill="auto"/>
                  <w:noWrap/>
                  <w:vAlign w:val="bottom"/>
                  <w:hideMark/>
                </w:tcPr>
                <w:p w14:paraId="34FD10B8"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Data Review</w:t>
                  </w:r>
                </w:p>
              </w:tc>
              <w:tc>
                <w:tcPr>
                  <w:tcW w:w="2520" w:type="dxa"/>
                  <w:shd w:val="clear" w:color="auto" w:fill="auto"/>
                  <w:noWrap/>
                  <w:vAlign w:val="bottom"/>
                  <w:hideMark/>
                </w:tcPr>
                <w:p w14:paraId="6B7743F3"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PowerPoint and/or Excel</w:t>
                  </w:r>
                </w:p>
              </w:tc>
              <w:tc>
                <w:tcPr>
                  <w:tcW w:w="5203" w:type="dxa"/>
                  <w:shd w:val="clear" w:color="auto" w:fill="auto"/>
                  <w:noWrap/>
                  <w:vAlign w:val="bottom"/>
                  <w:hideMark/>
                </w:tcPr>
                <w:p w14:paraId="5976AAB3" w14:textId="77777777" w:rsidR="000575BF" w:rsidRPr="006229C1" w:rsidRDefault="000575BF" w:rsidP="009067B3">
                  <w:pPr>
                    <w:rPr>
                      <w:rFonts w:ascii="Calibri" w:hAnsi="Calibri" w:cs="Calibri"/>
                      <w:sz w:val="19"/>
                      <w:szCs w:val="19"/>
                    </w:rPr>
                  </w:pPr>
                  <w:r w:rsidRPr="006229C1">
                    <w:rPr>
                      <w:rFonts w:ascii="Calibri" w:hAnsi="Calibri" w:cs="Calibri"/>
                      <w:sz w:val="19"/>
                      <w:szCs w:val="19"/>
                    </w:rPr>
                    <w:t>2-3 weeks after all data received</w:t>
                  </w:r>
                </w:p>
              </w:tc>
            </w:tr>
            <w:tr w:rsidR="000575BF" w:rsidRPr="006229C1" w14:paraId="302ECBB0" w14:textId="77777777" w:rsidTr="009067B3">
              <w:trPr>
                <w:trHeight w:val="290"/>
              </w:trPr>
              <w:tc>
                <w:tcPr>
                  <w:tcW w:w="1565" w:type="dxa"/>
                  <w:shd w:val="clear" w:color="auto" w:fill="auto"/>
                  <w:noWrap/>
                  <w:vAlign w:val="bottom"/>
                  <w:hideMark/>
                </w:tcPr>
                <w:p w14:paraId="0F14668F"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Initial Results</w:t>
                  </w:r>
                </w:p>
              </w:tc>
              <w:tc>
                <w:tcPr>
                  <w:tcW w:w="2520" w:type="dxa"/>
                  <w:shd w:val="clear" w:color="auto" w:fill="auto"/>
                  <w:noWrap/>
                  <w:vAlign w:val="bottom"/>
                  <w:hideMark/>
                </w:tcPr>
                <w:p w14:paraId="1CAF4741"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PowerPoint and/or Excel</w:t>
                  </w:r>
                </w:p>
              </w:tc>
              <w:tc>
                <w:tcPr>
                  <w:tcW w:w="5203" w:type="dxa"/>
                  <w:shd w:val="clear" w:color="auto" w:fill="auto"/>
                  <w:noWrap/>
                  <w:vAlign w:val="bottom"/>
                  <w:hideMark/>
                </w:tcPr>
                <w:p w14:paraId="0B4D5126" w14:textId="77777777" w:rsidR="000575BF" w:rsidRPr="006229C1" w:rsidRDefault="000575BF" w:rsidP="009067B3">
                  <w:pPr>
                    <w:rPr>
                      <w:rFonts w:ascii="Calibri" w:hAnsi="Calibri" w:cs="Calibri"/>
                      <w:sz w:val="19"/>
                      <w:szCs w:val="19"/>
                    </w:rPr>
                  </w:pPr>
                  <w:r w:rsidRPr="006229C1">
                    <w:rPr>
                      <w:rFonts w:ascii="Calibri" w:hAnsi="Calibri" w:cs="Calibri"/>
                      <w:sz w:val="19"/>
                      <w:szCs w:val="19"/>
                    </w:rPr>
                    <w:t>4-6 weeks after data review</w:t>
                  </w:r>
                </w:p>
              </w:tc>
            </w:tr>
            <w:tr w:rsidR="000575BF" w:rsidRPr="006229C1" w14:paraId="32DEEB02" w14:textId="77777777" w:rsidTr="009067B3">
              <w:trPr>
                <w:trHeight w:val="290"/>
              </w:trPr>
              <w:tc>
                <w:tcPr>
                  <w:tcW w:w="1565" w:type="dxa"/>
                  <w:shd w:val="clear" w:color="auto" w:fill="auto"/>
                  <w:noWrap/>
                  <w:vAlign w:val="bottom"/>
                  <w:hideMark/>
                </w:tcPr>
                <w:p w14:paraId="0E48F136"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Final Analysis</w:t>
                  </w:r>
                </w:p>
              </w:tc>
              <w:tc>
                <w:tcPr>
                  <w:tcW w:w="2520" w:type="dxa"/>
                  <w:shd w:val="clear" w:color="auto" w:fill="auto"/>
                  <w:noWrap/>
                  <w:vAlign w:val="bottom"/>
                  <w:hideMark/>
                </w:tcPr>
                <w:p w14:paraId="1F5A6907"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PowerPoint and/or Excel</w:t>
                  </w:r>
                </w:p>
              </w:tc>
              <w:tc>
                <w:tcPr>
                  <w:tcW w:w="5203" w:type="dxa"/>
                  <w:shd w:val="clear" w:color="auto" w:fill="auto"/>
                  <w:noWrap/>
                  <w:vAlign w:val="bottom"/>
                  <w:hideMark/>
                </w:tcPr>
                <w:p w14:paraId="6A7C0529" w14:textId="77777777" w:rsidR="000575BF" w:rsidRPr="006229C1" w:rsidRDefault="000575BF" w:rsidP="009067B3">
                  <w:pPr>
                    <w:rPr>
                      <w:rFonts w:ascii="Calibri" w:hAnsi="Calibri" w:cs="Calibri"/>
                      <w:sz w:val="19"/>
                      <w:szCs w:val="19"/>
                    </w:rPr>
                  </w:pPr>
                  <w:r w:rsidRPr="006229C1">
                    <w:rPr>
                      <w:rFonts w:ascii="Calibri" w:hAnsi="Calibri" w:cs="Calibri"/>
                      <w:sz w:val="19"/>
                      <w:szCs w:val="19"/>
                    </w:rPr>
                    <w:t>2-3 weeks after initial results</w:t>
                  </w:r>
                </w:p>
              </w:tc>
            </w:tr>
            <w:tr w:rsidR="000575BF" w:rsidRPr="006229C1" w14:paraId="3002C57F" w14:textId="77777777" w:rsidTr="009067B3">
              <w:trPr>
                <w:trHeight w:val="290"/>
              </w:trPr>
              <w:tc>
                <w:tcPr>
                  <w:tcW w:w="1565" w:type="dxa"/>
                  <w:shd w:val="clear" w:color="auto" w:fill="auto"/>
                  <w:noWrap/>
                  <w:vAlign w:val="bottom"/>
                  <w:hideMark/>
                </w:tcPr>
                <w:p w14:paraId="2CEA81E5"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Software</w:t>
                  </w:r>
                </w:p>
              </w:tc>
              <w:tc>
                <w:tcPr>
                  <w:tcW w:w="2520" w:type="dxa"/>
                  <w:shd w:val="clear" w:color="auto" w:fill="auto"/>
                  <w:noWrap/>
                  <w:vAlign w:val="bottom"/>
                  <w:hideMark/>
                </w:tcPr>
                <w:p w14:paraId="3B8603AF"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Access to tool</w:t>
                  </w:r>
                </w:p>
              </w:tc>
              <w:tc>
                <w:tcPr>
                  <w:tcW w:w="5203" w:type="dxa"/>
                  <w:shd w:val="clear" w:color="auto" w:fill="auto"/>
                  <w:noWrap/>
                  <w:vAlign w:val="bottom"/>
                  <w:hideMark/>
                </w:tcPr>
                <w:p w14:paraId="1F483415" w14:textId="77777777" w:rsidR="000575BF" w:rsidRPr="006229C1" w:rsidRDefault="000575BF" w:rsidP="009067B3">
                  <w:pPr>
                    <w:rPr>
                      <w:rFonts w:ascii="Calibri" w:hAnsi="Calibri" w:cs="Calibri"/>
                      <w:sz w:val="19"/>
                      <w:szCs w:val="19"/>
                    </w:rPr>
                  </w:pPr>
                  <w:r w:rsidRPr="006229C1">
                    <w:rPr>
                      <w:rFonts w:ascii="Calibri" w:hAnsi="Calibri" w:cs="Calibri"/>
                      <w:sz w:val="19"/>
                      <w:szCs w:val="19"/>
                    </w:rPr>
                    <w:t>2-3 weeks after initial results</w:t>
                  </w:r>
                </w:p>
              </w:tc>
            </w:tr>
          </w:tbl>
          <w:p w14:paraId="755F77FE" w14:textId="77777777" w:rsidR="000575BF" w:rsidRPr="006229C1" w:rsidRDefault="000575BF" w:rsidP="009067B3">
            <w:pPr>
              <w:rPr>
                <w:rFonts w:ascii="Calibri" w:hAnsi="Calibri" w:cs="Calibri"/>
                <w:i/>
                <w:iCs/>
                <w:sz w:val="19"/>
                <w:szCs w:val="19"/>
              </w:rPr>
            </w:pPr>
            <w:r w:rsidRPr="006229C1">
              <w:rPr>
                <w:rFonts w:ascii="Calibri" w:hAnsi="Calibri" w:cs="Calibri"/>
                <w:i/>
                <w:iCs/>
                <w:sz w:val="19"/>
                <w:szCs w:val="19"/>
              </w:rPr>
              <w:t xml:space="preserve">*Delivery date is an estimate dependent on receipt and alignment of inputs from </w:t>
            </w:r>
            <w:r w:rsidRPr="006229C1">
              <w:rPr>
                <w:rFonts w:ascii="Calibri" w:hAnsi="Calibri" w:cs="Calibri"/>
                <w:sz w:val="19"/>
                <w:szCs w:val="19"/>
                <w:highlight w:val="yellow"/>
              </w:rPr>
              <w:t>[[client]].</w:t>
            </w:r>
          </w:p>
          <w:p w14:paraId="6A8B49D3" w14:textId="77777777" w:rsidR="000575BF" w:rsidRPr="006229C1" w:rsidRDefault="000575BF" w:rsidP="009067B3">
            <w:pPr>
              <w:rPr>
                <w:rFonts w:ascii="Calibri" w:hAnsi="Calibri" w:cs="Calibri"/>
                <w:b/>
                <w:bCs/>
                <w:sz w:val="19"/>
                <w:szCs w:val="19"/>
                <w:u w:val="single"/>
              </w:rPr>
            </w:pPr>
            <w:r w:rsidRPr="006229C1">
              <w:rPr>
                <w:rFonts w:ascii="Calibri" w:hAnsi="Calibri" w:cs="Calibri"/>
                <w:b/>
                <w:bCs/>
                <w:sz w:val="19"/>
                <w:szCs w:val="19"/>
                <w:u w:val="single"/>
              </w:rPr>
              <w:t>Scope:</w:t>
            </w:r>
          </w:p>
          <w:p w14:paraId="7C9C1BE9" w14:textId="77777777" w:rsidR="000575BF" w:rsidRPr="006229C1" w:rsidRDefault="000575BF" w:rsidP="000575BF">
            <w:pPr>
              <w:numPr>
                <w:ilvl w:val="0"/>
                <w:numId w:val="30"/>
              </w:numPr>
              <w:spacing w:after="160" w:line="259" w:lineRule="auto"/>
              <w:contextualSpacing/>
              <w:rPr>
                <w:rFonts w:ascii="Calibri" w:hAnsi="Calibri" w:cs="Calibri"/>
                <w:sz w:val="19"/>
                <w:szCs w:val="19"/>
                <w:highlight w:val="yellow"/>
              </w:rPr>
            </w:pPr>
            <w:r w:rsidRPr="006229C1">
              <w:rPr>
                <w:rFonts w:ascii="Calibri" w:hAnsi="Calibri" w:cs="Calibri"/>
                <w:sz w:val="19"/>
                <w:szCs w:val="19"/>
              </w:rPr>
              <w:t xml:space="preserve">[[#]] model(s) will be built for: </w:t>
            </w:r>
            <w:r w:rsidRPr="006229C1">
              <w:rPr>
                <w:rFonts w:ascii="Calibri" w:hAnsi="Calibri" w:cs="Calibri"/>
                <w:sz w:val="19"/>
                <w:szCs w:val="19"/>
                <w:highlight w:val="yellow"/>
              </w:rPr>
              <w:t>[[LIST BRAND]]</w:t>
            </w:r>
          </w:p>
          <w:p w14:paraId="0BE7A7F1" w14:textId="77777777" w:rsidR="000575BF" w:rsidRPr="006229C1" w:rsidRDefault="000575BF" w:rsidP="000575BF">
            <w:pPr>
              <w:numPr>
                <w:ilvl w:val="1"/>
                <w:numId w:val="30"/>
              </w:numPr>
              <w:spacing w:after="160" w:line="259" w:lineRule="auto"/>
              <w:contextualSpacing/>
              <w:rPr>
                <w:rFonts w:ascii="Calibri" w:hAnsi="Calibri" w:cs="Calibri"/>
                <w:sz w:val="19"/>
                <w:szCs w:val="19"/>
              </w:rPr>
            </w:pPr>
            <w:r w:rsidRPr="006229C1">
              <w:rPr>
                <w:rFonts w:ascii="Calibri" w:hAnsi="Calibri" w:cs="Calibri"/>
                <w:sz w:val="19"/>
                <w:szCs w:val="19"/>
              </w:rPr>
              <w:t xml:space="preserve">Time period evaluated: </w:t>
            </w:r>
            <w:r w:rsidRPr="006229C1">
              <w:rPr>
                <w:rFonts w:ascii="Calibri" w:hAnsi="Calibri" w:cs="Calibri"/>
                <w:sz w:val="19"/>
                <w:szCs w:val="19"/>
                <w:highlight w:val="yellow"/>
              </w:rPr>
              <w:t>[[#]]</w:t>
            </w:r>
            <w:r w:rsidRPr="006229C1">
              <w:rPr>
                <w:rFonts w:ascii="Calibri" w:hAnsi="Calibri" w:cs="Calibri"/>
                <w:sz w:val="19"/>
                <w:szCs w:val="19"/>
              </w:rPr>
              <w:t xml:space="preserve"> years ending </w:t>
            </w:r>
            <w:r w:rsidRPr="006229C1">
              <w:rPr>
                <w:rFonts w:ascii="Calibri" w:hAnsi="Calibri" w:cs="Calibri"/>
                <w:sz w:val="19"/>
                <w:szCs w:val="19"/>
                <w:highlight w:val="yellow"/>
              </w:rPr>
              <w:t>[[DATE]]</w:t>
            </w:r>
          </w:p>
          <w:p w14:paraId="51228A69" w14:textId="77777777" w:rsidR="000575BF" w:rsidRPr="006229C1" w:rsidRDefault="000575BF" w:rsidP="000575BF">
            <w:pPr>
              <w:numPr>
                <w:ilvl w:val="1"/>
                <w:numId w:val="30"/>
              </w:numPr>
              <w:spacing w:after="160" w:line="259" w:lineRule="auto"/>
              <w:contextualSpacing/>
              <w:rPr>
                <w:rFonts w:ascii="Calibri" w:hAnsi="Calibri" w:cs="Calibri"/>
                <w:sz w:val="19"/>
                <w:szCs w:val="19"/>
                <w:highlight w:val="yellow"/>
              </w:rPr>
            </w:pPr>
            <w:r w:rsidRPr="006229C1">
              <w:rPr>
                <w:rFonts w:ascii="Calibri" w:hAnsi="Calibri" w:cs="Calibri"/>
                <w:sz w:val="19"/>
                <w:szCs w:val="19"/>
              </w:rPr>
              <w:t xml:space="preserve">Channels/Geographies covered: </w:t>
            </w:r>
            <w:r w:rsidRPr="006229C1">
              <w:rPr>
                <w:rFonts w:ascii="Calibri" w:hAnsi="Calibri" w:cs="Calibri"/>
                <w:sz w:val="19"/>
                <w:szCs w:val="19"/>
                <w:highlight w:val="yellow"/>
              </w:rPr>
              <w:t>[[LIST COUNTRIES &amp;/OR CHANNELS]]</w:t>
            </w:r>
          </w:p>
          <w:p w14:paraId="3524D163" w14:textId="77777777" w:rsidR="000575BF" w:rsidRPr="006229C1" w:rsidRDefault="000575BF" w:rsidP="000575BF">
            <w:pPr>
              <w:numPr>
                <w:ilvl w:val="1"/>
                <w:numId w:val="30"/>
              </w:numPr>
              <w:spacing w:after="160" w:line="259" w:lineRule="auto"/>
              <w:contextualSpacing/>
              <w:rPr>
                <w:rFonts w:ascii="Calibri" w:hAnsi="Calibri" w:cs="Calibri"/>
                <w:sz w:val="19"/>
                <w:szCs w:val="19"/>
                <w:highlight w:val="yellow"/>
              </w:rPr>
            </w:pPr>
            <w:r w:rsidRPr="006229C1">
              <w:rPr>
                <w:rFonts w:ascii="Calibri" w:hAnsi="Calibri" w:cs="Calibri"/>
                <w:sz w:val="19"/>
                <w:szCs w:val="19"/>
              </w:rPr>
              <w:t xml:space="preserve">Channels/Geographies reported: </w:t>
            </w:r>
            <w:r w:rsidRPr="006229C1">
              <w:rPr>
                <w:rFonts w:ascii="Calibri" w:hAnsi="Calibri" w:cs="Calibri"/>
                <w:sz w:val="19"/>
                <w:szCs w:val="19"/>
                <w:highlight w:val="yellow"/>
              </w:rPr>
              <w:t>[[LIST COUNTRIES &amp;/OR CHANNELS]]</w:t>
            </w:r>
          </w:p>
          <w:p w14:paraId="60818460" w14:textId="77777777" w:rsidR="000575BF" w:rsidRPr="006229C1" w:rsidRDefault="000575BF" w:rsidP="000575BF">
            <w:pPr>
              <w:numPr>
                <w:ilvl w:val="1"/>
                <w:numId w:val="30"/>
              </w:numPr>
              <w:spacing w:after="160" w:line="259" w:lineRule="auto"/>
              <w:contextualSpacing/>
              <w:rPr>
                <w:rFonts w:ascii="Calibri" w:hAnsi="Calibri" w:cs="Calibri"/>
                <w:sz w:val="19"/>
                <w:szCs w:val="19"/>
                <w:highlight w:val="yellow"/>
              </w:rPr>
            </w:pPr>
            <w:r w:rsidRPr="006229C1">
              <w:rPr>
                <w:rFonts w:ascii="Calibri" w:hAnsi="Calibri" w:cs="Calibri"/>
                <w:sz w:val="19"/>
                <w:szCs w:val="19"/>
              </w:rPr>
              <w:t xml:space="preserve">Media components to be evaluated:  </w:t>
            </w:r>
            <w:r w:rsidRPr="006229C1">
              <w:rPr>
                <w:rFonts w:ascii="Calibri" w:hAnsi="Calibri" w:cs="Calibri"/>
                <w:sz w:val="19"/>
                <w:szCs w:val="19"/>
                <w:highlight w:val="yellow"/>
              </w:rPr>
              <w:t>[[LIST]]</w:t>
            </w:r>
          </w:p>
          <w:p w14:paraId="63C046AB" w14:textId="77777777" w:rsidR="000575BF" w:rsidRPr="006229C1" w:rsidRDefault="000575BF" w:rsidP="000575BF">
            <w:pPr>
              <w:numPr>
                <w:ilvl w:val="1"/>
                <w:numId w:val="30"/>
              </w:numPr>
              <w:spacing w:after="160" w:line="259" w:lineRule="auto"/>
              <w:contextualSpacing/>
              <w:rPr>
                <w:rFonts w:ascii="Calibri" w:hAnsi="Calibri" w:cs="Calibri"/>
                <w:sz w:val="19"/>
                <w:szCs w:val="19"/>
              </w:rPr>
            </w:pPr>
            <w:r w:rsidRPr="006229C1">
              <w:rPr>
                <w:rFonts w:ascii="Calibri" w:hAnsi="Calibri" w:cs="Calibri"/>
                <w:sz w:val="19"/>
                <w:szCs w:val="19"/>
              </w:rPr>
              <w:t xml:space="preserve">Brand modelling (Long Term Media impact) to be evaluated: </w:t>
            </w:r>
            <w:r w:rsidRPr="006229C1">
              <w:rPr>
                <w:rFonts w:ascii="Calibri" w:hAnsi="Calibri" w:cs="Calibri"/>
                <w:sz w:val="19"/>
                <w:szCs w:val="19"/>
                <w:highlight w:val="yellow"/>
              </w:rPr>
              <w:t>[[LIST/”none”]]</w:t>
            </w:r>
          </w:p>
          <w:p w14:paraId="6263E842" w14:textId="77777777" w:rsidR="000575BF" w:rsidRPr="006229C1" w:rsidRDefault="000575BF" w:rsidP="000575BF">
            <w:pPr>
              <w:numPr>
                <w:ilvl w:val="1"/>
                <w:numId w:val="30"/>
              </w:numPr>
              <w:spacing w:after="160" w:line="259" w:lineRule="auto"/>
              <w:contextualSpacing/>
              <w:rPr>
                <w:rFonts w:ascii="Calibri" w:hAnsi="Calibri" w:cs="Calibri"/>
                <w:sz w:val="19"/>
                <w:szCs w:val="19"/>
              </w:rPr>
            </w:pPr>
            <w:r w:rsidRPr="006229C1">
              <w:rPr>
                <w:rFonts w:ascii="Calibri" w:hAnsi="Calibri" w:cs="Calibri"/>
                <w:sz w:val="19"/>
                <w:szCs w:val="19"/>
              </w:rPr>
              <w:t xml:space="preserve">Media components that include Media deep dives: </w:t>
            </w:r>
            <w:r w:rsidRPr="006229C1">
              <w:rPr>
                <w:rFonts w:ascii="Calibri" w:hAnsi="Calibri" w:cs="Calibri"/>
                <w:sz w:val="19"/>
                <w:szCs w:val="19"/>
                <w:highlight w:val="yellow"/>
              </w:rPr>
              <w:t>[[LIST/”none”]]</w:t>
            </w:r>
          </w:p>
          <w:p w14:paraId="2DD21986" w14:textId="77777777" w:rsidR="000575BF" w:rsidRPr="006229C1" w:rsidRDefault="000575BF" w:rsidP="000575BF">
            <w:pPr>
              <w:numPr>
                <w:ilvl w:val="1"/>
                <w:numId w:val="30"/>
              </w:numPr>
              <w:spacing w:after="160" w:line="259" w:lineRule="auto"/>
              <w:contextualSpacing/>
              <w:rPr>
                <w:rFonts w:ascii="Calibri" w:hAnsi="Calibri" w:cs="Calibri"/>
                <w:sz w:val="19"/>
                <w:szCs w:val="19"/>
                <w:highlight w:val="yellow"/>
              </w:rPr>
            </w:pPr>
            <w:r w:rsidRPr="006229C1">
              <w:rPr>
                <w:rFonts w:ascii="Calibri" w:hAnsi="Calibri" w:cs="Calibri"/>
                <w:sz w:val="19"/>
                <w:szCs w:val="19"/>
              </w:rPr>
              <w:t xml:space="preserve">Media components evaluated for Synergies: </w:t>
            </w:r>
            <w:r w:rsidRPr="006229C1">
              <w:rPr>
                <w:rFonts w:ascii="Calibri" w:hAnsi="Calibri" w:cs="Calibri"/>
                <w:sz w:val="19"/>
                <w:szCs w:val="19"/>
                <w:highlight w:val="yellow"/>
              </w:rPr>
              <w:t>[[LIST/”none”]]</w:t>
            </w:r>
          </w:p>
          <w:p w14:paraId="7029F295" w14:textId="77777777" w:rsidR="000575BF" w:rsidRPr="006229C1" w:rsidRDefault="000575BF" w:rsidP="000575BF">
            <w:pPr>
              <w:numPr>
                <w:ilvl w:val="1"/>
                <w:numId w:val="30"/>
              </w:numPr>
              <w:spacing w:after="160" w:line="259" w:lineRule="auto"/>
              <w:contextualSpacing/>
              <w:rPr>
                <w:rFonts w:ascii="Calibri" w:hAnsi="Calibri" w:cs="Calibri"/>
                <w:sz w:val="19"/>
                <w:szCs w:val="19"/>
              </w:rPr>
            </w:pPr>
            <w:r w:rsidRPr="006229C1">
              <w:rPr>
                <w:rFonts w:ascii="Calibri" w:hAnsi="Calibri" w:cs="Calibri"/>
                <w:sz w:val="19"/>
                <w:szCs w:val="19"/>
              </w:rPr>
              <w:t xml:space="preserve">Media components evaluated for Cross Effects: </w:t>
            </w:r>
            <w:r w:rsidRPr="006229C1">
              <w:rPr>
                <w:rFonts w:ascii="Calibri" w:hAnsi="Calibri" w:cs="Calibri"/>
                <w:sz w:val="19"/>
                <w:szCs w:val="19"/>
                <w:highlight w:val="yellow"/>
              </w:rPr>
              <w:t>[[LIST/”none”]]</w:t>
            </w:r>
          </w:p>
          <w:p w14:paraId="144C3438" w14:textId="77777777" w:rsidR="000575BF" w:rsidRPr="006229C1" w:rsidRDefault="000575BF" w:rsidP="009067B3">
            <w:pPr>
              <w:rPr>
                <w:rFonts w:ascii="Calibri" w:hAnsi="Calibri" w:cs="Calibri"/>
                <w:sz w:val="19"/>
                <w:szCs w:val="19"/>
              </w:rPr>
            </w:pPr>
            <w:r w:rsidRPr="006229C1">
              <w:rPr>
                <w:rFonts w:ascii="Calibri" w:hAnsi="Calibri" w:cs="Calibri"/>
                <w:sz w:val="19"/>
                <w:szCs w:val="19"/>
              </w:rPr>
              <w:t>[[FOR EACH BRAND EVALUATE ADD SECTION WITH SCOPE FOR ALL BULLETS]]</w:t>
            </w:r>
          </w:p>
          <w:p w14:paraId="4A7C0602" w14:textId="77777777" w:rsidR="000575BF" w:rsidRPr="006229C1" w:rsidRDefault="000575BF" w:rsidP="009067B3">
            <w:pPr>
              <w:rPr>
                <w:rFonts w:ascii="Calibri" w:hAnsi="Calibri" w:cs="Calibri"/>
                <w:b/>
                <w:bCs/>
                <w:i/>
                <w:iCs/>
                <w:sz w:val="19"/>
                <w:szCs w:val="19"/>
              </w:rPr>
            </w:pPr>
            <w:r w:rsidRPr="006229C1">
              <w:rPr>
                <w:rFonts w:ascii="Calibri" w:hAnsi="Calibri" w:cs="Calibri"/>
                <w:b/>
                <w:bCs/>
                <w:sz w:val="19"/>
                <w:szCs w:val="19"/>
                <w:u w:val="single"/>
              </w:rPr>
              <w:t>Data Involved:</w:t>
            </w:r>
            <w:r w:rsidRPr="006229C1">
              <w:rPr>
                <w:rFonts w:ascii="Calibri" w:hAnsi="Calibri" w:cs="Calibri"/>
                <w:sz w:val="19"/>
                <w:szCs w:val="19"/>
              </w:rPr>
              <w:t xml:space="preserve"> All data from </w:t>
            </w:r>
            <w:r w:rsidRPr="006229C1">
              <w:rPr>
                <w:rFonts w:ascii="Calibri" w:hAnsi="Calibri" w:cs="Calibri"/>
                <w:sz w:val="19"/>
                <w:szCs w:val="19"/>
                <w:highlight w:val="yellow"/>
              </w:rPr>
              <w:t>[[CLIENT]]</w:t>
            </w:r>
            <w:r w:rsidRPr="006229C1">
              <w:rPr>
                <w:rFonts w:ascii="Calibri" w:hAnsi="Calibri" w:cs="Calibri"/>
                <w:sz w:val="19"/>
                <w:szCs w:val="19"/>
              </w:rPr>
              <w:t xml:space="preserve"> to be provided in the NIQ template format with in [[#]] days of contract signature.  Data provided in other formats and/or not provided by the date agreed may result in exclusion from analysis, additional fees, and/or changes to delivery timelines.</w:t>
            </w:r>
          </w:p>
          <w:p w14:paraId="12FF6760" w14:textId="77777777" w:rsidR="000575BF" w:rsidRPr="006229C1" w:rsidRDefault="000575BF" w:rsidP="000575BF">
            <w:pPr>
              <w:numPr>
                <w:ilvl w:val="0"/>
                <w:numId w:val="31"/>
              </w:numPr>
              <w:spacing w:after="160" w:line="259" w:lineRule="auto"/>
              <w:contextualSpacing/>
              <w:rPr>
                <w:rFonts w:ascii="Calibri" w:hAnsi="Calibri" w:cs="Calibri"/>
                <w:sz w:val="19"/>
                <w:szCs w:val="19"/>
                <w:highlight w:val="yellow"/>
              </w:rPr>
            </w:pPr>
            <w:r w:rsidRPr="006229C1">
              <w:rPr>
                <w:rFonts w:ascii="Calibri" w:hAnsi="Calibri" w:cs="Calibri"/>
                <w:sz w:val="19"/>
                <w:szCs w:val="19"/>
              </w:rPr>
              <w:t xml:space="preserve">Sales data provided by NIQ: </w:t>
            </w:r>
            <w:r w:rsidRPr="006229C1">
              <w:rPr>
                <w:rFonts w:ascii="Calibri" w:hAnsi="Calibri" w:cs="Calibri"/>
                <w:sz w:val="19"/>
                <w:szCs w:val="19"/>
                <w:highlight w:val="yellow"/>
              </w:rPr>
              <w:t>[[LIST CHANNELS &amp; BRANDS]]</w:t>
            </w:r>
          </w:p>
          <w:p w14:paraId="6B2D8FE2" w14:textId="77777777" w:rsidR="000575BF" w:rsidRPr="006229C1" w:rsidRDefault="000575BF" w:rsidP="000575BF">
            <w:pPr>
              <w:numPr>
                <w:ilvl w:val="0"/>
                <w:numId w:val="31"/>
              </w:numPr>
              <w:spacing w:after="160" w:line="259" w:lineRule="auto"/>
              <w:contextualSpacing/>
              <w:rPr>
                <w:rFonts w:ascii="Calibri" w:hAnsi="Calibri" w:cs="Calibri"/>
                <w:sz w:val="19"/>
                <w:szCs w:val="19"/>
              </w:rPr>
            </w:pPr>
            <w:r w:rsidRPr="006229C1">
              <w:rPr>
                <w:rFonts w:ascii="Calibri" w:hAnsi="Calibri" w:cs="Calibri"/>
                <w:sz w:val="19"/>
                <w:szCs w:val="19"/>
              </w:rPr>
              <w:t xml:space="preserve">Sales data provided by </w:t>
            </w:r>
            <w:r w:rsidRPr="006229C1">
              <w:rPr>
                <w:rFonts w:ascii="Calibri" w:hAnsi="Calibri" w:cs="Calibri"/>
                <w:sz w:val="19"/>
                <w:szCs w:val="19"/>
                <w:highlight w:val="yellow"/>
              </w:rPr>
              <w:t>[[CLIENT]]: [[LIST CHANNELS &amp; BRANDS]]</w:t>
            </w:r>
          </w:p>
          <w:p w14:paraId="4DF5D247" w14:textId="77777777" w:rsidR="000575BF" w:rsidRPr="006229C1" w:rsidRDefault="000575BF" w:rsidP="000575BF">
            <w:pPr>
              <w:numPr>
                <w:ilvl w:val="0"/>
                <w:numId w:val="31"/>
              </w:numPr>
              <w:spacing w:after="160" w:line="259" w:lineRule="auto"/>
              <w:contextualSpacing/>
              <w:rPr>
                <w:rFonts w:ascii="Calibri" w:hAnsi="Calibri" w:cs="Calibri"/>
                <w:sz w:val="19"/>
                <w:szCs w:val="19"/>
                <w:highlight w:val="yellow"/>
              </w:rPr>
            </w:pPr>
            <w:r w:rsidRPr="006229C1">
              <w:rPr>
                <w:rFonts w:ascii="Calibri" w:hAnsi="Calibri" w:cs="Calibri"/>
                <w:sz w:val="19"/>
                <w:szCs w:val="19"/>
              </w:rPr>
              <w:t xml:space="preserve">Sales data provided by partners approval from </w:t>
            </w:r>
            <w:r w:rsidRPr="006229C1">
              <w:rPr>
                <w:rFonts w:ascii="Calibri" w:hAnsi="Calibri" w:cs="Calibri"/>
                <w:sz w:val="19"/>
                <w:szCs w:val="19"/>
                <w:highlight w:val="yellow"/>
              </w:rPr>
              <w:t>[[CLIENT]]</w:t>
            </w:r>
            <w:r w:rsidRPr="006229C1">
              <w:rPr>
                <w:rFonts w:ascii="Calibri" w:hAnsi="Calibri" w:cs="Calibri"/>
                <w:sz w:val="19"/>
                <w:szCs w:val="19"/>
              </w:rPr>
              <w:t xml:space="preserve"> required:  </w:t>
            </w:r>
            <w:r w:rsidRPr="006229C1">
              <w:rPr>
                <w:rFonts w:ascii="Calibri" w:hAnsi="Calibri" w:cs="Calibri"/>
                <w:sz w:val="19"/>
                <w:szCs w:val="19"/>
                <w:highlight w:val="yellow"/>
              </w:rPr>
              <w:t>[[Google, Amazon, Meta, Tic Tok]]</w:t>
            </w:r>
          </w:p>
          <w:p w14:paraId="6A90CD53" w14:textId="77777777" w:rsidR="000575BF" w:rsidRPr="006229C1" w:rsidRDefault="000575BF" w:rsidP="000575BF">
            <w:pPr>
              <w:numPr>
                <w:ilvl w:val="0"/>
                <w:numId w:val="31"/>
              </w:numPr>
              <w:spacing w:after="160" w:line="259" w:lineRule="auto"/>
              <w:contextualSpacing/>
              <w:rPr>
                <w:rFonts w:ascii="Calibri" w:hAnsi="Calibri" w:cs="Calibri"/>
                <w:sz w:val="19"/>
                <w:szCs w:val="19"/>
              </w:rPr>
            </w:pPr>
            <w:r w:rsidRPr="006229C1">
              <w:rPr>
                <w:rFonts w:ascii="Calibri" w:hAnsi="Calibri" w:cs="Calibri"/>
                <w:sz w:val="19"/>
                <w:szCs w:val="19"/>
              </w:rPr>
              <w:t xml:space="preserve">Promotion data provided by NIQ: </w:t>
            </w:r>
            <w:r w:rsidRPr="006229C1">
              <w:rPr>
                <w:rFonts w:ascii="Calibri" w:hAnsi="Calibri" w:cs="Calibri"/>
                <w:sz w:val="19"/>
                <w:szCs w:val="19"/>
                <w:highlight w:val="yellow"/>
              </w:rPr>
              <w:t>[[LIST CHANNELS &amp; BRANDS]]</w:t>
            </w:r>
          </w:p>
          <w:p w14:paraId="5021D9B2" w14:textId="77777777" w:rsidR="000575BF" w:rsidRPr="006229C1" w:rsidRDefault="000575BF" w:rsidP="000575BF">
            <w:pPr>
              <w:numPr>
                <w:ilvl w:val="0"/>
                <w:numId w:val="31"/>
              </w:numPr>
              <w:spacing w:after="160" w:line="259" w:lineRule="auto"/>
              <w:contextualSpacing/>
              <w:rPr>
                <w:rFonts w:ascii="Calibri" w:hAnsi="Calibri" w:cs="Calibri"/>
                <w:sz w:val="19"/>
                <w:szCs w:val="19"/>
              </w:rPr>
            </w:pPr>
            <w:r w:rsidRPr="006229C1">
              <w:rPr>
                <w:rFonts w:ascii="Calibri" w:hAnsi="Calibri" w:cs="Calibri"/>
                <w:sz w:val="19"/>
                <w:szCs w:val="19"/>
              </w:rPr>
              <w:t xml:space="preserve">Promotion data provided by </w:t>
            </w:r>
            <w:r w:rsidRPr="006229C1">
              <w:rPr>
                <w:rFonts w:ascii="Calibri" w:hAnsi="Calibri" w:cs="Calibri"/>
                <w:sz w:val="19"/>
                <w:szCs w:val="19"/>
                <w:highlight w:val="yellow"/>
              </w:rPr>
              <w:t>[[CLIENT]]:</w:t>
            </w:r>
            <w:r w:rsidRPr="006229C1">
              <w:rPr>
                <w:rFonts w:ascii="Calibri" w:hAnsi="Calibri" w:cs="Calibri"/>
                <w:sz w:val="19"/>
                <w:szCs w:val="19"/>
              </w:rPr>
              <w:t xml:space="preserve"> </w:t>
            </w:r>
            <w:r w:rsidRPr="006229C1">
              <w:rPr>
                <w:rFonts w:ascii="Calibri" w:hAnsi="Calibri" w:cs="Calibri"/>
                <w:sz w:val="19"/>
                <w:szCs w:val="19"/>
                <w:highlight w:val="yellow"/>
              </w:rPr>
              <w:t>[[LIST CHANNELS &amp; BRANDS]]</w:t>
            </w:r>
          </w:p>
          <w:p w14:paraId="3DA954C3" w14:textId="77777777" w:rsidR="000575BF" w:rsidRPr="006229C1" w:rsidRDefault="000575BF" w:rsidP="000575BF">
            <w:pPr>
              <w:numPr>
                <w:ilvl w:val="0"/>
                <w:numId w:val="31"/>
              </w:numPr>
              <w:spacing w:after="160" w:line="259" w:lineRule="auto"/>
              <w:contextualSpacing/>
              <w:rPr>
                <w:rFonts w:ascii="Calibri" w:hAnsi="Calibri" w:cs="Calibri"/>
                <w:sz w:val="19"/>
                <w:szCs w:val="19"/>
                <w:highlight w:val="yellow"/>
              </w:rPr>
            </w:pPr>
            <w:r w:rsidRPr="006229C1">
              <w:rPr>
                <w:rFonts w:ascii="Calibri" w:hAnsi="Calibri" w:cs="Calibri"/>
                <w:sz w:val="19"/>
                <w:szCs w:val="19"/>
              </w:rPr>
              <w:t xml:space="preserve">Promotion data provided by data provided by partners approval from </w:t>
            </w:r>
            <w:r w:rsidRPr="006229C1">
              <w:rPr>
                <w:rFonts w:ascii="Calibri" w:hAnsi="Calibri" w:cs="Calibri"/>
                <w:sz w:val="19"/>
                <w:szCs w:val="19"/>
                <w:highlight w:val="yellow"/>
              </w:rPr>
              <w:t>[[CLIENT]]</w:t>
            </w:r>
            <w:r w:rsidRPr="006229C1">
              <w:rPr>
                <w:rFonts w:ascii="Calibri" w:hAnsi="Calibri" w:cs="Calibri"/>
                <w:sz w:val="19"/>
                <w:szCs w:val="19"/>
              </w:rPr>
              <w:t xml:space="preserve"> required</w:t>
            </w:r>
            <w:r w:rsidRPr="006229C1">
              <w:rPr>
                <w:rFonts w:ascii="Calibri" w:hAnsi="Calibri" w:cs="Calibri"/>
                <w:sz w:val="19"/>
                <w:szCs w:val="19"/>
                <w:highlight w:val="yellow"/>
              </w:rPr>
              <w:t>:  [[Google, Amazon, Meta, Tic Tok]]</w:t>
            </w:r>
          </w:p>
          <w:p w14:paraId="2425812D" w14:textId="77777777" w:rsidR="000575BF" w:rsidRPr="006229C1" w:rsidRDefault="000575BF" w:rsidP="000575BF">
            <w:pPr>
              <w:numPr>
                <w:ilvl w:val="0"/>
                <w:numId w:val="31"/>
              </w:numPr>
              <w:spacing w:after="160" w:line="259" w:lineRule="auto"/>
              <w:contextualSpacing/>
              <w:rPr>
                <w:rFonts w:ascii="Calibri" w:hAnsi="Calibri" w:cs="Calibri"/>
                <w:sz w:val="19"/>
                <w:szCs w:val="19"/>
              </w:rPr>
            </w:pPr>
            <w:r w:rsidRPr="006229C1">
              <w:rPr>
                <w:rFonts w:ascii="Calibri" w:hAnsi="Calibri" w:cs="Calibri"/>
                <w:sz w:val="19"/>
                <w:szCs w:val="19"/>
              </w:rPr>
              <w:t xml:space="preserve">Media Data provided by </w:t>
            </w:r>
            <w:r w:rsidRPr="006229C1">
              <w:rPr>
                <w:rFonts w:ascii="Calibri" w:hAnsi="Calibri" w:cs="Calibri"/>
                <w:sz w:val="19"/>
                <w:szCs w:val="19"/>
                <w:highlight w:val="yellow"/>
              </w:rPr>
              <w:t>[[CLIENT]]:  [[LIST TACTICS &amp; BRANDS]]</w:t>
            </w:r>
          </w:p>
          <w:p w14:paraId="4DD96800" w14:textId="77777777" w:rsidR="000575BF" w:rsidRPr="006229C1" w:rsidRDefault="000575BF" w:rsidP="000575BF">
            <w:pPr>
              <w:numPr>
                <w:ilvl w:val="0"/>
                <w:numId w:val="31"/>
              </w:numPr>
              <w:spacing w:after="160" w:line="259" w:lineRule="auto"/>
              <w:contextualSpacing/>
              <w:rPr>
                <w:rFonts w:ascii="Calibri" w:hAnsi="Calibri" w:cs="Calibri"/>
                <w:sz w:val="19"/>
                <w:szCs w:val="19"/>
              </w:rPr>
            </w:pPr>
            <w:r w:rsidRPr="006229C1">
              <w:rPr>
                <w:rFonts w:ascii="Calibri" w:hAnsi="Calibri" w:cs="Calibri"/>
                <w:sz w:val="19"/>
                <w:szCs w:val="19"/>
              </w:rPr>
              <w:lastRenderedPageBreak/>
              <w:t xml:space="preserve">Media Data provided by by data provided by partners approval from </w:t>
            </w:r>
            <w:r w:rsidRPr="006229C1">
              <w:rPr>
                <w:rFonts w:ascii="Calibri" w:hAnsi="Calibri" w:cs="Calibri"/>
                <w:sz w:val="19"/>
                <w:szCs w:val="19"/>
                <w:highlight w:val="yellow"/>
              </w:rPr>
              <w:t>[[CLIENT]]</w:t>
            </w:r>
            <w:r w:rsidRPr="006229C1">
              <w:rPr>
                <w:rFonts w:ascii="Calibri" w:hAnsi="Calibri" w:cs="Calibri"/>
                <w:sz w:val="19"/>
                <w:szCs w:val="19"/>
              </w:rPr>
              <w:t xml:space="preserve"> required</w:t>
            </w:r>
            <w:r w:rsidRPr="006229C1">
              <w:rPr>
                <w:rFonts w:ascii="Calibri" w:hAnsi="Calibri" w:cs="Calibri"/>
                <w:sz w:val="19"/>
                <w:szCs w:val="19"/>
                <w:highlight w:val="yellow"/>
              </w:rPr>
              <w:t>:  [[Google, Amazon, Meta, Tic Tok]]</w:t>
            </w:r>
          </w:p>
          <w:p w14:paraId="28779ADF" w14:textId="77777777" w:rsidR="000575BF" w:rsidRPr="006229C1" w:rsidRDefault="000575BF" w:rsidP="009067B3">
            <w:pPr>
              <w:rPr>
                <w:rFonts w:ascii="Calibri" w:hAnsi="Calibri" w:cs="Calibri"/>
                <w:sz w:val="19"/>
                <w:szCs w:val="19"/>
              </w:rPr>
            </w:pPr>
          </w:p>
        </w:tc>
      </w:tr>
      <w:tr w:rsidR="000575BF" w:rsidRPr="006229C1" w14:paraId="6AEBE8F3" w14:textId="77777777" w:rsidTr="009067B3">
        <w:trPr>
          <w:trHeight w:val="276"/>
        </w:trPr>
        <w:tc>
          <w:tcPr>
            <w:tcW w:w="2070" w:type="dxa"/>
            <w:tcBorders>
              <w:top w:val="single" w:sz="4" w:space="0" w:color="auto"/>
              <w:left w:val="double" w:sz="4" w:space="0" w:color="auto"/>
              <w:bottom w:val="single" w:sz="4" w:space="0" w:color="auto"/>
              <w:right w:val="single" w:sz="4" w:space="0" w:color="auto"/>
            </w:tcBorders>
          </w:tcPr>
          <w:p w14:paraId="5112E1DA"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lastRenderedPageBreak/>
              <w:t>Precision Areas</w:t>
            </w:r>
          </w:p>
        </w:tc>
        <w:tc>
          <w:tcPr>
            <w:tcW w:w="7110" w:type="dxa"/>
            <w:tcBorders>
              <w:top w:val="single" w:sz="4" w:space="0" w:color="auto"/>
              <w:left w:val="single" w:sz="4" w:space="0" w:color="auto"/>
              <w:bottom w:val="single" w:sz="4" w:space="0" w:color="auto"/>
              <w:right w:val="double" w:sz="6" w:space="0" w:color="000000"/>
            </w:tcBorders>
          </w:tcPr>
          <w:p w14:paraId="5C6F39F1" w14:textId="77777777" w:rsidR="000575BF" w:rsidRPr="006229C1" w:rsidRDefault="000575BF" w:rsidP="009067B3">
            <w:pPr>
              <w:rPr>
                <w:rFonts w:ascii="Calibri" w:eastAsia="Arial" w:hAnsi="Calibri" w:cs="Calibri"/>
                <w:b/>
                <w:bCs/>
                <w:sz w:val="19"/>
                <w:szCs w:val="19"/>
              </w:rPr>
            </w:pPr>
            <w:r w:rsidRPr="006229C1">
              <w:rPr>
                <w:rFonts w:ascii="Calibri" w:eastAsia="Arial" w:hAnsi="Calibri" w:cs="Calibri"/>
                <w:sz w:val="19"/>
                <w:szCs w:val="19"/>
              </w:rPr>
              <w:t xml:space="preserve">Service Description: </w:t>
            </w:r>
            <w:r>
              <w:rPr>
                <w:rFonts w:ascii="Calibri" w:eastAsia="Arial" w:hAnsi="Calibri" w:cs="Calibri"/>
                <w:b/>
                <w:bCs/>
                <w:sz w:val="19"/>
                <w:szCs w:val="19"/>
              </w:rPr>
              <w:t>Connect</w:t>
            </w:r>
            <w:r w:rsidRPr="006229C1">
              <w:rPr>
                <w:rFonts w:ascii="Calibri" w:eastAsia="Arial" w:hAnsi="Calibri" w:cs="Calibri"/>
                <w:b/>
                <w:bCs/>
                <w:sz w:val="19"/>
                <w:szCs w:val="19"/>
              </w:rPr>
              <w:t xml:space="preserve"> App for NIQ Precision Areas and/or </w:t>
            </w:r>
            <w:r w:rsidRPr="006229C1">
              <w:rPr>
                <w:rFonts w:ascii="Calibri" w:hAnsi="Calibri" w:cs="Calibri"/>
                <w:b/>
                <w:bCs/>
                <w:sz w:val="19"/>
                <w:szCs w:val="19"/>
              </w:rPr>
              <w:t>Precision Areas level data for the selected product(s)</w:t>
            </w:r>
          </w:p>
          <w:p w14:paraId="320EB2E9" w14:textId="77777777" w:rsidR="000575BF" w:rsidRPr="006229C1" w:rsidRDefault="000575BF" w:rsidP="009067B3">
            <w:pPr>
              <w:rPr>
                <w:rFonts w:ascii="Calibri" w:hAnsi="Calibri" w:cs="Calibri"/>
                <w:sz w:val="19"/>
                <w:szCs w:val="19"/>
              </w:rPr>
            </w:pPr>
          </w:p>
          <w:tbl>
            <w:tblPr>
              <w:tblW w:w="7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7"/>
              <w:gridCol w:w="2430"/>
              <w:gridCol w:w="2968"/>
            </w:tblGrid>
            <w:tr w:rsidR="000575BF" w:rsidRPr="006229C1" w14:paraId="44D47971" w14:textId="77777777" w:rsidTr="009067B3">
              <w:trPr>
                <w:trHeight w:val="290"/>
              </w:trPr>
              <w:tc>
                <w:tcPr>
                  <w:tcW w:w="2217" w:type="dxa"/>
                  <w:shd w:val="clear" w:color="auto" w:fill="auto"/>
                  <w:noWrap/>
                  <w:vAlign w:val="bottom"/>
                  <w:hideMark/>
                </w:tcPr>
                <w:p w14:paraId="78F25EBF" w14:textId="77777777" w:rsidR="000575BF" w:rsidRPr="006229C1" w:rsidRDefault="000575BF" w:rsidP="009067B3">
                  <w:pPr>
                    <w:rPr>
                      <w:rFonts w:ascii="Calibri" w:hAnsi="Calibri" w:cs="Calibri"/>
                      <w:b/>
                      <w:bCs/>
                      <w:color w:val="000000"/>
                      <w:sz w:val="19"/>
                      <w:szCs w:val="19"/>
                    </w:rPr>
                  </w:pPr>
                  <w:r w:rsidRPr="006229C1">
                    <w:rPr>
                      <w:rFonts w:ascii="Calibri" w:hAnsi="Calibri" w:cs="Calibri"/>
                      <w:b/>
                      <w:bCs/>
                      <w:color w:val="000000"/>
                      <w:sz w:val="19"/>
                      <w:szCs w:val="19"/>
                    </w:rPr>
                    <w:t>Deliverables</w:t>
                  </w:r>
                </w:p>
              </w:tc>
              <w:tc>
                <w:tcPr>
                  <w:tcW w:w="2430" w:type="dxa"/>
                  <w:shd w:val="clear" w:color="auto" w:fill="auto"/>
                  <w:noWrap/>
                  <w:vAlign w:val="bottom"/>
                  <w:hideMark/>
                </w:tcPr>
                <w:p w14:paraId="0529B7E2" w14:textId="77777777" w:rsidR="000575BF" w:rsidRPr="006229C1" w:rsidRDefault="000575BF" w:rsidP="009067B3">
                  <w:pPr>
                    <w:rPr>
                      <w:rFonts w:ascii="Calibri" w:hAnsi="Calibri" w:cs="Calibri"/>
                      <w:b/>
                      <w:bCs/>
                      <w:color w:val="000000"/>
                      <w:sz w:val="19"/>
                      <w:szCs w:val="19"/>
                    </w:rPr>
                  </w:pPr>
                  <w:r w:rsidRPr="006229C1">
                    <w:rPr>
                      <w:rFonts w:ascii="Calibri" w:hAnsi="Calibri" w:cs="Calibri"/>
                      <w:b/>
                      <w:bCs/>
                      <w:color w:val="000000"/>
                      <w:sz w:val="19"/>
                      <w:szCs w:val="19"/>
                    </w:rPr>
                    <w:t>Format</w:t>
                  </w:r>
                </w:p>
              </w:tc>
              <w:tc>
                <w:tcPr>
                  <w:tcW w:w="2968" w:type="dxa"/>
                </w:tcPr>
                <w:p w14:paraId="2C7FFB32" w14:textId="77777777" w:rsidR="000575BF" w:rsidRPr="006229C1" w:rsidRDefault="000575BF" w:rsidP="009067B3">
                  <w:pPr>
                    <w:rPr>
                      <w:rFonts w:ascii="Calibri" w:hAnsi="Calibri" w:cs="Calibri"/>
                      <w:b/>
                      <w:bCs/>
                      <w:color w:val="000000"/>
                      <w:sz w:val="19"/>
                      <w:szCs w:val="19"/>
                    </w:rPr>
                  </w:pPr>
                  <w:r w:rsidRPr="006229C1">
                    <w:rPr>
                      <w:rFonts w:ascii="Calibri" w:hAnsi="Calibri" w:cs="Calibri"/>
                      <w:b/>
                      <w:bCs/>
                      <w:color w:val="000000"/>
                      <w:sz w:val="19"/>
                      <w:szCs w:val="19"/>
                    </w:rPr>
                    <w:t>Estimated Delivery Date*</w:t>
                  </w:r>
                </w:p>
              </w:tc>
            </w:tr>
            <w:tr w:rsidR="000575BF" w:rsidRPr="006229C1" w14:paraId="1D0FA7BA" w14:textId="77777777" w:rsidTr="009067B3">
              <w:trPr>
                <w:trHeight w:val="290"/>
              </w:trPr>
              <w:tc>
                <w:tcPr>
                  <w:tcW w:w="2217" w:type="dxa"/>
                  <w:shd w:val="clear" w:color="auto" w:fill="auto"/>
                  <w:noWrap/>
                  <w:hideMark/>
                </w:tcPr>
                <w:p w14:paraId="2643BA72" w14:textId="77777777" w:rsidR="000575BF" w:rsidRPr="006229C1" w:rsidRDefault="000575BF" w:rsidP="009067B3">
                  <w:pPr>
                    <w:rPr>
                      <w:rFonts w:ascii="Calibri" w:hAnsi="Calibri" w:cs="Calibri"/>
                      <w:color w:val="000000"/>
                      <w:sz w:val="19"/>
                      <w:szCs w:val="19"/>
                    </w:rPr>
                  </w:pPr>
                  <w:r w:rsidRPr="006229C1">
                    <w:rPr>
                      <w:rFonts w:ascii="Calibri" w:eastAsia="Arial" w:hAnsi="Calibri" w:cs="Calibri"/>
                      <w:sz w:val="19"/>
                      <w:szCs w:val="19"/>
                    </w:rPr>
                    <w:t xml:space="preserve">Access to </w:t>
                  </w:r>
                  <w:r>
                    <w:rPr>
                      <w:rFonts w:ascii="Calibri" w:eastAsia="Arial" w:hAnsi="Calibri" w:cs="Calibri"/>
                      <w:sz w:val="19"/>
                      <w:szCs w:val="19"/>
                    </w:rPr>
                    <w:t>Connect</w:t>
                  </w:r>
                  <w:r w:rsidRPr="006229C1">
                    <w:rPr>
                      <w:rFonts w:ascii="Calibri" w:eastAsia="Arial" w:hAnsi="Calibri" w:cs="Calibri"/>
                      <w:sz w:val="19"/>
                      <w:szCs w:val="19"/>
                    </w:rPr>
                    <w:t xml:space="preserve"> App: Precision Areas</w:t>
                  </w:r>
                </w:p>
              </w:tc>
              <w:tc>
                <w:tcPr>
                  <w:tcW w:w="2430" w:type="dxa"/>
                  <w:shd w:val="clear" w:color="auto" w:fill="auto"/>
                  <w:noWrap/>
                  <w:hideMark/>
                </w:tcPr>
                <w:p w14:paraId="0F546B74" w14:textId="77777777" w:rsidR="000575BF" w:rsidRPr="006229C1" w:rsidRDefault="000575BF" w:rsidP="009067B3">
                  <w:pPr>
                    <w:rPr>
                      <w:rFonts w:ascii="Calibri" w:hAnsi="Calibri" w:cs="Calibri"/>
                      <w:color w:val="000000"/>
                      <w:sz w:val="19"/>
                      <w:szCs w:val="19"/>
                    </w:rPr>
                  </w:pPr>
                  <w:r w:rsidRPr="006229C1">
                    <w:rPr>
                      <w:rFonts w:ascii="Calibri" w:eastAsia="Arial" w:hAnsi="Calibri" w:cs="Calibri"/>
                      <w:sz w:val="19"/>
                      <w:szCs w:val="19"/>
                      <w:highlight w:val="yellow"/>
                    </w:rPr>
                    <w:t>[Web-based delivery model]</w:t>
                  </w:r>
                  <w:r w:rsidRPr="006229C1">
                    <w:rPr>
                      <w:rFonts w:ascii="Calibri" w:eastAsia="Arial" w:hAnsi="Calibri" w:cs="Calibri"/>
                      <w:sz w:val="19"/>
                      <w:szCs w:val="19"/>
                    </w:rPr>
                    <w:t xml:space="preserve"> </w:t>
                  </w:r>
                </w:p>
              </w:tc>
              <w:tc>
                <w:tcPr>
                  <w:tcW w:w="2968" w:type="dxa"/>
                </w:tcPr>
                <w:p w14:paraId="34AAF1EC"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highlight w:val="yellow"/>
                    </w:rPr>
                    <w:t>[access starting Month/Year]</w:t>
                  </w:r>
                </w:p>
              </w:tc>
            </w:tr>
            <w:tr w:rsidR="000575BF" w:rsidRPr="006229C1" w14:paraId="5E470AB8" w14:textId="77777777" w:rsidTr="009067B3">
              <w:trPr>
                <w:trHeight w:val="290"/>
              </w:trPr>
              <w:tc>
                <w:tcPr>
                  <w:tcW w:w="2217" w:type="dxa"/>
                  <w:shd w:val="clear" w:color="auto" w:fill="auto"/>
                  <w:noWrap/>
                </w:tcPr>
                <w:p w14:paraId="7CA25EDC"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Data</w:t>
                  </w:r>
                </w:p>
              </w:tc>
              <w:tc>
                <w:tcPr>
                  <w:tcW w:w="2430" w:type="dxa"/>
                  <w:shd w:val="clear" w:color="auto" w:fill="auto"/>
                  <w:noWrap/>
                </w:tcPr>
                <w:p w14:paraId="7C1E2B62" w14:textId="77777777" w:rsidR="000575BF" w:rsidRPr="006229C1" w:rsidRDefault="000575BF" w:rsidP="009067B3">
                  <w:pPr>
                    <w:rPr>
                      <w:rFonts w:ascii="Calibri" w:eastAsia="Arial" w:hAnsi="Calibri" w:cs="Calibri"/>
                      <w:sz w:val="19"/>
                      <w:szCs w:val="19"/>
                      <w:highlight w:val="yellow"/>
                    </w:rPr>
                  </w:pPr>
                  <w:r w:rsidRPr="006229C1">
                    <w:rPr>
                      <w:rFonts w:ascii="Calibri" w:hAnsi="Calibri" w:cs="Calibri"/>
                      <w:sz w:val="19"/>
                      <w:szCs w:val="19"/>
                      <w:highlight w:val="yellow"/>
                    </w:rPr>
                    <w:t xml:space="preserve">[CSV for total US, FTP, Data Lake Feed, </w:t>
                  </w:r>
                  <w:r>
                    <w:rPr>
                      <w:rFonts w:ascii="Calibri" w:hAnsi="Calibri" w:cs="Calibri"/>
                      <w:sz w:val="19"/>
                      <w:szCs w:val="19"/>
                      <w:highlight w:val="yellow"/>
                    </w:rPr>
                    <w:t>Connect</w:t>
                  </w:r>
                  <w:r w:rsidRPr="006229C1">
                    <w:rPr>
                      <w:rFonts w:ascii="Calibri" w:hAnsi="Calibri" w:cs="Calibri"/>
                      <w:sz w:val="19"/>
                      <w:szCs w:val="19"/>
                      <w:highlight w:val="yellow"/>
                    </w:rPr>
                    <w:t xml:space="preserve"> database load]</w:t>
                  </w:r>
                </w:p>
              </w:tc>
              <w:tc>
                <w:tcPr>
                  <w:tcW w:w="2968" w:type="dxa"/>
                </w:tcPr>
                <w:p w14:paraId="2C734C68" w14:textId="77777777" w:rsidR="000575BF" w:rsidRPr="006229C1" w:rsidRDefault="000575BF" w:rsidP="009067B3">
                  <w:pPr>
                    <w:rPr>
                      <w:rFonts w:ascii="Calibri" w:hAnsi="Calibri" w:cs="Calibri"/>
                      <w:color w:val="000000"/>
                      <w:sz w:val="19"/>
                      <w:szCs w:val="19"/>
                      <w:highlight w:val="yellow"/>
                    </w:rPr>
                  </w:pPr>
                  <w:r w:rsidRPr="006229C1">
                    <w:rPr>
                      <w:rFonts w:ascii="Calibri" w:hAnsi="Calibri" w:cs="Calibri"/>
                      <w:color w:val="000000"/>
                      <w:sz w:val="19"/>
                      <w:szCs w:val="19"/>
                      <w:highlight w:val="yellow"/>
                    </w:rPr>
                    <w:t>[Month/Year]</w:t>
                  </w:r>
                </w:p>
              </w:tc>
            </w:tr>
          </w:tbl>
          <w:p w14:paraId="667325FC" w14:textId="77777777" w:rsidR="000575BF" w:rsidRPr="006229C1" w:rsidRDefault="000575BF" w:rsidP="009067B3">
            <w:pPr>
              <w:rPr>
                <w:rFonts w:ascii="Calibri" w:hAnsi="Calibri" w:cs="Calibri"/>
                <w:sz w:val="19"/>
                <w:szCs w:val="19"/>
              </w:rPr>
            </w:pPr>
            <w:r w:rsidRPr="006229C1">
              <w:rPr>
                <w:rFonts w:ascii="Calibri" w:hAnsi="Calibri" w:cs="Calibri"/>
                <w:i/>
                <w:iCs/>
                <w:sz w:val="19"/>
                <w:szCs w:val="19"/>
              </w:rPr>
              <w:t xml:space="preserve">*Delivery date is an estimate dependent on receipt and alignment of inputs from </w:t>
            </w:r>
            <w:r w:rsidRPr="006229C1">
              <w:rPr>
                <w:rFonts w:ascii="Calibri" w:hAnsi="Calibri" w:cs="Calibri"/>
                <w:i/>
                <w:iCs/>
                <w:sz w:val="19"/>
                <w:szCs w:val="19"/>
                <w:highlight w:val="yellow"/>
              </w:rPr>
              <w:t>[client].</w:t>
            </w:r>
          </w:p>
          <w:p w14:paraId="6A851906" w14:textId="77777777" w:rsidR="000575BF" w:rsidRPr="006229C1" w:rsidRDefault="000575BF" w:rsidP="009067B3">
            <w:pPr>
              <w:rPr>
                <w:rFonts w:ascii="Calibri" w:hAnsi="Calibri" w:cs="Calibri"/>
                <w:sz w:val="19"/>
                <w:szCs w:val="19"/>
              </w:rPr>
            </w:pPr>
          </w:p>
          <w:p w14:paraId="0F1DEB47" w14:textId="77777777" w:rsidR="000575BF" w:rsidRPr="006229C1" w:rsidRDefault="000575BF" w:rsidP="009067B3">
            <w:pPr>
              <w:rPr>
                <w:rFonts w:ascii="Calibri" w:hAnsi="Calibri" w:cs="Calibri"/>
                <w:b/>
                <w:sz w:val="19"/>
                <w:szCs w:val="19"/>
              </w:rPr>
            </w:pPr>
            <w:r w:rsidRPr="006229C1">
              <w:rPr>
                <w:rFonts w:ascii="Calibri" w:eastAsia="Arial" w:hAnsi="Calibri" w:cs="Calibri"/>
                <w:sz w:val="19"/>
                <w:szCs w:val="19"/>
              </w:rPr>
              <w:t xml:space="preserve">      </w:t>
            </w:r>
            <w:r w:rsidRPr="006229C1">
              <w:rPr>
                <w:rFonts w:ascii="Calibri" w:eastAsia="Arial" w:hAnsi="Calibri" w:cs="Calibri"/>
                <w:b/>
                <w:sz w:val="19"/>
                <w:szCs w:val="19"/>
              </w:rPr>
              <w:t>Scope</w:t>
            </w:r>
          </w:p>
          <w:p w14:paraId="09D7AC15" w14:textId="77777777" w:rsidR="000575BF" w:rsidRPr="006229C1" w:rsidRDefault="000575BF" w:rsidP="000575BF">
            <w:pPr>
              <w:numPr>
                <w:ilvl w:val="0"/>
                <w:numId w:val="56"/>
              </w:numPr>
              <w:rPr>
                <w:rFonts w:ascii="Calibri" w:eastAsia="Arial" w:hAnsi="Calibri" w:cs="Calibri"/>
                <w:sz w:val="19"/>
                <w:szCs w:val="19"/>
                <w:highlight w:val="yellow"/>
              </w:rPr>
            </w:pPr>
            <w:r w:rsidRPr="006229C1">
              <w:rPr>
                <w:rFonts w:ascii="Calibri" w:eastAsia="Arial" w:hAnsi="Calibri" w:cs="Calibri"/>
                <w:sz w:val="19"/>
                <w:szCs w:val="19"/>
              </w:rPr>
              <w:t xml:space="preserve">Subscription access: </w:t>
            </w:r>
            <w:r w:rsidRPr="006229C1">
              <w:rPr>
                <w:rFonts w:ascii="Calibri" w:eastAsia="Arial" w:hAnsi="Calibri" w:cs="Calibri"/>
                <w:sz w:val="19"/>
                <w:szCs w:val="19"/>
                <w:highlight w:val="yellow"/>
              </w:rPr>
              <w:t>[1-year, 2-year or 3-year]</w:t>
            </w:r>
          </w:p>
          <w:p w14:paraId="31F15854" w14:textId="77777777" w:rsidR="000575BF" w:rsidRPr="006229C1" w:rsidRDefault="000575BF" w:rsidP="000575BF">
            <w:pPr>
              <w:numPr>
                <w:ilvl w:val="1"/>
                <w:numId w:val="56"/>
              </w:numPr>
              <w:rPr>
                <w:rFonts w:ascii="Calibri" w:hAnsi="Calibri" w:cs="Calibri"/>
                <w:sz w:val="19"/>
                <w:szCs w:val="19"/>
                <w:highlight w:val="yellow"/>
              </w:rPr>
            </w:pPr>
            <w:r w:rsidRPr="006229C1">
              <w:rPr>
                <w:rFonts w:ascii="Calibri" w:eastAsia="Calibri" w:hAnsi="Calibri" w:cs="Calibri"/>
                <w:sz w:val="19"/>
                <w:szCs w:val="19"/>
              </w:rPr>
              <w:t xml:space="preserve">First delivery month with data through </w:t>
            </w:r>
            <w:r w:rsidRPr="006229C1">
              <w:rPr>
                <w:rFonts w:ascii="Calibri" w:eastAsia="Calibri" w:hAnsi="Calibri" w:cs="Calibri"/>
                <w:sz w:val="19"/>
                <w:szCs w:val="19"/>
                <w:highlight w:val="yellow"/>
              </w:rPr>
              <w:t xml:space="preserve">[MONTH/YEAR] </w:t>
            </w:r>
            <w:r w:rsidRPr="006229C1">
              <w:rPr>
                <w:rFonts w:ascii="Calibri" w:eastAsia="Calibri" w:hAnsi="Calibri" w:cs="Calibri"/>
                <w:sz w:val="19"/>
                <w:szCs w:val="19"/>
              </w:rPr>
              <w:t xml:space="preserve">last delivery month with data through </w:t>
            </w:r>
            <w:r w:rsidRPr="006229C1">
              <w:rPr>
                <w:rFonts w:ascii="Calibri" w:eastAsia="Calibri" w:hAnsi="Calibri" w:cs="Calibri"/>
                <w:sz w:val="19"/>
                <w:szCs w:val="19"/>
                <w:highlight w:val="yellow"/>
              </w:rPr>
              <w:t>[MONTH/YEAR]</w:t>
            </w:r>
          </w:p>
          <w:p w14:paraId="12D658EC" w14:textId="77777777" w:rsidR="000575BF" w:rsidRPr="006229C1" w:rsidRDefault="000575BF" w:rsidP="000575BF">
            <w:pPr>
              <w:numPr>
                <w:ilvl w:val="0"/>
                <w:numId w:val="56"/>
              </w:numPr>
              <w:rPr>
                <w:rFonts w:ascii="Calibri" w:eastAsia="Arial" w:hAnsi="Calibri" w:cs="Calibri"/>
                <w:sz w:val="19"/>
                <w:szCs w:val="19"/>
              </w:rPr>
            </w:pPr>
            <w:r w:rsidRPr="006229C1">
              <w:rPr>
                <w:rFonts w:ascii="Calibri" w:eastAsia="Arial" w:hAnsi="Calibri" w:cs="Calibri"/>
                <w:sz w:val="19"/>
                <w:szCs w:val="19"/>
              </w:rPr>
              <w:t>User licenses: Unlimited</w:t>
            </w:r>
          </w:p>
          <w:p w14:paraId="441E175F" w14:textId="77777777" w:rsidR="000575BF" w:rsidRPr="006229C1" w:rsidRDefault="000575BF" w:rsidP="000575BF">
            <w:pPr>
              <w:numPr>
                <w:ilvl w:val="0"/>
                <w:numId w:val="54"/>
              </w:numPr>
              <w:rPr>
                <w:rFonts w:ascii="Calibri" w:hAnsi="Calibri" w:cs="Calibri"/>
                <w:sz w:val="19"/>
                <w:szCs w:val="19"/>
                <w:highlight w:val="yellow"/>
              </w:rPr>
            </w:pPr>
            <w:r w:rsidRPr="006229C1">
              <w:rPr>
                <w:rFonts w:ascii="Calibri" w:hAnsi="Calibri" w:cs="Calibri"/>
                <w:sz w:val="19"/>
                <w:szCs w:val="19"/>
              </w:rPr>
              <w:t xml:space="preserve">Markets to report: </w:t>
            </w:r>
            <w:r w:rsidRPr="006229C1">
              <w:rPr>
                <w:rFonts w:ascii="Calibri" w:hAnsi="Calibri" w:cs="Calibri"/>
                <w:sz w:val="19"/>
                <w:szCs w:val="19"/>
                <w:highlight w:val="yellow"/>
              </w:rPr>
              <w:t xml:space="preserve">[Total US] OR [insert specific market] </w:t>
            </w:r>
          </w:p>
          <w:p w14:paraId="517375D8" w14:textId="77777777" w:rsidR="000575BF" w:rsidRPr="006229C1" w:rsidRDefault="000575BF" w:rsidP="000575BF">
            <w:pPr>
              <w:numPr>
                <w:ilvl w:val="0"/>
                <w:numId w:val="54"/>
              </w:numPr>
              <w:rPr>
                <w:rFonts w:ascii="Calibri" w:eastAsia="Arial" w:hAnsi="Calibri" w:cs="Calibri"/>
                <w:sz w:val="19"/>
                <w:szCs w:val="19"/>
              </w:rPr>
            </w:pPr>
            <w:r w:rsidRPr="006229C1">
              <w:rPr>
                <w:rFonts w:ascii="Calibri" w:eastAsia="Arial" w:hAnsi="Calibri" w:cs="Calibri"/>
                <w:sz w:val="19"/>
                <w:szCs w:val="19"/>
              </w:rPr>
              <w:t xml:space="preserve">Precision Area coverage: </w:t>
            </w:r>
            <w:r w:rsidRPr="006229C1">
              <w:rPr>
                <w:rFonts w:ascii="Calibri" w:eastAsia="Arial" w:hAnsi="Calibri" w:cs="Calibri"/>
                <w:sz w:val="19"/>
                <w:szCs w:val="19"/>
                <w:highlight w:val="yellow"/>
              </w:rPr>
              <w:t>Default: [(xAOC + Conv)] OR [State-lined Precision Areas (xAOC + Conv + Liquor)] OR [Pet (xAOC + Conv + Pet)]</w:t>
            </w:r>
            <w:r w:rsidRPr="006229C1">
              <w:rPr>
                <w:rFonts w:ascii="Calibri" w:eastAsia="Arial" w:hAnsi="Calibri" w:cs="Calibri"/>
                <w:sz w:val="19"/>
                <w:szCs w:val="19"/>
              </w:rPr>
              <w:t xml:space="preserve"> </w:t>
            </w:r>
          </w:p>
          <w:p w14:paraId="557CD39B" w14:textId="77777777" w:rsidR="000575BF" w:rsidRPr="006229C1" w:rsidRDefault="000575BF" w:rsidP="000575BF">
            <w:pPr>
              <w:numPr>
                <w:ilvl w:val="0"/>
                <w:numId w:val="54"/>
              </w:numPr>
              <w:rPr>
                <w:rFonts w:ascii="Calibri" w:eastAsia="Arial" w:hAnsi="Calibri" w:cs="Calibri"/>
                <w:sz w:val="19"/>
                <w:szCs w:val="19"/>
              </w:rPr>
            </w:pPr>
            <w:r w:rsidRPr="006229C1">
              <w:rPr>
                <w:rFonts w:ascii="Calibri" w:eastAsia="Arial" w:hAnsi="Calibri" w:cs="Calibri"/>
                <w:sz w:val="19"/>
                <w:szCs w:val="19"/>
              </w:rPr>
              <w:t>Source of product definition: [</w:t>
            </w:r>
            <w:r w:rsidRPr="006229C1">
              <w:rPr>
                <w:rFonts w:ascii="Calibri" w:eastAsia="Arial" w:hAnsi="Calibri" w:cs="Calibri"/>
                <w:sz w:val="19"/>
                <w:szCs w:val="19"/>
                <w:highlight w:val="yellow"/>
              </w:rPr>
              <w:t>Custom OR Syndicated</w:t>
            </w:r>
            <w:r w:rsidRPr="006229C1">
              <w:rPr>
                <w:rFonts w:ascii="Calibri" w:eastAsia="Arial" w:hAnsi="Calibri" w:cs="Calibri"/>
                <w:sz w:val="19"/>
                <w:szCs w:val="19"/>
              </w:rPr>
              <w:t xml:space="preserve">] </w:t>
            </w:r>
          </w:p>
          <w:p w14:paraId="30CECFFB" w14:textId="77777777" w:rsidR="000575BF" w:rsidRPr="006229C1" w:rsidRDefault="000575BF" w:rsidP="000575BF">
            <w:pPr>
              <w:numPr>
                <w:ilvl w:val="0"/>
                <w:numId w:val="54"/>
              </w:numPr>
              <w:rPr>
                <w:rFonts w:ascii="Calibri" w:eastAsia="Arial" w:hAnsi="Calibri" w:cs="Calibri"/>
                <w:sz w:val="19"/>
                <w:szCs w:val="19"/>
              </w:rPr>
            </w:pPr>
            <w:r w:rsidRPr="006229C1">
              <w:rPr>
                <w:rFonts w:ascii="Calibri" w:eastAsia="Arial" w:hAnsi="Calibri" w:cs="Calibri"/>
                <w:sz w:val="19"/>
                <w:szCs w:val="19"/>
              </w:rPr>
              <w:t xml:space="preserve">Number &amp; Size of categories: </w:t>
            </w:r>
            <w:r w:rsidRPr="006229C1">
              <w:rPr>
                <w:rFonts w:ascii="Calibri" w:eastAsia="Arial" w:hAnsi="Calibri" w:cs="Calibri"/>
                <w:sz w:val="19"/>
                <w:szCs w:val="19"/>
                <w:highlight w:val="yellow"/>
              </w:rPr>
              <w:t>[# - Large] OR [# - Medium] OR [# - Small]</w:t>
            </w:r>
            <w:r w:rsidRPr="006229C1">
              <w:rPr>
                <w:rFonts w:ascii="Calibri" w:eastAsia="Arial" w:hAnsi="Calibri" w:cs="Calibri"/>
                <w:sz w:val="19"/>
                <w:szCs w:val="19"/>
              </w:rPr>
              <w:t xml:space="preserve"> </w:t>
            </w:r>
          </w:p>
          <w:p w14:paraId="090D8E87" w14:textId="77777777" w:rsidR="000575BF" w:rsidRPr="006229C1" w:rsidRDefault="000575BF" w:rsidP="000575BF">
            <w:pPr>
              <w:numPr>
                <w:ilvl w:val="0"/>
                <w:numId w:val="54"/>
              </w:numPr>
              <w:rPr>
                <w:rFonts w:ascii="Calibri" w:eastAsia="Arial" w:hAnsi="Calibri" w:cs="Calibri"/>
                <w:sz w:val="19"/>
                <w:szCs w:val="19"/>
              </w:rPr>
            </w:pPr>
            <w:r w:rsidRPr="006229C1">
              <w:rPr>
                <w:rFonts w:ascii="Calibri" w:eastAsia="Arial" w:hAnsi="Calibri" w:cs="Calibri"/>
                <w:sz w:val="19"/>
                <w:szCs w:val="19"/>
              </w:rPr>
              <w:t xml:space="preserve">Lowest product level reported: </w:t>
            </w:r>
            <w:r w:rsidRPr="006229C1">
              <w:rPr>
                <w:rFonts w:ascii="Calibri" w:eastAsia="Arial" w:hAnsi="Calibri" w:cs="Calibri"/>
                <w:sz w:val="19"/>
                <w:szCs w:val="19"/>
                <w:highlight w:val="yellow"/>
              </w:rPr>
              <w:t>[UPC</w:t>
            </w:r>
            <w:r w:rsidRPr="006229C1">
              <w:rPr>
                <w:rFonts w:ascii="Calibri" w:eastAsia="Arial" w:hAnsi="Calibri" w:cs="Calibri"/>
                <w:sz w:val="19"/>
                <w:szCs w:val="19"/>
              </w:rPr>
              <w:t xml:space="preserve">] </w:t>
            </w:r>
          </w:p>
          <w:p w14:paraId="68218950" w14:textId="77777777" w:rsidR="000575BF" w:rsidRPr="006229C1" w:rsidRDefault="000575BF" w:rsidP="000575BF">
            <w:pPr>
              <w:numPr>
                <w:ilvl w:val="0"/>
                <w:numId w:val="54"/>
              </w:numPr>
              <w:rPr>
                <w:rFonts w:ascii="Calibri" w:eastAsia="Arial" w:hAnsi="Calibri" w:cs="Calibri"/>
                <w:sz w:val="19"/>
                <w:szCs w:val="19"/>
              </w:rPr>
            </w:pPr>
            <w:r w:rsidRPr="006229C1">
              <w:rPr>
                <w:rFonts w:ascii="Calibri" w:eastAsia="Arial" w:hAnsi="Calibri" w:cs="Calibri"/>
                <w:sz w:val="19"/>
                <w:szCs w:val="19"/>
              </w:rPr>
              <w:t xml:space="preserve">Historical Data </w:t>
            </w:r>
            <w:r w:rsidRPr="006229C1">
              <w:rPr>
                <w:rFonts w:ascii="Calibri" w:eastAsia="Calibri" w:hAnsi="Calibri" w:cs="Calibri"/>
                <w:sz w:val="19"/>
                <w:szCs w:val="19"/>
              </w:rPr>
              <w:t>(only with first report)</w:t>
            </w:r>
            <w:r w:rsidRPr="006229C1">
              <w:rPr>
                <w:rFonts w:ascii="Calibri" w:eastAsia="Arial" w:hAnsi="Calibri" w:cs="Calibri"/>
                <w:sz w:val="19"/>
                <w:szCs w:val="19"/>
              </w:rPr>
              <w:t xml:space="preserve">: </w:t>
            </w:r>
            <w:r w:rsidRPr="006229C1">
              <w:rPr>
                <w:rFonts w:ascii="Calibri" w:eastAsia="Arial" w:hAnsi="Calibri" w:cs="Calibri"/>
                <w:sz w:val="19"/>
                <w:szCs w:val="19"/>
                <w:highlight w:val="yellow"/>
              </w:rPr>
              <w:t>[104wks Maximum: [156wks]</w:t>
            </w:r>
            <w:r w:rsidRPr="006229C1">
              <w:rPr>
                <w:rFonts w:ascii="Calibri" w:eastAsia="Arial" w:hAnsi="Calibri" w:cs="Calibri"/>
                <w:sz w:val="19"/>
                <w:szCs w:val="19"/>
              </w:rPr>
              <w:t xml:space="preserve"> </w:t>
            </w:r>
          </w:p>
          <w:p w14:paraId="699DABB6" w14:textId="77777777" w:rsidR="000575BF" w:rsidRPr="006229C1" w:rsidRDefault="000575BF" w:rsidP="000575BF">
            <w:pPr>
              <w:numPr>
                <w:ilvl w:val="0"/>
                <w:numId w:val="54"/>
              </w:numPr>
              <w:rPr>
                <w:rFonts w:ascii="Calibri" w:eastAsia="Arial" w:hAnsi="Calibri" w:cs="Calibri"/>
                <w:sz w:val="19"/>
                <w:szCs w:val="19"/>
              </w:rPr>
            </w:pPr>
            <w:r w:rsidRPr="006229C1">
              <w:rPr>
                <w:rFonts w:ascii="Calibri" w:eastAsia="Arial" w:hAnsi="Calibri" w:cs="Calibri"/>
                <w:sz w:val="19"/>
                <w:szCs w:val="19"/>
              </w:rPr>
              <w:t xml:space="preserve">Update Frequency: </w:t>
            </w:r>
            <w:r w:rsidRPr="006229C1">
              <w:rPr>
                <w:rFonts w:ascii="Calibri" w:eastAsia="Arial" w:hAnsi="Calibri" w:cs="Calibri"/>
                <w:sz w:val="19"/>
                <w:szCs w:val="19"/>
                <w:highlight w:val="yellow"/>
              </w:rPr>
              <w:t>[Monthly, Quarterly, Annually]</w:t>
            </w:r>
          </w:p>
          <w:p w14:paraId="60D1434D" w14:textId="77777777" w:rsidR="000575BF" w:rsidRPr="006229C1" w:rsidRDefault="000575BF" w:rsidP="009067B3">
            <w:pPr>
              <w:rPr>
                <w:rFonts w:ascii="Calibri" w:eastAsia="Arial" w:hAnsi="Calibri" w:cs="Calibri"/>
                <w:sz w:val="19"/>
                <w:szCs w:val="19"/>
              </w:rPr>
            </w:pPr>
          </w:p>
          <w:p w14:paraId="570FC72C"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 xml:space="preserve">       Scope for customization (if applicable)</w:t>
            </w:r>
          </w:p>
          <w:p w14:paraId="1358D9E6" w14:textId="77777777" w:rsidR="000575BF" w:rsidRPr="006229C1" w:rsidRDefault="000575BF" w:rsidP="000575BF">
            <w:pPr>
              <w:numPr>
                <w:ilvl w:val="0"/>
                <w:numId w:val="55"/>
              </w:numPr>
              <w:rPr>
                <w:rFonts w:ascii="Calibri" w:eastAsia="Arial" w:hAnsi="Calibri" w:cs="Calibri"/>
                <w:sz w:val="19"/>
                <w:szCs w:val="19"/>
              </w:rPr>
            </w:pPr>
            <w:r w:rsidRPr="006229C1">
              <w:rPr>
                <w:rFonts w:ascii="Calibri" w:eastAsia="Arial" w:hAnsi="Calibri" w:cs="Calibri"/>
                <w:sz w:val="19"/>
                <w:szCs w:val="19"/>
              </w:rPr>
              <w:t xml:space="preserve">External Data Source Integration: </w:t>
            </w:r>
            <w:r w:rsidRPr="006229C1">
              <w:rPr>
                <w:rFonts w:ascii="Calibri" w:eastAsia="Arial" w:hAnsi="Calibri" w:cs="Calibri"/>
                <w:sz w:val="19"/>
                <w:szCs w:val="19"/>
                <w:highlight w:val="yellow"/>
              </w:rPr>
              <w:t>[No by default, include details if yes]</w:t>
            </w:r>
            <w:r w:rsidRPr="006229C1">
              <w:rPr>
                <w:rFonts w:ascii="Calibri" w:eastAsia="Arial" w:hAnsi="Calibri" w:cs="Calibri"/>
                <w:sz w:val="19"/>
                <w:szCs w:val="19"/>
              </w:rPr>
              <w:t xml:space="preserve"> </w:t>
            </w:r>
          </w:p>
          <w:p w14:paraId="52AC0A25" w14:textId="77777777" w:rsidR="000575BF" w:rsidRPr="006229C1" w:rsidRDefault="000575BF" w:rsidP="000575BF">
            <w:pPr>
              <w:numPr>
                <w:ilvl w:val="0"/>
                <w:numId w:val="55"/>
              </w:numPr>
              <w:rPr>
                <w:rFonts w:ascii="Calibri" w:eastAsia="Arial" w:hAnsi="Calibri" w:cs="Calibri"/>
                <w:sz w:val="19"/>
                <w:szCs w:val="19"/>
              </w:rPr>
            </w:pPr>
            <w:r w:rsidRPr="006229C1">
              <w:rPr>
                <w:rFonts w:ascii="Calibri" w:eastAsia="Arial" w:hAnsi="Calibri" w:cs="Calibri"/>
                <w:sz w:val="19"/>
                <w:szCs w:val="19"/>
              </w:rPr>
              <w:t xml:space="preserve">Custom Market Aggregates: </w:t>
            </w:r>
            <w:r w:rsidRPr="006229C1">
              <w:rPr>
                <w:rFonts w:ascii="Calibri" w:eastAsia="Arial" w:hAnsi="Calibri" w:cs="Calibri"/>
                <w:sz w:val="19"/>
                <w:szCs w:val="19"/>
                <w:highlight w:val="yellow"/>
              </w:rPr>
              <w:t>[No by default, include details if yes]</w:t>
            </w:r>
            <w:r w:rsidRPr="006229C1">
              <w:rPr>
                <w:rFonts w:ascii="Calibri" w:eastAsia="Arial" w:hAnsi="Calibri" w:cs="Calibri"/>
                <w:sz w:val="19"/>
                <w:szCs w:val="19"/>
              </w:rPr>
              <w:t xml:space="preserve"> </w:t>
            </w:r>
          </w:p>
          <w:p w14:paraId="2D0E131F" w14:textId="77777777" w:rsidR="000575BF" w:rsidRPr="006229C1" w:rsidRDefault="000575BF" w:rsidP="000575BF">
            <w:pPr>
              <w:numPr>
                <w:ilvl w:val="0"/>
                <w:numId w:val="55"/>
              </w:numPr>
              <w:rPr>
                <w:rFonts w:ascii="Calibri" w:eastAsia="Arial" w:hAnsi="Calibri" w:cs="Calibri"/>
                <w:sz w:val="19"/>
                <w:szCs w:val="19"/>
                <w:highlight w:val="yellow"/>
              </w:rPr>
            </w:pPr>
            <w:r w:rsidRPr="006229C1">
              <w:rPr>
                <w:rFonts w:ascii="Calibri" w:eastAsia="Arial" w:hAnsi="Calibri" w:cs="Calibri"/>
                <w:sz w:val="19"/>
                <w:szCs w:val="19"/>
              </w:rPr>
              <w:t xml:space="preserve">Custom Time Aggregates: </w:t>
            </w:r>
            <w:r w:rsidRPr="006229C1">
              <w:rPr>
                <w:rFonts w:ascii="Calibri" w:eastAsia="Arial" w:hAnsi="Calibri" w:cs="Calibri"/>
                <w:sz w:val="19"/>
                <w:szCs w:val="19"/>
                <w:highlight w:val="yellow"/>
              </w:rPr>
              <w:t>[No by default, include details if yes]</w:t>
            </w:r>
            <w:r w:rsidRPr="006229C1">
              <w:rPr>
                <w:rFonts w:ascii="Calibri" w:eastAsia="Arial" w:hAnsi="Calibri" w:cs="Calibri"/>
                <w:sz w:val="19"/>
                <w:szCs w:val="19"/>
              </w:rPr>
              <w:t xml:space="preserve"> </w:t>
            </w:r>
          </w:p>
          <w:p w14:paraId="10005266" w14:textId="77777777" w:rsidR="000575BF" w:rsidRPr="006229C1" w:rsidRDefault="000575BF" w:rsidP="000575BF">
            <w:pPr>
              <w:numPr>
                <w:ilvl w:val="0"/>
                <w:numId w:val="55"/>
              </w:numPr>
              <w:rPr>
                <w:rFonts w:ascii="Calibri" w:eastAsia="Arial" w:hAnsi="Calibri" w:cs="Calibri"/>
                <w:sz w:val="19"/>
                <w:szCs w:val="19"/>
              </w:rPr>
            </w:pPr>
            <w:r w:rsidRPr="006229C1">
              <w:rPr>
                <w:rFonts w:ascii="Calibri" w:eastAsia="Arial" w:hAnsi="Calibri" w:cs="Calibri"/>
                <w:sz w:val="19"/>
                <w:szCs w:val="19"/>
              </w:rPr>
              <w:t xml:space="preserve">Consumerization: </w:t>
            </w:r>
            <w:r w:rsidRPr="006229C1">
              <w:rPr>
                <w:rFonts w:ascii="Calibri" w:eastAsia="Arial" w:hAnsi="Calibri" w:cs="Calibri"/>
                <w:sz w:val="19"/>
                <w:szCs w:val="19"/>
                <w:highlight w:val="yellow"/>
              </w:rPr>
              <w:t>[No by default, include details if yes]</w:t>
            </w:r>
            <w:r w:rsidRPr="006229C1">
              <w:rPr>
                <w:rFonts w:ascii="Calibri" w:eastAsia="Arial" w:hAnsi="Calibri" w:cs="Calibri"/>
                <w:sz w:val="19"/>
                <w:szCs w:val="19"/>
              </w:rPr>
              <w:t xml:space="preserve"> </w:t>
            </w:r>
          </w:p>
          <w:p w14:paraId="7765C720" w14:textId="77777777" w:rsidR="000575BF" w:rsidRPr="006229C1" w:rsidRDefault="000575BF" w:rsidP="000575BF">
            <w:pPr>
              <w:numPr>
                <w:ilvl w:val="0"/>
                <w:numId w:val="55"/>
              </w:numPr>
              <w:rPr>
                <w:rFonts w:ascii="Calibri" w:eastAsia="Arial" w:hAnsi="Calibri" w:cs="Calibri"/>
                <w:sz w:val="19"/>
                <w:szCs w:val="19"/>
                <w:highlight w:val="yellow"/>
              </w:rPr>
            </w:pPr>
            <w:r w:rsidRPr="006229C1">
              <w:rPr>
                <w:rFonts w:ascii="Calibri" w:eastAsia="Calibri" w:hAnsi="Calibri" w:cs="Calibri"/>
                <w:sz w:val="19"/>
                <w:szCs w:val="19"/>
              </w:rPr>
              <w:t xml:space="preserve">PA Markets in </w:t>
            </w:r>
            <w:r>
              <w:rPr>
                <w:rFonts w:ascii="Calibri" w:eastAsia="Calibri" w:hAnsi="Calibri" w:cs="Calibri"/>
                <w:sz w:val="19"/>
                <w:szCs w:val="19"/>
              </w:rPr>
              <w:t>Connect</w:t>
            </w:r>
            <w:r w:rsidRPr="006229C1">
              <w:rPr>
                <w:rFonts w:ascii="Calibri" w:eastAsia="Arial" w:hAnsi="Calibri" w:cs="Calibri"/>
                <w:sz w:val="19"/>
                <w:szCs w:val="19"/>
              </w:rPr>
              <w:t xml:space="preserve">: </w:t>
            </w:r>
            <w:r w:rsidRPr="006229C1">
              <w:rPr>
                <w:rFonts w:ascii="Calibri" w:eastAsia="Arial" w:hAnsi="Calibri" w:cs="Calibri"/>
                <w:sz w:val="19"/>
                <w:szCs w:val="19"/>
                <w:highlight w:val="yellow"/>
              </w:rPr>
              <w:t>[No by default, include details if yes]</w:t>
            </w:r>
            <w:r w:rsidRPr="006229C1">
              <w:rPr>
                <w:rFonts w:ascii="Calibri" w:eastAsia="Arial" w:hAnsi="Calibri" w:cs="Calibri"/>
                <w:sz w:val="19"/>
                <w:szCs w:val="19"/>
              </w:rPr>
              <w:t xml:space="preserve"> </w:t>
            </w:r>
          </w:p>
          <w:p w14:paraId="1695200C" w14:textId="77777777" w:rsidR="000575BF" w:rsidRPr="006229C1" w:rsidRDefault="000575BF" w:rsidP="000575BF">
            <w:pPr>
              <w:numPr>
                <w:ilvl w:val="0"/>
                <w:numId w:val="55"/>
              </w:numPr>
              <w:rPr>
                <w:rFonts w:ascii="Calibri" w:eastAsia="Arial" w:hAnsi="Calibri" w:cs="Calibri"/>
                <w:sz w:val="19"/>
                <w:szCs w:val="19"/>
              </w:rPr>
            </w:pPr>
            <w:r w:rsidRPr="006229C1">
              <w:rPr>
                <w:rFonts w:ascii="Calibri" w:eastAsia="Arial" w:hAnsi="Calibri" w:cs="Calibri"/>
                <w:sz w:val="19"/>
                <w:szCs w:val="19"/>
              </w:rPr>
              <w:t xml:space="preserve">Consulting: </w:t>
            </w:r>
            <w:r w:rsidRPr="006229C1">
              <w:rPr>
                <w:rFonts w:ascii="Calibri" w:eastAsia="Arial" w:hAnsi="Calibri" w:cs="Calibri"/>
                <w:sz w:val="19"/>
                <w:szCs w:val="19"/>
                <w:highlight w:val="yellow"/>
              </w:rPr>
              <w:t>[Include consulting details]</w:t>
            </w:r>
          </w:p>
          <w:p w14:paraId="71FB24ED" w14:textId="77777777" w:rsidR="000575BF" w:rsidRPr="006229C1" w:rsidRDefault="000575BF" w:rsidP="000575BF">
            <w:pPr>
              <w:numPr>
                <w:ilvl w:val="0"/>
                <w:numId w:val="55"/>
              </w:numPr>
              <w:rPr>
                <w:rFonts w:ascii="Calibri" w:eastAsia="Arial" w:hAnsi="Calibri" w:cs="Calibri"/>
                <w:sz w:val="19"/>
                <w:szCs w:val="19"/>
              </w:rPr>
            </w:pPr>
            <w:r w:rsidRPr="006229C1">
              <w:rPr>
                <w:rFonts w:ascii="Calibri" w:eastAsia="Arial" w:hAnsi="Calibri" w:cs="Calibri"/>
                <w:sz w:val="19"/>
                <w:szCs w:val="19"/>
              </w:rPr>
              <w:t xml:space="preserve"># of workshops : </w:t>
            </w:r>
            <w:r w:rsidRPr="006229C1">
              <w:rPr>
                <w:rFonts w:ascii="Calibri" w:eastAsia="Arial" w:hAnsi="Calibri" w:cs="Calibri"/>
                <w:sz w:val="19"/>
                <w:szCs w:val="19"/>
                <w:highlight w:val="yellow"/>
              </w:rPr>
              <w:t>[#]</w:t>
            </w:r>
          </w:p>
          <w:p w14:paraId="4AC49D9F" w14:textId="77777777" w:rsidR="000575BF" w:rsidRPr="006229C1" w:rsidRDefault="000575BF" w:rsidP="009067B3">
            <w:pPr>
              <w:spacing w:line="240" w:lineRule="exact"/>
              <w:rPr>
                <w:rFonts w:ascii="Calibri" w:hAnsi="Calibri" w:cs="Calibri"/>
                <w:b/>
                <w:bCs/>
                <w:sz w:val="19"/>
                <w:szCs w:val="19"/>
              </w:rPr>
            </w:pPr>
          </w:p>
          <w:p w14:paraId="73DFAA9C" w14:textId="77777777" w:rsidR="000575BF" w:rsidRPr="006229C1" w:rsidRDefault="000575BF" w:rsidP="009067B3">
            <w:pPr>
              <w:spacing w:line="240" w:lineRule="exact"/>
              <w:rPr>
                <w:rFonts w:ascii="Calibri" w:hAnsi="Calibri" w:cs="Calibri"/>
                <w:b/>
                <w:bCs/>
                <w:sz w:val="19"/>
                <w:szCs w:val="19"/>
              </w:rPr>
            </w:pPr>
            <w:r w:rsidRPr="006229C1">
              <w:rPr>
                <w:rFonts w:ascii="Calibri" w:hAnsi="Calibri" w:cs="Calibri"/>
                <w:b/>
                <w:bCs/>
                <w:sz w:val="19"/>
                <w:szCs w:val="19"/>
              </w:rPr>
              <w:t>Precision Area Product Specific Terms and Restrictions</w:t>
            </w:r>
          </w:p>
          <w:p w14:paraId="66A1184F" w14:textId="77777777" w:rsidR="000575BF" w:rsidRPr="006229C1" w:rsidRDefault="000575BF" w:rsidP="000575BF">
            <w:pPr>
              <w:numPr>
                <w:ilvl w:val="1"/>
                <w:numId w:val="57"/>
              </w:numPr>
              <w:spacing w:line="240" w:lineRule="exact"/>
              <w:rPr>
                <w:rFonts w:ascii="Calibri" w:hAnsi="Calibri" w:cs="Calibri"/>
                <w:sz w:val="19"/>
                <w:szCs w:val="19"/>
              </w:rPr>
            </w:pPr>
            <w:r w:rsidRPr="006229C1">
              <w:rPr>
                <w:rFonts w:ascii="Calibri" w:hAnsi="Calibri" w:cs="Calibri"/>
                <w:sz w:val="19"/>
                <w:szCs w:val="19"/>
              </w:rPr>
              <w:t xml:space="preserve">The NIQ Connect application for Precision Areas services, to the extent included as part of the Precision Areas services under this LSA, includes the functionality to see Precision Areas boundaries overlaid on country maps but will not provide functionality to extract graphical metadata. The Precision Areas flat file deliverable (if applicable) includes zip codes but no other graphical metadata.  Client acknowledges that access will not be provided to the underlying graphical metadata used to create Precision Areas shapes or related information that identifies the boundaries of the shapes of the Precision Areas, nor shall NIQ be required to provide, disclose or otherwise make available such information to Client. </w:t>
            </w:r>
          </w:p>
          <w:p w14:paraId="4D2E6F6E" w14:textId="77777777" w:rsidR="000575BF" w:rsidRPr="006229C1" w:rsidRDefault="000575BF" w:rsidP="000575BF">
            <w:pPr>
              <w:numPr>
                <w:ilvl w:val="1"/>
                <w:numId w:val="57"/>
              </w:numPr>
              <w:spacing w:line="240" w:lineRule="exact"/>
              <w:rPr>
                <w:rFonts w:ascii="Calibri" w:hAnsi="Calibri" w:cs="Calibri"/>
                <w:sz w:val="19"/>
                <w:szCs w:val="19"/>
              </w:rPr>
            </w:pPr>
            <w:r w:rsidRPr="006229C1">
              <w:rPr>
                <w:rFonts w:ascii="Calibri" w:hAnsi="Calibri" w:cs="Calibri"/>
                <w:sz w:val="19"/>
                <w:szCs w:val="19"/>
              </w:rPr>
              <w:t xml:space="preserve">Notwithstanding the general restrictions in the Agreement on disclosure or use of NIQ Information and Services with Client third parties (including retailers), Client may share with its retailer partners aggregated conclusions and insights from Client’s analysis of the Precision Areas Information, but not the underlying event, store or Precision Areas specific data (and, for the sake of clarity, in no event shall retailer specific data of one retailer be disclosed to another retailer).   </w:t>
            </w:r>
          </w:p>
          <w:p w14:paraId="0975BBE9" w14:textId="77777777" w:rsidR="000575BF" w:rsidRPr="006229C1" w:rsidRDefault="000575BF" w:rsidP="009067B3">
            <w:pPr>
              <w:rPr>
                <w:rFonts w:ascii="Calibri" w:hAnsi="Calibri" w:cs="Calibri"/>
                <w:sz w:val="19"/>
                <w:szCs w:val="19"/>
              </w:rPr>
            </w:pPr>
            <w:r w:rsidRPr="006229C1">
              <w:rPr>
                <w:rFonts w:ascii="Calibri" w:hAnsi="Calibri" w:cs="Calibri"/>
                <w:sz w:val="19"/>
                <w:szCs w:val="19"/>
              </w:rPr>
              <w:t xml:space="preserve">Without limiting the generality of the restrictions against reverse engineering of Services in the Agreement, in no event shall the Precision Areas Information and Services be decompiled, reverse engineered or otherwise used in order to ascertain or infer (or </w:t>
            </w:r>
            <w:r w:rsidRPr="006229C1">
              <w:rPr>
                <w:rFonts w:ascii="Calibri" w:hAnsi="Calibri" w:cs="Calibri"/>
                <w:sz w:val="19"/>
                <w:szCs w:val="19"/>
              </w:rPr>
              <w:lastRenderedPageBreak/>
              <w:t xml:space="preserve">attempt to ascertain or infer): (a) the underlying Precision Areas technology; (b) the underlying graphical metadata used to create the Precision Areas shapes/boundaries, or the shapes or the boundaries of the Precision Areas; or (c) retailer or store sales for retailer geographies that Client does not then have the right to access under license either from NIQ or other third party sources.   </w:t>
            </w:r>
          </w:p>
          <w:p w14:paraId="04B6912C" w14:textId="77777777" w:rsidR="000575BF" w:rsidRPr="006229C1" w:rsidRDefault="000575BF" w:rsidP="009067B3">
            <w:pPr>
              <w:rPr>
                <w:rFonts w:ascii="Calibri" w:eastAsia="Arial" w:hAnsi="Calibri" w:cs="Calibri"/>
                <w:sz w:val="19"/>
                <w:szCs w:val="19"/>
              </w:rPr>
            </w:pPr>
          </w:p>
        </w:tc>
      </w:tr>
      <w:tr w:rsidR="000575BF" w:rsidRPr="006229C1" w14:paraId="6D754BE0" w14:textId="77777777" w:rsidTr="009067B3">
        <w:trPr>
          <w:trHeight w:val="276"/>
        </w:trPr>
        <w:tc>
          <w:tcPr>
            <w:tcW w:w="2070" w:type="dxa"/>
            <w:tcBorders>
              <w:top w:val="single" w:sz="4" w:space="0" w:color="auto"/>
              <w:left w:val="double" w:sz="4" w:space="0" w:color="auto"/>
              <w:bottom w:val="single" w:sz="4" w:space="0" w:color="auto"/>
              <w:right w:val="single" w:sz="4" w:space="0" w:color="auto"/>
            </w:tcBorders>
            <w:shd w:val="clear" w:color="auto" w:fill="auto"/>
          </w:tcPr>
          <w:p w14:paraId="7754934E"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lastRenderedPageBreak/>
              <w:t>Solution </w:t>
            </w:r>
          </w:p>
        </w:tc>
        <w:tc>
          <w:tcPr>
            <w:tcW w:w="7110" w:type="dxa"/>
            <w:tcBorders>
              <w:top w:val="single" w:sz="4" w:space="0" w:color="auto"/>
              <w:left w:val="single" w:sz="4" w:space="0" w:color="auto"/>
              <w:bottom w:val="single" w:sz="4" w:space="0" w:color="auto"/>
              <w:right w:val="double" w:sz="6" w:space="0" w:color="000000"/>
            </w:tcBorders>
            <w:shd w:val="clear" w:color="auto" w:fill="auto"/>
          </w:tcPr>
          <w:p w14:paraId="02A4203C"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Precision Areas Country </w:t>
            </w:r>
          </w:p>
        </w:tc>
      </w:tr>
      <w:tr w:rsidR="000575BF" w:rsidRPr="006229C1" w14:paraId="7BA74B88" w14:textId="77777777" w:rsidTr="009067B3">
        <w:trPr>
          <w:trHeight w:val="276"/>
        </w:trPr>
        <w:tc>
          <w:tcPr>
            <w:tcW w:w="2070" w:type="dxa"/>
            <w:tcBorders>
              <w:top w:val="single" w:sz="4" w:space="0" w:color="auto"/>
              <w:left w:val="double" w:sz="4" w:space="0" w:color="auto"/>
              <w:bottom w:val="single" w:sz="4" w:space="0" w:color="auto"/>
              <w:right w:val="single" w:sz="4" w:space="0" w:color="auto"/>
            </w:tcBorders>
            <w:shd w:val="clear" w:color="auto" w:fill="auto"/>
          </w:tcPr>
          <w:p w14:paraId="47ECC56A"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Market </w:t>
            </w:r>
          </w:p>
        </w:tc>
        <w:tc>
          <w:tcPr>
            <w:tcW w:w="7110" w:type="dxa"/>
            <w:tcBorders>
              <w:top w:val="single" w:sz="4" w:space="0" w:color="auto"/>
              <w:left w:val="single" w:sz="4" w:space="0" w:color="auto"/>
              <w:bottom w:val="single" w:sz="4" w:space="0" w:color="auto"/>
              <w:right w:val="double" w:sz="6" w:space="0" w:color="000000"/>
            </w:tcBorders>
            <w:shd w:val="clear" w:color="auto" w:fill="auto"/>
          </w:tcPr>
          <w:p w14:paraId="615E59C9"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Nationwide break down by each region/local areas (Can be neighborhoods/provinces/districts etc. depends on each market definition) </w:t>
            </w:r>
          </w:p>
        </w:tc>
      </w:tr>
      <w:tr w:rsidR="000575BF" w:rsidRPr="006229C1" w14:paraId="2AC82C37" w14:textId="77777777" w:rsidTr="009067B3">
        <w:trPr>
          <w:trHeight w:val="276"/>
        </w:trPr>
        <w:tc>
          <w:tcPr>
            <w:tcW w:w="2070" w:type="dxa"/>
            <w:tcBorders>
              <w:top w:val="single" w:sz="4" w:space="0" w:color="auto"/>
              <w:left w:val="double" w:sz="4" w:space="0" w:color="auto"/>
              <w:bottom w:val="single" w:sz="4" w:space="0" w:color="auto"/>
              <w:right w:val="single" w:sz="4" w:space="0" w:color="auto"/>
            </w:tcBorders>
            <w:shd w:val="clear" w:color="auto" w:fill="auto"/>
          </w:tcPr>
          <w:p w14:paraId="5C09A69A"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 </w:t>
            </w:r>
          </w:p>
          <w:p w14:paraId="79494812"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 </w:t>
            </w:r>
          </w:p>
          <w:p w14:paraId="0B5ECA7C"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 </w:t>
            </w:r>
          </w:p>
          <w:p w14:paraId="4E8AB8E9"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 </w:t>
            </w:r>
          </w:p>
          <w:p w14:paraId="3AE48F86"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 </w:t>
            </w:r>
          </w:p>
          <w:p w14:paraId="6D62C917"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 </w:t>
            </w:r>
          </w:p>
          <w:p w14:paraId="01C96727"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 </w:t>
            </w:r>
          </w:p>
          <w:p w14:paraId="2686F6F2"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Fact </w:t>
            </w:r>
          </w:p>
        </w:tc>
        <w:tc>
          <w:tcPr>
            <w:tcW w:w="7110" w:type="dxa"/>
            <w:tcBorders>
              <w:top w:val="single" w:sz="4" w:space="0" w:color="auto"/>
              <w:left w:val="single" w:sz="4" w:space="0" w:color="auto"/>
              <w:bottom w:val="single" w:sz="4" w:space="0" w:color="auto"/>
              <w:right w:val="double" w:sz="6" w:space="0" w:color="000000"/>
            </w:tcBorders>
            <w:shd w:val="clear" w:color="auto" w:fill="auto"/>
          </w:tcPr>
          <w:p w14:paraId="22BC691A"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Retail KPIs for Category/Segments/Brands/UPC </w:t>
            </w:r>
          </w:p>
          <w:p w14:paraId="3118C3FE"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 Sales volume </w:t>
            </w:r>
          </w:p>
          <w:p w14:paraId="1E23ADEF"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 Sales value </w:t>
            </w:r>
          </w:p>
          <w:p w14:paraId="59D46850"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 Share of market (Volume &amp; Value) </w:t>
            </w:r>
          </w:p>
          <w:p w14:paraId="44B2B1A2"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 Avg Prices Opportunity quantification </w:t>
            </w:r>
          </w:p>
          <w:p w14:paraId="16557543"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 Distribution </w:t>
            </w:r>
          </w:p>
          <w:p w14:paraId="678043E9"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 Price and promo </w:t>
            </w:r>
          </w:p>
          <w:p w14:paraId="3EBA20CE"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 Base velocity  </w:t>
            </w:r>
          </w:p>
          <w:p w14:paraId="05894C8A"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 Consumer demographic data </w:t>
            </w:r>
          </w:p>
          <w:p w14:paraId="7F4A0B77"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 Population </w:t>
            </w:r>
          </w:p>
          <w:p w14:paraId="56A6E36B"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 Sex and age breaks </w:t>
            </w:r>
          </w:p>
          <w:p w14:paraId="5B6F5E34"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 Households </w:t>
            </w:r>
          </w:p>
          <w:p w14:paraId="5A7DE507"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 Avg. Household size </w:t>
            </w:r>
          </w:p>
        </w:tc>
      </w:tr>
      <w:tr w:rsidR="000575BF" w:rsidRPr="006229C1" w14:paraId="70FF58E1" w14:textId="77777777" w:rsidTr="009067B3">
        <w:trPr>
          <w:trHeight w:val="276"/>
        </w:trPr>
        <w:tc>
          <w:tcPr>
            <w:tcW w:w="2070" w:type="dxa"/>
            <w:tcBorders>
              <w:top w:val="single" w:sz="4" w:space="0" w:color="auto"/>
              <w:left w:val="double" w:sz="4" w:space="0" w:color="auto"/>
              <w:bottom w:val="single" w:sz="4" w:space="0" w:color="auto"/>
              <w:right w:val="single" w:sz="4" w:space="0" w:color="auto"/>
            </w:tcBorders>
            <w:shd w:val="clear" w:color="auto" w:fill="auto"/>
          </w:tcPr>
          <w:p w14:paraId="5C54F852"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Channel </w:t>
            </w:r>
          </w:p>
        </w:tc>
        <w:tc>
          <w:tcPr>
            <w:tcW w:w="7110" w:type="dxa"/>
            <w:tcBorders>
              <w:top w:val="single" w:sz="4" w:space="0" w:color="auto"/>
              <w:left w:val="single" w:sz="4" w:space="0" w:color="auto"/>
              <w:bottom w:val="single" w:sz="4" w:space="0" w:color="auto"/>
              <w:right w:val="double" w:sz="6" w:space="0" w:color="000000"/>
            </w:tcBorders>
            <w:shd w:val="clear" w:color="auto" w:fill="auto"/>
          </w:tcPr>
          <w:p w14:paraId="42C7406C"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Total Trade – can breakdown to different Trade according to each country definitions (Traditional trade/Modern trade etc.) </w:t>
            </w:r>
          </w:p>
        </w:tc>
      </w:tr>
      <w:tr w:rsidR="000575BF" w:rsidRPr="006229C1" w14:paraId="52D27BA0" w14:textId="77777777" w:rsidTr="009067B3">
        <w:trPr>
          <w:trHeight w:val="276"/>
        </w:trPr>
        <w:tc>
          <w:tcPr>
            <w:tcW w:w="2070" w:type="dxa"/>
            <w:tcBorders>
              <w:top w:val="single" w:sz="4" w:space="0" w:color="auto"/>
              <w:left w:val="double" w:sz="4" w:space="0" w:color="auto"/>
              <w:bottom w:val="single" w:sz="4" w:space="0" w:color="auto"/>
              <w:right w:val="single" w:sz="4" w:space="0" w:color="auto"/>
            </w:tcBorders>
            <w:shd w:val="clear" w:color="auto" w:fill="auto"/>
          </w:tcPr>
          <w:p w14:paraId="0F01B44A"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Product </w:t>
            </w:r>
          </w:p>
        </w:tc>
        <w:tc>
          <w:tcPr>
            <w:tcW w:w="7110" w:type="dxa"/>
            <w:tcBorders>
              <w:top w:val="single" w:sz="4" w:space="0" w:color="auto"/>
              <w:left w:val="single" w:sz="4" w:space="0" w:color="auto"/>
              <w:bottom w:val="single" w:sz="4" w:space="0" w:color="auto"/>
              <w:right w:val="double" w:sz="6" w:space="0" w:color="000000"/>
            </w:tcBorders>
            <w:shd w:val="clear" w:color="auto" w:fill="auto"/>
          </w:tcPr>
          <w:p w14:paraId="4F6E3ACC"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All Manufacturer/Brand/SKUs </w:t>
            </w:r>
          </w:p>
        </w:tc>
      </w:tr>
      <w:tr w:rsidR="000575BF" w:rsidRPr="006229C1" w14:paraId="33BAD336" w14:textId="77777777" w:rsidTr="009067B3">
        <w:trPr>
          <w:trHeight w:val="276"/>
        </w:trPr>
        <w:tc>
          <w:tcPr>
            <w:tcW w:w="2070" w:type="dxa"/>
            <w:tcBorders>
              <w:top w:val="single" w:sz="4" w:space="0" w:color="auto"/>
              <w:left w:val="double" w:sz="4" w:space="0" w:color="auto"/>
              <w:bottom w:val="single" w:sz="4" w:space="0" w:color="auto"/>
              <w:right w:val="single" w:sz="4" w:space="0" w:color="auto"/>
            </w:tcBorders>
            <w:shd w:val="clear" w:color="auto" w:fill="auto"/>
          </w:tcPr>
          <w:p w14:paraId="6FDD88F5"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Delivery Format </w:t>
            </w:r>
          </w:p>
        </w:tc>
        <w:tc>
          <w:tcPr>
            <w:tcW w:w="7110" w:type="dxa"/>
            <w:tcBorders>
              <w:top w:val="single" w:sz="4" w:space="0" w:color="auto"/>
              <w:left w:val="single" w:sz="4" w:space="0" w:color="auto"/>
              <w:bottom w:val="single" w:sz="4" w:space="0" w:color="auto"/>
              <w:right w:val="double" w:sz="6" w:space="0" w:color="000000"/>
            </w:tcBorders>
            <w:shd w:val="clear" w:color="auto" w:fill="auto"/>
          </w:tcPr>
          <w:p w14:paraId="20DC050F"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Dashboard Online </w:t>
            </w:r>
          </w:p>
        </w:tc>
      </w:tr>
      <w:tr w:rsidR="000575BF" w:rsidRPr="006229C1" w14:paraId="7B0B2097" w14:textId="77777777" w:rsidTr="009067B3">
        <w:trPr>
          <w:trHeight w:val="276"/>
        </w:trPr>
        <w:tc>
          <w:tcPr>
            <w:tcW w:w="2070" w:type="dxa"/>
            <w:tcBorders>
              <w:top w:val="single" w:sz="4" w:space="0" w:color="auto"/>
              <w:left w:val="double" w:sz="4" w:space="0" w:color="auto"/>
              <w:bottom w:val="single" w:sz="4" w:space="0" w:color="auto"/>
              <w:right w:val="single" w:sz="4" w:space="0" w:color="auto"/>
            </w:tcBorders>
            <w:shd w:val="clear" w:color="auto" w:fill="auto"/>
          </w:tcPr>
          <w:p w14:paraId="21459264" w14:textId="77777777" w:rsidR="000575BF" w:rsidRPr="006229C1" w:rsidRDefault="000575BF" w:rsidP="009067B3">
            <w:pPr>
              <w:rPr>
                <w:rFonts w:ascii="Calibri" w:hAnsi="Calibri" w:cs="Calibri"/>
                <w:color w:val="000000"/>
                <w:sz w:val="19"/>
                <w:szCs w:val="19"/>
              </w:rPr>
            </w:pPr>
            <w:r w:rsidRPr="006229C1">
              <w:rPr>
                <w:rFonts w:ascii="Calibri" w:hAnsi="Calibri" w:cs="Calibri"/>
                <w:color w:val="000000"/>
                <w:sz w:val="19"/>
                <w:szCs w:val="19"/>
              </w:rPr>
              <w:t>Frequency </w:t>
            </w:r>
          </w:p>
        </w:tc>
        <w:tc>
          <w:tcPr>
            <w:tcW w:w="7110" w:type="dxa"/>
            <w:tcBorders>
              <w:top w:val="single" w:sz="4" w:space="0" w:color="auto"/>
              <w:left w:val="single" w:sz="4" w:space="0" w:color="auto"/>
              <w:bottom w:val="single" w:sz="4" w:space="0" w:color="auto"/>
              <w:right w:val="double" w:sz="6" w:space="0" w:color="000000"/>
            </w:tcBorders>
            <w:shd w:val="clear" w:color="auto" w:fill="auto"/>
          </w:tcPr>
          <w:p w14:paraId="050DBCA8" w14:textId="77777777" w:rsidR="000575BF" w:rsidRPr="006229C1" w:rsidRDefault="000575BF" w:rsidP="009067B3">
            <w:pPr>
              <w:rPr>
                <w:rFonts w:ascii="Calibri" w:eastAsia="Arial" w:hAnsi="Calibri" w:cs="Calibri"/>
                <w:sz w:val="19"/>
                <w:szCs w:val="19"/>
              </w:rPr>
            </w:pPr>
            <w:r w:rsidRPr="006229C1">
              <w:rPr>
                <w:rFonts w:ascii="Calibri" w:eastAsia="Arial" w:hAnsi="Calibri" w:cs="Calibri"/>
                <w:sz w:val="19"/>
                <w:szCs w:val="19"/>
              </w:rPr>
              <w:t>Monthly/Quarterly </w:t>
            </w:r>
          </w:p>
        </w:tc>
      </w:tr>
    </w:tbl>
    <w:p w14:paraId="74EE3D75" w14:textId="77777777" w:rsidR="000575BF" w:rsidRPr="00116145" w:rsidRDefault="000575BF" w:rsidP="000575BF">
      <w:pPr>
        <w:spacing w:before="120" w:after="160" w:line="259" w:lineRule="auto"/>
        <w:ind w:firstLine="360"/>
        <w:rPr>
          <w:rFonts w:asciiTheme="minorHAnsi" w:eastAsiaTheme="minorHAnsi" w:hAnsiTheme="minorHAnsi" w:cstheme="minorHAnsi"/>
          <w:b/>
          <w:bCs/>
          <w:sz w:val="19"/>
          <w:szCs w:val="19"/>
          <w:u w:val="single"/>
        </w:rPr>
      </w:pPr>
      <w:r>
        <w:rPr>
          <w:rFonts w:asciiTheme="minorHAnsi" w:eastAsiaTheme="minorHAnsi" w:hAnsiTheme="minorHAnsi" w:cstheme="minorHAnsi"/>
          <w:b/>
          <w:bCs/>
          <w:sz w:val="19"/>
          <w:szCs w:val="19"/>
          <w:u w:val="single"/>
        </w:rPr>
        <w:t>MEDIA ANALYTICS</w:t>
      </w:r>
    </w:p>
    <w:tbl>
      <w:tblPr>
        <w:tblW w:w="9180" w:type="dxa"/>
        <w:tblInd w:w="720" w:type="dxa"/>
        <w:tblLayout w:type="fixed"/>
        <w:tblCellMar>
          <w:left w:w="30" w:type="dxa"/>
          <w:right w:w="30" w:type="dxa"/>
        </w:tblCellMar>
        <w:tblLook w:val="0000" w:firstRow="0" w:lastRow="0" w:firstColumn="0" w:lastColumn="0" w:noHBand="0" w:noVBand="0"/>
      </w:tblPr>
      <w:tblGrid>
        <w:gridCol w:w="2070"/>
        <w:gridCol w:w="7110"/>
      </w:tblGrid>
      <w:tr w:rsidR="000575BF" w:rsidRPr="00116145" w14:paraId="64FF78FF" w14:textId="77777777" w:rsidTr="009067B3">
        <w:trPr>
          <w:trHeight w:val="290"/>
        </w:trPr>
        <w:tc>
          <w:tcPr>
            <w:tcW w:w="2070" w:type="dxa"/>
            <w:tcBorders>
              <w:top w:val="double" w:sz="6" w:space="0" w:color="000000" w:themeColor="text1"/>
              <w:left w:val="double" w:sz="6" w:space="0" w:color="000000" w:themeColor="text1"/>
              <w:bottom w:val="double" w:sz="6" w:space="0" w:color="000000" w:themeColor="text1"/>
              <w:right w:val="single" w:sz="6" w:space="0" w:color="000000" w:themeColor="text1"/>
            </w:tcBorders>
            <w:shd w:val="clear" w:color="auto" w:fill="FFFFFF" w:themeFill="background1"/>
            <w:vAlign w:val="center"/>
          </w:tcPr>
          <w:p w14:paraId="72B8B467" w14:textId="77777777" w:rsidR="000575BF" w:rsidRPr="00116145" w:rsidRDefault="000575BF" w:rsidP="009067B3">
            <w:pPr>
              <w:rPr>
                <w:rFonts w:asciiTheme="minorHAnsi" w:hAnsiTheme="minorHAnsi" w:cstheme="minorHAnsi"/>
                <w:color w:val="000000"/>
                <w:sz w:val="19"/>
                <w:szCs w:val="19"/>
              </w:rPr>
            </w:pPr>
            <w:r w:rsidRPr="00116145">
              <w:rPr>
                <w:rFonts w:asciiTheme="minorHAnsi" w:hAnsiTheme="minorHAnsi" w:cstheme="minorHAnsi"/>
                <w:color w:val="000000"/>
                <w:sz w:val="19"/>
                <w:szCs w:val="19"/>
              </w:rPr>
              <w:t>Component / Package</w:t>
            </w:r>
          </w:p>
        </w:tc>
        <w:tc>
          <w:tcPr>
            <w:tcW w:w="7110" w:type="dxa"/>
            <w:tcBorders>
              <w:top w:val="double" w:sz="6" w:space="0" w:color="000000" w:themeColor="text1"/>
              <w:left w:val="single" w:sz="6" w:space="0" w:color="000000" w:themeColor="text1"/>
              <w:bottom w:val="double" w:sz="6" w:space="0" w:color="000000" w:themeColor="text1"/>
              <w:right w:val="double" w:sz="6" w:space="0" w:color="000000" w:themeColor="text1"/>
            </w:tcBorders>
            <w:shd w:val="clear" w:color="auto" w:fill="FFFFFF" w:themeFill="background1"/>
            <w:vAlign w:val="center"/>
          </w:tcPr>
          <w:p w14:paraId="32EDB9D9" w14:textId="77777777" w:rsidR="000575BF" w:rsidRPr="00116145" w:rsidRDefault="000575BF" w:rsidP="009067B3">
            <w:pPr>
              <w:ind w:left="-65"/>
              <w:rPr>
                <w:rFonts w:asciiTheme="minorHAnsi" w:hAnsiTheme="minorHAnsi" w:cstheme="minorHAnsi"/>
                <w:color w:val="000000"/>
                <w:sz w:val="19"/>
                <w:szCs w:val="19"/>
              </w:rPr>
            </w:pPr>
            <w:r w:rsidRPr="00116145">
              <w:rPr>
                <w:rFonts w:asciiTheme="minorHAnsi" w:hAnsiTheme="minorHAnsi" w:cstheme="minorHAnsi"/>
                <w:color w:val="000000"/>
                <w:sz w:val="19"/>
                <w:szCs w:val="19"/>
              </w:rPr>
              <w:t xml:space="preserve">  Services</w:t>
            </w:r>
          </w:p>
        </w:tc>
      </w:tr>
      <w:tr w:rsidR="000575BF" w:rsidRPr="00116145" w14:paraId="59526A91" w14:textId="77777777" w:rsidTr="009067B3">
        <w:trPr>
          <w:trHeight w:val="276"/>
        </w:trPr>
        <w:tc>
          <w:tcPr>
            <w:tcW w:w="2070" w:type="dxa"/>
            <w:tcBorders>
              <w:top w:val="single" w:sz="4" w:space="0" w:color="auto"/>
              <w:left w:val="double" w:sz="4" w:space="0" w:color="auto"/>
              <w:bottom w:val="single" w:sz="4" w:space="0" w:color="auto"/>
              <w:right w:val="single" w:sz="4" w:space="0" w:color="auto"/>
            </w:tcBorders>
          </w:tcPr>
          <w:p w14:paraId="37D1AD32" w14:textId="77777777" w:rsidR="000575BF" w:rsidRPr="00116145" w:rsidRDefault="000575BF" w:rsidP="009067B3">
            <w:pPr>
              <w:rPr>
                <w:rFonts w:asciiTheme="minorHAnsi" w:hAnsiTheme="minorHAnsi" w:cstheme="minorHAnsi"/>
                <w:color w:val="000000" w:themeColor="text1"/>
                <w:sz w:val="19"/>
                <w:szCs w:val="19"/>
              </w:rPr>
            </w:pPr>
            <w:r w:rsidRPr="38E1B6F9">
              <w:rPr>
                <w:rFonts w:asciiTheme="minorHAnsi" w:hAnsiTheme="minorHAnsi" w:cstheme="minorBidi"/>
                <w:color w:val="FF0000"/>
                <w:sz w:val="19"/>
                <w:szCs w:val="19"/>
                <w:highlight w:val="yellow"/>
              </w:rPr>
              <w:t xml:space="preserve"> Matched Market Test (MMT)</w:t>
            </w:r>
          </w:p>
        </w:tc>
        <w:tc>
          <w:tcPr>
            <w:tcW w:w="7110" w:type="dxa"/>
            <w:tcBorders>
              <w:top w:val="single" w:sz="4" w:space="0" w:color="auto"/>
              <w:left w:val="single" w:sz="4" w:space="0" w:color="auto"/>
              <w:bottom w:val="single" w:sz="4" w:space="0" w:color="auto"/>
              <w:right w:val="double" w:sz="6" w:space="0" w:color="000000" w:themeColor="text1"/>
            </w:tcBorders>
          </w:tcPr>
          <w:p w14:paraId="01EE39D9" w14:textId="77777777" w:rsidR="000575BF" w:rsidRPr="004163D2" w:rsidRDefault="000575BF" w:rsidP="009067B3">
            <w:pPr>
              <w:rPr>
                <w:rFonts w:asciiTheme="minorHAnsi" w:hAnsiTheme="minorHAnsi" w:cstheme="minorBidi"/>
                <w:sz w:val="19"/>
                <w:szCs w:val="19"/>
              </w:rPr>
            </w:pPr>
            <w:r w:rsidRPr="13B0B1C9">
              <w:rPr>
                <w:rFonts w:asciiTheme="minorHAnsi" w:hAnsiTheme="minorHAnsi" w:cstheme="minorBidi"/>
                <w:sz w:val="19"/>
                <w:szCs w:val="19"/>
              </w:rPr>
              <w:t>Service Description: The media analytics MMT is a test and control design to quantify the impact of a media activity on sales. There are 2 options: standard and advanced (TBR based).</w:t>
            </w:r>
          </w:p>
          <w:tbl>
            <w:tblPr>
              <w:tblW w:w="7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8"/>
              <w:gridCol w:w="2024"/>
              <w:gridCol w:w="3173"/>
            </w:tblGrid>
            <w:tr w:rsidR="000575BF" w:rsidRPr="00E6684B" w14:paraId="53B7755A" w14:textId="77777777" w:rsidTr="009067B3">
              <w:trPr>
                <w:trHeight w:val="290"/>
              </w:trPr>
              <w:tc>
                <w:tcPr>
                  <w:tcW w:w="2598" w:type="dxa"/>
                  <w:shd w:val="clear" w:color="auto" w:fill="auto"/>
                  <w:noWrap/>
                  <w:hideMark/>
                </w:tcPr>
                <w:p w14:paraId="2B2DF5C7" w14:textId="77777777" w:rsidR="000575BF" w:rsidRPr="00E6684B" w:rsidRDefault="000575BF" w:rsidP="009067B3">
                  <w:pPr>
                    <w:rPr>
                      <w:rFonts w:ascii="Calibri" w:hAnsi="Calibri" w:cs="Calibri"/>
                      <w:b/>
                      <w:bCs/>
                      <w:color w:val="000000"/>
                    </w:rPr>
                  </w:pPr>
                  <w:r w:rsidRPr="00E6684B">
                    <w:rPr>
                      <w:rFonts w:ascii="Calibri" w:hAnsi="Calibri" w:cs="Calibri"/>
                      <w:b/>
                      <w:bCs/>
                      <w:color w:val="000000"/>
                    </w:rPr>
                    <w:t>Deliverable</w:t>
                  </w:r>
                  <w:r>
                    <w:rPr>
                      <w:rFonts w:ascii="Calibri" w:hAnsi="Calibri" w:cs="Calibri"/>
                      <w:b/>
                      <w:bCs/>
                      <w:color w:val="000000"/>
                    </w:rPr>
                    <w:t>(s)</w:t>
                  </w:r>
                </w:p>
              </w:tc>
              <w:tc>
                <w:tcPr>
                  <w:tcW w:w="2024" w:type="dxa"/>
                  <w:shd w:val="clear" w:color="auto" w:fill="auto"/>
                  <w:noWrap/>
                  <w:hideMark/>
                </w:tcPr>
                <w:p w14:paraId="1D3A92C3" w14:textId="77777777" w:rsidR="000575BF" w:rsidRPr="00E6684B" w:rsidRDefault="000575BF" w:rsidP="009067B3">
                  <w:pPr>
                    <w:rPr>
                      <w:rFonts w:ascii="Calibri" w:hAnsi="Calibri" w:cs="Calibri"/>
                      <w:b/>
                      <w:bCs/>
                      <w:color w:val="000000"/>
                    </w:rPr>
                  </w:pPr>
                  <w:r w:rsidRPr="00E6684B">
                    <w:rPr>
                      <w:rFonts w:ascii="Calibri" w:hAnsi="Calibri" w:cs="Calibri"/>
                      <w:b/>
                      <w:bCs/>
                      <w:color w:val="000000"/>
                    </w:rPr>
                    <w:t>Format</w:t>
                  </w:r>
                </w:p>
              </w:tc>
              <w:tc>
                <w:tcPr>
                  <w:tcW w:w="3173" w:type="dxa"/>
                </w:tcPr>
                <w:p w14:paraId="6B1D078C" w14:textId="77777777" w:rsidR="000575BF" w:rsidRPr="00E6684B" w:rsidRDefault="000575BF" w:rsidP="009067B3">
                  <w:pPr>
                    <w:rPr>
                      <w:rFonts w:ascii="Calibri" w:hAnsi="Calibri" w:cs="Calibri"/>
                      <w:b/>
                      <w:bCs/>
                      <w:color w:val="000000"/>
                    </w:rPr>
                  </w:pPr>
                  <w:r>
                    <w:rPr>
                      <w:rFonts w:ascii="Calibri" w:hAnsi="Calibri" w:cs="Calibri"/>
                      <w:b/>
                      <w:bCs/>
                      <w:color w:val="000000"/>
                    </w:rPr>
                    <w:t>Estimated Delivery Date*</w:t>
                  </w:r>
                </w:p>
              </w:tc>
            </w:tr>
            <w:tr w:rsidR="000575BF" w:rsidRPr="00E6684B" w14:paraId="53FD9679" w14:textId="77777777" w:rsidTr="009067B3">
              <w:trPr>
                <w:trHeight w:val="290"/>
              </w:trPr>
              <w:tc>
                <w:tcPr>
                  <w:tcW w:w="2598" w:type="dxa"/>
                  <w:shd w:val="clear" w:color="auto" w:fill="auto"/>
                  <w:noWrap/>
                  <w:hideMark/>
                </w:tcPr>
                <w:p w14:paraId="401DE253" w14:textId="77777777" w:rsidR="000575BF" w:rsidRPr="00E6684B" w:rsidRDefault="000575BF" w:rsidP="009067B3">
                  <w:pPr>
                    <w:rPr>
                      <w:rFonts w:ascii="Calibri" w:hAnsi="Calibri" w:cs="Calibri"/>
                      <w:color w:val="000000"/>
                    </w:rPr>
                  </w:pPr>
                  <w:r w:rsidRPr="0CE28DA0">
                    <w:rPr>
                      <w:rFonts w:asciiTheme="minorHAnsi" w:hAnsiTheme="minorHAnsi" w:cstheme="minorBidi"/>
                      <w:sz w:val="19"/>
                      <w:szCs w:val="19"/>
                      <w:highlight w:val="yellow"/>
                    </w:rPr>
                    <w:t>[optional]</w:t>
                  </w:r>
                  <w:r w:rsidRPr="0CE28DA0">
                    <w:rPr>
                      <w:rFonts w:asciiTheme="minorHAnsi" w:hAnsiTheme="minorHAnsi" w:cstheme="minorBidi"/>
                      <w:sz w:val="19"/>
                      <w:szCs w:val="19"/>
                    </w:rPr>
                    <w:t xml:space="preserve"> Custom CDI/BDI with recommended test design</w:t>
                  </w:r>
                </w:p>
              </w:tc>
              <w:tc>
                <w:tcPr>
                  <w:tcW w:w="2024" w:type="dxa"/>
                  <w:shd w:val="clear" w:color="auto" w:fill="auto"/>
                  <w:noWrap/>
                  <w:hideMark/>
                </w:tcPr>
                <w:p w14:paraId="558061D1" w14:textId="77777777" w:rsidR="000575BF" w:rsidRPr="00E6684B" w:rsidRDefault="000575BF" w:rsidP="009067B3">
                  <w:pPr>
                    <w:rPr>
                      <w:rFonts w:ascii="Calibri" w:hAnsi="Calibri" w:cs="Calibri"/>
                      <w:color w:val="000000"/>
                    </w:rPr>
                  </w:pPr>
                  <w:r w:rsidRPr="00E6684B">
                    <w:rPr>
                      <w:rFonts w:ascii="Calibri" w:hAnsi="Calibri" w:cs="Calibri"/>
                      <w:color w:val="000000"/>
                    </w:rPr>
                    <w:t>Excel</w:t>
                  </w:r>
                </w:p>
              </w:tc>
              <w:tc>
                <w:tcPr>
                  <w:tcW w:w="3173" w:type="dxa"/>
                </w:tcPr>
                <w:p w14:paraId="39357CB2" w14:textId="77777777" w:rsidR="000575BF" w:rsidRPr="00E6684B" w:rsidRDefault="000575BF" w:rsidP="009067B3">
                  <w:pPr>
                    <w:rPr>
                      <w:rFonts w:ascii="Calibri" w:hAnsi="Calibri" w:cs="Calibri"/>
                      <w:color w:val="000000"/>
                    </w:rPr>
                  </w:pPr>
                  <w:r w:rsidRPr="004E7EB8">
                    <w:rPr>
                      <w:rFonts w:ascii="Calibri" w:hAnsi="Calibri" w:cs="Calibri"/>
                      <w:color w:val="000000"/>
                      <w:highlight w:val="yellow"/>
                    </w:rPr>
                    <w:t>[Month/Year]</w:t>
                  </w:r>
                </w:p>
              </w:tc>
            </w:tr>
            <w:tr w:rsidR="000575BF" w:rsidRPr="00E6684B" w14:paraId="40376792" w14:textId="77777777" w:rsidTr="009067B3">
              <w:trPr>
                <w:trHeight w:val="290"/>
              </w:trPr>
              <w:tc>
                <w:tcPr>
                  <w:tcW w:w="2598" w:type="dxa"/>
                  <w:shd w:val="clear" w:color="auto" w:fill="auto"/>
                  <w:noWrap/>
                  <w:hideMark/>
                </w:tcPr>
                <w:p w14:paraId="428289AE" w14:textId="77777777" w:rsidR="000575BF" w:rsidRPr="00E6684B" w:rsidRDefault="000575BF" w:rsidP="009067B3">
                  <w:pPr>
                    <w:rPr>
                      <w:rFonts w:ascii="Calibri" w:hAnsi="Calibri" w:cs="Calibri"/>
                      <w:color w:val="000000"/>
                    </w:rPr>
                  </w:pPr>
                  <w:r>
                    <w:rPr>
                      <w:rFonts w:asciiTheme="minorHAnsi" w:hAnsiTheme="minorHAnsi" w:cstheme="minorHAnsi"/>
                      <w:sz w:val="19"/>
                      <w:szCs w:val="19"/>
                    </w:rPr>
                    <w:t xml:space="preserve">Store </w:t>
                  </w:r>
                  <w:r w:rsidRPr="005133DB">
                    <w:rPr>
                      <w:rFonts w:asciiTheme="minorHAnsi" w:hAnsiTheme="minorHAnsi" w:cstheme="minorHAnsi"/>
                      <w:sz w:val="19"/>
                      <w:szCs w:val="19"/>
                    </w:rPr>
                    <w:t>Match</w:t>
                  </w:r>
                  <w:r>
                    <w:rPr>
                      <w:rFonts w:asciiTheme="minorHAnsi" w:hAnsiTheme="minorHAnsi" w:cstheme="minorHAnsi"/>
                      <w:sz w:val="19"/>
                      <w:szCs w:val="19"/>
                    </w:rPr>
                    <w:t xml:space="preserve"> Results</w:t>
                  </w:r>
                </w:p>
              </w:tc>
              <w:tc>
                <w:tcPr>
                  <w:tcW w:w="2024" w:type="dxa"/>
                  <w:shd w:val="clear" w:color="auto" w:fill="auto"/>
                  <w:noWrap/>
                  <w:hideMark/>
                </w:tcPr>
                <w:p w14:paraId="24E8BD5E" w14:textId="77777777" w:rsidR="000575BF" w:rsidRPr="00E6684B" w:rsidRDefault="000575BF" w:rsidP="009067B3">
                  <w:pPr>
                    <w:rPr>
                      <w:rFonts w:ascii="Calibri" w:hAnsi="Calibri" w:cs="Calibri"/>
                      <w:color w:val="000000"/>
                    </w:rPr>
                  </w:pPr>
                  <w:r>
                    <w:rPr>
                      <w:rFonts w:ascii="Calibri" w:hAnsi="Calibri" w:cs="Calibri"/>
                      <w:color w:val="000000"/>
                    </w:rPr>
                    <w:t>PBI or PDF</w:t>
                  </w:r>
                </w:p>
              </w:tc>
              <w:tc>
                <w:tcPr>
                  <w:tcW w:w="3173" w:type="dxa"/>
                </w:tcPr>
                <w:p w14:paraId="0FB57ADF" w14:textId="77777777" w:rsidR="000575BF" w:rsidRPr="00E6684B" w:rsidRDefault="000575BF" w:rsidP="009067B3">
                  <w:pPr>
                    <w:rPr>
                      <w:rFonts w:ascii="Calibri" w:hAnsi="Calibri" w:cs="Calibri"/>
                      <w:color w:val="000000"/>
                    </w:rPr>
                  </w:pPr>
                  <w:r w:rsidRPr="004E7EB8">
                    <w:rPr>
                      <w:rFonts w:ascii="Calibri" w:hAnsi="Calibri" w:cs="Calibri"/>
                      <w:color w:val="000000"/>
                      <w:highlight w:val="yellow"/>
                    </w:rPr>
                    <w:t>[Month/Year]</w:t>
                  </w:r>
                </w:p>
              </w:tc>
            </w:tr>
            <w:tr w:rsidR="000575BF" w:rsidRPr="00E6684B" w14:paraId="4D3552D6" w14:textId="77777777" w:rsidTr="009067B3">
              <w:trPr>
                <w:trHeight w:val="290"/>
              </w:trPr>
              <w:tc>
                <w:tcPr>
                  <w:tcW w:w="2598" w:type="dxa"/>
                  <w:shd w:val="clear" w:color="auto" w:fill="auto"/>
                  <w:noWrap/>
                  <w:hideMark/>
                </w:tcPr>
                <w:p w14:paraId="288D2C79" w14:textId="77777777" w:rsidR="000575BF" w:rsidRPr="00E6684B" w:rsidRDefault="000575BF" w:rsidP="009067B3">
                  <w:pPr>
                    <w:rPr>
                      <w:rFonts w:ascii="Calibri" w:hAnsi="Calibri" w:cs="Calibri"/>
                      <w:color w:val="000000"/>
                    </w:rPr>
                  </w:pPr>
                  <w:r w:rsidRPr="004163D2">
                    <w:rPr>
                      <w:rFonts w:asciiTheme="minorHAnsi" w:hAnsiTheme="minorHAnsi" w:cstheme="minorHAnsi"/>
                      <w:sz w:val="19"/>
                      <w:szCs w:val="19"/>
                      <w:highlight w:val="yellow"/>
                    </w:rPr>
                    <w:t>[optional]</w:t>
                  </w:r>
                  <w:r w:rsidRPr="005133DB">
                    <w:rPr>
                      <w:rFonts w:asciiTheme="minorHAnsi" w:hAnsiTheme="minorHAnsi" w:cstheme="minorHAnsi"/>
                      <w:sz w:val="19"/>
                      <w:szCs w:val="19"/>
                    </w:rPr>
                    <w:t xml:space="preserve"> Interim </w:t>
                  </w:r>
                  <w:r>
                    <w:rPr>
                      <w:rFonts w:asciiTheme="minorHAnsi" w:hAnsiTheme="minorHAnsi" w:cstheme="minorHAnsi"/>
                      <w:sz w:val="19"/>
                      <w:szCs w:val="19"/>
                    </w:rPr>
                    <w:t>Results</w:t>
                  </w:r>
                </w:p>
              </w:tc>
              <w:tc>
                <w:tcPr>
                  <w:tcW w:w="2024" w:type="dxa"/>
                  <w:shd w:val="clear" w:color="auto" w:fill="auto"/>
                  <w:noWrap/>
                  <w:hideMark/>
                </w:tcPr>
                <w:p w14:paraId="4AEFEF07" w14:textId="77777777" w:rsidR="000575BF" w:rsidRPr="00E6684B" w:rsidRDefault="000575BF" w:rsidP="009067B3">
                  <w:pPr>
                    <w:rPr>
                      <w:rFonts w:ascii="Calibri" w:hAnsi="Calibri" w:cs="Calibri"/>
                      <w:color w:val="000000"/>
                    </w:rPr>
                  </w:pPr>
                  <w:r>
                    <w:rPr>
                      <w:rFonts w:asciiTheme="minorHAnsi" w:hAnsiTheme="minorHAnsi" w:cstheme="minorHAnsi"/>
                      <w:sz w:val="19"/>
                      <w:szCs w:val="19"/>
                    </w:rPr>
                    <w:t xml:space="preserve">PBI or </w:t>
                  </w:r>
                  <w:r w:rsidRPr="005133DB">
                    <w:rPr>
                      <w:rFonts w:asciiTheme="minorHAnsi" w:hAnsiTheme="minorHAnsi" w:cstheme="minorHAnsi"/>
                      <w:sz w:val="19"/>
                      <w:szCs w:val="19"/>
                    </w:rPr>
                    <w:t>PDF</w:t>
                  </w:r>
                </w:p>
              </w:tc>
              <w:tc>
                <w:tcPr>
                  <w:tcW w:w="3173" w:type="dxa"/>
                </w:tcPr>
                <w:p w14:paraId="71B1CDE9" w14:textId="77777777" w:rsidR="000575BF" w:rsidRPr="00E6684B" w:rsidRDefault="000575BF" w:rsidP="009067B3">
                  <w:pPr>
                    <w:rPr>
                      <w:rFonts w:ascii="Calibri" w:hAnsi="Calibri" w:cs="Calibri"/>
                      <w:color w:val="000000"/>
                    </w:rPr>
                  </w:pPr>
                  <w:r w:rsidRPr="004E7EB8">
                    <w:rPr>
                      <w:rFonts w:ascii="Calibri" w:hAnsi="Calibri" w:cs="Calibri"/>
                      <w:color w:val="000000"/>
                      <w:highlight w:val="yellow"/>
                    </w:rPr>
                    <w:t>[Month/Year]</w:t>
                  </w:r>
                </w:p>
              </w:tc>
            </w:tr>
            <w:tr w:rsidR="000575BF" w:rsidRPr="00E6684B" w14:paraId="0318291A" w14:textId="77777777" w:rsidTr="009067B3">
              <w:trPr>
                <w:trHeight w:val="290"/>
              </w:trPr>
              <w:tc>
                <w:tcPr>
                  <w:tcW w:w="2598" w:type="dxa"/>
                  <w:shd w:val="clear" w:color="auto" w:fill="auto"/>
                  <w:noWrap/>
                </w:tcPr>
                <w:p w14:paraId="11B7CADD" w14:textId="77777777" w:rsidR="000575BF" w:rsidRPr="005133DB" w:rsidRDefault="000575BF" w:rsidP="009067B3">
                  <w:pPr>
                    <w:rPr>
                      <w:rFonts w:asciiTheme="minorHAnsi" w:hAnsiTheme="minorHAnsi" w:cstheme="minorHAnsi"/>
                      <w:sz w:val="19"/>
                      <w:szCs w:val="19"/>
                    </w:rPr>
                  </w:pPr>
                  <w:r w:rsidRPr="005133DB">
                    <w:rPr>
                      <w:rFonts w:asciiTheme="minorHAnsi" w:hAnsiTheme="minorHAnsi" w:cstheme="minorHAnsi"/>
                      <w:sz w:val="19"/>
                      <w:szCs w:val="19"/>
                    </w:rPr>
                    <w:t>Final Results</w:t>
                  </w:r>
                </w:p>
              </w:tc>
              <w:tc>
                <w:tcPr>
                  <w:tcW w:w="2024" w:type="dxa"/>
                  <w:shd w:val="clear" w:color="auto" w:fill="auto"/>
                  <w:noWrap/>
                </w:tcPr>
                <w:p w14:paraId="52EE4212" w14:textId="77777777" w:rsidR="000575BF" w:rsidRPr="00E6684B" w:rsidRDefault="000575BF" w:rsidP="009067B3">
                  <w:pPr>
                    <w:rPr>
                      <w:rFonts w:ascii="Calibri" w:hAnsi="Calibri" w:cs="Calibri"/>
                      <w:color w:val="000000"/>
                    </w:rPr>
                  </w:pPr>
                  <w:r>
                    <w:rPr>
                      <w:rFonts w:asciiTheme="minorHAnsi" w:hAnsiTheme="minorHAnsi" w:cstheme="minorHAnsi"/>
                      <w:sz w:val="19"/>
                      <w:szCs w:val="19"/>
                    </w:rPr>
                    <w:t xml:space="preserve">PBI or </w:t>
                  </w:r>
                  <w:r w:rsidRPr="005133DB">
                    <w:rPr>
                      <w:rFonts w:asciiTheme="minorHAnsi" w:hAnsiTheme="minorHAnsi" w:cstheme="minorHAnsi"/>
                      <w:sz w:val="19"/>
                      <w:szCs w:val="19"/>
                    </w:rPr>
                    <w:t>PDF</w:t>
                  </w:r>
                </w:p>
              </w:tc>
              <w:tc>
                <w:tcPr>
                  <w:tcW w:w="3173" w:type="dxa"/>
                </w:tcPr>
                <w:p w14:paraId="196998D0" w14:textId="77777777" w:rsidR="000575BF" w:rsidRPr="004E7EB8" w:rsidRDefault="000575BF" w:rsidP="009067B3">
                  <w:pPr>
                    <w:rPr>
                      <w:rFonts w:ascii="Calibri" w:hAnsi="Calibri" w:cs="Calibri"/>
                      <w:color w:val="000000"/>
                      <w:highlight w:val="yellow"/>
                    </w:rPr>
                  </w:pPr>
                  <w:r w:rsidRPr="004E7EB8">
                    <w:rPr>
                      <w:rFonts w:ascii="Calibri" w:hAnsi="Calibri" w:cs="Calibri"/>
                      <w:color w:val="000000"/>
                      <w:highlight w:val="yellow"/>
                    </w:rPr>
                    <w:t>[Month/Year]</w:t>
                  </w:r>
                </w:p>
              </w:tc>
            </w:tr>
          </w:tbl>
          <w:p w14:paraId="50ED6D23" w14:textId="77777777" w:rsidR="000575BF" w:rsidRPr="00CE1331" w:rsidRDefault="000575BF" w:rsidP="009067B3">
            <w:pPr>
              <w:rPr>
                <w:i/>
                <w:iCs/>
              </w:rPr>
            </w:pPr>
            <w:r w:rsidRPr="00CE1331">
              <w:rPr>
                <w:i/>
                <w:iCs/>
              </w:rPr>
              <w:t xml:space="preserve">*Delivery date is an estimate dependent on receipt and alignment of inputs from </w:t>
            </w:r>
            <w:r w:rsidRPr="000F02DE">
              <w:rPr>
                <w:i/>
                <w:iCs/>
                <w:highlight w:val="yellow"/>
              </w:rPr>
              <w:t>[client]</w:t>
            </w:r>
            <w:r w:rsidRPr="00CE1331">
              <w:rPr>
                <w:i/>
                <w:iCs/>
              </w:rPr>
              <w:t>.</w:t>
            </w:r>
          </w:p>
          <w:p w14:paraId="3F80B561" w14:textId="77777777" w:rsidR="000575BF" w:rsidRPr="005133DB" w:rsidRDefault="000575BF" w:rsidP="009067B3">
            <w:pPr>
              <w:rPr>
                <w:rFonts w:asciiTheme="minorHAnsi" w:hAnsiTheme="minorHAnsi" w:cstheme="minorHAnsi"/>
                <w:b/>
                <w:bCs/>
                <w:sz w:val="19"/>
                <w:szCs w:val="19"/>
              </w:rPr>
            </w:pPr>
          </w:p>
          <w:p w14:paraId="47BB16AA" w14:textId="77777777" w:rsidR="000575BF" w:rsidRPr="005133DB" w:rsidRDefault="000575BF" w:rsidP="009067B3">
            <w:pPr>
              <w:rPr>
                <w:rFonts w:asciiTheme="minorHAnsi" w:hAnsiTheme="minorHAnsi" w:cstheme="minorHAnsi"/>
                <w:b/>
                <w:bCs/>
                <w:sz w:val="19"/>
                <w:szCs w:val="19"/>
              </w:rPr>
            </w:pPr>
            <w:r>
              <w:rPr>
                <w:rFonts w:asciiTheme="minorHAnsi" w:hAnsiTheme="minorHAnsi" w:cstheme="minorHAnsi"/>
                <w:b/>
                <w:bCs/>
                <w:sz w:val="19"/>
                <w:szCs w:val="19"/>
              </w:rPr>
              <w:t>Scope:</w:t>
            </w:r>
          </w:p>
          <w:p w14:paraId="6F615C16" w14:textId="77777777" w:rsidR="000575BF" w:rsidRPr="005133DB" w:rsidRDefault="000575BF" w:rsidP="000575BF">
            <w:pPr>
              <w:numPr>
                <w:ilvl w:val="0"/>
                <w:numId w:val="59"/>
              </w:numPr>
              <w:rPr>
                <w:rFonts w:asciiTheme="minorHAnsi" w:hAnsiTheme="minorHAnsi" w:cstheme="minorBidi"/>
                <w:sz w:val="19"/>
                <w:szCs w:val="19"/>
              </w:rPr>
            </w:pPr>
            <w:r w:rsidRPr="2C7D3534">
              <w:rPr>
                <w:rFonts w:asciiTheme="minorHAnsi" w:hAnsiTheme="minorHAnsi" w:cstheme="minorBidi"/>
                <w:sz w:val="19"/>
                <w:szCs w:val="19"/>
              </w:rPr>
              <w:t xml:space="preserve">Activity to be analyzed: </w:t>
            </w:r>
            <w:r w:rsidRPr="2C7D3534">
              <w:rPr>
                <w:rFonts w:asciiTheme="minorHAnsi" w:hAnsiTheme="minorHAnsi" w:cstheme="minorBidi"/>
                <w:sz w:val="19"/>
                <w:szCs w:val="19"/>
                <w:highlight w:val="yellow"/>
              </w:rPr>
              <w:t>[Initiative]</w:t>
            </w:r>
          </w:p>
          <w:p w14:paraId="05169A27" w14:textId="77777777" w:rsidR="000575BF" w:rsidRPr="005133DB" w:rsidRDefault="000575BF" w:rsidP="000575BF">
            <w:pPr>
              <w:numPr>
                <w:ilvl w:val="0"/>
                <w:numId w:val="59"/>
              </w:numPr>
              <w:rPr>
                <w:rFonts w:asciiTheme="minorHAnsi" w:hAnsiTheme="minorHAnsi" w:cstheme="minorBidi"/>
                <w:sz w:val="19"/>
                <w:szCs w:val="19"/>
                <w:highlight w:val="yellow"/>
              </w:rPr>
            </w:pPr>
            <w:r w:rsidRPr="38E1B6F9">
              <w:rPr>
                <w:rFonts w:asciiTheme="minorHAnsi" w:hAnsiTheme="minorHAnsi" w:cstheme="minorBidi"/>
                <w:sz w:val="19"/>
                <w:szCs w:val="19"/>
              </w:rPr>
              <w:t xml:space="preserve">Test Geography: </w:t>
            </w:r>
            <w:r w:rsidRPr="38E1B6F9">
              <w:rPr>
                <w:rFonts w:asciiTheme="minorHAnsi" w:hAnsiTheme="minorHAnsi" w:cstheme="minorBidi"/>
                <w:sz w:val="19"/>
                <w:szCs w:val="19"/>
                <w:highlight w:val="yellow"/>
              </w:rPr>
              <w:t xml:space="preserve">[list geography(ies) - what markets/region/SMM(s)/zip codes in which media/campaign is this being executed in for testing] </w:t>
            </w:r>
          </w:p>
          <w:p w14:paraId="4F247BD8" w14:textId="77777777" w:rsidR="000575BF" w:rsidRPr="005133DB" w:rsidRDefault="000575BF" w:rsidP="000575BF">
            <w:pPr>
              <w:numPr>
                <w:ilvl w:val="1"/>
                <w:numId w:val="59"/>
              </w:numPr>
              <w:rPr>
                <w:rFonts w:asciiTheme="minorHAnsi" w:hAnsiTheme="minorHAnsi" w:cstheme="minorBidi"/>
                <w:i/>
                <w:iCs/>
                <w:sz w:val="19"/>
                <w:szCs w:val="19"/>
                <w:highlight w:val="yellow"/>
              </w:rPr>
            </w:pPr>
            <w:r w:rsidRPr="2C7D3534">
              <w:rPr>
                <w:rFonts w:asciiTheme="minorHAnsi" w:hAnsiTheme="minorHAnsi" w:cstheme="minorBidi"/>
                <w:sz w:val="19"/>
                <w:szCs w:val="19"/>
                <w:highlight w:val="yellow"/>
              </w:rPr>
              <w:t xml:space="preserve">[Lift provided </w:t>
            </w:r>
            <w:r w:rsidRPr="0CE28DA0">
              <w:rPr>
                <w:rFonts w:asciiTheme="minorHAnsi" w:hAnsiTheme="minorHAnsi" w:cstheme="minorBidi"/>
                <w:sz w:val="19"/>
                <w:szCs w:val="19"/>
                <w:highlight w:val="yellow"/>
              </w:rPr>
              <w:t xml:space="preserve">in Aggregate OR </w:t>
            </w:r>
            <w:r w:rsidRPr="2C7D3534">
              <w:rPr>
                <w:rFonts w:asciiTheme="minorHAnsi" w:hAnsiTheme="minorHAnsi" w:cstheme="minorBidi"/>
                <w:sz w:val="19"/>
                <w:szCs w:val="19"/>
                <w:highlight w:val="yellow"/>
              </w:rPr>
              <w:t>for how many</w:t>
            </w:r>
            <w:r w:rsidRPr="0CE28DA0">
              <w:rPr>
                <w:rFonts w:asciiTheme="minorHAnsi" w:hAnsiTheme="minorHAnsi" w:cstheme="minorBidi"/>
                <w:sz w:val="19"/>
                <w:szCs w:val="19"/>
                <w:highlight w:val="yellow"/>
              </w:rPr>
              <w:t xml:space="preserve"> markets]</w:t>
            </w:r>
          </w:p>
          <w:p w14:paraId="45AFF7B8" w14:textId="77777777" w:rsidR="000575BF" w:rsidRPr="005133DB" w:rsidRDefault="000575BF" w:rsidP="000575BF">
            <w:pPr>
              <w:numPr>
                <w:ilvl w:val="0"/>
                <w:numId w:val="59"/>
              </w:numPr>
              <w:rPr>
                <w:rFonts w:asciiTheme="minorHAnsi" w:hAnsiTheme="minorHAnsi" w:cstheme="minorBidi"/>
                <w:sz w:val="19"/>
                <w:szCs w:val="19"/>
              </w:rPr>
            </w:pPr>
            <w:r w:rsidRPr="38E1B6F9">
              <w:rPr>
                <w:rFonts w:asciiTheme="minorHAnsi" w:hAnsiTheme="minorHAnsi" w:cstheme="minorBidi"/>
                <w:sz w:val="19"/>
                <w:szCs w:val="19"/>
              </w:rPr>
              <w:t xml:space="preserve">Control Geography: </w:t>
            </w:r>
            <w:r w:rsidRPr="38E1B6F9">
              <w:rPr>
                <w:rFonts w:asciiTheme="minorHAnsi" w:hAnsiTheme="minorHAnsi" w:cstheme="minorBidi"/>
                <w:sz w:val="19"/>
                <w:szCs w:val="19"/>
                <w:highlight w:val="yellow"/>
              </w:rPr>
              <w:t>[list geograhy(ies) market/region/SMM(s)/zip codes that do not receive the activity being analyzed, noted above, and/or selected based on CDI/BDI design.</w:t>
            </w:r>
          </w:p>
          <w:p w14:paraId="0ABF170D" w14:textId="77777777" w:rsidR="000575BF" w:rsidRDefault="000575BF" w:rsidP="000575BF">
            <w:pPr>
              <w:numPr>
                <w:ilvl w:val="0"/>
                <w:numId w:val="59"/>
              </w:numPr>
              <w:rPr>
                <w:rFonts w:asciiTheme="minorHAnsi" w:hAnsiTheme="minorHAnsi" w:cstheme="minorBidi"/>
                <w:sz w:val="19"/>
                <w:szCs w:val="19"/>
                <w:highlight w:val="yellow"/>
              </w:rPr>
            </w:pPr>
            <w:r w:rsidRPr="350067D4">
              <w:rPr>
                <w:rFonts w:asciiTheme="minorHAnsi" w:hAnsiTheme="minorHAnsi" w:cstheme="minorBidi"/>
                <w:sz w:val="19"/>
                <w:szCs w:val="19"/>
              </w:rPr>
              <w:t xml:space="preserve">Channels: </w:t>
            </w:r>
            <w:r w:rsidRPr="350067D4">
              <w:rPr>
                <w:rFonts w:asciiTheme="minorHAnsi" w:hAnsiTheme="minorHAnsi" w:cstheme="minorBidi"/>
                <w:sz w:val="19"/>
                <w:szCs w:val="19"/>
                <w:highlight w:val="yellow"/>
              </w:rPr>
              <w:t>[# and list markets e.g., xAOC, Food, etc.]</w:t>
            </w:r>
            <w:r w:rsidRPr="350067D4">
              <w:rPr>
                <w:rFonts w:asciiTheme="minorHAnsi" w:hAnsiTheme="minorHAnsi" w:cstheme="minorBidi"/>
                <w:sz w:val="19"/>
                <w:szCs w:val="19"/>
              </w:rPr>
              <w:t xml:space="preserve"> </w:t>
            </w:r>
          </w:p>
          <w:p w14:paraId="5FE412F4" w14:textId="77777777" w:rsidR="000575BF" w:rsidRDefault="000575BF" w:rsidP="000575BF">
            <w:pPr>
              <w:pStyle w:val="ListParagraph"/>
              <w:numPr>
                <w:ilvl w:val="0"/>
                <w:numId w:val="59"/>
              </w:numPr>
              <w:rPr>
                <w:rFonts w:asciiTheme="minorHAnsi" w:hAnsiTheme="minorHAnsi" w:cstheme="minorBidi"/>
                <w:sz w:val="19"/>
                <w:szCs w:val="19"/>
              </w:rPr>
            </w:pPr>
            <w:r w:rsidRPr="2C7D3534">
              <w:rPr>
                <w:rFonts w:asciiTheme="minorHAnsi" w:hAnsiTheme="minorHAnsi" w:cstheme="minorBidi"/>
                <w:sz w:val="19"/>
                <w:szCs w:val="19"/>
              </w:rPr>
              <w:t xml:space="preserve">Target Products: </w:t>
            </w:r>
            <w:r w:rsidRPr="2C7D3534">
              <w:rPr>
                <w:rFonts w:asciiTheme="minorHAnsi" w:hAnsiTheme="minorHAnsi" w:cstheme="minorBidi"/>
                <w:sz w:val="19"/>
                <w:szCs w:val="19"/>
                <w:highlight w:val="yellow"/>
              </w:rPr>
              <w:t>[# and Brand]</w:t>
            </w:r>
            <w:r w:rsidRPr="2C7D3534">
              <w:rPr>
                <w:rFonts w:asciiTheme="minorHAnsi" w:hAnsiTheme="minorHAnsi" w:cstheme="minorBidi"/>
                <w:sz w:val="19"/>
                <w:szCs w:val="19"/>
              </w:rPr>
              <w:t xml:space="preserve"> </w:t>
            </w:r>
            <w:r w:rsidRPr="2C7D3534">
              <w:rPr>
                <w:rFonts w:asciiTheme="minorHAnsi" w:hAnsiTheme="minorHAnsi" w:cstheme="minorBidi"/>
                <w:sz w:val="19"/>
                <w:szCs w:val="19"/>
                <w:highlight w:val="yellow"/>
              </w:rPr>
              <w:t>[Category]</w:t>
            </w:r>
            <w:r w:rsidRPr="2C7D3534">
              <w:rPr>
                <w:rFonts w:asciiTheme="minorHAnsi" w:hAnsiTheme="minorHAnsi" w:cstheme="minorBidi"/>
                <w:sz w:val="19"/>
                <w:szCs w:val="19"/>
              </w:rPr>
              <w:t xml:space="preserve"> from </w:t>
            </w:r>
            <w:r w:rsidRPr="2C7D3534">
              <w:rPr>
                <w:rFonts w:asciiTheme="minorHAnsi" w:hAnsiTheme="minorHAnsi" w:cstheme="minorBidi"/>
                <w:sz w:val="19"/>
                <w:szCs w:val="19"/>
                <w:highlight w:val="yellow"/>
              </w:rPr>
              <w:t>[client or syndicated]</w:t>
            </w:r>
            <w:r w:rsidRPr="2C7D3534">
              <w:rPr>
                <w:rFonts w:asciiTheme="minorHAnsi" w:hAnsiTheme="minorHAnsi" w:cstheme="minorBidi"/>
                <w:sz w:val="19"/>
                <w:szCs w:val="19"/>
              </w:rPr>
              <w:t xml:space="preserve"> database </w:t>
            </w:r>
          </w:p>
          <w:p w14:paraId="4BB8148C" w14:textId="77777777" w:rsidR="000575BF" w:rsidRPr="003311D7" w:rsidRDefault="000575BF" w:rsidP="000575BF">
            <w:pPr>
              <w:numPr>
                <w:ilvl w:val="0"/>
                <w:numId w:val="59"/>
              </w:numPr>
              <w:rPr>
                <w:rFonts w:asciiTheme="minorHAnsi" w:hAnsiTheme="minorHAnsi" w:cstheme="minorBidi"/>
                <w:sz w:val="19"/>
                <w:szCs w:val="19"/>
                <w:highlight w:val="yellow"/>
              </w:rPr>
            </w:pPr>
            <w:r w:rsidRPr="38E1B6F9">
              <w:rPr>
                <w:rFonts w:asciiTheme="minorHAnsi" w:hAnsiTheme="minorHAnsi" w:cstheme="minorBidi"/>
                <w:sz w:val="19"/>
                <w:szCs w:val="19"/>
              </w:rPr>
              <w:lastRenderedPageBreak/>
              <w:t xml:space="preserve">Analysis Basis: This analysis will be performed on a </w:t>
            </w:r>
            <w:r w:rsidRPr="38E1B6F9">
              <w:rPr>
                <w:rFonts w:asciiTheme="minorHAnsi" w:hAnsiTheme="minorHAnsi" w:cstheme="minorBidi"/>
                <w:sz w:val="19"/>
                <w:szCs w:val="19"/>
                <w:highlight w:val="yellow"/>
              </w:rPr>
              <w:t>Dollar basis [unless otherwise specified by client].</w:t>
            </w:r>
          </w:p>
          <w:p w14:paraId="6FF92D00" w14:textId="77777777" w:rsidR="000575BF" w:rsidRDefault="000575BF" w:rsidP="000575BF">
            <w:pPr>
              <w:numPr>
                <w:ilvl w:val="0"/>
                <w:numId w:val="59"/>
              </w:numPr>
              <w:rPr>
                <w:rFonts w:asciiTheme="minorHAnsi" w:hAnsiTheme="minorHAnsi" w:cstheme="minorBidi"/>
                <w:b/>
                <w:bCs/>
                <w:sz w:val="19"/>
                <w:szCs w:val="19"/>
              </w:rPr>
            </w:pPr>
            <w:r w:rsidRPr="38E1B6F9">
              <w:rPr>
                <w:rFonts w:asciiTheme="minorHAnsi" w:hAnsiTheme="minorHAnsi" w:cstheme="minorBidi"/>
                <w:sz w:val="19"/>
                <w:szCs w:val="19"/>
              </w:rPr>
              <w:t xml:space="preserve">Lift(s) Analysis: </w:t>
            </w:r>
            <w:r w:rsidRPr="38E1B6F9">
              <w:rPr>
                <w:rFonts w:asciiTheme="minorHAnsi" w:hAnsiTheme="minorHAnsi" w:cstheme="minorBidi"/>
                <w:sz w:val="19"/>
                <w:szCs w:val="19"/>
                <w:highlight w:val="yellow"/>
              </w:rPr>
              <w:t>[#]</w:t>
            </w:r>
            <w:r w:rsidRPr="38E1B6F9">
              <w:rPr>
                <w:rFonts w:asciiTheme="minorHAnsi" w:hAnsiTheme="minorHAnsi" w:cstheme="minorBidi"/>
                <w:sz w:val="19"/>
                <w:szCs w:val="19"/>
              </w:rPr>
              <w:t xml:space="preserve"> of lifts </w:t>
            </w:r>
            <w:r w:rsidRPr="38E1B6F9">
              <w:rPr>
                <w:rFonts w:asciiTheme="minorHAnsi" w:hAnsiTheme="minorHAnsi" w:cstheme="minorBidi"/>
                <w:sz w:val="19"/>
                <w:szCs w:val="19"/>
                <w:highlight w:val="yellow"/>
              </w:rPr>
              <w:t>(# of lifts = # of products measured * # of test markets measured)</w:t>
            </w:r>
          </w:p>
          <w:p w14:paraId="454059A7" w14:textId="77777777" w:rsidR="000575BF" w:rsidRPr="005133DB" w:rsidRDefault="000575BF" w:rsidP="000575BF">
            <w:pPr>
              <w:numPr>
                <w:ilvl w:val="0"/>
                <w:numId w:val="59"/>
              </w:numPr>
              <w:rPr>
                <w:rFonts w:asciiTheme="minorHAnsi" w:hAnsiTheme="minorHAnsi" w:cstheme="minorHAnsi"/>
                <w:sz w:val="19"/>
                <w:szCs w:val="19"/>
              </w:rPr>
            </w:pPr>
            <w:r w:rsidRPr="2C7D3534">
              <w:rPr>
                <w:rFonts w:asciiTheme="minorHAnsi" w:hAnsiTheme="minorHAnsi" w:cstheme="minorBidi"/>
                <w:sz w:val="19"/>
                <w:szCs w:val="19"/>
              </w:rPr>
              <w:t xml:space="preserve">Time Period: </w:t>
            </w:r>
          </w:p>
          <w:p w14:paraId="50BC30DC" w14:textId="77777777" w:rsidR="000575BF" w:rsidRPr="005133DB" w:rsidRDefault="000575BF" w:rsidP="000575BF">
            <w:pPr>
              <w:numPr>
                <w:ilvl w:val="1"/>
                <w:numId w:val="59"/>
              </w:numPr>
              <w:rPr>
                <w:rFonts w:asciiTheme="minorHAnsi" w:hAnsiTheme="minorHAnsi" w:cstheme="minorHAnsi"/>
                <w:sz w:val="19"/>
                <w:szCs w:val="19"/>
              </w:rPr>
            </w:pPr>
            <w:r w:rsidRPr="005133DB">
              <w:rPr>
                <w:rFonts w:asciiTheme="minorHAnsi" w:hAnsiTheme="minorHAnsi" w:cstheme="minorHAnsi"/>
                <w:sz w:val="19"/>
                <w:szCs w:val="19"/>
              </w:rPr>
              <w:t xml:space="preserve">For matching purposes, 52 weeks of data prior to the introduction of the </w:t>
            </w:r>
            <w:r w:rsidRPr="005133DB">
              <w:rPr>
                <w:rFonts w:asciiTheme="minorHAnsi" w:hAnsiTheme="minorHAnsi" w:cstheme="minorHAnsi"/>
                <w:sz w:val="19"/>
                <w:szCs w:val="19"/>
                <w:highlight w:val="yellow"/>
              </w:rPr>
              <w:t>[Initiative]</w:t>
            </w:r>
            <w:r w:rsidRPr="005133DB">
              <w:rPr>
                <w:rFonts w:asciiTheme="minorHAnsi" w:hAnsiTheme="minorHAnsi" w:cstheme="minorHAnsi"/>
                <w:sz w:val="19"/>
                <w:szCs w:val="19"/>
              </w:rPr>
              <w:t xml:space="preserve"> will be used (52 weeks ending </w:t>
            </w:r>
            <w:r w:rsidRPr="005133DB">
              <w:rPr>
                <w:rFonts w:asciiTheme="minorHAnsi" w:hAnsiTheme="minorHAnsi" w:cstheme="minorHAnsi"/>
                <w:sz w:val="19"/>
                <w:szCs w:val="19"/>
                <w:highlight w:val="yellow"/>
              </w:rPr>
              <w:t>[date]</w:t>
            </w:r>
            <w:r w:rsidRPr="005133DB">
              <w:rPr>
                <w:rFonts w:asciiTheme="minorHAnsi" w:hAnsiTheme="minorHAnsi" w:cstheme="minorHAnsi"/>
                <w:sz w:val="19"/>
                <w:szCs w:val="19"/>
              </w:rPr>
              <w:t xml:space="preserve">).  </w:t>
            </w:r>
          </w:p>
          <w:p w14:paraId="5EAB55EA" w14:textId="77777777" w:rsidR="000575BF" w:rsidRDefault="000575BF" w:rsidP="000575BF">
            <w:pPr>
              <w:numPr>
                <w:ilvl w:val="1"/>
                <w:numId w:val="59"/>
              </w:numPr>
              <w:rPr>
                <w:rFonts w:asciiTheme="minorHAnsi" w:hAnsiTheme="minorHAnsi" w:cstheme="minorBidi"/>
                <w:sz w:val="19"/>
                <w:szCs w:val="19"/>
              </w:rPr>
            </w:pPr>
            <w:r w:rsidRPr="38E1B6F9">
              <w:rPr>
                <w:rFonts w:asciiTheme="minorHAnsi" w:hAnsiTheme="minorHAnsi" w:cstheme="minorBidi"/>
                <w:sz w:val="19"/>
                <w:szCs w:val="19"/>
              </w:rPr>
              <w:t xml:space="preserve">The </w:t>
            </w:r>
            <w:r w:rsidRPr="38E1B6F9">
              <w:rPr>
                <w:rFonts w:asciiTheme="minorHAnsi" w:hAnsiTheme="minorHAnsi" w:cstheme="minorBidi"/>
                <w:sz w:val="19"/>
                <w:szCs w:val="19"/>
                <w:highlight w:val="yellow"/>
              </w:rPr>
              <w:t>[Initiative]</w:t>
            </w:r>
            <w:r w:rsidRPr="38E1B6F9">
              <w:rPr>
                <w:rFonts w:asciiTheme="minorHAnsi" w:hAnsiTheme="minorHAnsi" w:cstheme="minorBidi"/>
                <w:sz w:val="19"/>
                <w:szCs w:val="19"/>
              </w:rPr>
              <w:t xml:space="preserve"> will be introduced in </w:t>
            </w:r>
            <w:r w:rsidRPr="38E1B6F9">
              <w:rPr>
                <w:rFonts w:asciiTheme="minorHAnsi" w:hAnsiTheme="minorHAnsi" w:cstheme="minorBidi"/>
                <w:sz w:val="19"/>
                <w:szCs w:val="19"/>
                <w:highlight w:val="yellow"/>
              </w:rPr>
              <w:t>[date]</w:t>
            </w:r>
            <w:r w:rsidRPr="38E1B6F9">
              <w:rPr>
                <w:rFonts w:asciiTheme="minorHAnsi" w:hAnsiTheme="minorHAnsi" w:cstheme="minorBidi"/>
                <w:sz w:val="19"/>
                <w:szCs w:val="19"/>
              </w:rPr>
              <w:t xml:space="preserve">. The test read will measure </w:t>
            </w:r>
            <w:r w:rsidRPr="38E1B6F9">
              <w:rPr>
                <w:rFonts w:asciiTheme="minorHAnsi" w:hAnsiTheme="minorHAnsi" w:cstheme="minorBidi"/>
                <w:sz w:val="19"/>
                <w:szCs w:val="19"/>
                <w:highlight w:val="yellow"/>
              </w:rPr>
              <w:t>[#]</w:t>
            </w:r>
            <w:r w:rsidRPr="38E1B6F9">
              <w:rPr>
                <w:rFonts w:asciiTheme="minorHAnsi" w:hAnsiTheme="minorHAnsi" w:cstheme="minorBidi"/>
                <w:sz w:val="19"/>
                <w:szCs w:val="19"/>
              </w:rPr>
              <w:t xml:space="preserve"> weeks ending </w:t>
            </w:r>
            <w:r w:rsidRPr="38E1B6F9">
              <w:rPr>
                <w:rFonts w:asciiTheme="minorHAnsi" w:hAnsiTheme="minorHAnsi" w:cstheme="minorBidi"/>
                <w:sz w:val="19"/>
                <w:szCs w:val="19"/>
                <w:highlight w:val="yellow"/>
              </w:rPr>
              <w:t>[date]</w:t>
            </w:r>
            <w:r w:rsidRPr="38E1B6F9">
              <w:rPr>
                <w:rFonts w:asciiTheme="minorHAnsi" w:hAnsiTheme="minorHAnsi" w:cstheme="minorBidi"/>
                <w:sz w:val="19"/>
                <w:szCs w:val="19"/>
              </w:rPr>
              <w:t>.</w:t>
            </w:r>
          </w:p>
          <w:p w14:paraId="6E0BE4B8" w14:textId="77777777" w:rsidR="000575BF" w:rsidRPr="00116145" w:rsidRDefault="000575BF" w:rsidP="009067B3">
            <w:pPr>
              <w:rPr>
                <w:rFonts w:asciiTheme="minorHAnsi" w:eastAsia="Arial" w:hAnsiTheme="minorHAnsi" w:cstheme="minorHAnsi"/>
                <w:sz w:val="19"/>
                <w:szCs w:val="19"/>
              </w:rPr>
            </w:pPr>
          </w:p>
        </w:tc>
      </w:tr>
    </w:tbl>
    <w:p w14:paraId="49CF231A" w14:textId="77777777" w:rsidR="000575BF" w:rsidRPr="006229C1" w:rsidRDefault="000575BF" w:rsidP="000575BF">
      <w:pPr>
        <w:spacing w:after="160" w:line="259" w:lineRule="auto"/>
        <w:jc w:val="center"/>
        <w:rPr>
          <w:rFonts w:ascii="Calibri" w:eastAsia="Calibri" w:hAnsi="Calibri" w:cs="Arial"/>
          <w:b/>
          <w:bCs/>
          <w:sz w:val="22"/>
          <w:szCs w:val="22"/>
        </w:rPr>
      </w:pPr>
      <w:r w:rsidRPr="006229C1">
        <w:rPr>
          <w:rFonts w:ascii="Calibri" w:eastAsia="Calibri" w:hAnsi="Calibri" w:cs="Arial"/>
          <w:b/>
          <w:bCs/>
          <w:sz w:val="22"/>
          <w:szCs w:val="22"/>
        </w:rPr>
        <w:lastRenderedPageBreak/>
        <w:t>Service-Specific Provisions – Analytics Services</w:t>
      </w:r>
    </w:p>
    <w:p w14:paraId="2A8281E6" w14:textId="77777777" w:rsidR="000575BF" w:rsidRPr="006229C1" w:rsidRDefault="000575BF" w:rsidP="000575BF">
      <w:pPr>
        <w:numPr>
          <w:ilvl w:val="0"/>
          <w:numId w:val="29"/>
        </w:numPr>
        <w:tabs>
          <w:tab w:val="left" w:pos="720"/>
          <w:tab w:val="left" w:pos="1080"/>
        </w:tabs>
        <w:spacing w:after="120"/>
        <w:jc w:val="both"/>
        <w:rPr>
          <w:rFonts w:ascii="Calibri" w:eastAsia="Yu Mincho" w:hAnsi="Calibri" w:cs="Calibri"/>
          <w:b/>
          <w:sz w:val="19"/>
          <w:szCs w:val="19"/>
        </w:rPr>
      </w:pPr>
      <w:r w:rsidRPr="006229C1">
        <w:rPr>
          <w:rFonts w:ascii="Calibri" w:eastAsia="Yu Mincho" w:hAnsi="Calibri" w:cs="Calibri"/>
          <w:b/>
          <w:sz w:val="19"/>
          <w:szCs w:val="19"/>
        </w:rPr>
        <w:t>Timing; Changes in Scope</w:t>
      </w:r>
      <w:r w:rsidRPr="006229C1">
        <w:rPr>
          <w:rFonts w:ascii="Calibri" w:eastAsia="Yu Mincho" w:hAnsi="Calibri" w:cs="Calibri"/>
          <w:bCs/>
          <w:sz w:val="19"/>
          <w:szCs w:val="19"/>
        </w:rPr>
        <w:t>. Delivery timeframes depend on final project scope;</w:t>
      </w:r>
      <w:r w:rsidRPr="006229C1">
        <w:t xml:space="preserve"> a </w:t>
      </w:r>
      <w:r w:rsidRPr="006229C1">
        <w:rPr>
          <w:rFonts w:ascii="Calibri" w:eastAsia="Yu Mincho" w:hAnsi="Calibri" w:cs="Calibri"/>
          <w:bCs/>
          <w:sz w:val="19"/>
          <w:szCs w:val="19"/>
        </w:rPr>
        <w:t xml:space="preserve">project specific timeline will be delivered after project kick-off. To maintain agreed timelines, Client shall provide (email is acceptable) timely scope confirmation and any required approvals at key stages of the process. If Client confirmation or approvals are not provided within the agreed timelines, additional charges may be incurred and timeline dates will change in a commensurate amount, and will be documented by the parties in an amendment. Client requested changes to scope of Services under this Exhibit (such as scope of categories, channels, geographies, number of items or model coefficients, and the like) and/or additional consulting outside the project scope shall be agreed and documented by the parties, may result in additional fees and timelines may need to be evaluated.  If requested changes or additions as to the scope impact Charges, such changes will be documented in an amendment. The parties agree that changes to timelines may be documented via email. </w:t>
      </w:r>
    </w:p>
    <w:p w14:paraId="6BBE2C25" w14:textId="77777777" w:rsidR="000575BF" w:rsidRPr="006229C1" w:rsidRDefault="000575BF" w:rsidP="000575BF">
      <w:pPr>
        <w:numPr>
          <w:ilvl w:val="0"/>
          <w:numId w:val="29"/>
        </w:numPr>
        <w:tabs>
          <w:tab w:val="left" w:pos="720"/>
          <w:tab w:val="left" w:pos="1080"/>
        </w:tabs>
        <w:spacing w:after="120"/>
        <w:jc w:val="both"/>
        <w:rPr>
          <w:rFonts w:ascii="Calibri" w:eastAsia="Yu Mincho" w:hAnsi="Calibri" w:cs="Calibri"/>
          <w:b/>
          <w:sz w:val="19"/>
          <w:szCs w:val="19"/>
        </w:rPr>
      </w:pPr>
      <w:r w:rsidRPr="006229C1">
        <w:rPr>
          <w:rFonts w:ascii="Calibri" w:eastAsia="Yu Mincho" w:hAnsi="Calibri" w:cs="Calibri"/>
          <w:b/>
          <w:sz w:val="19"/>
          <w:szCs w:val="19"/>
        </w:rPr>
        <w:t>Termination.</w:t>
      </w:r>
      <w:r w:rsidRPr="006229C1">
        <w:rPr>
          <w:rFonts w:ascii="Calibri" w:eastAsia="Yu Mincho" w:hAnsi="Calibri" w:cs="Calibri"/>
          <w:bCs/>
          <w:sz w:val="19"/>
          <w:szCs w:val="19"/>
        </w:rPr>
        <w:t xml:space="preserve">  In the event the Services under this Exhibit are terminated by either party in accordance with the terms of Section 1 of the LSA, fees and charges for Services performed through the termination date will become promptly payable to NIQ.</w:t>
      </w:r>
    </w:p>
    <w:p w14:paraId="79B06E3D" w14:textId="77777777" w:rsidR="000575BF" w:rsidRPr="006229C1" w:rsidRDefault="000575BF" w:rsidP="000575BF">
      <w:pPr>
        <w:numPr>
          <w:ilvl w:val="0"/>
          <w:numId w:val="29"/>
        </w:numPr>
        <w:tabs>
          <w:tab w:val="left" w:pos="720"/>
          <w:tab w:val="left" w:pos="1080"/>
        </w:tabs>
        <w:spacing w:after="120"/>
        <w:jc w:val="both"/>
        <w:rPr>
          <w:rFonts w:ascii="Calibri" w:eastAsia="Yu Mincho" w:hAnsi="Calibri" w:cs="Calibri"/>
          <w:b/>
          <w:sz w:val="19"/>
          <w:szCs w:val="19"/>
        </w:rPr>
      </w:pPr>
      <w:r w:rsidRPr="006229C1">
        <w:rPr>
          <w:rFonts w:ascii="Calibri" w:eastAsia="Yu Mincho" w:hAnsi="Calibri" w:cs="Calibri"/>
          <w:b/>
          <w:sz w:val="19"/>
          <w:szCs w:val="19"/>
        </w:rPr>
        <w:t xml:space="preserve">Disclaimers. </w:t>
      </w:r>
      <w:r w:rsidRPr="006229C1">
        <w:rPr>
          <w:rFonts w:ascii="Calibri" w:eastAsia="Yu Mincho" w:hAnsi="Calibri" w:cs="Calibri"/>
          <w:sz w:val="19"/>
          <w:szCs w:val="19"/>
        </w:rPr>
        <w:t xml:space="preserve">  Client agrees that:  the  Services  constitute  estimates  carried  out  in  accordance  with  NIQ’s  market research methods and are subject to sources outside NIQ’s control and limits of statistical error; deliverables are not intended as a substitute for ﬁnancial, investment, legal, business or other professional advice; and Client remains solely responsible for its decisions, actions and use of Services and is in compliance with applicable laws. NIQ does guarantee the accuracy, adequacy, timeliness or completeness of the Services and does not warrant that all errors in the Technology will be corrected or that operation of any Technology will be uninterrupted or error-free</w:t>
      </w:r>
      <w:r w:rsidRPr="006229C1">
        <w:rPr>
          <w:rFonts w:ascii="Calibri" w:eastAsia="Yu Mincho" w:hAnsi="Calibri" w:cs="Calibri"/>
          <w:b/>
          <w:sz w:val="19"/>
          <w:szCs w:val="19"/>
        </w:rPr>
        <w:t>.</w:t>
      </w:r>
    </w:p>
    <w:p w14:paraId="00822275" w14:textId="77777777" w:rsidR="000575BF" w:rsidRPr="006229C1" w:rsidRDefault="000575BF" w:rsidP="000575BF">
      <w:pPr>
        <w:numPr>
          <w:ilvl w:val="0"/>
          <w:numId w:val="29"/>
        </w:numPr>
        <w:tabs>
          <w:tab w:val="left" w:pos="720"/>
          <w:tab w:val="left" w:pos="1080"/>
        </w:tabs>
        <w:spacing w:after="120"/>
        <w:jc w:val="both"/>
        <w:rPr>
          <w:rFonts w:ascii="Calibri" w:eastAsia="Calibri" w:hAnsi="Calibri" w:cs="Calibri"/>
          <w:sz w:val="22"/>
          <w:szCs w:val="22"/>
        </w:rPr>
      </w:pPr>
      <w:r w:rsidRPr="006229C1">
        <w:rPr>
          <w:rFonts w:ascii="Calibri" w:hAnsi="Calibri" w:cs="Calibri"/>
          <w:sz w:val="19"/>
          <w:szCs w:val="19"/>
        </w:rPr>
        <w:t>Client shall not use the Services, in whole or in part, in any manner that competes with NIQ or NIQ Affiliates.</w:t>
      </w:r>
    </w:p>
    <w:p w14:paraId="1B70A591" w14:textId="77777777" w:rsidR="000575BF" w:rsidRPr="006229C1" w:rsidRDefault="000575BF" w:rsidP="000575BF">
      <w:pPr>
        <w:numPr>
          <w:ilvl w:val="0"/>
          <w:numId w:val="29"/>
        </w:numPr>
        <w:tabs>
          <w:tab w:val="left" w:pos="720"/>
          <w:tab w:val="left" w:pos="1080"/>
        </w:tabs>
        <w:spacing w:after="120"/>
        <w:jc w:val="both"/>
        <w:rPr>
          <w:rFonts w:ascii="Calibri" w:eastAsia="Yu Mincho" w:hAnsi="Calibri" w:cs="Calibri"/>
          <w:b/>
          <w:sz w:val="19"/>
          <w:szCs w:val="19"/>
        </w:rPr>
      </w:pPr>
      <w:r w:rsidRPr="006229C1">
        <w:rPr>
          <w:rFonts w:ascii="Calibri" w:eastAsia="Yu Mincho" w:hAnsi="Calibri" w:cs="Calibri"/>
          <w:b/>
          <w:sz w:val="19"/>
          <w:szCs w:val="19"/>
        </w:rPr>
        <w:t xml:space="preserve">NIQ Benchmarking and Validation. </w:t>
      </w:r>
      <w:r w:rsidRPr="006229C1">
        <w:rPr>
          <w:rFonts w:ascii="Calibri" w:eastAsia="Yu Mincho" w:hAnsi="Calibri" w:cs="Calibri"/>
          <w:bCs/>
          <w:sz w:val="19"/>
          <w:szCs w:val="19"/>
        </w:rPr>
        <w:t>Notwithstanding anything to the contrary in the Agreement, Client grants NIQ a license to retain all project results in databases used by NIQ for benchmarking and validation of NIQ analyses, provided that such norms and benchmarks are used by NIQ solely on a non-Client-identifiable basis.</w:t>
      </w:r>
    </w:p>
    <w:p w14:paraId="4B8C74F5" w14:textId="77777777" w:rsidR="000575BF" w:rsidRPr="006229C1" w:rsidRDefault="000575BF" w:rsidP="000575BF">
      <w:pPr>
        <w:tabs>
          <w:tab w:val="left" w:pos="-720"/>
          <w:tab w:val="left" w:pos="0"/>
        </w:tabs>
        <w:ind w:left="360"/>
        <w:jc w:val="both"/>
        <w:rPr>
          <w:rFonts w:ascii="Calibri" w:hAnsi="Calibri" w:cs="Calibri"/>
          <w:b/>
          <w:bCs/>
          <w:color w:val="B21DAC"/>
          <w:sz w:val="19"/>
          <w:szCs w:val="19"/>
          <w:bdr w:val="none" w:sz="0" w:space="0" w:color="auto" w:frame="1"/>
        </w:rPr>
      </w:pPr>
      <w:r w:rsidRPr="006229C1">
        <w:rPr>
          <w:rFonts w:ascii="Calibri" w:hAnsi="Calibri" w:cs="Calibri"/>
          <w:b/>
          <w:bCs/>
          <w:color w:val="B21DAC"/>
          <w:sz w:val="19"/>
          <w:szCs w:val="19"/>
          <w:bdr w:val="none" w:sz="0" w:space="0" w:color="auto" w:frame="1"/>
        </w:rPr>
        <w:t>[Include 1-5 below if Software, web portals and platforms like Connect/Discover]</w:t>
      </w:r>
    </w:p>
    <w:p w14:paraId="666FB2B5" w14:textId="77777777" w:rsidR="000575BF" w:rsidRPr="006229C1" w:rsidRDefault="000575BF" w:rsidP="000575BF">
      <w:pPr>
        <w:tabs>
          <w:tab w:val="left" w:pos="720"/>
          <w:tab w:val="left" w:pos="1080"/>
        </w:tabs>
        <w:spacing w:after="120"/>
        <w:ind w:left="-180"/>
        <w:jc w:val="center"/>
        <w:rPr>
          <w:rFonts w:ascii="Calibri" w:eastAsia="Yu Mincho" w:hAnsi="Calibri" w:cs="Calibri"/>
          <w:b/>
          <w:sz w:val="19"/>
          <w:szCs w:val="19"/>
        </w:rPr>
      </w:pPr>
      <w:r w:rsidRPr="006229C1">
        <w:rPr>
          <w:rFonts w:ascii="Calibri" w:eastAsia="Yu Mincho" w:hAnsi="Calibri" w:cs="Calibri"/>
          <w:b/>
          <w:sz w:val="19"/>
          <w:szCs w:val="19"/>
        </w:rPr>
        <w:t>Service-Specific Analytic Provisions relating to Technology.</w:t>
      </w:r>
    </w:p>
    <w:p w14:paraId="6627A7DD" w14:textId="77777777" w:rsidR="000575BF" w:rsidRPr="006229C1" w:rsidRDefault="000575BF" w:rsidP="000575BF">
      <w:pPr>
        <w:numPr>
          <w:ilvl w:val="6"/>
          <w:numId w:val="25"/>
        </w:numPr>
        <w:tabs>
          <w:tab w:val="left" w:pos="720"/>
        </w:tabs>
        <w:ind w:left="360" w:right="18"/>
        <w:jc w:val="both"/>
        <w:rPr>
          <w:rFonts w:ascii="Calibri" w:eastAsia="Yu Mincho" w:hAnsi="Calibri" w:cs="Calibri"/>
          <w:color w:val="000000"/>
          <w:sz w:val="19"/>
          <w:szCs w:val="19"/>
        </w:rPr>
      </w:pPr>
      <w:r w:rsidRPr="006229C1">
        <w:rPr>
          <w:rFonts w:ascii="Calibri" w:eastAsia="Yu Mincho" w:hAnsi="Calibri" w:cs="Calibri"/>
          <w:b/>
          <w:bCs/>
          <w:color w:val="000000"/>
          <w:sz w:val="19"/>
          <w:szCs w:val="19"/>
        </w:rPr>
        <w:t xml:space="preserve">General. </w:t>
      </w:r>
      <w:r w:rsidRPr="006229C1">
        <w:rPr>
          <w:rFonts w:ascii="Calibri" w:hAnsi="Calibri" w:cs="Calibri"/>
          <w:b/>
          <w:bCs/>
          <w:sz w:val="19"/>
          <w:szCs w:val="19"/>
          <w:bdr w:val="none" w:sz="0" w:space="0" w:color="auto" w:frame="1"/>
          <w:shd w:val="clear" w:color="auto" w:fill="FFFFFF"/>
        </w:rPr>
        <w:t>“Technology”</w:t>
      </w:r>
      <w:r w:rsidRPr="006229C1">
        <w:rPr>
          <w:rFonts w:ascii="Calibri" w:hAnsi="Calibri" w:cs="Calibri"/>
          <w:sz w:val="19"/>
          <w:szCs w:val="19"/>
          <w:bdr w:val="none" w:sz="0" w:space="0" w:color="auto" w:frame="1"/>
          <w:shd w:val="clear" w:color="auto" w:fill="FFFFFF"/>
        </w:rPr>
        <w:t> means NIQ systems, tools, and functionality such as, among others, platforms, web portals and software accessed/used by Client or otherwise provided by NIQ in connection with the Services, including updates and new versions provided by NIQ.</w:t>
      </w:r>
      <w:r w:rsidRPr="006229C1">
        <w:rPr>
          <w:rFonts w:ascii="Calibri" w:eastAsia="Yu Mincho" w:hAnsi="Calibri" w:cs="Calibri"/>
          <w:b/>
          <w:bCs/>
          <w:color w:val="000000"/>
          <w:sz w:val="19"/>
          <w:szCs w:val="19"/>
        </w:rPr>
        <w:t xml:space="preserve">  </w:t>
      </w:r>
      <w:r w:rsidRPr="006229C1">
        <w:rPr>
          <w:rFonts w:ascii="Calibri" w:eastAsia="Yu Mincho" w:hAnsi="Calibri" w:cs="Calibri"/>
          <w:color w:val="000000"/>
          <w:sz w:val="19"/>
          <w:szCs w:val="19"/>
        </w:rPr>
        <w:t>The Technology provided under this Exhibit may be used by Client solely for Client’s processing of Information and any Client Data provided hereunder and may not otherwise be used with any third party data, software, or web-based solutions.  In addition to any restrictions on use of Technology in the Agreement, Client shall not, or permit any third party to host, sell, sublicense, or otherwise transfer or disclose the Technology under this Exhibit or any part thereof.</w:t>
      </w:r>
    </w:p>
    <w:p w14:paraId="1A5FA886" w14:textId="77777777" w:rsidR="000575BF" w:rsidRPr="006229C1" w:rsidRDefault="000575BF" w:rsidP="000575BF">
      <w:pPr>
        <w:tabs>
          <w:tab w:val="left" w:pos="720"/>
        </w:tabs>
        <w:ind w:left="-360" w:right="18"/>
        <w:jc w:val="both"/>
        <w:rPr>
          <w:rFonts w:ascii="Calibri" w:eastAsia="Yu Mincho" w:hAnsi="Calibri" w:cs="Calibri"/>
          <w:color w:val="000000"/>
          <w:sz w:val="19"/>
          <w:szCs w:val="19"/>
        </w:rPr>
      </w:pPr>
    </w:p>
    <w:p w14:paraId="62D0CAFC" w14:textId="77777777" w:rsidR="000575BF" w:rsidRPr="006229C1" w:rsidRDefault="000575BF" w:rsidP="000575BF">
      <w:pPr>
        <w:numPr>
          <w:ilvl w:val="3"/>
          <w:numId w:val="25"/>
        </w:numPr>
        <w:ind w:left="360"/>
        <w:jc w:val="both"/>
        <w:rPr>
          <w:rFonts w:ascii="Calibri" w:hAnsi="Calibri" w:cs="Calibri"/>
          <w:color w:val="000000"/>
          <w:sz w:val="19"/>
          <w:szCs w:val="19"/>
        </w:rPr>
      </w:pPr>
      <w:r w:rsidRPr="006229C1">
        <w:rPr>
          <w:rFonts w:ascii="Calibri" w:hAnsi="Calibri" w:cs="Calibri"/>
          <w:b/>
          <w:bCs/>
          <w:color w:val="000000"/>
          <w:sz w:val="19"/>
          <w:szCs w:val="19"/>
        </w:rPr>
        <w:t>Maintenance and Support</w:t>
      </w:r>
      <w:r w:rsidRPr="006229C1">
        <w:rPr>
          <w:rFonts w:ascii="Calibri" w:hAnsi="Calibri" w:cs="Calibri"/>
          <w:color w:val="000000"/>
          <w:sz w:val="19"/>
          <w:szCs w:val="19"/>
        </w:rPr>
        <w:t>. As part of the standard support services for the Technology under this Exhibit, NIQ may make and install maintenance releases, service patches, upgrade revisions, enhancements and similar modifications to the Technology, and make platform changes, from time to time that NIQ generally provides as part of the standard support services to customers of the Services at no additional charge.  New versions of the Technology and/or client requests for technical support for Client customization, issues with the Client Data or other support services beyond the standard support services described above may be subject to additional charges at NIQ’s then standard rates.  NIQ will exercise reasonable efforts to schedule software and database maintenance on weekends or after normal NIQ business hours.</w:t>
      </w:r>
    </w:p>
    <w:p w14:paraId="7F080920" w14:textId="77777777" w:rsidR="000575BF" w:rsidRPr="006229C1" w:rsidRDefault="000575BF" w:rsidP="000575BF">
      <w:pPr>
        <w:ind w:left="360" w:right="18" w:hanging="360"/>
        <w:jc w:val="both"/>
        <w:rPr>
          <w:rFonts w:ascii="Calibri" w:eastAsia="Yu Mincho" w:hAnsi="Calibri" w:cs="Calibri"/>
          <w:color w:val="000000"/>
          <w:sz w:val="19"/>
          <w:szCs w:val="19"/>
        </w:rPr>
      </w:pPr>
    </w:p>
    <w:p w14:paraId="7252F9D2" w14:textId="77777777" w:rsidR="000575BF" w:rsidRPr="006229C1" w:rsidRDefault="000575BF" w:rsidP="000575BF">
      <w:pPr>
        <w:numPr>
          <w:ilvl w:val="3"/>
          <w:numId w:val="25"/>
        </w:numPr>
        <w:tabs>
          <w:tab w:val="left" w:pos="720"/>
        </w:tabs>
        <w:ind w:left="360" w:right="18"/>
        <w:jc w:val="both"/>
        <w:rPr>
          <w:rFonts w:ascii="Calibri" w:eastAsia="Yu Mincho" w:hAnsi="Calibri" w:cs="Calibri"/>
          <w:sz w:val="19"/>
          <w:szCs w:val="19"/>
          <w:u w:val="single"/>
        </w:rPr>
      </w:pPr>
      <w:r w:rsidRPr="006229C1">
        <w:rPr>
          <w:rFonts w:ascii="Calibri" w:eastAsia="Yu Mincho" w:hAnsi="Calibri" w:cs="Calibri"/>
          <w:b/>
          <w:bCs/>
          <w:color w:val="000000"/>
          <w:sz w:val="19"/>
          <w:szCs w:val="19"/>
        </w:rPr>
        <w:t xml:space="preserve">User IDs.  </w:t>
      </w:r>
      <w:r w:rsidRPr="006229C1">
        <w:rPr>
          <w:rFonts w:ascii="Calibri" w:eastAsia="Yu Mincho" w:hAnsi="Calibri" w:cs="Calibri"/>
          <w:color w:val="000000"/>
          <w:sz w:val="19"/>
          <w:szCs w:val="19"/>
        </w:rPr>
        <w:t xml:space="preserve">Unless as otherwise specified in the Agreement, each individual user accessing/receiving Services via Technology must have a user ID and password assigned by NIQ. Client shall ensure that its users hold their user IDs and passwords in strict confidence and that user IDs and passwords are not used by or shared with others.  Client shall not disclose Technology </w:t>
      </w:r>
      <w:r w:rsidRPr="006229C1">
        <w:rPr>
          <w:rFonts w:ascii="Calibri" w:eastAsia="Yu Mincho" w:hAnsi="Calibri" w:cs="Calibri"/>
          <w:color w:val="000000"/>
          <w:sz w:val="19"/>
          <w:szCs w:val="19"/>
        </w:rPr>
        <w:lastRenderedPageBreak/>
        <w:t xml:space="preserve">to, or permit the use of Technology by, any third party without a separate agreement between NIQ and such third party.  Access to/use of Technology, such as platforms or software applications shall not exceed the number set forth in the this Exhibit. No Services may be placed on any retrieval system that may be accessed outside Client’s immediate organization.  </w:t>
      </w:r>
      <w:r w:rsidRPr="006229C1">
        <w:rPr>
          <w:rFonts w:ascii="Calibri" w:eastAsia="Yu Mincho" w:hAnsi="Calibri" w:cs="Calibri"/>
          <w:color w:val="000000"/>
          <w:sz w:val="19"/>
          <w:szCs w:val="19"/>
          <w:lang w:val="en-GB"/>
        </w:rPr>
        <w:t xml:space="preserve">Client shall notify NIQ if any access needs to be terminated or re-assigned (e.g. because an employee has left); or if Client becomes aware of any actual or threatened unauthorized disclosure of the Services (or any portion thereof) or misuse of any passwords/user IDs or non-compliance by its users/employees. </w:t>
      </w:r>
      <w:r w:rsidRPr="006229C1">
        <w:rPr>
          <w:rFonts w:ascii="Calibri" w:eastAsia="Yu Mincho" w:hAnsi="Calibri" w:cs="Calibri"/>
          <w:color w:val="000000"/>
          <w:sz w:val="19"/>
          <w:szCs w:val="19"/>
        </w:rPr>
        <w:t>Client shall maintain adequate security precautions, consistent with then-current industry standards to prevent unauthorized use or access to the Services.</w:t>
      </w:r>
      <w:r w:rsidRPr="006229C1">
        <w:rPr>
          <w:rFonts w:ascii="Calibri" w:eastAsia="Yu Mincho" w:hAnsi="Calibri" w:cs="Calibri"/>
          <w:color w:val="000000"/>
          <w:sz w:val="19"/>
          <w:szCs w:val="19"/>
          <w:lang w:val="en-GB"/>
        </w:rPr>
        <w:t>If NIQ has a reasonable basis to believe that there is a security issue or violation of this Section, NIQ may change, suspend or revoke passwords/user IDs or ultimately, suspend Client’s access to the Services.</w:t>
      </w:r>
    </w:p>
    <w:p w14:paraId="7446EE63" w14:textId="77777777" w:rsidR="000575BF" w:rsidRPr="006229C1" w:rsidRDefault="000575BF" w:rsidP="000575BF">
      <w:pPr>
        <w:ind w:left="360" w:hanging="360"/>
        <w:jc w:val="both"/>
        <w:rPr>
          <w:rFonts w:ascii="Calibri" w:hAnsi="Calibri" w:cs="Calibri"/>
          <w:color w:val="000000"/>
          <w:sz w:val="19"/>
          <w:szCs w:val="19"/>
        </w:rPr>
      </w:pPr>
    </w:p>
    <w:p w14:paraId="60344AF7" w14:textId="77777777" w:rsidR="000575BF" w:rsidRPr="006229C1" w:rsidRDefault="000575BF" w:rsidP="000575BF">
      <w:pPr>
        <w:numPr>
          <w:ilvl w:val="3"/>
          <w:numId w:val="25"/>
        </w:numPr>
        <w:shd w:val="clear" w:color="auto" w:fill="FFFFFF"/>
        <w:spacing w:after="240"/>
        <w:ind w:left="360"/>
        <w:jc w:val="both"/>
        <w:rPr>
          <w:rFonts w:ascii="Calibri" w:eastAsia="Yu Mincho" w:hAnsi="Calibri" w:cs="Calibri"/>
          <w:sz w:val="19"/>
          <w:szCs w:val="19"/>
        </w:rPr>
      </w:pPr>
      <w:r w:rsidRPr="006229C1">
        <w:rPr>
          <w:rFonts w:ascii="Calibri" w:hAnsi="Calibri" w:cs="Calibri"/>
          <w:color w:val="000000"/>
          <w:sz w:val="19"/>
          <w:szCs w:val="19"/>
          <w:bdr w:val="none" w:sz="0" w:space="0" w:color="auto" w:frame="1"/>
          <w:shd w:val="clear" w:color="auto" w:fill="FFFFFF"/>
        </w:rPr>
        <w:t>In addition to the Restrictions set forth in the MSA, Client shall not: (i) copy the Services or any of the underlying Technology,  than into computer memory or hard drives for backup purposes, provided that Client reproduces on such backup copy all proprietary rights notices which appear on the original copy provided by NIQ; (ii) disclose, distribute, or otherwise transfer or make available the Service to any third party (unless otherwise expressly approved pursuant to separate license or agreement between NIQ and such third party); (iii) reverse engineer, decompile, disassemble or decode any portion of the Service; (iv) distribute, market, license or sell any derivative work based upon the Service; (v) use the Service to access any data or material other than expressly in accordance with the Service specifically provided to Client under this Agreement; (vi) use the Services or Information in conjunction with any machine learning, neural network, deep learning, predictive analytics or other artificial intelligence computer or software program; and/or (vii) use or attempt to use any deep-link, scraper, robot, bot, spider, data mining, computer code or any other device, program, tool, algorithm, process or methodology to systematically access, acquire, copy, download, extract or monitor any portion of the Services or Information.</w:t>
      </w:r>
    </w:p>
    <w:p w14:paraId="512CE170" w14:textId="77777777" w:rsidR="000575BF" w:rsidRPr="006229C1" w:rsidRDefault="000575BF" w:rsidP="000575BF">
      <w:pPr>
        <w:numPr>
          <w:ilvl w:val="3"/>
          <w:numId w:val="25"/>
        </w:numPr>
        <w:shd w:val="clear" w:color="auto" w:fill="FFFFFF"/>
        <w:spacing w:after="240"/>
        <w:ind w:left="360"/>
        <w:jc w:val="both"/>
        <w:rPr>
          <w:rFonts w:ascii="Calibri" w:eastAsia="Yu Mincho" w:hAnsi="Calibri" w:cs="Calibri"/>
          <w:sz w:val="19"/>
          <w:szCs w:val="19"/>
        </w:rPr>
      </w:pPr>
      <w:r w:rsidRPr="006229C1">
        <w:rPr>
          <w:rFonts w:ascii="Calibri" w:hAnsi="Calibri" w:cs="Calibri"/>
          <w:b/>
          <w:color w:val="201F1E"/>
          <w:sz w:val="19"/>
          <w:szCs w:val="19"/>
          <w:bdr w:val="none" w:sz="0" w:space="0" w:color="auto" w:frame="1"/>
        </w:rPr>
        <w:t xml:space="preserve">Client Data.  </w:t>
      </w:r>
      <w:r w:rsidRPr="006229C1">
        <w:rPr>
          <w:rFonts w:ascii="Calibri" w:hAnsi="Calibri" w:cs="Calibri"/>
          <w:color w:val="201F1E"/>
          <w:sz w:val="19"/>
          <w:szCs w:val="19"/>
          <w:bdr w:val="none" w:sz="0" w:space="0" w:color="auto" w:frame="1"/>
        </w:rPr>
        <w:t xml:space="preserve">If Client provides NIQ with any Client or third-party data, content, specifications, instructions, information, </w:t>
      </w:r>
      <w:r w:rsidRPr="006229C1">
        <w:rPr>
          <w:rFonts w:ascii="Calibri" w:eastAsia="Calibri" w:hAnsi="Calibri" w:cs="Calibri"/>
          <w:color w:val="333333"/>
          <w:sz w:val="19"/>
          <w:szCs w:val="19"/>
        </w:rPr>
        <w:t>access codes or other</w:t>
      </w:r>
      <w:r w:rsidRPr="006229C1">
        <w:rPr>
          <w:rFonts w:ascii="Calibri" w:hAnsi="Calibri" w:cs="Calibri"/>
          <w:color w:val="201F1E"/>
          <w:sz w:val="19"/>
          <w:szCs w:val="19"/>
          <w:bdr w:val="none" w:sz="0" w:space="0" w:color="auto" w:frame="1"/>
        </w:rPr>
        <w:t xml:space="preserve"> materials (“Client Data”), or uploads, posts, incorporates or otherwise uses Client Data in the Services, such </w:t>
      </w:r>
      <w:r w:rsidRPr="006229C1">
        <w:rPr>
          <w:rFonts w:ascii="Calibri" w:hAnsi="Calibri" w:cs="Calibri"/>
          <w:sz w:val="19"/>
          <w:szCs w:val="19"/>
        </w:rPr>
        <w:t xml:space="preserve">Client Data shall remain the property of Client or such third party.  </w:t>
      </w:r>
      <w:r w:rsidRPr="006229C1">
        <w:rPr>
          <w:rFonts w:ascii="Calibri" w:hAnsi="Calibri" w:cs="Calibri"/>
          <w:color w:val="201F1E"/>
          <w:sz w:val="19"/>
          <w:szCs w:val="19"/>
          <w:bdr w:val="none" w:sz="0" w:space="0" w:color="auto" w:frame="1"/>
        </w:rPr>
        <w:t xml:space="preserve">Client warrants that (a) it has full right and authority to provide NIQ with any Client Data to be used in connection with this Agreement; (b) </w:t>
      </w:r>
      <w:r w:rsidRPr="006229C1">
        <w:rPr>
          <w:rFonts w:ascii="Calibri" w:hAnsi="Calibri" w:cs="Calibri"/>
          <w:sz w:val="19"/>
          <w:szCs w:val="19"/>
        </w:rPr>
        <w:t xml:space="preserve">in no event shall Client Data contain any personal data; (c) </w:t>
      </w:r>
      <w:r w:rsidRPr="006229C1">
        <w:rPr>
          <w:rFonts w:ascii="Calibri" w:hAnsi="Calibri" w:cs="Calibri"/>
          <w:color w:val="201F1E"/>
          <w:sz w:val="19"/>
          <w:szCs w:val="19"/>
          <w:bdr w:val="none" w:sz="0" w:space="0" w:color="auto" w:frame="1"/>
        </w:rPr>
        <w:t xml:space="preserve">Client’s use of the Services, including any Client Data will be </w:t>
      </w:r>
      <w:r w:rsidRPr="006229C1">
        <w:rPr>
          <w:rFonts w:ascii="Calibri" w:hAnsi="Calibri" w:cs="Calibri"/>
          <w:sz w:val="19"/>
          <w:szCs w:val="19"/>
        </w:rPr>
        <w:t xml:space="preserve">free of any viruses, harmful routines or hardware components, malware, tracking software, cookies or any software routines or hardware components that will allow unauthorized access or disable or erase software, hardware or data; </w:t>
      </w:r>
      <w:r w:rsidRPr="006229C1">
        <w:rPr>
          <w:rFonts w:ascii="Calibri" w:hAnsi="Calibri" w:cs="Calibri"/>
          <w:color w:val="201F1E"/>
          <w:sz w:val="19"/>
          <w:szCs w:val="19"/>
          <w:bdr w:val="none" w:sz="0" w:space="0" w:color="auto" w:frame="1"/>
        </w:rPr>
        <w:t xml:space="preserve">and (d) it </w:t>
      </w:r>
      <w:r w:rsidRPr="006229C1">
        <w:rPr>
          <w:rFonts w:ascii="Calibri" w:hAnsi="Calibri" w:cs="Calibri"/>
          <w:sz w:val="19"/>
          <w:szCs w:val="19"/>
        </w:rPr>
        <w:t xml:space="preserve">shall not upload or post any information or other material that (i) is unrelated to Client’s business (personal postings are not permitted); and (ii) violates applicable laws, third party confidentiality or proprietary rights, privacy rights or policies, or any contractual rights, including the terms of this Agreement; (iii) is regulated or otherwise subject to laws, regulations or rules of any applicable government or any authority, department or agency thereof; or (iv) is interactive or includes cookies or other tracking software. Client shall indemnify, defend and hold NIQ harmless from and against all claims, damages, loss or expenses (including attorneys’ fees) arising from Client’s breach of the foregoing warranties and Client’s uploading, posting, incorporation or use of the Client Data in the Services. </w:t>
      </w:r>
      <w:r w:rsidRPr="006229C1">
        <w:rPr>
          <w:rFonts w:ascii="Calibri" w:hAnsi="Calibri" w:cs="Calibri"/>
          <w:color w:val="201F1E"/>
          <w:sz w:val="19"/>
          <w:szCs w:val="19"/>
          <w:bdr w:val="none" w:sz="0" w:space="0" w:color="auto" w:frame="1"/>
        </w:rPr>
        <w:t xml:space="preserve"> NIQ is not responsible or liable for the accuracy, reliability, completeness, timeliness, or suitability of the Client Data for processing with any Services or for the purposes of Client, and has no responsibility to Client for the Client Data quality issues or late delivery thereof. No additional terms or additional requirements, including payment of fees are required or imposed on NIQ in its use of the Client Data. NIQ shall use Client Data in accordance with this Agreement. Upon termination of this Agreement, Client is solely responsible for removing Client Data that Client has stored/maintained in the Services, including in connection with NIQ Technology within no later than ten (10) days from any such termination; except that NIQ may retain copies for archival purposes only.</w:t>
      </w:r>
    </w:p>
    <w:p w14:paraId="41D15B41" w14:textId="77777777" w:rsidR="000575BF" w:rsidRPr="006229C1" w:rsidRDefault="000575BF" w:rsidP="000575BF">
      <w:pPr>
        <w:spacing w:after="120" w:line="259" w:lineRule="auto"/>
        <w:ind w:left="360"/>
        <w:rPr>
          <w:rFonts w:ascii="Calibri" w:eastAsia="Yu Mincho" w:hAnsi="Calibri" w:cs="Calibri"/>
          <w:b/>
          <w:bCs/>
          <w:color w:val="000000"/>
          <w:u w:val="single"/>
        </w:rPr>
      </w:pPr>
      <w:r w:rsidRPr="006229C1">
        <w:rPr>
          <w:rFonts w:ascii="Calibri" w:hAnsi="Calibri" w:cs="Calibri"/>
          <w:color w:val="201F1E"/>
          <w:sz w:val="19"/>
          <w:szCs w:val="19"/>
          <w:bdr w:val="none" w:sz="0" w:space="0" w:color="auto" w:frame="1"/>
        </w:rPr>
        <w:t>If applicable, Client is responsible for provision of any Client Data, at its sole cost and expense, to NIQ in a form and quality suitable for use in the Services and per NIQ’s written specifications, and is responsible for all charges related to such Client Data, including without limitation, conversion, harmonization, formatting and any third party fees.  Client acknowledges that the continued efficient operation and proper and accurate processing of the Client Data by the Technology may require periodic updating of the Client Data. Such update intervals shall be in accordance with the terms of this Exhibit or if this Exhibit does not provide for an update schedule, then no more often than once annually.</w:t>
      </w:r>
    </w:p>
    <w:p w14:paraId="17A6B717" w14:textId="77777777" w:rsidR="000575BF" w:rsidRPr="006229C1" w:rsidRDefault="000575BF" w:rsidP="000575BF">
      <w:pPr>
        <w:spacing w:after="120" w:line="259" w:lineRule="auto"/>
        <w:rPr>
          <w:rFonts w:ascii="Calibri" w:eastAsia="Yu Mincho" w:hAnsi="Calibri" w:cs="Calibri"/>
          <w:b/>
          <w:bCs/>
          <w:color w:val="000000"/>
          <w:u w:val="single"/>
        </w:rPr>
      </w:pPr>
    </w:p>
    <w:p w14:paraId="71CAA519" w14:textId="77777777" w:rsidR="000575BF" w:rsidRPr="006229C1" w:rsidRDefault="000575BF" w:rsidP="000575BF">
      <w:pPr>
        <w:rPr>
          <w:rFonts w:ascii="Calibri" w:eastAsia="Yu Mincho" w:hAnsi="Calibri" w:cs="Calibri"/>
          <w:b/>
          <w:bCs/>
          <w:color w:val="000000"/>
          <w:u w:val="single"/>
        </w:rPr>
      </w:pPr>
      <w:r w:rsidRPr="006229C1">
        <w:rPr>
          <w:rFonts w:ascii="Calibri" w:eastAsia="Yu Mincho" w:hAnsi="Calibri" w:cs="Calibri"/>
          <w:b/>
          <w:bCs/>
          <w:color w:val="000000"/>
          <w:u w:val="single"/>
        </w:rPr>
        <w:br w:type="page"/>
      </w:r>
    </w:p>
    <w:p w14:paraId="062CB5AF" w14:textId="77777777" w:rsidR="000575BF" w:rsidRPr="006229C1" w:rsidRDefault="000575BF" w:rsidP="000575BF">
      <w:pPr>
        <w:spacing w:before="240" w:line="256" w:lineRule="auto"/>
        <w:jc w:val="center"/>
        <w:rPr>
          <w:rFonts w:ascii="Calibri" w:eastAsia="Yu Mincho" w:hAnsi="Calibri" w:cs="Calibri"/>
          <w:b/>
          <w:bCs/>
          <w:color w:val="000000"/>
          <w:sz w:val="24"/>
          <w:szCs w:val="24"/>
        </w:rPr>
      </w:pPr>
      <w:r w:rsidRPr="006229C1">
        <w:rPr>
          <w:rFonts w:ascii="Calibri" w:eastAsia="Yu Mincho" w:hAnsi="Calibri" w:cs="Calibri"/>
          <w:b/>
          <w:bCs/>
          <w:color w:val="000000"/>
          <w:sz w:val="24"/>
          <w:szCs w:val="24"/>
          <w:u w:val="single"/>
        </w:rPr>
        <w:lastRenderedPageBreak/>
        <w:t xml:space="preserve">Spaceman </w:t>
      </w:r>
    </w:p>
    <w:p w14:paraId="7C42A8F4" w14:textId="77777777" w:rsidR="000575BF" w:rsidRPr="006229C1" w:rsidRDefault="000575BF" w:rsidP="000575BF">
      <w:pPr>
        <w:spacing w:after="120" w:line="256" w:lineRule="auto"/>
        <w:jc w:val="center"/>
        <w:rPr>
          <w:rFonts w:ascii="Calibri" w:eastAsia="Yu Mincho" w:hAnsi="Calibri" w:cs="Calibri"/>
          <w:b/>
          <w:bCs/>
          <w:color w:val="000000"/>
          <w:sz w:val="22"/>
          <w:szCs w:val="22"/>
        </w:rPr>
      </w:pPr>
      <w:r w:rsidRPr="006229C1">
        <w:rPr>
          <w:rFonts w:ascii="Calibri" w:eastAsia="Yu Mincho" w:hAnsi="Calibri" w:cs="Calibri"/>
          <w:b/>
          <w:bCs/>
          <w:color w:val="000000"/>
          <w:sz w:val="22"/>
          <w:szCs w:val="22"/>
        </w:rPr>
        <w:t>(Information Services)</w:t>
      </w:r>
    </w:p>
    <w:tbl>
      <w:tblPr>
        <w:tblW w:w="9247" w:type="dxa"/>
        <w:tblInd w:w="735" w:type="dxa"/>
        <w:tblBorders>
          <w:top w:val="double" w:sz="6" w:space="0" w:color="000000"/>
          <w:left w:val="double" w:sz="6" w:space="0" w:color="000000"/>
          <w:bottom w:val="double" w:sz="4" w:space="0" w:color="auto"/>
          <w:right w:val="double" w:sz="6" w:space="0" w:color="000000"/>
          <w:insideH w:val="single" w:sz="4" w:space="0" w:color="000000"/>
          <w:insideV w:val="single" w:sz="6" w:space="0" w:color="000000"/>
        </w:tblBorders>
        <w:tblLayout w:type="fixed"/>
        <w:tblCellMar>
          <w:left w:w="30" w:type="dxa"/>
          <w:right w:w="30" w:type="dxa"/>
        </w:tblCellMar>
        <w:tblLook w:val="04A0" w:firstRow="1" w:lastRow="0" w:firstColumn="1" w:lastColumn="0" w:noHBand="0" w:noVBand="1"/>
      </w:tblPr>
      <w:tblGrid>
        <w:gridCol w:w="5467"/>
        <w:gridCol w:w="3780"/>
      </w:tblGrid>
      <w:tr w:rsidR="000575BF" w:rsidRPr="006229C1" w14:paraId="0BEC3BD0" w14:textId="77777777" w:rsidTr="009067B3">
        <w:trPr>
          <w:trHeight w:val="290"/>
        </w:trPr>
        <w:tc>
          <w:tcPr>
            <w:tcW w:w="5467" w:type="dxa"/>
            <w:tcBorders>
              <w:top w:val="double" w:sz="6" w:space="0" w:color="000000"/>
              <w:left w:val="single" w:sz="6" w:space="0" w:color="000000"/>
              <w:bottom w:val="double" w:sz="6" w:space="0" w:color="000000"/>
              <w:right w:val="single" w:sz="6" w:space="0" w:color="000000"/>
            </w:tcBorders>
            <w:shd w:val="pct30" w:color="C0C0C0" w:fill="FFFFFF"/>
            <w:vAlign w:val="center"/>
            <w:hideMark/>
          </w:tcPr>
          <w:p w14:paraId="24588331" w14:textId="77777777" w:rsidR="000575BF" w:rsidRPr="006229C1" w:rsidRDefault="000575BF" w:rsidP="009067B3">
            <w:pPr>
              <w:rPr>
                <w:rFonts w:ascii="Calibri" w:hAnsi="Calibri" w:cs="Arial"/>
                <w:color w:val="000000"/>
                <w:sz w:val="19"/>
                <w:szCs w:val="19"/>
                <w:lang w:eastAsia="ja-JP"/>
              </w:rPr>
            </w:pPr>
            <w:r w:rsidRPr="006229C1">
              <w:rPr>
                <w:rFonts w:ascii="Calibri" w:hAnsi="Calibri" w:cs="Arial"/>
                <w:color w:val="000000"/>
                <w:sz w:val="19"/>
                <w:szCs w:val="19"/>
                <w:lang w:eastAsia="ja-JP"/>
              </w:rPr>
              <w:t>Software Application</w:t>
            </w:r>
          </w:p>
        </w:tc>
        <w:tc>
          <w:tcPr>
            <w:tcW w:w="3780" w:type="dxa"/>
            <w:tcBorders>
              <w:top w:val="double" w:sz="6" w:space="0" w:color="000000"/>
              <w:left w:val="single" w:sz="6" w:space="0" w:color="000000"/>
              <w:bottom w:val="double" w:sz="6" w:space="0" w:color="000000"/>
              <w:right w:val="double" w:sz="6" w:space="0" w:color="000000"/>
            </w:tcBorders>
            <w:shd w:val="pct30" w:color="C0C0C0" w:fill="FFFFFF"/>
            <w:vAlign w:val="center"/>
            <w:hideMark/>
          </w:tcPr>
          <w:p w14:paraId="72ADADAA" w14:textId="77777777" w:rsidR="000575BF" w:rsidRPr="006229C1" w:rsidRDefault="000575BF" w:rsidP="009067B3">
            <w:pPr>
              <w:rPr>
                <w:rFonts w:ascii="Calibri" w:hAnsi="Calibri" w:cs="Arial"/>
                <w:color w:val="000000"/>
                <w:sz w:val="19"/>
                <w:szCs w:val="19"/>
                <w:lang w:eastAsia="ja-JP"/>
              </w:rPr>
            </w:pPr>
            <w:r w:rsidRPr="006229C1">
              <w:rPr>
                <w:rFonts w:ascii="Calibri" w:hAnsi="Calibri" w:cs="Arial"/>
                <w:color w:val="000000"/>
                <w:sz w:val="19"/>
                <w:szCs w:val="19"/>
                <w:lang w:eastAsia="ja-JP"/>
              </w:rPr>
              <w:t>Comments</w:t>
            </w:r>
          </w:p>
        </w:tc>
      </w:tr>
      <w:tr w:rsidR="000575BF" w:rsidRPr="006229C1" w14:paraId="6A7C08D2" w14:textId="77777777" w:rsidTr="009067B3">
        <w:trPr>
          <w:trHeight w:val="4113"/>
        </w:trPr>
        <w:tc>
          <w:tcPr>
            <w:tcW w:w="5467" w:type="dxa"/>
            <w:tcBorders>
              <w:top w:val="double" w:sz="6" w:space="0" w:color="000000"/>
              <w:left w:val="double" w:sz="4" w:space="0" w:color="auto"/>
              <w:bottom w:val="single" w:sz="4" w:space="0" w:color="000000"/>
              <w:right w:val="single" w:sz="6" w:space="0" w:color="000000"/>
            </w:tcBorders>
            <w:hideMark/>
          </w:tcPr>
          <w:p w14:paraId="00BF4128"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lang w:eastAsia="ja-JP"/>
              </w:rPr>
              <w:t>1 - SPACEMAN Application Builder</w:t>
            </w:r>
          </w:p>
          <w:p w14:paraId="44333D8C"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lang w:eastAsia="ja-JP"/>
              </w:rPr>
              <w:t>1 - SPACEMAN Application Builder Automation</w:t>
            </w:r>
          </w:p>
          <w:p w14:paraId="7CCD0F87"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lang w:eastAsia="ja-JP"/>
              </w:rPr>
              <w:t>1 - SPACEMAN Professional</w:t>
            </w:r>
          </w:p>
          <w:p w14:paraId="61D9BA62"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lang w:eastAsia="ja-JP"/>
              </w:rPr>
              <w:t>1 - SPACEMAN Professional Automation</w:t>
            </w:r>
          </w:p>
          <w:p w14:paraId="78D023AE"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lang w:eastAsia="ja-JP"/>
              </w:rPr>
              <w:t>1 - SPACEMAN Stock Planner</w:t>
            </w:r>
          </w:p>
          <w:p w14:paraId="63F5C17F"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lang w:eastAsia="ja-JP"/>
              </w:rPr>
              <w:t>1 - SPACEMAN Merchandiser</w:t>
            </w:r>
          </w:p>
          <w:p w14:paraId="660D0591"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lang w:eastAsia="ja-JP"/>
              </w:rPr>
              <w:t>1 - Planogram Life Cycle</w:t>
            </w:r>
          </w:p>
          <w:p w14:paraId="1C9B831D"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lang w:eastAsia="ja-JP"/>
              </w:rPr>
              <w:t>1 - My.Spaceman  Productivity ToolMy.Spaceman Automation Server Enterprise My.Spaceman Publishing Enterprise</w:t>
            </w:r>
          </w:p>
          <w:p w14:paraId="1501B78B"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lang w:eastAsia="ja-JP"/>
              </w:rPr>
              <w:t>1 - My.Spaceman Planogram Viewer</w:t>
            </w:r>
          </w:p>
          <w:p w14:paraId="7DEB1853"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lang w:eastAsia="ja-JP"/>
              </w:rPr>
              <w:t>1- Spaceman Mobile Application Service</w:t>
            </w:r>
          </w:p>
          <w:p w14:paraId="3F111745" w14:textId="77777777" w:rsidR="000575BF" w:rsidRPr="006229C1" w:rsidRDefault="000575BF" w:rsidP="000575BF">
            <w:pPr>
              <w:numPr>
                <w:ilvl w:val="1"/>
                <w:numId w:val="34"/>
              </w:numPr>
              <w:ind w:left="778"/>
              <w:rPr>
                <w:rFonts w:ascii="Calibri" w:hAnsi="Calibri" w:cs="Arial"/>
                <w:sz w:val="19"/>
                <w:szCs w:val="19"/>
                <w:lang w:eastAsia="ja-JP"/>
              </w:rPr>
            </w:pPr>
            <w:r w:rsidRPr="006229C1">
              <w:rPr>
                <w:rFonts w:ascii="Calibri" w:hAnsi="Calibri" w:cs="Arial"/>
                <w:sz w:val="19"/>
                <w:szCs w:val="19"/>
                <w:highlight w:val="yellow"/>
                <w:lang w:eastAsia="ja-JP"/>
              </w:rPr>
              <w:t>XX</w:t>
            </w:r>
            <w:r w:rsidRPr="006229C1">
              <w:rPr>
                <w:rFonts w:ascii="Calibri" w:hAnsi="Calibri" w:cs="Arial"/>
                <w:sz w:val="19"/>
                <w:szCs w:val="19"/>
                <w:lang w:eastAsia="ja-JP"/>
              </w:rPr>
              <w:t xml:space="preserve"> Spaceman Mobile User Licenses</w:t>
            </w:r>
          </w:p>
          <w:p w14:paraId="0DB69A4C" w14:textId="77777777" w:rsidR="000575BF" w:rsidRPr="006229C1" w:rsidRDefault="000575BF" w:rsidP="000575BF">
            <w:pPr>
              <w:numPr>
                <w:ilvl w:val="1"/>
                <w:numId w:val="34"/>
              </w:numPr>
              <w:ind w:left="778"/>
              <w:rPr>
                <w:rFonts w:ascii="Calibri" w:hAnsi="Calibri" w:cs="Arial"/>
                <w:sz w:val="19"/>
                <w:szCs w:val="19"/>
                <w:lang w:eastAsia="ja-JP"/>
              </w:rPr>
            </w:pPr>
            <w:r w:rsidRPr="006229C1">
              <w:rPr>
                <w:rFonts w:ascii="Calibri" w:hAnsi="Calibri" w:cs="Arial"/>
                <w:sz w:val="19"/>
                <w:szCs w:val="19"/>
                <w:lang w:eastAsia="ja-JP"/>
              </w:rPr>
              <w:t>2 days Training</w:t>
            </w:r>
          </w:p>
          <w:p w14:paraId="3149FC20" w14:textId="77777777" w:rsidR="000575BF" w:rsidRPr="006229C1" w:rsidRDefault="000575BF" w:rsidP="000575BF">
            <w:pPr>
              <w:numPr>
                <w:ilvl w:val="1"/>
                <w:numId w:val="34"/>
              </w:numPr>
              <w:ind w:left="778"/>
              <w:rPr>
                <w:rFonts w:ascii="Calibri" w:hAnsi="Calibri" w:cs="Arial"/>
                <w:sz w:val="19"/>
                <w:szCs w:val="19"/>
                <w:lang w:eastAsia="ja-JP"/>
              </w:rPr>
            </w:pPr>
            <w:r w:rsidRPr="006229C1">
              <w:rPr>
                <w:rFonts w:ascii="Calibri" w:hAnsi="Calibri" w:cs="Arial"/>
                <w:sz w:val="19"/>
                <w:szCs w:val="19"/>
                <w:lang w:eastAsia="ja-JP"/>
              </w:rPr>
              <w:t>12 days Technical Consultancy</w:t>
            </w:r>
          </w:p>
          <w:p w14:paraId="7E5A1909"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lang w:eastAsia="ja-JP"/>
              </w:rPr>
              <w:t>1 - Shelf Insights Output Delivery (Power BI)</w:t>
            </w:r>
          </w:p>
          <w:p w14:paraId="617F5E10"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lang w:eastAsia="ja-JP"/>
              </w:rPr>
              <w:t>Data Exchange Server (“DES”)</w:t>
            </w:r>
          </w:p>
        </w:tc>
        <w:tc>
          <w:tcPr>
            <w:tcW w:w="3780" w:type="dxa"/>
            <w:tcBorders>
              <w:top w:val="double" w:sz="6" w:space="0" w:color="000000"/>
              <w:left w:val="single" w:sz="6" w:space="0" w:color="000000"/>
              <w:bottom w:val="single" w:sz="4" w:space="0" w:color="000000"/>
              <w:right w:val="double" w:sz="6" w:space="0" w:color="000000"/>
            </w:tcBorders>
            <w:hideMark/>
          </w:tcPr>
          <w:p w14:paraId="6E4865F3" w14:textId="77777777" w:rsidR="000575BF" w:rsidRPr="006229C1" w:rsidRDefault="000575BF" w:rsidP="009067B3">
            <w:pPr>
              <w:rPr>
                <w:rFonts w:ascii="Calibri" w:hAnsi="Calibri" w:cs="Arial"/>
                <w:color w:val="000000"/>
                <w:sz w:val="19"/>
                <w:szCs w:val="19"/>
                <w:lang w:eastAsia="ja-JP"/>
              </w:rPr>
            </w:pPr>
            <w:r w:rsidRPr="006229C1">
              <w:rPr>
                <w:rFonts w:ascii="Calibri" w:hAnsi="Calibri" w:cs="Arial"/>
                <w:color w:val="000000"/>
                <w:sz w:val="19"/>
                <w:szCs w:val="19"/>
                <w:lang w:eastAsia="ja-JP"/>
              </w:rPr>
              <w:t>License Maintenance – Original copy</w:t>
            </w:r>
          </w:p>
        </w:tc>
      </w:tr>
      <w:tr w:rsidR="000575BF" w:rsidRPr="006229C1" w14:paraId="4454DE43" w14:textId="77777777" w:rsidTr="009067B3">
        <w:trPr>
          <w:trHeight w:val="276"/>
        </w:trPr>
        <w:tc>
          <w:tcPr>
            <w:tcW w:w="5467" w:type="dxa"/>
            <w:tcBorders>
              <w:top w:val="double" w:sz="6" w:space="0" w:color="000000"/>
              <w:left w:val="double" w:sz="4" w:space="0" w:color="auto"/>
              <w:bottom w:val="double" w:sz="6" w:space="0" w:color="000000"/>
              <w:right w:val="single" w:sz="6" w:space="0" w:color="000000"/>
            </w:tcBorders>
          </w:tcPr>
          <w:p w14:paraId="336B4FB5"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highlight w:val="yellow"/>
                <w:lang w:eastAsia="ja-JP"/>
              </w:rPr>
              <w:t>XX-XX</w:t>
            </w:r>
            <w:r w:rsidRPr="006229C1">
              <w:rPr>
                <w:rFonts w:ascii="Calibri" w:hAnsi="Calibri" w:cs="Arial"/>
                <w:sz w:val="19"/>
                <w:szCs w:val="19"/>
                <w:lang w:eastAsia="ja-JP"/>
              </w:rPr>
              <w:t xml:space="preserve"> SPACEMAN Application Builder</w:t>
            </w:r>
          </w:p>
          <w:p w14:paraId="36DDB06A"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highlight w:val="yellow"/>
                <w:lang w:eastAsia="ja-JP"/>
              </w:rPr>
              <w:t>XX-XX</w:t>
            </w:r>
            <w:r w:rsidRPr="006229C1">
              <w:rPr>
                <w:rFonts w:ascii="Calibri" w:hAnsi="Calibri" w:cs="Arial"/>
                <w:sz w:val="19"/>
                <w:szCs w:val="19"/>
                <w:lang w:eastAsia="ja-JP"/>
              </w:rPr>
              <w:t xml:space="preserve"> SPACEMAN Application Builder Automation</w:t>
            </w:r>
          </w:p>
          <w:p w14:paraId="71C5AE4B"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highlight w:val="yellow"/>
                <w:lang w:eastAsia="ja-JP"/>
              </w:rPr>
              <w:t>XX-XX</w:t>
            </w:r>
            <w:r w:rsidRPr="006229C1">
              <w:rPr>
                <w:rFonts w:ascii="Calibri" w:hAnsi="Calibri" w:cs="Arial"/>
                <w:sz w:val="19"/>
                <w:szCs w:val="19"/>
                <w:lang w:eastAsia="ja-JP"/>
              </w:rPr>
              <w:t xml:space="preserve"> SPACEMAN Professional</w:t>
            </w:r>
          </w:p>
          <w:p w14:paraId="47BC60A4"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highlight w:val="yellow"/>
                <w:lang w:eastAsia="ja-JP"/>
              </w:rPr>
              <w:t>XX-XX</w:t>
            </w:r>
            <w:r w:rsidRPr="006229C1">
              <w:rPr>
                <w:rFonts w:ascii="Calibri" w:hAnsi="Calibri" w:cs="Arial"/>
                <w:sz w:val="19"/>
                <w:szCs w:val="19"/>
                <w:lang w:eastAsia="ja-JP"/>
              </w:rPr>
              <w:t xml:space="preserve"> SPACEMAN Professional Automation</w:t>
            </w:r>
          </w:p>
          <w:p w14:paraId="20D454EA"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highlight w:val="yellow"/>
                <w:lang w:eastAsia="ja-JP"/>
              </w:rPr>
              <w:t>XX-XX</w:t>
            </w:r>
            <w:r w:rsidRPr="006229C1">
              <w:rPr>
                <w:rFonts w:ascii="Calibri" w:hAnsi="Calibri" w:cs="Arial"/>
                <w:sz w:val="19"/>
                <w:szCs w:val="19"/>
                <w:lang w:eastAsia="ja-JP"/>
              </w:rPr>
              <w:t xml:space="preserve"> SPACEMAN Stock Planner</w:t>
            </w:r>
          </w:p>
          <w:p w14:paraId="0CCA469D"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highlight w:val="yellow"/>
                <w:lang w:eastAsia="ja-JP"/>
              </w:rPr>
              <w:t>XX-XX</w:t>
            </w:r>
            <w:r w:rsidRPr="006229C1">
              <w:rPr>
                <w:rFonts w:ascii="Calibri" w:hAnsi="Calibri" w:cs="Arial"/>
                <w:sz w:val="19"/>
                <w:szCs w:val="19"/>
                <w:lang w:eastAsia="ja-JP"/>
              </w:rPr>
              <w:t xml:space="preserve"> SPACEMAN Merchandiser</w:t>
            </w:r>
          </w:p>
          <w:p w14:paraId="4703B1F4"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highlight w:val="yellow"/>
                <w:lang w:eastAsia="ja-JP"/>
              </w:rPr>
              <w:t>XX-XX</w:t>
            </w:r>
            <w:r w:rsidRPr="006229C1">
              <w:rPr>
                <w:rFonts w:ascii="Calibri" w:hAnsi="Calibri" w:cs="Arial"/>
                <w:sz w:val="19"/>
                <w:szCs w:val="19"/>
                <w:lang w:eastAsia="ja-JP"/>
              </w:rPr>
              <w:t xml:space="preserve"> Planogram Life Cycle</w:t>
            </w:r>
          </w:p>
          <w:p w14:paraId="73CEAAF7"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highlight w:val="yellow"/>
                <w:lang w:eastAsia="ja-JP"/>
              </w:rPr>
              <w:t>XX-XX</w:t>
            </w:r>
            <w:r w:rsidRPr="006229C1">
              <w:rPr>
                <w:rFonts w:ascii="Calibri" w:hAnsi="Calibri" w:cs="Arial"/>
                <w:sz w:val="19"/>
                <w:szCs w:val="19"/>
                <w:lang w:eastAsia="ja-JP"/>
              </w:rPr>
              <w:t xml:space="preserve"> My.Spaceman  Productivity ToolMy.Spaceman Automation Server Enterprise My.Spaceman Publishing Enterprise</w:t>
            </w:r>
          </w:p>
          <w:p w14:paraId="5A81B0F4"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highlight w:val="yellow"/>
                <w:lang w:eastAsia="ja-JP"/>
              </w:rPr>
              <w:t>XX-XX</w:t>
            </w:r>
            <w:r w:rsidRPr="006229C1">
              <w:rPr>
                <w:rFonts w:ascii="Calibri" w:hAnsi="Calibri" w:cs="Arial"/>
                <w:sz w:val="19"/>
                <w:szCs w:val="19"/>
                <w:lang w:eastAsia="ja-JP"/>
              </w:rPr>
              <w:t xml:space="preserve"> My.Spaceman Planogram Viewer</w:t>
            </w:r>
          </w:p>
          <w:p w14:paraId="3C6E57C8"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highlight w:val="yellow"/>
                <w:lang w:eastAsia="ja-JP"/>
              </w:rPr>
              <w:t>XX-XX</w:t>
            </w:r>
            <w:r w:rsidRPr="006229C1">
              <w:rPr>
                <w:rFonts w:ascii="Calibri" w:hAnsi="Calibri" w:cs="Arial"/>
                <w:sz w:val="19"/>
                <w:szCs w:val="19"/>
                <w:lang w:eastAsia="ja-JP"/>
              </w:rPr>
              <w:t xml:space="preserve"> Spaceman Mobile Application Service</w:t>
            </w:r>
          </w:p>
          <w:p w14:paraId="702A7702" w14:textId="77777777" w:rsidR="000575BF" w:rsidRPr="006229C1" w:rsidRDefault="000575BF" w:rsidP="000575BF">
            <w:pPr>
              <w:numPr>
                <w:ilvl w:val="1"/>
                <w:numId w:val="34"/>
              </w:numPr>
              <w:ind w:left="778"/>
              <w:rPr>
                <w:rFonts w:ascii="Calibri" w:hAnsi="Calibri" w:cs="Arial"/>
                <w:sz w:val="19"/>
                <w:szCs w:val="19"/>
                <w:lang w:eastAsia="ja-JP"/>
              </w:rPr>
            </w:pPr>
            <w:r w:rsidRPr="006229C1">
              <w:rPr>
                <w:rFonts w:ascii="Calibri" w:hAnsi="Calibri" w:cs="Arial"/>
                <w:sz w:val="19"/>
                <w:szCs w:val="19"/>
                <w:highlight w:val="yellow"/>
                <w:lang w:eastAsia="ja-JP"/>
              </w:rPr>
              <w:t>XX</w:t>
            </w:r>
            <w:r w:rsidRPr="006229C1">
              <w:rPr>
                <w:rFonts w:ascii="Calibri" w:hAnsi="Calibri" w:cs="Arial"/>
                <w:sz w:val="19"/>
                <w:szCs w:val="19"/>
                <w:lang w:eastAsia="ja-JP"/>
              </w:rPr>
              <w:t xml:space="preserve"> Spaceman Mobile User Licenses</w:t>
            </w:r>
          </w:p>
          <w:p w14:paraId="28248263" w14:textId="77777777" w:rsidR="000575BF" w:rsidRPr="006229C1" w:rsidRDefault="000575BF" w:rsidP="000575BF">
            <w:pPr>
              <w:numPr>
                <w:ilvl w:val="1"/>
                <w:numId w:val="34"/>
              </w:numPr>
              <w:ind w:left="778"/>
              <w:rPr>
                <w:rFonts w:ascii="Calibri" w:hAnsi="Calibri" w:cs="Arial"/>
                <w:sz w:val="19"/>
                <w:szCs w:val="19"/>
                <w:lang w:eastAsia="ja-JP"/>
              </w:rPr>
            </w:pPr>
            <w:r w:rsidRPr="006229C1">
              <w:rPr>
                <w:rFonts w:ascii="Calibri" w:hAnsi="Calibri" w:cs="Arial"/>
                <w:sz w:val="19"/>
                <w:szCs w:val="19"/>
                <w:lang w:eastAsia="ja-JP"/>
              </w:rPr>
              <w:t>2 days Training</w:t>
            </w:r>
          </w:p>
          <w:p w14:paraId="1BAAD0C8" w14:textId="77777777" w:rsidR="000575BF" w:rsidRPr="006229C1" w:rsidRDefault="000575BF" w:rsidP="000575BF">
            <w:pPr>
              <w:numPr>
                <w:ilvl w:val="1"/>
                <w:numId w:val="34"/>
              </w:numPr>
              <w:ind w:left="778"/>
              <w:rPr>
                <w:rFonts w:ascii="Calibri" w:hAnsi="Calibri" w:cs="Arial"/>
                <w:sz w:val="19"/>
                <w:szCs w:val="19"/>
                <w:lang w:eastAsia="ja-JP"/>
              </w:rPr>
            </w:pPr>
            <w:r w:rsidRPr="006229C1">
              <w:rPr>
                <w:rFonts w:ascii="Calibri" w:hAnsi="Calibri" w:cs="Arial"/>
                <w:sz w:val="19"/>
                <w:szCs w:val="19"/>
                <w:lang w:eastAsia="ja-JP"/>
              </w:rPr>
              <w:t>12 days Technical Consultancy</w:t>
            </w:r>
          </w:p>
          <w:p w14:paraId="031840B5"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highlight w:val="yellow"/>
                <w:lang w:eastAsia="ja-JP"/>
              </w:rPr>
              <w:t>XX-XX</w:t>
            </w:r>
            <w:r w:rsidRPr="006229C1">
              <w:rPr>
                <w:rFonts w:ascii="Calibri" w:hAnsi="Calibri" w:cs="Arial"/>
                <w:sz w:val="19"/>
                <w:szCs w:val="19"/>
                <w:lang w:eastAsia="ja-JP"/>
              </w:rPr>
              <w:t xml:space="preserve"> Shelf Insights Output Delivery (Power BI)</w:t>
            </w:r>
          </w:p>
          <w:p w14:paraId="54770E22" w14:textId="77777777" w:rsidR="000575BF" w:rsidRPr="006229C1" w:rsidRDefault="000575BF" w:rsidP="000575BF">
            <w:pPr>
              <w:numPr>
                <w:ilvl w:val="0"/>
                <w:numId w:val="34"/>
              </w:numPr>
              <w:rPr>
                <w:rFonts w:ascii="Calibri" w:hAnsi="Calibri" w:cs="Arial"/>
                <w:sz w:val="19"/>
                <w:szCs w:val="19"/>
                <w:lang w:eastAsia="ja-JP"/>
              </w:rPr>
            </w:pPr>
            <w:r w:rsidRPr="006229C1">
              <w:rPr>
                <w:rFonts w:ascii="Calibri" w:hAnsi="Calibri" w:cs="Arial"/>
                <w:sz w:val="19"/>
                <w:szCs w:val="19"/>
                <w:lang w:eastAsia="ja-JP"/>
              </w:rPr>
              <w:t>Data Exchange Server (“DES”)</w:t>
            </w:r>
          </w:p>
          <w:p w14:paraId="766618E6" w14:textId="77777777" w:rsidR="000575BF" w:rsidRPr="006229C1" w:rsidRDefault="000575BF" w:rsidP="009067B3">
            <w:pPr>
              <w:ind w:left="360"/>
              <w:rPr>
                <w:rFonts w:ascii="Calibri" w:hAnsi="Calibri" w:cs="Arial"/>
                <w:sz w:val="19"/>
                <w:szCs w:val="19"/>
                <w:highlight w:val="yellow"/>
                <w:lang w:eastAsia="ja-JP"/>
              </w:rPr>
            </w:pPr>
          </w:p>
        </w:tc>
        <w:tc>
          <w:tcPr>
            <w:tcW w:w="3780" w:type="dxa"/>
            <w:tcBorders>
              <w:top w:val="double" w:sz="6" w:space="0" w:color="000000"/>
              <w:left w:val="single" w:sz="6" w:space="0" w:color="000000"/>
              <w:bottom w:val="double" w:sz="6" w:space="0" w:color="000000"/>
              <w:right w:val="double" w:sz="6" w:space="0" w:color="000000"/>
            </w:tcBorders>
          </w:tcPr>
          <w:p w14:paraId="45D62BA3" w14:textId="77777777" w:rsidR="000575BF" w:rsidRPr="006229C1" w:rsidRDefault="000575BF" w:rsidP="009067B3">
            <w:pPr>
              <w:rPr>
                <w:rFonts w:ascii="Calibri" w:hAnsi="Calibri" w:cs="Arial"/>
                <w:color w:val="000000"/>
                <w:sz w:val="19"/>
                <w:szCs w:val="19"/>
                <w:lang w:eastAsia="ja-JP"/>
              </w:rPr>
            </w:pPr>
            <w:r w:rsidRPr="006229C1">
              <w:rPr>
                <w:rFonts w:ascii="Calibri" w:hAnsi="Calibri" w:cs="Arial"/>
                <w:color w:val="000000"/>
                <w:sz w:val="19"/>
                <w:szCs w:val="19"/>
                <w:lang w:eastAsia="ja-JP"/>
              </w:rPr>
              <w:t>License Maintenance – Additional copies</w:t>
            </w:r>
          </w:p>
        </w:tc>
      </w:tr>
      <w:tr w:rsidR="000575BF" w:rsidRPr="006229C1" w14:paraId="6E1A14C9" w14:textId="77777777" w:rsidTr="009067B3">
        <w:trPr>
          <w:trHeight w:val="276"/>
        </w:trPr>
        <w:tc>
          <w:tcPr>
            <w:tcW w:w="5467" w:type="dxa"/>
            <w:tcBorders>
              <w:top w:val="double" w:sz="6" w:space="0" w:color="000000"/>
              <w:left w:val="double" w:sz="4" w:space="0" w:color="auto"/>
              <w:bottom w:val="double" w:sz="4" w:space="0" w:color="auto"/>
              <w:right w:val="single" w:sz="6" w:space="0" w:color="000000"/>
            </w:tcBorders>
            <w:hideMark/>
          </w:tcPr>
          <w:p w14:paraId="06DF8636" w14:textId="77777777" w:rsidR="000575BF" w:rsidRPr="006229C1" w:rsidRDefault="000575BF" w:rsidP="009067B3">
            <w:pPr>
              <w:rPr>
                <w:rFonts w:ascii="Calibri" w:hAnsi="Calibri" w:cs="Arial"/>
                <w:sz w:val="19"/>
                <w:szCs w:val="19"/>
                <w:lang w:eastAsia="ja-JP"/>
              </w:rPr>
            </w:pPr>
            <w:r w:rsidRPr="006229C1">
              <w:rPr>
                <w:rFonts w:ascii="Calibri" w:hAnsi="Calibri" w:cs="Arial"/>
                <w:sz w:val="19"/>
                <w:szCs w:val="19"/>
                <w:highlight w:val="yellow"/>
                <w:lang w:eastAsia="ja-JP"/>
              </w:rPr>
              <w:t>#</w:t>
            </w:r>
            <w:r w:rsidRPr="006229C1">
              <w:rPr>
                <w:rFonts w:ascii="Calibri" w:hAnsi="Calibri" w:cs="Arial"/>
                <w:sz w:val="19"/>
                <w:szCs w:val="19"/>
                <w:lang w:eastAsia="ja-JP"/>
              </w:rPr>
              <w:t xml:space="preserve"> of Training days </w:t>
            </w:r>
          </w:p>
        </w:tc>
        <w:tc>
          <w:tcPr>
            <w:tcW w:w="3780" w:type="dxa"/>
            <w:tcBorders>
              <w:top w:val="double" w:sz="6" w:space="0" w:color="000000"/>
              <w:left w:val="single" w:sz="6" w:space="0" w:color="000000"/>
              <w:bottom w:val="double" w:sz="6" w:space="0" w:color="000000"/>
              <w:right w:val="double" w:sz="6" w:space="0" w:color="000000"/>
            </w:tcBorders>
          </w:tcPr>
          <w:p w14:paraId="482C7F3D" w14:textId="77777777" w:rsidR="000575BF" w:rsidRPr="006229C1" w:rsidRDefault="000575BF" w:rsidP="009067B3">
            <w:pPr>
              <w:rPr>
                <w:rFonts w:ascii="Calibri" w:hAnsi="Calibri" w:cs="Arial"/>
                <w:color w:val="000000"/>
                <w:sz w:val="19"/>
                <w:szCs w:val="19"/>
                <w:lang w:eastAsia="ja-JP"/>
              </w:rPr>
            </w:pPr>
          </w:p>
        </w:tc>
      </w:tr>
      <w:tr w:rsidR="000575BF" w:rsidRPr="006229C1" w14:paraId="7FE3AF7E" w14:textId="77777777" w:rsidTr="009067B3">
        <w:trPr>
          <w:trHeight w:val="276"/>
        </w:trPr>
        <w:tc>
          <w:tcPr>
            <w:tcW w:w="5467" w:type="dxa"/>
            <w:tcBorders>
              <w:top w:val="double" w:sz="4" w:space="0" w:color="auto"/>
              <w:left w:val="double" w:sz="4" w:space="0" w:color="auto"/>
              <w:bottom w:val="double" w:sz="6" w:space="0" w:color="000000"/>
              <w:right w:val="single" w:sz="6" w:space="0" w:color="000000"/>
            </w:tcBorders>
            <w:hideMark/>
          </w:tcPr>
          <w:p w14:paraId="799C43C0" w14:textId="77777777" w:rsidR="000575BF" w:rsidRPr="006229C1" w:rsidRDefault="000575BF" w:rsidP="009067B3">
            <w:pPr>
              <w:rPr>
                <w:rFonts w:ascii="Calibri" w:hAnsi="Calibri" w:cs="Arial"/>
                <w:sz w:val="19"/>
                <w:szCs w:val="19"/>
                <w:lang w:eastAsia="ja-JP"/>
              </w:rPr>
            </w:pPr>
            <w:r w:rsidRPr="006229C1">
              <w:rPr>
                <w:rFonts w:ascii="Calibri" w:hAnsi="Calibri" w:cs="Arial"/>
                <w:sz w:val="19"/>
                <w:szCs w:val="19"/>
                <w:highlight w:val="yellow"/>
                <w:lang w:eastAsia="ja-JP"/>
              </w:rPr>
              <w:t>#</w:t>
            </w:r>
            <w:r w:rsidRPr="006229C1">
              <w:rPr>
                <w:rFonts w:ascii="Calibri" w:hAnsi="Calibri" w:cs="Arial"/>
                <w:sz w:val="19"/>
                <w:szCs w:val="19"/>
                <w:lang w:eastAsia="ja-JP"/>
              </w:rPr>
              <w:t xml:space="preserve"> of days Business Consultancy or relevant information</w:t>
            </w:r>
          </w:p>
        </w:tc>
        <w:tc>
          <w:tcPr>
            <w:tcW w:w="3780" w:type="dxa"/>
            <w:tcBorders>
              <w:top w:val="double" w:sz="6" w:space="0" w:color="000000"/>
              <w:left w:val="single" w:sz="6" w:space="0" w:color="000000"/>
              <w:bottom w:val="double" w:sz="6" w:space="0" w:color="000000"/>
              <w:right w:val="double" w:sz="6" w:space="0" w:color="000000"/>
            </w:tcBorders>
          </w:tcPr>
          <w:p w14:paraId="7AE009C4" w14:textId="77777777" w:rsidR="000575BF" w:rsidRPr="006229C1" w:rsidRDefault="000575BF" w:rsidP="009067B3">
            <w:pPr>
              <w:rPr>
                <w:rFonts w:ascii="Calibri" w:hAnsi="Calibri" w:cs="Arial"/>
                <w:color w:val="000000"/>
                <w:sz w:val="19"/>
                <w:szCs w:val="19"/>
                <w:lang w:eastAsia="ja-JP"/>
              </w:rPr>
            </w:pPr>
          </w:p>
        </w:tc>
      </w:tr>
      <w:tr w:rsidR="000575BF" w:rsidRPr="006229C1" w14:paraId="66305966" w14:textId="77777777" w:rsidTr="009067B3">
        <w:trPr>
          <w:trHeight w:val="276"/>
        </w:trPr>
        <w:tc>
          <w:tcPr>
            <w:tcW w:w="5467" w:type="dxa"/>
            <w:tcBorders>
              <w:top w:val="double" w:sz="6" w:space="0" w:color="000000"/>
              <w:left w:val="double" w:sz="4" w:space="0" w:color="auto"/>
              <w:bottom w:val="double" w:sz="4" w:space="0" w:color="auto"/>
              <w:right w:val="single" w:sz="6" w:space="0" w:color="000000"/>
            </w:tcBorders>
            <w:hideMark/>
          </w:tcPr>
          <w:p w14:paraId="5CD06863" w14:textId="77777777" w:rsidR="000575BF" w:rsidRPr="006229C1" w:rsidRDefault="000575BF" w:rsidP="009067B3">
            <w:pPr>
              <w:rPr>
                <w:rFonts w:ascii="Calibri" w:hAnsi="Calibri" w:cs="Arial"/>
                <w:sz w:val="19"/>
                <w:szCs w:val="19"/>
                <w:lang w:eastAsia="ja-JP"/>
              </w:rPr>
            </w:pPr>
            <w:r w:rsidRPr="006229C1">
              <w:rPr>
                <w:rFonts w:ascii="Calibri" w:hAnsi="Calibri" w:cs="Arial"/>
                <w:sz w:val="19"/>
                <w:szCs w:val="19"/>
                <w:highlight w:val="yellow"/>
                <w:lang w:eastAsia="ja-JP"/>
              </w:rPr>
              <w:t>#</w:t>
            </w:r>
            <w:r w:rsidRPr="006229C1">
              <w:rPr>
                <w:rFonts w:ascii="Calibri" w:hAnsi="Calibri" w:cs="Arial"/>
                <w:sz w:val="19"/>
                <w:szCs w:val="19"/>
                <w:lang w:eastAsia="ja-JP"/>
              </w:rPr>
              <w:t xml:space="preserve"> of days Technical Consultancy of relevant information</w:t>
            </w:r>
          </w:p>
        </w:tc>
        <w:tc>
          <w:tcPr>
            <w:tcW w:w="3780" w:type="dxa"/>
            <w:tcBorders>
              <w:top w:val="double" w:sz="6" w:space="0" w:color="000000"/>
              <w:left w:val="single" w:sz="6" w:space="0" w:color="000000"/>
              <w:bottom w:val="double" w:sz="4" w:space="0" w:color="auto"/>
              <w:right w:val="double" w:sz="6" w:space="0" w:color="000000"/>
            </w:tcBorders>
          </w:tcPr>
          <w:p w14:paraId="4241824B" w14:textId="77777777" w:rsidR="000575BF" w:rsidRPr="006229C1" w:rsidRDefault="000575BF" w:rsidP="009067B3">
            <w:pPr>
              <w:rPr>
                <w:rFonts w:ascii="Calibri" w:hAnsi="Calibri" w:cs="Arial"/>
                <w:color w:val="000000"/>
                <w:sz w:val="19"/>
                <w:szCs w:val="19"/>
                <w:lang w:eastAsia="ja-JP"/>
              </w:rPr>
            </w:pPr>
          </w:p>
        </w:tc>
      </w:tr>
    </w:tbl>
    <w:p w14:paraId="67E29C4F" w14:textId="77777777" w:rsidR="000575BF" w:rsidRPr="006229C1" w:rsidRDefault="000575BF" w:rsidP="000575BF">
      <w:pPr>
        <w:spacing w:before="240" w:after="120"/>
        <w:jc w:val="center"/>
        <w:rPr>
          <w:rFonts w:ascii="Arial" w:hAnsi="Arial" w:cs="Arial"/>
          <w:b/>
          <w:sz w:val="19"/>
          <w:szCs w:val="19"/>
        </w:rPr>
      </w:pPr>
      <w:r w:rsidRPr="006229C1">
        <w:rPr>
          <w:rFonts w:ascii="Arial" w:hAnsi="Arial" w:cs="Arial"/>
          <w:b/>
          <w:sz w:val="19"/>
          <w:szCs w:val="19"/>
        </w:rPr>
        <w:t>Service Specific Terms for Spaceman:</w:t>
      </w:r>
    </w:p>
    <w:p w14:paraId="7B935F02" w14:textId="77777777" w:rsidR="000575BF" w:rsidRPr="006229C1" w:rsidRDefault="000575BF" w:rsidP="000575BF">
      <w:pPr>
        <w:numPr>
          <w:ilvl w:val="0"/>
          <w:numId w:val="33"/>
        </w:numPr>
        <w:spacing w:before="120"/>
        <w:ind w:left="360"/>
        <w:rPr>
          <w:rFonts w:ascii="Calibri" w:hAnsi="Calibri" w:cs="Arial"/>
          <w:sz w:val="19"/>
          <w:szCs w:val="19"/>
        </w:rPr>
      </w:pPr>
      <w:r w:rsidRPr="006229C1">
        <w:rPr>
          <w:rFonts w:ascii="Calibri" w:hAnsi="Calibri" w:cs="Arial"/>
          <w:b/>
          <w:sz w:val="19"/>
          <w:szCs w:val="19"/>
        </w:rPr>
        <w:t>Consulting Services / Training Days.</w:t>
      </w:r>
      <w:r w:rsidRPr="006229C1">
        <w:rPr>
          <w:rFonts w:ascii="Calibri" w:hAnsi="Calibri" w:cs="Arial"/>
          <w:sz w:val="19"/>
          <w:szCs w:val="19"/>
        </w:rPr>
        <w:t xml:space="preserve">  </w:t>
      </w:r>
      <w:r w:rsidRPr="006229C1">
        <w:rPr>
          <w:rFonts w:ascii="Calibri" w:hAnsi="Calibri" w:cs="Arial"/>
          <w:sz w:val="19"/>
          <w:szCs w:val="19"/>
          <w:highlight w:val="yellow"/>
        </w:rPr>
        <w:t>XX</w:t>
      </w:r>
      <w:r w:rsidRPr="006229C1">
        <w:rPr>
          <w:rFonts w:ascii="Calibri" w:hAnsi="Calibri" w:cs="Arial"/>
          <w:sz w:val="19"/>
          <w:szCs w:val="19"/>
        </w:rPr>
        <w:t xml:space="preserve"> consulting days for</w:t>
      </w:r>
      <w:r w:rsidRPr="006229C1">
        <w:rPr>
          <w:rFonts w:ascii="Calibri" w:hAnsi="Calibri" w:cs="Arial"/>
          <w:b/>
          <w:sz w:val="19"/>
          <w:szCs w:val="19"/>
        </w:rPr>
        <w:t xml:space="preserve"> </w:t>
      </w:r>
      <w:r w:rsidRPr="006229C1">
        <w:rPr>
          <w:rFonts w:ascii="Calibri" w:hAnsi="Calibri" w:cs="Arial"/>
          <w:sz w:val="19"/>
          <w:szCs w:val="19"/>
          <w:highlight w:val="yellow"/>
        </w:rPr>
        <w:t>XXXX</w:t>
      </w:r>
      <w:r w:rsidRPr="006229C1">
        <w:rPr>
          <w:rFonts w:ascii="Calibri" w:hAnsi="Calibri" w:cs="Arial"/>
          <w:sz w:val="19"/>
          <w:szCs w:val="19"/>
        </w:rPr>
        <w:t>.</w:t>
      </w:r>
      <w:r w:rsidRPr="006229C1">
        <w:rPr>
          <w:rFonts w:ascii="Calibri" w:hAnsi="Calibri"/>
          <w:color w:val="000000"/>
          <w:sz w:val="19"/>
          <w:szCs w:val="19"/>
        </w:rPr>
        <w:t xml:space="preserve"> Consulting is </w:t>
      </w:r>
      <w:r w:rsidRPr="006229C1">
        <w:rPr>
          <w:rFonts w:ascii="Calibri" w:hAnsi="Calibri"/>
          <w:color w:val="000000"/>
          <w:sz w:val="19"/>
          <w:szCs w:val="19"/>
          <w:highlight w:val="yellow"/>
        </w:rPr>
        <w:t>$1,800.00</w:t>
      </w:r>
      <w:r w:rsidRPr="006229C1">
        <w:rPr>
          <w:rFonts w:ascii="Calibri" w:hAnsi="Calibri"/>
          <w:color w:val="000000"/>
          <w:sz w:val="19"/>
          <w:szCs w:val="19"/>
        </w:rPr>
        <w:t xml:space="preserve"> per day (one day is defined as one NIQ representative working 7.5 hours). </w:t>
      </w:r>
    </w:p>
    <w:p w14:paraId="5FB0C789" w14:textId="77777777" w:rsidR="000575BF" w:rsidRPr="006229C1" w:rsidRDefault="000575BF" w:rsidP="000575BF">
      <w:pPr>
        <w:rPr>
          <w:rFonts w:ascii="Calibri" w:hAnsi="Calibri" w:cs="Arial"/>
          <w:sz w:val="19"/>
          <w:szCs w:val="19"/>
        </w:rPr>
      </w:pPr>
    </w:p>
    <w:p w14:paraId="1BE3BDB2" w14:textId="77777777" w:rsidR="000575BF" w:rsidRPr="006229C1" w:rsidRDefault="000575BF" w:rsidP="000575BF">
      <w:pPr>
        <w:ind w:left="360"/>
        <w:rPr>
          <w:rFonts w:ascii="Calibri" w:hAnsi="Calibri" w:cs="Arial"/>
          <w:sz w:val="19"/>
          <w:szCs w:val="19"/>
        </w:rPr>
      </w:pPr>
      <w:r w:rsidRPr="006229C1">
        <w:rPr>
          <w:rFonts w:ascii="Calibri" w:hAnsi="Calibri"/>
          <w:color w:val="000000"/>
          <w:sz w:val="19"/>
          <w:szCs w:val="19"/>
        </w:rPr>
        <w:t>Additional Consulting Services requested by Client will be charged to Client at NIQ’s then-current consulting rate.</w:t>
      </w:r>
    </w:p>
    <w:p w14:paraId="0AF110DC" w14:textId="77777777" w:rsidR="000575BF" w:rsidRPr="006229C1" w:rsidRDefault="000575BF" w:rsidP="000575BF">
      <w:pPr>
        <w:ind w:left="360"/>
        <w:rPr>
          <w:rFonts w:ascii="Calibri" w:hAnsi="Calibri" w:cs="Arial"/>
          <w:sz w:val="19"/>
          <w:szCs w:val="19"/>
        </w:rPr>
      </w:pPr>
    </w:p>
    <w:p w14:paraId="5D208E6E" w14:textId="77777777" w:rsidR="000575BF" w:rsidRPr="006229C1" w:rsidRDefault="000575BF" w:rsidP="000575BF">
      <w:pPr>
        <w:ind w:left="360"/>
        <w:rPr>
          <w:rFonts w:ascii="Calibri" w:hAnsi="Calibri" w:cs="Arial"/>
          <w:sz w:val="19"/>
          <w:szCs w:val="19"/>
        </w:rPr>
      </w:pPr>
      <w:r w:rsidRPr="006229C1">
        <w:rPr>
          <w:rFonts w:ascii="Calibri" w:hAnsi="Calibri" w:cs="Arial"/>
          <w:sz w:val="19"/>
          <w:szCs w:val="19"/>
        </w:rPr>
        <w:t>Consulting Services do not include travel and other expenses incurred.  Travel, lodging, delivery and other reasonable and ordinary out-of-pocket expenses incurred by NIQ will be charged to the Client unless otherwise indicated in this Agreement.</w:t>
      </w:r>
    </w:p>
    <w:p w14:paraId="4504E8E1" w14:textId="77777777" w:rsidR="000575BF" w:rsidRPr="006229C1" w:rsidRDefault="000575BF" w:rsidP="000575BF">
      <w:pPr>
        <w:rPr>
          <w:rFonts w:ascii="Calibri" w:hAnsi="Calibri" w:cs="Arial"/>
          <w:sz w:val="19"/>
          <w:szCs w:val="19"/>
        </w:rPr>
      </w:pPr>
      <w:r w:rsidRPr="006229C1">
        <w:rPr>
          <w:rFonts w:ascii="Calibri" w:hAnsi="Calibri" w:cs="Arial"/>
          <w:sz w:val="19"/>
          <w:szCs w:val="19"/>
        </w:rPr>
        <w:br w:type="page"/>
      </w:r>
    </w:p>
    <w:p w14:paraId="6866CE30" w14:textId="77777777" w:rsidR="000575BF" w:rsidRPr="006229C1" w:rsidRDefault="000575BF" w:rsidP="000575BF">
      <w:pPr>
        <w:spacing w:after="160" w:line="256" w:lineRule="auto"/>
        <w:jc w:val="center"/>
        <w:rPr>
          <w:rFonts w:ascii="Calibri" w:eastAsia="Yu Mincho" w:hAnsi="Calibri" w:cs="Calibri"/>
          <w:b/>
          <w:bCs/>
          <w:color w:val="000000"/>
          <w:sz w:val="24"/>
          <w:szCs w:val="24"/>
        </w:rPr>
      </w:pPr>
      <w:bookmarkStart w:id="118" w:name="_Hlk150264392"/>
      <w:r w:rsidRPr="006229C1">
        <w:rPr>
          <w:rFonts w:ascii="Calibri" w:eastAsia="Yu Mincho" w:hAnsi="Calibri" w:cs="Calibri"/>
          <w:b/>
          <w:bCs/>
          <w:color w:val="000000"/>
          <w:sz w:val="24"/>
          <w:szCs w:val="24"/>
          <w:u w:val="single"/>
        </w:rPr>
        <w:lastRenderedPageBreak/>
        <w:t>Planogram</w:t>
      </w:r>
    </w:p>
    <w:p w14:paraId="4B00E818" w14:textId="77777777" w:rsidR="000575BF" w:rsidRPr="006229C1" w:rsidRDefault="000575BF" w:rsidP="000575BF">
      <w:pPr>
        <w:spacing w:after="120" w:line="256" w:lineRule="auto"/>
        <w:jc w:val="center"/>
        <w:rPr>
          <w:rFonts w:ascii="Calibri" w:eastAsia="Yu Mincho" w:hAnsi="Calibri" w:cs="Calibri"/>
          <w:b/>
          <w:bCs/>
          <w:color w:val="000000"/>
          <w:sz w:val="22"/>
          <w:szCs w:val="22"/>
        </w:rPr>
      </w:pPr>
      <w:r w:rsidRPr="006229C1">
        <w:rPr>
          <w:rFonts w:ascii="Calibri" w:eastAsia="Yu Mincho" w:hAnsi="Calibri" w:cs="Calibri"/>
          <w:b/>
          <w:bCs/>
          <w:color w:val="000000"/>
          <w:sz w:val="22"/>
          <w:szCs w:val="22"/>
        </w:rPr>
        <w:t>(Information Services)</w:t>
      </w:r>
    </w:p>
    <w:tbl>
      <w:tblPr>
        <w:tblW w:w="9157" w:type="dxa"/>
        <w:tblInd w:w="735" w:type="dxa"/>
        <w:tblBorders>
          <w:top w:val="double" w:sz="6" w:space="0" w:color="000000"/>
          <w:left w:val="double" w:sz="6" w:space="0" w:color="000000"/>
          <w:bottom w:val="double" w:sz="4" w:space="0" w:color="auto"/>
          <w:right w:val="double" w:sz="6" w:space="0" w:color="000000"/>
          <w:insideH w:val="single" w:sz="4" w:space="0" w:color="000000"/>
          <w:insideV w:val="single" w:sz="6" w:space="0" w:color="000000"/>
        </w:tblBorders>
        <w:tblLayout w:type="fixed"/>
        <w:tblCellMar>
          <w:left w:w="30" w:type="dxa"/>
          <w:right w:w="30" w:type="dxa"/>
        </w:tblCellMar>
        <w:tblLook w:val="04A0" w:firstRow="1" w:lastRow="0" w:firstColumn="1" w:lastColumn="0" w:noHBand="0" w:noVBand="1"/>
      </w:tblPr>
      <w:tblGrid>
        <w:gridCol w:w="3923"/>
        <w:gridCol w:w="5234"/>
      </w:tblGrid>
      <w:tr w:rsidR="000575BF" w:rsidRPr="006229C1" w14:paraId="2AD69C71" w14:textId="77777777" w:rsidTr="009067B3">
        <w:trPr>
          <w:trHeight w:val="290"/>
        </w:trPr>
        <w:tc>
          <w:tcPr>
            <w:tcW w:w="3923" w:type="dxa"/>
            <w:tcBorders>
              <w:top w:val="double" w:sz="6" w:space="0" w:color="000000"/>
              <w:left w:val="single" w:sz="6" w:space="0" w:color="000000"/>
              <w:bottom w:val="double" w:sz="6" w:space="0" w:color="000000"/>
              <w:right w:val="single" w:sz="6" w:space="0" w:color="000000"/>
            </w:tcBorders>
            <w:shd w:val="pct30" w:color="C0C0C0" w:fill="FFFFFF"/>
            <w:vAlign w:val="center"/>
            <w:hideMark/>
          </w:tcPr>
          <w:p w14:paraId="7CD4C6B1" w14:textId="77777777" w:rsidR="000575BF" w:rsidRPr="006229C1" w:rsidRDefault="000575BF" w:rsidP="009067B3">
            <w:pPr>
              <w:rPr>
                <w:rFonts w:ascii="Calibri" w:hAnsi="Calibri" w:cs="Calibri"/>
                <w:color w:val="000000"/>
                <w:sz w:val="19"/>
                <w:szCs w:val="19"/>
                <w:lang w:eastAsia="ja-JP"/>
              </w:rPr>
            </w:pPr>
            <w:r w:rsidRPr="006229C1">
              <w:rPr>
                <w:rFonts w:ascii="Calibri" w:hAnsi="Calibri" w:cs="Calibri"/>
                <w:color w:val="000000"/>
                <w:sz w:val="19"/>
                <w:szCs w:val="19"/>
                <w:lang w:eastAsia="ja-JP"/>
              </w:rPr>
              <w:t>Software Application</w:t>
            </w:r>
          </w:p>
        </w:tc>
        <w:tc>
          <w:tcPr>
            <w:tcW w:w="5234" w:type="dxa"/>
            <w:tcBorders>
              <w:top w:val="double" w:sz="6" w:space="0" w:color="000000"/>
              <w:left w:val="single" w:sz="6" w:space="0" w:color="000000"/>
              <w:bottom w:val="double" w:sz="6" w:space="0" w:color="000000"/>
              <w:right w:val="double" w:sz="6" w:space="0" w:color="000000"/>
            </w:tcBorders>
            <w:shd w:val="pct30" w:color="C0C0C0" w:fill="FFFFFF"/>
            <w:vAlign w:val="center"/>
            <w:hideMark/>
          </w:tcPr>
          <w:p w14:paraId="09D77CAD" w14:textId="77777777" w:rsidR="000575BF" w:rsidRPr="006229C1" w:rsidRDefault="000575BF" w:rsidP="009067B3">
            <w:pPr>
              <w:rPr>
                <w:rFonts w:ascii="Calibri" w:hAnsi="Calibri" w:cs="Calibri"/>
                <w:color w:val="000000"/>
                <w:sz w:val="19"/>
                <w:szCs w:val="19"/>
                <w:lang w:eastAsia="ja-JP"/>
              </w:rPr>
            </w:pPr>
            <w:r w:rsidRPr="006229C1">
              <w:rPr>
                <w:rFonts w:ascii="Calibri" w:hAnsi="Calibri" w:cs="Calibri"/>
                <w:color w:val="000000"/>
                <w:sz w:val="19"/>
                <w:szCs w:val="19"/>
                <w:lang w:eastAsia="ja-JP"/>
              </w:rPr>
              <w:t>Comments</w:t>
            </w:r>
          </w:p>
        </w:tc>
      </w:tr>
      <w:tr w:rsidR="000575BF" w:rsidRPr="006229C1" w14:paraId="1436063D" w14:textId="77777777" w:rsidTr="009067B3">
        <w:trPr>
          <w:trHeight w:val="513"/>
        </w:trPr>
        <w:tc>
          <w:tcPr>
            <w:tcW w:w="3923" w:type="dxa"/>
            <w:tcBorders>
              <w:top w:val="double" w:sz="6" w:space="0" w:color="000000"/>
              <w:left w:val="single" w:sz="6" w:space="0" w:color="000000"/>
              <w:bottom w:val="single" w:sz="4" w:space="0" w:color="000000"/>
              <w:right w:val="single" w:sz="6" w:space="0" w:color="000000"/>
            </w:tcBorders>
            <w:hideMark/>
          </w:tcPr>
          <w:p w14:paraId="063C593F" w14:textId="77777777" w:rsidR="000575BF" w:rsidRPr="006229C1" w:rsidRDefault="000575BF" w:rsidP="009067B3">
            <w:pPr>
              <w:rPr>
                <w:rFonts w:ascii="Calibri" w:hAnsi="Calibri" w:cs="Calibri"/>
                <w:sz w:val="19"/>
                <w:szCs w:val="19"/>
                <w:lang w:eastAsia="ja-JP"/>
              </w:rPr>
            </w:pPr>
            <w:r w:rsidRPr="006229C1">
              <w:rPr>
                <w:rFonts w:ascii="Calibri" w:hAnsi="Calibri" w:cs="Calibri"/>
                <w:color w:val="000000"/>
                <w:sz w:val="19"/>
                <w:szCs w:val="19"/>
                <w:highlight w:val="yellow"/>
                <w:bdr w:val="none" w:sz="0" w:space="0" w:color="auto" w:frame="1"/>
              </w:rPr>
              <w:t>XXX</w:t>
            </w:r>
            <w:r w:rsidRPr="006229C1">
              <w:rPr>
                <w:rFonts w:ascii="Calibri" w:hAnsi="Calibri" w:cs="Calibri"/>
                <w:color w:val="000000"/>
                <w:sz w:val="19"/>
                <w:szCs w:val="19"/>
                <w:bdr w:val="none" w:sz="0" w:space="0" w:color="auto" w:frame="1"/>
              </w:rPr>
              <w:t xml:space="preserve"> working hours</w:t>
            </w:r>
          </w:p>
        </w:tc>
        <w:tc>
          <w:tcPr>
            <w:tcW w:w="5234" w:type="dxa"/>
            <w:tcBorders>
              <w:top w:val="double" w:sz="6" w:space="0" w:color="000000"/>
              <w:left w:val="single" w:sz="6" w:space="0" w:color="000000"/>
              <w:bottom w:val="single" w:sz="4" w:space="0" w:color="000000"/>
              <w:right w:val="double" w:sz="6" w:space="0" w:color="000000"/>
            </w:tcBorders>
            <w:hideMark/>
          </w:tcPr>
          <w:p w14:paraId="54387038" w14:textId="77777777" w:rsidR="000575BF" w:rsidRPr="006229C1" w:rsidRDefault="000575BF" w:rsidP="009067B3">
            <w:pPr>
              <w:rPr>
                <w:rFonts w:ascii="Calibri" w:hAnsi="Calibri" w:cs="Calibri"/>
                <w:color w:val="000000"/>
                <w:sz w:val="19"/>
                <w:szCs w:val="19"/>
                <w:lang w:eastAsia="ja-JP"/>
              </w:rPr>
            </w:pPr>
            <w:r w:rsidRPr="006229C1">
              <w:rPr>
                <w:rFonts w:ascii="Calibri" w:hAnsi="Calibri" w:cs="Calibri"/>
                <w:color w:val="242424"/>
                <w:sz w:val="19"/>
                <w:szCs w:val="19"/>
                <w:shd w:val="clear" w:color="auto" w:fill="FFFFFF"/>
              </w:rPr>
              <w:t> Planogram building and managing</w:t>
            </w:r>
            <w:r w:rsidRPr="006229C1">
              <w:rPr>
                <w:rFonts w:ascii="Calibri" w:hAnsi="Calibri" w:cs="Calibri"/>
                <w:color w:val="000000"/>
                <w:sz w:val="19"/>
                <w:szCs w:val="19"/>
                <w:shd w:val="clear" w:color="auto" w:fill="FFFFFF"/>
              </w:rPr>
              <w:t xml:space="preserve"> monthly billing report</w:t>
            </w:r>
          </w:p>
        </w:tc>
      </w:tr>
      <w:tr w:rsidR="000575BF" w:rsidRPr="006229C1" w14:paraId="04BD2BC3" w14:textId="77777777" w:rsidTr="009067B3">
        <w:trPr>
          <w:trHeight w:val="513"/>
        </w:trPr>
        <w:tc>
          <w:tcPr>
            <w:tcW w:w="3923" w:type="dxa"/>
            <w:tcBorders>
              <w:top w:val="double" w:sz="6" w:space="0" w:color="000000"/>
              <w:left w:val="single" w:sz="6" w:space="0" w:color="000000"/>
              <w:bottom w:val="single" w:sz="4" w:space="0" w:color="000000"/>
              <w:right w:val="single" w:sz="6" w:space="0" w:color="000000"/>
            </w:tcBorders>
          </w:tcPr>
          <w:p w14:paraId="779A093B" w14:textId="77777777" w:rsidR="000575BF" w:rsidRPr="006229C1" w:rsidRDefault="000575BF" w:rsidP="009067B3">
            <w:pPr>
              <w:rPr>
                <w:rFonts w:ascii="Calibri" w:hAnsi="Calibri" w:cs="Calibri"/>
                <w:color w:val="000000"/>
                <w:sz w:val="19"/>
                <w:szCs w:val="19"/>
                <w:highlight w:val="yellow"/>
                <w:bdr w:val="none" w:sz="0" w:space="0" w:color="auto" w:frame="1"/>
              </w:rPr>
            </w:pPr>
            <w:r w:rsidRPr="006229C1">
              <w:rPr>
                <w:rFonts w:ascii="Calibri" w:hAnsi="Calibri" w:cs="Calibri"/>
                <w:color w:val="000000"/>
                <w:sz w:val="19"/>
                <w:szCs w:val="19"/>
                <w:highlight w:val="yellow"/>
                <w:bdr w:val="none" w:sz="0" w:space="0" w:color="auto" w:frame="1"/>
              </w:rPr>
              <w:t>XXX additional hours</w:t>
            </w:r>
          </w:p>
        </w:tc>
        <w:tc>
          <w:tcPr>
            <w:tcW w:w="5234" w:type="dxa"/>
            <w:tcBorders>
              <w:top w:val="double" w:sz="6" w:space="0" w:color="000000"/>
              <w:left w:val="single" w:sz="6" w:space="0" w:color="000000"/>
              <w:bottom w:val="single" w:sz="4" w:space="0" w:color="000000"/>
              <w:right w:val="double" w:sz="6" w:space="0" w:color="000000"/>
            </w:tcBorders>
          </w:tcPr>
          <w:p w14:paraId="6B6109AD" w14:textId="77777777" w:rsidR="000575BF" w:rsidRPr="006229C1" w:rsidRDefault="000575BF" w:rsidP="009067B3">
            <w:pPr>
              <w:rPr>
                <w:rFonts w:ascii="Calibri" w:hAnsi="Calibri" w:cs="Calibri"/>
                <w:color w:val="242424"/>
                <w:sz w:val="19"/>
                <w:szCs w:val="19"/>
                <w:shd w:val="clear" w:color="auto" w:fill="FFFFFF"/>
              </w:rPr>
            </w:pPr>
            <w:r w:rsidRPr="006229C1">
              <w:rPr>
                <w:rFonts w:ascii="Calibri" w:hAnsi="Calibri" w:cs="Calibri"/>
                <w:color w:val="242424"/>
                <w:sz w:val="19"/>
                <w:szCs w:val="19"/>
                <w:shd w:val="clear" w:color="auto" w:fill="FFFFFF"/>
              </w:rPr>
              <w:t> Planogram building and managing</w:t>
            </w:r>
            <w:r w:rsidRPr="006229C1">
              <w:rPr>
                <w:rFonts w:ascii="Calibri" w:hAnsi="Calibri" w:cs="Calibri"/>
                <w:color w:val="000000"/>
                <w:sz w:val="19"/>
                <w:szCs w:val="19"/>
                <w:shd w:val="clear" w:color="auto" w:fill="FFFFFF"/>
              </w:rPr>
              <w:t xml:space="preserve"> monthly billing report</w:t>
            </w:r>
          </w:p>
        </w:tc>
      </w:tr>
      <w:tr w:rsidR="000575BF" w:rsidRPr="006229C1" w14:paraId="74930B84" w14:textId="77777777" w:rsidTr="009067B3">
        <w:trPr>
          <w:trHeight w:val="276"/>
        </w:trPr>
        <w:tc>
          <w:tcPr>
            <w:tcW w:w="3923" w:type="dxa"/>
            <w:tcBorders>
              <w:top w:val="double" w:sz="6" w:space="0" w:color="000000"/>
              <w:left w:val="single" w:sz="6" w:space="0" w:color="000000"/>
              <w:bottom w:val="double" w:sz="6" w:space="0" w:color="000000"/>
              <w:right w:val="single" w:sz="6" w:space="0" w:color="000000"/>
            </w:tcBorders>
          </w:tcPr>
          <w:p w14:paraId="68447955" w14:textId="77777777" w:rsidR="000575BF" w:rsidRPr="006229C1" w:rsidRDefault="000575BF" w:rsidP="009067B3">
            <w:pPr>
              <w:rPr>
                <w:rFonts w:ascii="Calibri" w:hAnsi="Calibri" w:cs="Calibri"/>
                <w:sz w:val="19"/>
                <w:szCs w:val="19"/>
                <w:lang w:eastAsia="ja-JP"/>
              </w:rPr>
            </w:pPr>
            <w:r w:rsidRPr="006229C1">
              <w:rPr>
                <w:rFonts w:ascii="Calibri" w:hAnsi="Calibri" w:cs="Calibri"/>
                <w:color w:val="000000"/>
                <w:sz w:val="19"/>
                <w:szCs w:val="19"/>
                <w:bdr w:val="none" w:sz="0" w:space="0" w:color="auto" w:frame="1"/>
              </w:rPr>
              <w:t>Assortment Planning and Category Analysis Dashboard - PowerBi</w:t>
            </w:r>
          </w:p>
        </w:tc>
        <w:tc>
          <w:tcPr>
            <w:tcW w:w="5234" w:type="dxa"/>
            <w:tcBorders>
              <w:top w:val="double" w:sz="6" w:space="0" w:color="000000"/>
              <w:left w:val="single" w:sz="6" w:space="0" w:color="000000"/>
              <w:bottom w:val="double" w:sz="6" w:space="0" w:color="000000"/>
              <w:right w:val="double" w:sz="6" w:space="0" w:color="000000"/>
            </w:tcBorders>
          </w:tcPr>
          <w:p w14:paraId="25EF9323" w14:textId="77777777" w:rsidR="000575BF" w:rsidRPr="006229C1" w:rsidRDefault="000575BF" w:rsidP="009067B3">
            <w:pPr>
              <w:rPr>
                <w:rFonts w:ascii="Calibri" w:hAnsi="Calibri" w:cs="Calibri"/>
                <w:color w:val="000000"/>
                <w:sz w:val="19"/>
                <w:szCs w:val="19"/>
                <w:shd w:val="clear" w:color="auto" w:fill="FFFFFF"/>
              </w:rPr>
            </w:pPr>
            <w:r w:rsidRPr="006229C1">
              <w:rPr>
                <w:rFonts w:ascii="Calibri" w:hAnsi="Calibri" w:cs="Calibri"/>
                <w:color w:val="000000"/>
                <w:sz w:val="19"/>
                <w:szCs w:val="19"/>
                <w:highlight w:val="yellow"/>
                <w:shd w:val="clear" w:color="auto" w:fill="FFFFFF"/>
              </w:rPr>
              <w:t>XXX</w:t>
            </w:r>
            <w:r w:rsidRPr="006229C1">
              <w:rPr>
                <w:rFonts w:ascii="Calibri" w:hAnsi="Calibri" w:cs="Calibri"/>
                <w:color w:val="000000"/>
                <w:sz w:val="19"/>
                <w:szCs w:val="19"/>
                <w:shd w:val="clear" w:color="auto" w:fill="FFFFFF"/>
              </w:rPr>
              <w:t xml:space="preserve"> Dashboard refresh per Contract Year, NIQ Managed via Onedrive exchange</w:t>
            </w:r>
          </w:p>
          <w:p w14:paraId="72EC76B6" w14:textId="77777777" w:rsidR="000575BF" w:rsidRPr="006229C1" w:rsidRDefault="000575BF" w:rsidP="009067B3">
            <w:pPr>
              <w:rPr>
                <w:rFonts w:ascii="Calibri" w:hAnsi="Calibri" w:cs="Calibri"/>
                <w:color w:val="000000"/>
                <w:sz w:val="19"/>
                <w:szCs w:val="19"/>
                <w:lang w:eastAsia="ja-JP"/>
              </w:rPr>
            </w:pPr>
          </w:p>
        </w:tc>
      </w:tr>
      <w:tr w:rsidR="000575BF" w:rsidRPr="006229C1" w14:paraId="3FA1E666" w14:textId="77777777" w:rsidTr="009067B3">
        <w:trPr>
          <w:trHeight w:val="276"/>
        </w:trPr>
        <w:tc>
          <w:tcPr>
            <w:tcW w:w="3923" w:type="dxa"/>
            <w:tcBorders>
              <w:top w:val="double" w:sz="6" w:space="0" w:color="000000"/>
              <w:left w:val="single" w:sz="6" w:space="0" w:color="000000"/>
              <w:bottom w:val="double" w:sz="6" w:space="0" w:color="000000"/>
              <w:right w:val="single" w:sz="6" w:space="0" w:color="000000"/>
            </w:tcBorders>
          </w:tcPr>
          <w:p w14:paraId="482DBA45" w14:textId="77777777" w:rsidR="000575BF" w:rsidRPr="006229C1" w:rsidRDefault="000575BF" w:rsidP="009067B3">
            <w:pPr>
              <w:rPr>
                <w:rFonts w:ascii="Calibri" w:hAnsi="Calibri" w:cs="Calibri"/>
                <w:sz w:val="19"/>
                <w:szCs w:val="19"/>
                <w:lang w:eastAsia="ja-JP"/>
              </w:rPr>
            </w:pPr>
            <w:r w:rsidRPr="006229C1">
              <w:rPr>
                <w:rFonts w:ascii="Calibri" w:hAnsi="Calibri" w:cs="Calibri"/>
                <w:color w:val="000000"/>
                <w:sz w:val="19"/>
                <w:szCs w:val="19"/>
                <w:bdr w:val="none" w:sz="0" w:space="0" w:color="auto" w:frame="1"/>
              </w:rPr>
              <w:t>Space Analysis Dashboard - Excel</w:t>
            </w:r>
          </w:p>
        </w:tc>
        <w:tc>
          <w:tcPr>
            <w:tcW w:w="5234" w:type="dxa"/>
            <w:tcBorders>
              <w:top w:val="double" w:sz="6" w:space="0" w:color="000000"/>
              <w:left w:val="single" w:sz="6" w:space="0" w:color="000000"/>
              <w:bottom w:val="double" w:sz="6" w:space="0" w:color="000000"/>
              <w:right w:val="double" w:sz="6" w:space="0" w:color="000000"/>
            </w:tcBorders>
          </w:tcPr>
          <w:p w14:paraId="1D4FB186" w14:textId="77777777" w:rsidR="000575BF" w:rsidRPr="006229C1" w:rsidRDefault="000575BF" w:rsidP="009067B3">
            <w:pPr>
              <w:rPr>
                <w:rFonts w:ascii="Calibri" w:hAnsi="Calibri" w:cs="Calibri"/>
                <w:color w:val="000000"/>
                <w:sz w:val="19"/>
                <w:szCs w:val="19"/>
                <w:shd w:val="clear" w:color="auto" w:fill="FFFFFF"/>
              </w:rPr>
            </w:pPr>
            <w:r w:rsidRPr="006229C1">
              <w:rPr>
                <w:rFonts w:ascii="Calibri" w:hAnsi="Calibri" w:cs="Calibri"/>
                <w:color w:val="000000"/>
                <w:sz w:val="19"/>
                <w:szCs w:val="19"/>
                <w:highlight w:val="yellow"/>
                <w:shd w:val="clear" w:color="auto" w:fill="FFFFFF"/>
              </w:rPr>
              <w:t>XXX</w:t>
            </w:r>
            <w:r w:rsidRPr="006229C1">
              <w:rPr>
                <w:rFonts w:ascii="Calibri" w:hAnsi="Calibri" w:cs="Calibri"/>
                <w:color w:val="000000"/>
                <w:sz w:val="19"/>
                <w:szCs w:val="19"/>
                <w:shd w:val="clear" w:color="auto" w:fill="FFFFFF"/>
              </w:rPr>
              <w:t xml:space="preserve"> Dashboard refresh per Contract Year, NIQ Managed via Onedrive exchange</w:t>
            </w:r>
          </w:p>
          <w:p w14:paraId="155A2DF6" w14:textId="77777777" w:rsidR="000575BF" w:rsidRPr="006229C1" w:rsidRDefault="000575BF" w:rsidP="009067B3">
            <w:pPr>
              <w:rPr>
                <w:rFonts w:ascii="Calibri" w:hAnsi="Calibri" w:cs="Calibri"/>
                <w:color w:val="000000"/>
                <w:sz w:val="19"/>
                <w:szCs w:val="19"/>
                <w:lang w:eastAsia="ja-JP"/>
              </w:rPr>
            </w:pPr>
          </w:p>
        </w:tc>
      </w:tr>
    </w:tbl>
    <w:p w14:paraId="41109B17" w14:textId="77777777" w:rsidR="000575BF" w:rsidRPr="006229C1" w:rsidRDefault="000575BF" w:rsidP="000575BF">
      <w:pPr>
        <w:spacing w:before="240" w:after="120"/>
        <w:jc w:val="center"/>
        <w:rPr>
          <w:rFonts w:ascii="Calibri" w:hAnsi="Calibri" w:cs="Calibri"/>
          <w:b/>
          <w:sz w:val="19"/>
          <w:szCs w:val="19"/>
        </w:rPr>
      </w:pPr>
      <w:r w:rsidRPr="006229C1">
        <w:rPr>
          <w:rFonts w:ascii="Calibri" w:hAnsi="Calibri" w:cs="Calibri"/>
          <w:b/>
          <w:sz w:val="19"/>
          <w:szCs w:val="19"/>
        </w:rPr>
        <w:t>Service Specific Terms for Planogram:</w:t>
      </w:r>
    </w:p>
    <w:p w14:paraId="351A9880" w14:textId="77777777" w:rsidR="000575BF" w:rsidRPr="006229C1" w:rsidRDefault="000575BF" w:rsidP="000575BF">
      <w:pPr>
        <w:numPr>
          <w:ilvl w:val="6"/>
          <w:numId w:val="7"/>
        </w:numPr>
        <w:tabs>
          <w:tab w:val="num" w:pos="720"/>
        </w:tabs>
        <w:ind w:hanging="4680"/>
        <w:rPr>
          <w:rFonts w:ascii="Calibri" w:hAnsi="Calibri" w:cs="Calibri"/>
          <w:sz w:val="19"/>
          <w:szCs w:val="19"/>
        </w:rPr>
      </w:pPr>
      <w:r w:rsidRPr="006229C1">
        <w:rPr>
          <w:rFonts w:ascii="Calibri" w:hAnsi="Calibri" w:cs="Calibri"/>
          <w:color w:val="000000"/>
          <w:sz w:val="19"/>
          <w:szCs w:val="19"/>
          <w:bdr w:val="none" w:sz="0" w:space="0" w:color="auto" w:frame="1"/>
        </w:rPr>
        <w:t xml:space="preserve">Additional hours by blocks of 50 hours may be purchased in the amount of </w:t>
      </w:r>
      <w:r w:rsidRPr="006229C1">
        <w:rPr>
          <w:rFonts w:ascii="Calibri" w:hAnsi="Calibri" w:cs="Calibri"/>
          <w:color w:val="000000"/>
          <w:sz w:val="19"/>
          <w:szCs w:val="19"/>
          <w:shd w:val="clear" w:color="auto" w:fill="FFFFFF"/>
        </w:rPr>
        <w:t>$104.00 USD per hour or $5,200.00.</w:t>
      </w:r>
    </w:p>
    <w:bookmarkEnd w:id="118"/>
    <w:p w14:paraId="5859237E" w14:textId="77777777" w:rsidR="000575BF" w:rsidRPr="006229C1" w:rsidRDefault="000575BF" w:rsidP="000575BF">
      <w:pPr>
        <w:spacing w:line="259" w:lineRule="auto"/>
        <w:jc w:val="center"/>
        <w:rPr>
          <w:sz w:val="19"/>
          <w:szCs w:val="19"/>
        </w:rPr>
      </w:pPr>
    </w:p>
    <w:p w14:paraId="6EB36D11" w14:textId="77777777" w:rsidR="000575BF" w:rsidRPr="006229C1" w:rsidRDefault="000575BF" w:rsidP="000575BF">
      <w:pPr>
        <w:spacing w:after="120" w:line="259" w:lineRule="auto"/>
        <w:rPr>
          <w:rFonts w:ascii="Calibri" w:eastAsia="Yu Mincho" w:hAnsi="Calibri" w:cs="Calibri"/>
          <w:b/>
          <w:bCs/>
          <w:color w:val="000000"/>
          <w:u w:val="single"/>
        </w:rPr>
      </w:pPr>
    </w:p>
    <w:p w14:paraId="746C0C46" w14:textId="77777777" w:rsidR="000575BF" w:rsidRPr="006229C1" w:rsidRDefault="000575BF" w:rsidP="000575BF">
      <w:pPr>
        <w:rPr>
          <w:rFonts w:ascii="Calibri" w:eastAsia="Yu Mincho" w:hAnsi="Calibri" w:cs="Calibri"/>
          <w:b/>
          <w:bCs/>
          <w:color w:val="000000"/>
          <w:u w:val="single"/>
        </w:rPr>
      </w:pPr>
      <w:r w:rsidRPr="006229C1">
        <w:rPr>
          <w:rFonts w:ascii="Calibri" w:eastAsia="Yu Mincho" w:hAnsi="Calibri" w:cs="Calibri"/>
          <w:b/>
          <w:bCs/>
          <w:color w:val="000000"/>
          <w:u w:val="single"/>
        </w:rPr>
        <w:br w:type="page"/>
      </w:r>
    </w:p>
    <w:p w14:paraId="701FD73B" w14:textId="77777777" w:rsidR="000575BF" w:rsidRPr="006229C1" w:rsidRDefault="000575BF" w:rsidP="000575BF">
      <w:pPr>
        <w:spacing w:after="120" w:line="256" w:lineRule="auto"/>
        <w:jc w:val="center"/>
        <w:rPr>
          <w:rFonts w:ascii="Calibri" w:eastAsia="Yu Mincho" w:hAnsi="Calibri" w:cs="Arial"/>
          <w:b/>
          <w:color w:val="000000"/>
          <w:sz w:val="24"/>
          <w:szCs w:val="24"/>
        </w:rPr>
      </w:pPr>
      <w:r w:rsidRPr="006229C1">
        <w:rPr>
          <w:rFonts w:ascii="Calibri" w:eastAsia="Yu Mincho" w:hAnsi="Calibri" w:cs="Arial"/>
          <w:b/>
          <w:color w:val="000000"/>
          <w:sz w:val="24"/>
          <w:szCs w:val="24"/>
          <w:u w:val="single"/>
        </w:rPr>
        <w:lastRenderedPageBreak/>
        <w:t>Global Services Exhibit</w:t>
      </w:r>
    </w:p>
    <w:p w14:paraId="1090F1BD" w14:textId="77777777" w:rsidR="000575BF" w:rsidRPr="006229C1" w:rsidRDefault="000575BF" w:rsidP="000575BF">
      <w:pPr>
        <w:spacing w:after="120" w:line="256" w:lineRule="auto"/>
        <w:jc w:val="center"/>
        <w:rPr>
          <w:rFonts w:ascii="Calibri" w:eastAsia="Yu Mincho" w:hAnsi="Calibri" w:cs="Calibri"/>
          <w:b/>
          <w:bCs/>
          <w:color w:val="000000"/>
          <w:sz w:val="22"/>
          <w:szCs w:val="22"/>
        </w:rPr>
      </w:pPr>
      <w:r w:rsidRPr="006229C1">
        <w:rPr>
          <w:rFonts w:ascii="Calibri" w:eastAsia="Yu Mincho" w:hAnsi="Calibri" w:cs="Calibri"/>
          <w:b/>
          <w:bCs/>
          <w:color w:val="000000"/>
          <w:sz w:val="22"/>
          <w:szCs w:val="22"/>
        </w:rPr>
        <w:t>(Information Services)</w:t>
      </w:r>
    </w:p>
    <w:p w14:paraId="2396AA84" w14:textId="77777777" w:rsidR="000575BF" w:rsidRPr="006229C1" w:rsidRDefault="000575BF" w:rsidP="000575BF">
      <w:pPr>
        <w:spacing w:after="120"/>
        <w:ind w:left="810"/>
        <w:jc w:val="both"/>
        <w:rPr>
          <w:rFonts w:ascii="Calibri" w:hAnsi="Calibri" w:cs="Calibri"/>
          <w:b/>
          <w:sz w:val="19"/>
          <w:szCs w:val="19"/>
        </w:rPr>
      </w:pPr>
      <w:r w:rsidRPr="006229C1">
        <w:rPr>
          <w:rFonts w:ascii="Calibri" w:hAnsi="Calibri" w:cs="Calibri"/>
          <w:b/>
          <w:sz w:val="19"/>
          <w:szCs w:val="19"/>
        </w:rPr>
        <w:t>Global Tracking Complete / Custom Global Fusion Services (</w:t>
      </w:r>
      <w:r w:rsidRPr="006229C1">
        <w:rPr>
          <w:rFonts w:ascii="Calibri" w:hAnsi="Calibri" w:cs="Calibri"/>
          <w:b/>
          <w:color w:val="0000FF"/>
          <w:sz w:val="19"/>
          <w:szCs w:val="19"/>
          <w:u w:val="double"/>
        </w:rPr>
        <w:t>or “</w:t>
      </w:r>
      <w:r w:rsidRPr="006229C1">
        <w:rPr>
          <w:rFonts w:ascii="Calibri" w:hAnsi="Calibri" w:cs="Calibri"/>
          <w:b/>
          <w:sz w:val="19"/>
          <w:szCs w:val="19"/>
        </w:rPr>
        <w:t>PEPview 2.0</w:t>
      </w:r>
      <w:r w:rsidRPr="006229C1">
        <w:rPr>
          <w:rFonts w:ascii="Calibri" w:hAnsi="Calibri" w:cs="Calibri"/>
          <w:b/>
          <w:color w:val="0000FF"/>
          <w:sz w:val="19"/>
          <w:szCs w:val="19"/>
          <w:u w:val="double"/>
        </w:rPr>
        <w:t>”</w:t>
      </w:r>
      <w:r w:rsidRPr="006229C1">
        <w:rPr>
          <w:rFonts w:ascii="Calibri" w:hAnsi="Calibri" w:cs="Calibri"/>
          <w:b/>
          <w:sz w:val="19"/>
          <w:szCs w:val="19"/>
        </w:rPr>
        <w:t>)</w:t>
      </w:r>
    </w:p>
    <w:tbl>
      <w:tblPr>
        <w:tblW w:w="9270" w:type="dxa"/>
        <w:tblInd w:w="712" w:type="dxa"/>
        <w:tblLayout w:type="fixed"/>
        <w:tblCellMar>
          <w:left w:w="30" w:type="dxa"/>
          <w:right w:w="30" w:type="dxa"/>
        </w:tblCellMar>
        <w:tblLook w:val="04A0" w:firstRow="1" w:lastRow="0" w:firstColumn="1" w:lastColumn="0" w:noHBand="0" w:noVBand="1"/>
      </w:tblPr>
      <w:tblGrid>
        <w:gridCol w:w="2250"/>
        <w:gridCol w:w="7020"/>
      </w:tblGrid>
      <w:tr w:rsidR="000575BF" w:rsidRPr="006229C1" w14:paraId="19EC328D" w14:textId="77777777" w:rsidTr="009067B3">
        <w:trPr>
          <w:trHeight w:val="280"/>
        </w:trPr>
        <w:tc>
          <w:tcPr>
            <w:tcW w:w="2250" w:type="dxa"/>
            <w:tcBorders>
              <w:top w:val="double" w:sz="4" w:space="0" w:color="auto"/>
              <w:left w:val="double" w:sz="4" w:space="0" w:color="auto"/>
              <w:bottom w:val="single" w:sz="6" w:space="0" w:color="000000"/>
              <w:right w:val="single" w:sz="6" w:space="0" w:color="000000"/>
            </w:tcBorders>
            <w:shd w:val="clear" w:color="auto" w:fill="ECECEC"/>
            <w:hideMark/>
          </w:tcPr>
          <w:p w14:paraId="66184F09" w14:textId="77777777" w:rsidR="000575BF" w:rsidRPr="006229C1" w:rsidRDefault="000575BF" w:rsidP="009067B3">
            <w:pPr>
              <w:rPr>
                <w:rFonts w:ascii="Calibri" w:hAnsi="Calibri" w:cs="Calibri"/>
                <w:sz w:val="19"/>
                <w:szCs w:val="19"/>
                <w:lang w:val="en-GB" w:eastAsia="en-GB"/>
              </w:rPr>
            </w:pPr>
            <w:r w:rsidRPr="006229C1">
              <w:rPr>
                <w:rFonts w:ascii="Calibri" w:hAnsi="Calibri" w:cs="Calibri"/>
                <w:sz w:val="19"/>
                <w:szCs w:val="19"/>
                <w:lang w:val="en-GB" w:eastAsia="en-GB"/>
              </w:rPr>
              <w:t>Category / Module Number</w:t>
            </w:r>
          </w:p>
        </w:tc>
        <w:tc>
          <w:tcPr>
            <w:tcW w:w="7020" w:type="dxa"/>
            <w:tcBorders>
              <w:top w:val="double" w:sz="4" w:space="0" w:color="auto"/>
              <w:left w:val="single" w:sz="6" w:space="0" w:color="000000"/>
              <w:bottom w:val="single" w:sz="6" w:space="0" w:color="000000"/>
              <w:right w:val="double" w:sz="4" w:space="0" w:color="auto"/>
            </w:tcBorders>
            <w:shd w:val="clear" w:color="auto" w:fill="ECECEC"/>
            <w:hideMark/>
          </w:tcPr>
          <w:p w14:paraId="4D9CF83E" w14:textId="77777777" w:rsidR="000575BF" w:rsidRPr="006229C1" w:rsidRDefault="000575BF" w:rsidP="009067B3">
            <w:pPr>
              <w:ind w:left="-65"/>
              <w:rPr>
                <w:rFonts w:ascii="Calibri" w:hAnsi="Calibri" w:cs="Calibri"/>
                <w:sz w:val="19"/>
                <w:szCs w:val="19"/>
                <w:lang w:val="en-GB" w:eastAsia="en-GB"/>
              </w:rPr>
            </w:pPr>
            <w:r w:rsidRPr="006229C1">
              <w:rPr>
                <w:rFonts w:ascii="Calibri" w:hAnsi="Calibri" w:cs="Calibri"/>
                <w:sz w:val="19"/>
                <w:szCs w:val="19"/>
                <w:lang w:val="en-GB" w:eastAsia="en-GB"/>
              </w:rPr>
              <w:t xml:space="preserve">  Services</w:t>
            </w:r>
            <w:r w:rsidRPr="006229C1">
              <w:rPr>
                <w:rFonts w:ascii="Calibri" w:hAnsi="Calibri" w:cs="Calibri"/>
                <w:color w:val="0000FF"/>
                <w:sz w:val="19"/>
                <w:szCs w:val="19"/>
                <w:u w:val="double"/>
                <w:lang w:val="en-GB" w:eastAsia="en-GB"/>
              </w:rPr>
              <w:t xml:space="preserve"> </w:t>
            </w:r>
          </w:p>
        </w:tc>
      </w:tr>
      <w:tr w:rsidR="000575BF" w:rsidRPr="006229C1" w14:paraId="565C5B23" w14:textId="77777777" w:rsidTr="009067B3">
        <w:trPr>
          <w:trHeight w:val="260"/>
        </w:trPr>
        <w:tc>
          <w:tcPr>
            <w:tcW w:w="2250" w:type="dxa"/>
            <w:tcBorders>
              <w:top w:val="single" w:sz="4" w:space="0" w:color="000000"/>
              <w:left w:val="double" w:sz="4" w:space="0" w:color="000000"/>
              <w:bottom w:val="single" w:sz="4" w:space="0" w:color="000000"/>
              <w:right w:val="single" w:sz="4" w:space="0" w:color="000000"/>
            </w:tcBorders>
            <w:hideMark/>
          </w:tcPr>
          <w:p w14:paraId="155BFE67" w14:textId="77777777" w:rsidR="000575BF" w:rsidRPr="006229C1" w:rsidRDefault="000575BF" w:rsidP="009067B3">
            <w:pPr>
              <w:rPr>
                <w:rFonts w:ascii="Calibri" w:hAnsi="Calibri" w:cs="Calibri"/>
                <w:sz w:val="19"/>
                <w:szCs w:val="19"/>
                <w:lang w:val="en-GB" w:eastAsia="en-GB"/>
              </w:rPr>
            </w:pPr>
          </w:p>
        </w:tc>
        <w:tc>
          <w:tcPr>
            <w:tcW w:w="7020" w:type="dxa"/>
            <w:tcBorders>
              <w:top w:val="single" w:sz="4" w:space="0" w:color="000000"/>
              <w:left w:val="single" w:sz="4" w:space="0" w:color="000000"/>
              <w:bottom w:val="single" w:sz="4" w:space="0" w:color="000000"/>
              <w:right w:val="double" w:sz="4" w:space="0" w:color="000000"/>
            </w:tcBorders>
          </w:tcPr>
          <w:p w14:paraId="053B6B38" w14:textId="77777777" w:rsidR="000575BF" w:rsidRPr="006229C1" w:rsidRDefault="000575BF" w:rsidP="009067B3">
            <w:pPr>
              <w:rPr>
                <w:rFonts w:ascii="Calibri" w:hAnsi="Calibri" w:cs="Calibri"/>
                <w:sz w:val="19"/>
                <w:szCs w:val="19"/>
                <w:lang w:val="en-GB" w:eastAsia="en-GB"/>
              </w:rPr>
            </w:pPr>
            <w:r w:rsidRPr="006229C1">
              <w:rPr>
                <w:rFonts w:ascii="Calibri" w:hAnsi="Calibri" w:cs="Calibri"/>
                <w:b/>
                <w:bCs/>
                <w:sz w:val="19"/>
                <w:szCs w:val="19"/>
                <w:lang w:val="en-GB" w:eastAsia="en-GB"/>
              </w:rPr>
              <w:t xml:space="preserve">Countries </w:t>
            </w:r>
            <w:r w:rsidRPr="006229C1">
              <w:rPr>
                <w:rFonts w:ascii="Calibri" w:hAnsi="Calibri" w:cs="Calibri"/>
                <w:b/>
                <w:bCs/>
                <w:color w:val="0000FF"/>
                <w:sz w:val="19"/>
                <w:szCs w:val="19"/>
                <w:u w:val="double"/>
                <w:lang w:val="en-GB" w:eastAsia="en-GB"/>
              </w:rPr>
              <w:t>and</w:t>
            </w:r>
            <w:r w:rsidRPr="006229C1">
              <w:rPr>
                <w:rFonts w:ascii="Calibri" w:hAnsi="Calibri" w:cs="Calibri"/>
                <w:b/>
                <w:bCs/>
                <w:sz w:val="19"/>
                <w:szCs w:val="19"/>
                <w:lang w:val="en-GB" w:eastAsia="en-GB"/>
              </w:rPr>
              <w:t xml:space="preserve"> Scope:  </w:t>
            </w:r>
            <w:r w:rsidRPr="006229C1">
              <w:rPr>
                <w:rFonts w:ascii="Calibri" w:hAnsi="Calibri" w:cs="Calibri"/>
                <w:sz w:val="19"/>
                <w:szCs w:val="19"/>
                <w:lang w:val="en-GB" w:eastAsia="en-GB"/>
              </w:rPr>
              <w:br/>
            </w:r>
            <w:r w:rsidRPr="006229C1">
              <w:rPr>
                <w:rFonts w:ascii="Calibri" w:hAnsi="Calibri" w:cs="Calibri"/>
                <w:b/>
                <w:sz w:val="19"/>
                <w:szCs w:val="19"/>
                <w:lang w:val="en-GB" w:eastAsia="en-GB"/>
              </w:rPr>
              <w:t>Category data</w:t>
            </w:r>
            <w:r w:rsidRPr="006229C1">
              <w:rPr>
                <w:rFonts w:ascii="Calibri" w:hAnsi="Calibri" w:cs="Calibri"/>
                <w:sz w:val="19"/>
                <w:szCs w:val="19"/>
                <w:lang w:val="en-GB" w:eastAsia="en-GB"/>
              </w:rPr>
              <w:t xml:space="preserve"> as reflected in Attachment </w:t>
            </w:r>
            <w:r w:rsidRPr="006229C1">
              <w:rPr>
                <w:rFonts w:ascii="Calibri" w:hAnsi="Calibri" w:cs="Calibri"/>
                <w:sz w:val="19"/>
                <w:szCs w:val="19"/>
                <w:highlight w:val="yellow"/>
                <w:lang w:val="en-GB" w:eastAsia="en-GB"/>
              </w:rPr>
              <w:t>C</w:t>
            </w:r>
            <w:r w:rsidRPr="006229C1">
              <w:rPr>
                <w:rFonts w:ascii="Calibri" w:hAnsi="Calibri" w:cs="Calibri"/>
                <w:sz w:val="19"/>
                <w:szCs w:val="19"/>
                <w:lang w:val="en-GB" w:eastAsia="en-GB"/>
              </w:rPr>
              <w:t xml:space="preserve">, as per the shared Global Category Standards.  </w:t>
            </w:r>
            <w:r w:rsidRPr="006229C1">
              <w:rPr>
                <w:rFonts w:ascii="Calibri" w:hAnsi="Calibri" w:cs="Calibri"/>
                <w:sz w:val="19"/>
                <w:szCs w:val="19"/>
                <w:lang w:val="en-GB" w:eastAsia="en-GB"/>
              </w:rPr>
              <w:br/>
            </w:r>
            <w:r w:rsidRPr="006229C1">
              <w:rPr>
                <w:rFonts w:ascii="Calibri" w:hAnsi="Calibri" w:cs="Calibri"/>
                <w:b/>
                <w:sz w:val="19"/>
                <w:szCs w:val="19"/>
                <w:lang w:val="en-GB" w:eastAsia="en-GB"/>
              </w:rPr>
              <w:t>RMS data</w:t>
            </w:r>
            <w:r w:rsidRPr="006229C1">
              <w:rPr>
                <w:rFonts w:ascii="Calibri" w:hAnsi="Calibri" w:cs="Calibri"/>
                <w:sz w:val="19"/>
                <w:szCs w:val="19"/>
                <w:lang w:val="en-GB" w:eastAsia="en-GB"/>
              </w:rPr>
              <w:t xml:space="preserve"> as subscribed either Locally or as Strategic Data Feed licensed by Global (gapfill) as indicated in Attachment </w:t>
            </w:r>
            <w:r w:rsidRPr="006229C1">
              <w:rPr>
                <w:rFonts w:ascii="Calibri" w:hAnsi="Calibri" w:cs="Calibri"/>
                <w:sz w:val="19"/>
                <w:szCs w:val="19"/>
                <w:highlight w:val="yellow"/>
                <w:lang w:val="en-GB" w:eastAsia="en-GB"/>
              </w:rPr>
              <w:t>C</w:t>
            </w:r>
            <w:r w:rsidRPr="006229C1">
              <w:rPr>
                <w:rFonts w:ascii="Calibri" w:hAnsi="Calibri" w:cs="Calibri"/>
                <w:sz w:val="19"/>
                <w:szCs w:val="19"/>
                <w:lang w:val="en-GB" w:eastAsia="en-GB"/>
              </w:rPr>
              <w:t>.</w:t>
            </w:r>
          </w:p>
          <w:p w14:paraId="538D06DA" w14:textId="77777777" w:rsidR="000575BF" w:rsidRPr="006229C1" w:rsidRDefault="000575BF" w:rsidP="009067B3">
            <w:pPr>
              <w:rPr>
                <w:rFonts w:ascii="Calibri" w:hAnsi="Calibri" w:cs="Calibri"/>
                <w:sz w:val="19"/>
                <w:szCs w:val="19"/>
                <w:lang w:val="en-GB" w:eastAsia="en-GB"/>
              </w:rPr>
            </w:pPr>
          </w:p>
          <w:p w14:paraId="644CCC49" w14:textId="77777777" w:rsidR="000575BF" w:rsidRPr="006229C1" w:rsidRDefault="000575BF" w:rsidP="009067B3">
            <w:pPr>
              <w:rPr>
                <w:rFonts w:ascii="Calibri" w:hAnsi="Calibri" w:cs="Calibri"/>
                <w:sz w:val="19"/>
                <w:szCs w:val="19"/>
                <w:lang w:eastAsia="ja-JP"/>
              </w:rPr>
            </w:pPr>
            <w:r w:rsidRPr="006229C1">
              <w:rPr>
                <w:rFonts w:ascii="Calibri" w:hAnsi="Calibri" w:cs="Calibri"/>
                <w:sz w:val="19"/>
                <w:szCs w:val="19"/>
                <w:lang w:eastAsia="ja-JP"/>
              </w:rPr>
              <w:t>Updated: Utilizing Dynamic Update, data will refresh according to the local country database cadence of delivery into Custom Global Fusion</w:t>
            </w:r>
          </w:p>
          <w:p w14:paraId="7145E65B" w14:textId="77777777" w:rsidR="000575BF" w:rsidRPr="006229C1" w:rsidRDefault="000575BF" w:rsidP="009067B3">
            <w:pPr>
              <w:rPr>
                <w:rFonts w:ascii="Calibri" w:hAnsi="Calibri" w:cs="Calibri"/>
                <w:sz w:val="19"/>
                <w:szCs w:val="19"/>
                <w:lang w:eastAsia="ja-JP"/>
              </w:rPr>
            </w:pPr>
            <w:r w:rsidRPr="006229C1">
              <w:rPr>
                <w:rFonts w:ascii="Calibri" w:hAnsi="Calibri" w:cs="Calibri"/>
                <w:sz w:val="19"/>
                <w:szCs w:val="19"/>
                <w:lang w:eastAsia="ja-JP"/>
              </w:rPr>
              <w:t>Access: Self-serve access through Connect applications A</w:t>
            </w:r>
          </w:p>
          <w:p w14:paraId="21A32919" w14:textId="77777777" w:rsidR="000575BF" w:rsidRPr="006229C1" w:rsidRDefault="000575BF" w:rsidP="009067B3">
            <w:pPr>
              <w:rPr>
                <w:rFonts w:ascii="Calibri" w:hAnsi="Calibri" w:cs="Calibri"/>
                <w:sz w:val="19"/>
                <w:szCs w:val="19"/>
                <w:lang w:val="en-GB" w:eastAsia="en-GB"/>
              </w:rPr>
            </w:pPr>
            <w:r w:rsidRPr="006229C1">
              <w:rPr>
                <w:rFonts w:ascii="Calibri" w:hAnsi="Calibri" w:cs="Calibri"/>
                <w:sz w:val="19"/>
                <w:szCs w:val="19"/>
                <w:lang w:eastAsia="ja-JP"/>
              </w:rPr>
              <w:t xml:space="preserve">Access to existing and any newly released enhancements to the Visualization Tools suite and </w:t>
            </w:r>
            <w:r>
              <w:rPr>
                <w:rFonts w:ascii="Calibri" w:hAnsi="Calibri" w:cs="Calibri"/>
                <w:sz w:val="19"/>
                <w:szCs w:val="19"/>
                <w:lang w:eastAsia="ja-JP"/>
              </w:rPr>
              <w:t>Connect</w:t>
            </w:r>
            <w:r w:rsidRPr="006229C1">
              <w:rPr>
                <w:rFonts w:ascii="Calibri" w:hAnsi="Calibri" w:cs="Calibri"/>
                <w:sz w:val="19"/>
                <w:szCs w:val="19"/>
                <w:lang w:eastAsia="ja-JP"/>
              </w:rPr>
              <w:t xml:space="preserve"> platform functionality.  NielsenIQ reserves the right to modify the Visualization Tools as needed upon notice to Client in accordance with the Agreement.</w:t>
            </w:r>
          </w:p>
          <w:p w14:paraId="0B6C5743" w14:textId="77777777" w:rsidR="000575BF" w:rsidRPr="006229C1" w:rsidRDefault="000575BF" w:rsidP="009067B3">
            <w:pPr>
              <w:rPr>
                <w:rFonts w:ascii="Calibri" w:hAnsi="Calibri" w:cs="Calibri"/>
                <w:sz w:val="19"/>
                <w:szCs w:val="19"/>
                <w:lang w:val="en-GB" w:eastAsia="en-GB"/>
              </w:rPr>
            </w:pPr>
          </w:p>
        </w:tc>
      </w:tr>
      <w:tr w:rsidR="000575BF" w:rsidRPr="006229C1" w14:paraId="5321E2C0" w14:textId="77777777" w:rsidTr="009067B3">
        <w:trPr>
          <w:trHeight w:val="260"/>
        </w:trPr>
        <w:tc>
          <w:tcPr>
            <w:tcW w:w="2250" w:type="dxa"/>
            <w:tcBorders>
              <w:top w:val="single" w:sz="4" w:space="0" w:color="000000"/>
              <w:left w:val="double" w:sz="4" w:space="0" w:color="000000"/>
              <w:bottom w:val="single" w:sz="4" w:space="0" w:color="000000"/>
              <w:right w:val="single" w:sz="4" w:space="0" w:color="000000"/>
            </w:tcBorders>
            <w:hideMark/>
          </w:tcPr>
          <w:p w14:paraId="30213797" w14:textId="77777777" w:rsidR="000575BF" w:rsidRPr="006229C1" w:rsidRDefault="000575BF" w:rsidP="009067B3">
            <w:pPr>
              <w:jc w:val="both"/>
              <w:rPr>
                <w:rFonts w:ascii="Calibri" w:hAnsi="Calibri" w:cs="Calibri"/>
                <w:sz w:val="19"/>
                <w:szCs w:val="19"/>
                <w:lang w:val="en-GB" w:eastAsia="en-GB"/>
              </w:rPr>
            </w:pPr>
            <w:r w:rsidRPr="006229C1">
              <w:rPr>
                <w:rFonts w:ascii="Calibri" w:hAnsi="Calibri" w:cs="Calibri"/>
                <w:sz w:val="19"/>
                <w:szCs w:val="19"/>
                <w:lang w:val="en-GB" w:eastAsia="en-GB"/>
              </w:rPr>
              <w:t>Market Extensions</w:t>
            </w:r>
          </w:p>
        </w:tc>
        <w:tc>
          <w:tcPr>
            <w:tcW w:w="7020" w:type="dxa"/>
            <w:tcBorders>
              <w:top w:val="single" w:sz="4" w:space="0" w:color="000000"/>
              <w:left w:val="single" w:sz="4" w:space="0" w:color="000000"/>
              <w:bottom w:val="single" w:sz="4" w:space="0" w:color="000000"/>
              <w:right w:val="double" w:sz="4" w:space="0" w:color="000000"/>
            </w:tcBorders>
            <w:hideMark/>
          </w:tcPr>
          <w:p w14:paraId="055E6896" w14:textId="77777777" w:rsidR="000575BF" w:rsidRPr="006229C1" w:rsidRDefault="000575BF" w:rsidP="009067B3">
            <w:pPr>
              <w:rPr>
                <w:rFonts w:ascii="Calibri" w:hAnsi="Calibri" w:cs="Calibri"/>
                <w:sz w:val="19"/>
                <w:szCs w:val="19"/>
                <w:lang w:val="en-GB" w:eastAsia="en-GB"/>
              </w:rPr>
            </w:pPr>
            <w:r w:rsidRPr="006229C1">
              <w:rPr>
                <w:rFonts w:ascii="Calibri" w:hAnsi="Calibri" w:cs="Calibri"/>
                <w:sz w:val="19"/>
                <w:szCs w:val="19"/>
                <w:lang w:val="en-GB" w:eastAsia="en-GB"/>
              </w:rPr>
              <w:t>SFF Deliveries as per scope in Attachment C.</w:t>
            </w:r>
          </w:p>
          <w:p w14:paraId="11DEF5F9" w14:textId="77777777" w:rsidR="000575BF" w:rsidRPr="006229C1" w:rsidRDefault="000575BF" w:rsidP="009067B3">
            <w:pPr>
              <w:rPr>
                <w:rFonts w:ascii="Calibri" w:hAnsi="Calibri" w:cs="Calibri"/>
                <w:sz w:val="19"/>
                <w:szCs w:val="19"/>
                <w:lang w:val="en-GB" w:eastAsia="en-GB"/>
              </w:rPr>
            </w:pPr>
            <w:r w:rsidRPr="006229C1">
              <w:rPr>
                <w:rFonts w:ascii="Calibri" w:hAnsi="Calibri" w:cs="Calibri"/>
                <w:sz w:val="19"/>
                <w:szCs w:val="19"/>
                <w:lang w:val="en-GB" w:eastAsia="en-GB"/>
              </w:rPr>
              <w:t>Delivery of SFF files via FTMS.</w:t>
            </w:r>
          </w:p>
          <w:p w14:paraId="318EFCC4" w14:textId="77777777" w:rsidR="000575BF" w:rsidRPr="006229C1" w:rsidRDefault="000575BF" w:rsidP="009067B3">
            <w:pPr>
              <w:rPr>
                <w:rFonts w:ascii="Calibri" w:hAnsi="Calibri" w:cs="Calibri"/>
                <w:sz w:val="19"/>
                <w:szCs w:val="19"/>
                <w:lang w:val="en-GB" w:eastAsia="en-GB"/>
              </w:rPr>
            </w:pPr>
            <w:r w:rsidRPr="006229C1">
              <w:rPr>
                <w:rFonts w:ascii="Calibri" w:hAnsi="Calibri" w:cs="Calibri"/>
                <w:sz w:val="19"/>
                <w:szCs w:val="19"/>
                <w:lang w:val="en-GB" w:eastAsia="en-GB"/>
              </w:rPr>
              <w:t xml:space="preserve">Liquid Refreshment Beverage (“LRB”), Savory Snacks </w:t>
            </w:r>
          </w:p>
          <w:p w14:paraId="5583C497" w14:textId="77777777" w:rsidR="000575BF" w:rsidRPr="006229C1" w:rsidRDefault="000575BF" w:rsidP="009067B3">
            <w:pPr>
              <w:rPr>
                <w:rFonts w:ascii="Calibri" w:hAnsi="Calibri" w:cs="Calibri"/>
                <w:sz w:val="19"/>
                <w:szCs w:val="19"/>
                <w:lang w:val="en-GB" w:eastAsia="en-GB"/>
              </w:rPr>
            </w:pPr>
            <w:r w:rsidRPr="006229C1">
              <w:rPr>
                <w:rFonts w:ascii="Calibri" w:hAnsi="Calibri" w:cs="Calibri"/>
                <w:sz w:val="19"/>
                <w:szCs w:val="19"/>
                <w:lang w:val="en-GB" w:eastAsia="en-GB"/>
              </w:rPr>
              <w:t>(“SAV”) and Grains (“GRN”) categories (see Attachment C);</w:t>
            </w:r>
          </w:p>
          <w:p w14:paraId="3B19C972" w14:textId="77777777" w:rsidR="000575BF" w:rsidRPr="006229C1" w:rsidRDefault="000575BF" w:rsidP="000575BF">
            <w:pPr>
              <w:numPr>
                <w:ilvl w:val="0"/>
                <w:numId w:val="36"/>
              </w:numPr>
              <w:ind w:left="420"/>
              <w:rPr>
                <w:rFonts w:ascii="Calibri" w:hAnsi="Calibri" w:cs="Calibri"/>
                <w:sz w:val="19"/>
                <w:szCs w:val="19"/>
                <w:lang w:val="en-GB" w:eastAsia="en-GB"/>
              </w:rPr>
            </w:pPr>
            <w:r w:rsidRPr="006229C1">
              <w:rPr>
                <w:rFonts w:ascii="Calibri" w:hAnsi="Calibri" w:cs="Calibri"/>
                <w:sz w:val="19"/>
                <w:szCs w:val="19"/>
                <w:lang w:val="en-GB" w:eastAsia="en-GB"/>
              </w:rPr>
              <w:t xml:space="preserve">Period breakdowns - </w:t>
            </w:r>
            <w:r w:rsidRPr="006229C1">
              <w:rPr>
                <w:rFonts w:ascii="Calibri" w:hAnsi="Calibri" w:cs="Calibri"/>
                <w:sz w:val="19"/>
                <w:szCs w:val="19"/>
                <w:highlight w:val="yellow"/>
                <w:lang w:val="en-GB" w:eastAsia="en-GB"/>
              </w:rPr>
              <w:t>all available in the local database</w:t>
            </w:r>
            <w:r w:rsidRPr="006229C1">
              <w:rPr>
                <w:rFonts w:ascii="Calibri" w:hAnsi="Calibri" w:cs="Calibri"/>
                <w:sz w:val="19"/>
                <w:szCs w:val="19"/>
                <w:lang w:val="en-GB" w:eastAsia="en-GB"/>
              </w:rPr>
              <w:t>;</w:t>
            </w:r>
          </w:p>
          <w:p w14:paraId="6751E62A" w14:textId="77777777" w:rsidR="000575BF" w:rsidRPr="006229C1" w:rsidRDefault="000575BF" w:rsidP="000575BF">
            <w:pPr>
              <w:numPr>
                <w:ilvl w:val="0"/>
                <w:numId w:val="36"/>
              </w:numPr>
              <w:ind w:left="420"/>
              <w:rPr>
                <w:rFonts w:ascii="Calibri" w:hAnsi="Calibri" w:cs="Calibri"/>
                <w:sz w:val="19"/>
                <w:szCs w:val="19"/>
                <w:lang w:val="en-GB" w:eastAsia="en-GB"/>
              </w:rPr>
            </w:pPr>
            <w:r w:rsidRPr="006229C1">
              <w:rPr>
                <w:rFonts w:ascii="Calibri" w:hAnsi="Calibri" w:cs="Calibri"/>
                <w:sz w:val="19"/>
                <w:szCs w:val="19"/>
                <w:lang w:val="en-GB" w:eastAsia="en-GB"/>
              </w:rPr>
              <w:t xml:space="preserve">Markets - </w:t>
            </w:r>
            <w:r w:rsidRPr="006229C1">
              <w:rPr>
                <w:rFonts w:ascii="Calibri" w:hAnsi="Calibri" w:cs="Calibri"/>
                <w:sz w:val="19"/>
                <w:szCs w:val="19"/>
                <w:highlight w:val="yellow"/>
                <w:lang w:val="en-GB" w:eastAsia="en-GB"/>
              </w:rPr>
              <w:t>all, excluding Retailers</w:t>
            </w:r>
            <w:r w:rsidRPr="006229C1">
              <w:rPr>
                <w:rFonts w:ascii="Calibri" w:hAnsi="Calibri" w:cs="Calibri"/>
                <w:sz w:val="19"/>
                <w:szCs w:val="19"/>
                <w:lang w:val="en-GB" w:eastAsia="en-GB"/>
              </w:rPr>
              <w:t>;</w:t>
            </w:r>
          </w:p>
          <w:p w14:paraId="4BF7CB99" w14:textId="77777777" w:rsidR="000575BF" w:rsidRPr="006229C1" w:rsidRDefault="000575BF" w:rsidP="000575BF">
            <w:pPr>
              <w:numPr>
                <w:ilvl w:val="0"/>
                <w:numId w:val="36"/>
              </w:numPr>
              <w:ind w:left="420"/>
              <w:rPr>
                <w:rFonts w:ascii="Calibri" w:hAnsi="Calibri" w:cs="Calibri"/>
                <w:sz w:val="19"/>
                <w:szCs w:val="19"/>
                <w:lang w:val="en-GB" w:eastAsia="en-GB"/>
              </w:rPr>
            </w:pPr>
            <w:r w:rsidRPr="006229C1">
              <w:rPr>
                <w:rFonts w:ascii="Calibri" w:hAnsi="Calibri" w:cs="Calibri"/>
                <w:sz w:val="19"/>
                <w:szCs w:val="19"/>
                <w:lang w:val="en-GB" w:eastAsia="en-GB"/>
              </w:rPr>
              <w:t xml:space="preserve">Products - </w:t>
            </w:r>
            <w:r w:rsidRPr="006229C1">
              <w:rPr>
                <w:rFonts w:ascii="Calibri" w:hAnsi="Calibri" w:cs="Calibri"/>
                <w:sz w:val="19"/>
                <w:szCs w:val="19"/>
                <w:highlight w:val="yellow"/>
                <w:lang w:val="en-GB" w:eastAsia="en-GB"/>
              </w:rPr>
              <w:t>Product scope as defined in the Category definitions, two product hierarchies as designed by Client</w:t>
            </w:r>
            <w:r w:rsidRPr="006229C1">
              <w:rPr>
                <w:rFonts w:ascii="Calibri" w:hAnsi="Calibri" w:cs="Calibri"/>
                <w:sz w:val="19"/>
                <w:szCs w:val="19"/>
                <w:lang w:val="en-GB" w:eastAsia="en-GB"/>
              </w:rPr>
              <w:t>;</w:t>
            </w:r>
          </w:p>
          <w:p w14:paraId="7C4A8D76" w14:textId="77777777" w:rsidR="000575BF" w:rsidRPr="006229C1" w:rsidRDefault="000575BF" w:rsidP="000575BF">
            <w:pPr>
              <w:numPr>
                <w:ilvl w:val="0"/>
                <w:numId w:val="36"/>
              </w:numPr>
              <w:ind w:left="420"/>
              <w:rPr>
                <w:rFonts w:ascii="Calibri" w:hAnsi="Calibri" w:cs="Calibri"/>
                <w:sz w:val="19"/>
                <w:szCs w:val="19"/>
                <w:lang w:val="en-GB" w:eastAsia="en-GB"/>
              </w:rPr>
            </w:pPr>
            <w:r w:rsidRPr="006229C1">
              <w:rPr>
                <w:rFonts w:ascii="Calibri" w:hAnsi="Calibri" w:cs="Calibri"/>
                <w:sz w:val="19"/>
                <w:szCs w:val="19"/>
                <w:lang w:val="en-GB" w:eastAsia="en-GB"/>
              </w:rPr>
              <w:t xml:space="preserve">Facts - </w:t>
            </w:r>
            <w:r w:rsidRPr="006229C1">
              <w:rPr>
                <w:rFonts w:ascii="Calibri" w:hAnsi="Calibri" w:cs="Calibri"/>
                <w:sz w:val="19"/>
                <w:szCs w:val="19"/>
                <w:highlight w:val="yellow"/>
                <w:lang w:val="en-GB" w:eastAsia="en-GB"/>
              </w:rPr>
              <w:t>all available in the local database</w:t>
            </w:r>
            <w:r w:rsidRPr="006229C1">
              <w:rPr>
                <w:rFonts w:ascii="Calibri" w:hAnsi="Calibri" w:cs="Calibri"/>
                <w:sz w:val="19"/>
                <w:szCs w:val="19"/>
                <w:lang w:val="en-GB" w:eastAsia="en-GB"/>
              </w:rPr>
              <w:t>;</w:t>
            </w:r>
          </w:p>
        </w:tc>
      </w:tr>
      <w:tr w:rsidR="000575BF" w:rsidRPr="006229C1" w14:paraId="08064833" w14:textId="77777777" w:rsidTr="009067B3">
        <w:trPr>
          <w:trHeight w:val="260"/>
        </w:trPr>
        <w:tc>
          <w:tcPr>
            <w:tcW w:w="2250" w:type="dxa"/>
            <w:tcBorders>
              <w:top w:val="single" w:sz="4" w:space="0" w:color="000000"/>
              <w:left w:val="double" w:sz="4" w:space="0" w:color="auto"/>
              <w:bottom w:val="double" w:sz="4" w:space="0" w:color="auto"/>
              <w:right w:val="single" w:sz="4" w:space="0" w:color="000000"/>
            </w:tcBorders>
            <w:hideMark/>
          </w:tcPr>
          <w:p w14:paraId="5604B564" w14:textId="77777777" w:rsidR="000575BF" w:rsidRPr="006229C1" w:rsidRDefault="000575BF" w:rsidP="009067B3">
            <w:pPr>
              <w:jc w:val="both"/>
              <w:rPr>
                <w:rFonts w:ascii="Calibri" w:hAnsi="Calibri" w:cs="Calibri"/>
                <w:sz w:val="19"/>
                <w:szCs w:val="19"/>
                <w:lang w:val="en-GB" w:eastAsia="en-GB"/>
              </w:rPr>
            </w:pPr>
            <w:r w:rsidRPr="006229C1">
              <w:rPr>
                <w:rFonts w:ascii="Calibri" w:hAnsi="Calibri" w:cs="Calibri"/>
                <w:sz w:val="19"/>
                <w:szCs w:val="19"/>
                <w:lang w:val="en-GB" w:eastAsia="en-GB"/>
              </w:rPr>
              <w:t>SFF/BI Data Extract</w:t>
            </w:r>
          </w:p>
        </w:tc>
        <w:tc>
          <w:tcPr>
            <w:tcW w:w="7020" w:type="dxa"/>
            <w:tcBorders>
              <w:top w:val="single" w:sz="4" w:space="0" w:color="000000"/>
              <w:left w:val="single" w:sz="4" w:space="0" w:color="000000"/>
              <w:bottom w:val="double" w:sz="4" w:space="0" w:color="auto"/>
              <w:right w:val="double" w:sz="4" w:space="0" w:color="auto"/>
            </w:tcBorders>
          </w:tcPr>
          <w:p w14:paraId="0DAFAEC6" w14:textId="77777777" w:rsidR="000575BF" w:rsidRPr="006229C1" w:rsidRDefault="000575BF" w:rsidP="009067B3">
            <w:pPr>
              <w:rPr>
                <w:rFonts w:ascii="Calibri" w:hAnsi="Calibri" w:cs="Calibri"/>
                <w:sz w:val="19"/>
                <w:szCs w:val="19"/>
                <w:lang w:val="en-GB" w:eastAsia="en-GB"/>
              </w:rPr>
            </w:pPr>
            <w:r w:rsidRPr="006229C1">
              <w:rPr>
                <w:rFonts w:ascii="Calibri" w:hAnsi="Calibri" w:cs="Calibri"/>
                <w:sz w:val="19"/>
                <w:szCs w:val="19"/>
                <w:lang w:val="en-GB" w:eastAsia="en-GB"/>
              </w:rPr>
              <w:t>9 standard flat file extracts of PEPview input data delivered with latest available data refreshed in the multicounty data on the day of delivery delivered 3 times per week. Each Flat file will contain 1 category (LRB, SAV, GRN) and 1 calendar (Weekly, Monthly, POR) Markets, Products and Facts contained in the SFF are outlined in Attachment D</w:t>
            </w:r>
          </w:p>
          <w:p w14:paraId="27D0958F" w14:textId="77777777" w:rsidR="000575BF" w:rsidRPr="006229C1" w:rsidRDefault="000575BF" w:rsidP="009067B3">
            <w:pPr>
              <w:rPr>
                <w:rFonts w:ascii="Calibri" w:hAnsi="Calibri" w:cs="Calibri"/>
                <w:sz w:val="19"/>
                <w:szCs w:val="19"/>
                <w:lang w:val="en-GB" w:eastAsia="en-GB"/>
              </w:rPr>
            </w:pPr>
          </w:p>
        </w:tc>
      </w:tr>
    </w:tbl>
    <w:p w14:paraId="740C774F" w14:textId="77777777" w:rsidR="000575BF" w:rsidRPr="006229C1" w:rsidRDefault="000575BF" w:rsidP="000575BF">
      <w:pPr>
        <w:spacing w:after="120" w:line="256" w:lineRule="auto"/>
        <w:jc w:val="center"/>
        <w:rPr>
          <w:rFonts w:ascii="Calibri" w:eastAsia="Yu Mincho" w:hAnsi="Calibri" w:cs="Calibri"/>
          <w:b/>
          <w:bCs/>
          <w:color w:val="000000"/>
          <w:sz w:val="22"/>
          <w:szCs w:val="22"/>
        </w:rPr>
      </w:pPr>
    </w:p>
    <w:tbl>
      <w:tblPr>
        <w:tblW w:w="9090" w:type="dxa"/>
        <w:tblInd w:w="750"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ayout w:type="fixed"/>
        <w:tblCellMar>
          <w:left w:w="30" w:type="dxa"/>
          <w:right w:w="30" w:type="dxa"/>
        </w:tblCellMar>
        <w:tblLook w:val="04A0" w:firstRow="1" w:lastRow="0" w:firstColumn="1" w:lastColumn="0" w:noHBand="0" w:noVBand="1"/>
      </w:tblPr>
      <w:tblGrid>
        <w:gridCol w:w="9090"/>
      </w:tblGrid>
      <w:tr w:rsidR="000575BF" w:rsidRPr="006229C1" w14:paraId="3BFCCF7E" w14:textId="77777777" w:rsidTr="009067B3">
        <w:trPr>
          <w:trHeight w:val="281"/>
        </w:trPr>
        <w:tc>
          <w:tcPr>
            <w:tcW w:w="9090" w:type="dxa"/>
            <w:tcBorders>
              <w:top w:val="double" w:sz="6" w:space="0" w:color="000000"/>
              <w:left w:val="double" w:sz="6" w:space="0" w:color="000000"/>
              <w:bottom w:val="double" w:sz="6" w:space="0" w:color="000000"/>
              <w:right w:val="double" w:sz="6" w:space="0" w:color="000000"/>
            </w:tcBorders>
            <w:shd w:val="clear" w:color="auto" w:fill="FFFFFF"/>
            <w:vAlign w:val="center"/>
            <w:hideMark/>
          </w:tcPr>
          <w:p w14:paraId="1D4A070A" w14:textId="77777777" w:rsidR="000575BF" w:rsidRPr="006229C1" w:rsidRDefault="000575BF" w:rsidP="009067B3">
            <w:pPr>
              <w:ind w:left="-65"/>
              <w:rPr>
                <w:rFonts w:ascii="Calibri" w:hAnsi="Calibri" w:cs="Arial"/>
                <w:color w:val="000000"/>
                <w:sz w:val="19"/>
                <w:szCs w:val="19"/>
                <w:lang w:eastAsia="ja-JP"/>
              </w:rPr>
            </w:pPr>
            <w:r w:rsidRPr="006229C1">
              <w:rPr>
                <w:rFonts w:ascii="Calibri" w:hAnsi="Calibri" w:cs="Arial"/>
                <w:color w:val="000000"/>
                <w:sz w:val="19"/>
                <w:szCs w:val="19"/>
                <w:lang w:eastAsia="ja-JP"/>
              </w:rPr>
              <w:t xml:space="preserve">  Services</w:t>
            </w:r>
          </w:p>
        </w:tc>
      </w:tr>
      <w:tr w:rsidR="000575BF" w:rsidRPr="006229C1" w14:paraId="40B87809" w14:textId="77777777" w:rsidTr="009067B3">
        <w:trPr>
          <w:trHeight w:val="267"/>
        </w:trPr>
        <w:tc>
          <w:tcPr>
            <w:tcW w:w="9090" w:type="dxa"/>
            <w:tcBorders>
              <w:top w:val="double" w:sz="6" w:space="0" w:color="000000"/>
              <w:left w:val="double" w:sz="6" w:space="0" w:color="000000"/>
              <w:bottom w:val="double" w:sz="6" w:space="0" w:color="000000"/>
              <w:right w:val="double" w:sz="6" w:space="0" w:color="000000"/>
            </w:tcBorders>
          </w:tcPr>
          <w:p w14:paraId="6CB0EBD6" w14:textId="77777777" w:rsidR="000575BF" w:rsidRPr="006229C1" w:rsidRDefault="000575BF" w:rsidP="009067B3">
            <w:pPr>
              <w:rPr>
                <w:rFonts w:ascii="Calibri" w:hAnsi="Calibri" w:cs="Arial"/>
                <w:color w:val="000000"/>
                <w:sz w:val="19"/>
                <w:szCs w:val="19"/>
                <w:lang w:eastAsia="ja-JP"/>
              </w:rPr>
            </w:pPr>
            <w:r w:rsidRPr="006229C1">
              <w:rPr>
                <w:rFonts w:ascii="Calibri" w:hAnsi="Calibri" w:cs="Arial"/>
                <w:color w:val="000000"/>
                <w:sz w:val="19"/>
                <w:szCs w:val="19"/>
                <w:highlight w:val="yellow"/>
                <w:lang w:eastAsia="ja-JP"/>
              </w:rPr>
              <w:t xml:space="preserve">Syndicated Global Track Complete; </w:t>
            </w:r>
            <w:commentRangeStart w:id="119"/>
            <w:r w:rsidRPr="006229C1">
              <w:rPr>
                <w:rFonts w:ascii="Calibri" w:eastAsia="Arial" w:hAnsi="Calibri" w:cs="Arial"/>
                <w:sz w:val="19"/>
                <w:szCs w:val="19"/>
                <w:lang w:eastAsia="ja-JP"/>
              </w:rPr>
              <w:t>Level 1 – High Level Strategic Overview and Multi-Country Brand Strategy</w:t>
            </w:r>
            <w:r w:rsidRPr="006229C1">
              <w:rPr>
                <w:rFonts w:ascii="Calibri" w:hAnsi="Calibri" w:cs="Arial"/>
                <w:color w:val="000000"/>
                <w:sz w:val="19"/>
                <w:szCs w:val="19"/>
                <w:lang w:eastAsia="ja-JP"/>
              </w:rPr>
              <w:t>, Level 2 – Performance Management, Level 3 – Single Trade Execution System and Channel Demand Strategy</w:t>
            </w:r>
            <w:commentRangeEnd w:id="119"/>
            <w:r w:rsidRPr="006229C1">
              <w:rPr>
                <w:rFonts w:ascii="Calibri" w:hAnsi="Calibri" w:cs="Arial"/>
                <w:sz w:val="19"/>
                <w:szCs w:val="19"/>
                <w:lang w:eastAsia="ja-JP"/>
              </w:rPr>
              <w:commentReference w:id="119"/>
            </w:r>
          </w:p>
          <w:p w14:paraId="5A54737E" w14:textId="77777777" w:rsidR="000575BF" w:rsidRPr="006229C1" w:rsidRDefault="000575BF" w:rsidP="009067B3">
            <w:pPr>
              <w:rPr>
                <w:rFonts w:ascii="Calibri" w:hAnsi="Calibri" w:cs="Arial"/>
                <w:color w:val="000000"/>
                <w:sz w:val="19"/>
                <w:szCs w:val="19"/>
                <w:highlight w:val="yellow"/>
                <w:lang w:eastAsia="ja-JP"/>
              </w:rPr>
            </w:pPr>
          </w:p>
          <w:p w14:paraId="74DF8143" w14:textId="77777777" w:rsidR="000575BF" w:rsidRPr="006229C1" w:rsidRDefault="000575BF" w:rsidP="009067B3">
            <w:pPr>
              <w:rPr>
                <w:rFonts w:ascii="Calibri" w:hAnsi="Calibri" w:cs="Arial"/>
                <w:color w:val="000000"/>
                <w:sz w:val="19"/>
                <w:szCs w:val="19"/>
                <w:lang w:eastAsia="ja-JP"/>
              </w:rPr>
            </w:pPr>
            <w:r w:rsidRPr="006229C1">
              <w:rPr>
                <w:rFonts w:ascii="Calibri" w:hAnsi="Calibri" w:cs="Arial"/>
                <w:color w:val="000000"/>
                <w:sz w:val="19"/>
                <w:szCs w:val="19"/>
                <w:highlight w:val="yellow"/>
                <w:lang w:eastAsia="ja-JP"/>
              </w:rPr>
              <w:t>List Service (list Countries or Exhibit 4)</w:t>
            </w:r>
          </w:p>
          <w:p w14:paraId="3D6ED509" w14:textId="77777777" w:rsidR="000575BF" w:rsidRPr="006229C1" w:rsidRDefault="000575BF" w:rsidP="009067B3">
            <w:pPr>
              <w:rPr>
                <w:rFonts w:ascii="Calibri" w:hAnsi="Calibri" w:cs="Arial"/>
                <w:color w:val="000000"/>
                <w:sz w:val="19"/>
                <w:szCs w:val="19"/>
                <w:lang w:eastAsia="ja-JP"/>
              </w:rPr>
            </w:pPr>
            <w:r w:rsidRPr="006229C1">
              <w:rPr>
                <w:rFonts w:ascii="Calibri" w:hAnsi="Calibri" w:cs="Arial"/>
                <w:color w:val="000000"/>
                <w:sz w:val="19"/>
                <w:szCs w:val="19"/>
                <w:highlight w:val="green"/>
                <w:lang w:eastAsia="ja-JP"/>
              </w:rPr>
              <w:t>Example: Global Track (Central America, China)</w:t>
            </w:r>
          </w:p>
          <w:p w14:paraId="5FEF911C" w14:textId="77777777" w:rsidR="000575BF" w:rsidRPr="006229C1" w:rsidRDefault="000575BF" w:rsidP="009067B3">
            <w:pPr>
              <w:rPr>
                <w:rFonts w:ascii="Calibri" w:hAnsi="Calibri" w:cs="Arial"/>
                <w:color w:val="000000"/>
                <w:sz w:val="19"/>
                <w:szCs w:val="19"/>
                <w:lang w:eastAsia="ja-JP"/>
              </w:rPr>
            </w:pPr>
          </w:p>
          <w:p w14:paraId="049ECD05" w14:textId="77777777" w:rsidR="000575BF" w:rsidRPr="006229C1" w:rsidRDefault="000575BF" w:rsidP="009067B3">
            <w:pPr>
              <w:rPr>
                <w:rFonts w:ascii="Calibri" w:hAnsi="Calibri" w:cs="Arial"/>
                <w:color w:val="000000"/>
                <w:sz w:val="19"/>
                <w:szCs w:val="19"/>
                <w:lang w:eastAsia="ja-JP"/>
              </w:rPr>
            </w:pPr>
            <w:r w:rsidRPr="006229C1">
              <w:rPr>
                <w:rFonts w:ascii="Calibri" w:hAnsi="Calibri" w:cs="Arial"/>
                <w:color w:val="000000"/>
                <w:sz w:val="19"/>
                <w:szCs w:val="19"/>
                <w:lang w:eastAsia="ja-JP"/>
              </w:rPr>
              <w:t>Update Frequency: (list or Exhibit 4)</w:t>
            </w:r>
          </w:p>
          <w:p w14:paraId="5B2BF73B" w14:textId="77777777" w:rsidR="000575BF" w:rsidRPr="006229C1" w:rsidRDefault="000575BF" w:rsidP="009067B3">
            <w:pPr>
              <w:rPr>
                <w:rFonts w:ascii="Calibri" w:hAnsi="Calibri" w:cs="Arial"/>
                <w:color w:val="000000"/>
                <w:sz w:val="19"/>
                <w:szCs w:val="19"/>
                <w:lang w:eastAsia="ja-JP"/>
              </w:rPr>
            </w:pPr>
          </w:p>
        </w:tc>
      </w:tr>
      <w:tr w:rsidR="000575BF" w:rsidRPr="006229C1" w14:paraId="015C44B0" w14:textId="77777777" w:rsidTr="009067B3">
        <w:trPr>
          <w:trHeight w:val="267"/>
        </w:trPr>
        <w:tc>
          <w:tcPr>
            <w:tcW w:w="9090" w:type="dxa"/>
            <w:tcBorders>
              <w:top w:val="double" w:sz="6" w:space="0" w:color="000000"/>
              <w:left w:val="double" w:sz="6" w:space="0" w:color="000000"/>
              <w:bottom w:val="double" w:sz="6" w:space="0" w:color="000000"/>
              <w:right w:val="double" w:sz="6" w:space="0" w:color="000000"/>
            </w:tcBorders>
          </w:tcPr>
          <w:p w14:paraId="7FE1D6CB" w14:textId="77777777" w:rsidR="000575BF" w:rsidRPr="006229C1" w:rsidRDefault="000575BF" w:rsidP="009067B3">
            <w:pPr>
              <w:rPr>
                <w:rFonts w:ascii="Calibri" w:hAnsi="Calibri" w:cs="Arial"/>
                <w:color w:val="000000"/>
                <w:sz w:val="19"/>
                <w:szCs w:val="19"/>
                <w:lang w:eastAsia="ja-JP"/>
              </w:rPr>
            </w:pPr>
            <w:r w:rsidRPr="006229C1">
              <w:rPr>
                <w:rFonts w:ascii="Calibri" w:hAnsi="Calibri" w:cs="Arial"/>
                <w:color w:val="000000"/>
                <w:sz w:val="19"/>
                <w:szCs w:val="19"/>
                <w:lang w:eastAsia="ja-JP"/>
              </w:rPr>
              <w:t>Global Services Non-Harmonized Infact Databases See Exhibit 4 for list of country/categories</w:t>
            </w:r>
          </w:p>
          <w:p w14:paraId="15FA2EAC" w14:textId="77777777" w:rsidR="000575BF" w:rsidRPr="006229C1" w:rsidRDefault="000575BF" w:rsidP="009067B3">
            <w:pPr>
              <w:rPr>
                <w:rFonts w:ascii="Calibri" w:hAnsi="Calibri" w:cs="Arial"/>
                <w:color w:val="000000"/>
                <w:sz w:val="19"/>
                <w:szCs w:val="19"/>
                <w:lang w:eastAsia="ja-JP"/>
              </w:rPr>
            </w:pPr>
          </w:p>
          <w:p w14:paraId="39DD38F4" w14:textId="77777777" w:rsidR="000575BF" w:rsidRPr="006229C1" w:rsidRDefault="000575BF" w:rsidP="009067B3">
            <w:pPr>
              <w:rPr>
                <w:rFonts w:ascii="Calibri" w:hAnsi="Calibri" w:cs="Arial"/>
                <w:color w:val="000000"/>
                <w:sz w:val="19"/>
                <w:szCs w:val="19"/>
                <w:lang w:eastAsia="ja-JP"/>
              </w:rPr>
            </w:pPr>
            <w:r w:rsidRPr="006229C1">
              <w:rPr>
                <w:rFonts w:ascii="Calibri" w:hAnsi="Calibri" w:cs="Arial"/>
                <w:color w:val="000000"/>
                <w:sz w:val="19"/>
                <w:szCs w:val="19"/>
                <w:lang w:eastAsia="ja-JP"/>
              </w:rPr>
              <w:t>Update Frequency: Monthly via NAD and in accordance with local country schedule</w:t>
            </w:r>
          </w:p>
          <w:p w14:paraId="76DEB284" w14:textId="77777777" w:rsidR="000575BF" w:rsidRPr="006229C1" w:rsidRDefault="000575BF" w:rsidP="009067B3">
            <w:pPr>
              <w:rPr>
                <w:rFonts w:ascii="Calibri" w:hAnsi="Calibri" w:cs="Arial"/>
                <w:color w:val="000000"/>
                <w:sz w:val="19"/>
                <w:szCs w:val="19"/>
                <w:lang w:eastAsia="ja-JP"/>
              </w:rPr>
            </w:pPr>
          </w:p>
          <w:p w14:paraId="587375E7" w14:textId="77777777" w:rsidR="000575BF" w:rsidRPr="006229C1" w:rsidRDefault="000575BF" w:rsidP="009067B3">
            <w:pPr>
              <w:rPr>
                <w:rFonts w:ascii="Calibri" w:hAnsi="Calibri" w:cs="Arial"/>
                <w:sz w:val="19"/>
                <w:szCs w:val="19"/>
                <w:lang w:eastAsia="ja-JP"/>
              </w:rPr>
            </w:pPr>
            <w:r w:rsidRPr="006229C1">
              <w:rPr>
                <w:rFonts w:ascii="Calibri" w:hAnsi="Calibri" w:cs="Arial"/>
                <w:sz w:val="19"/>
                <w:szCs w:val="19"/>
                <w:lang w:eastAsia="ja-JP"/>
              </w:rPr>
              <w:t>All of Client’s local databases will be made available on Global Connect with access via NAD plus content folder</w:t>
            </w:r>
          </w:p>
          <w:p w14:paraId="607EF3CF" w14:textId="77777777" w:rsidR="000575BF" w:rsidRPr="006229C1" w:rsidRDefault="000575BF" w:rsidP="009067B3">
            <w:pPr>
              <w:rPr>
                <w:rFonts w:ascii="Calibri" w:hAnsi="Calibri" w:cs="Arial"/>
                <w:color w:val="000000"/>
                <w:sz w:val="19"/>
                <w:szCs w:val="19"/>
                <w:highlight w:val="yellow"/>
                <w:lang w:eastAsia="ja-JP"/>
              </w:rPr>
            </w:pPr>
          </w:p>
        </w:tc>
      </w:tr>
      <w:tr w:rsidR="000575BF" w:rsidRPr="006229C1" w14:paraId="04B2AD4B" w14:textId="77777777" w:rsidTr="009067B3">
        <w:trPr>
          <w:trHeight w:val="267"/>
        </w:trPr>
        <w:tc>
          <w:tcPr>
            <w:tcW w:w="9090" w:type="dxa"/>
            <w:tcBorders>
              <w:top w:val="double" w:sz="6" w:space="0" w:color="000000"/>
              <w:left w:val="double" w:sz="6" w:space="0" w:color="000000"/>
              <w:bottom w:val="double" w:sz="6" w:space="0" w:color="000000"/>
              <w:right w:val="double" w:sz="6" w:space="0" w:color="000000"/>
            </w:tcBorders>
          </w:tcPr>
          <w:p w14:paraId="4BC3CA69" w14:textId="77777777" w:rsidR="000575BF" w:rsidRPr="006229C1" w:rsidRDefault="000575BF" w:rsidP="009067B3">
            <w:pPr>
              <w:rPr>
                <w:rFonts w:ascii="Calibri" w:hAnsi="Calibri" w:cs="Arial"/>
                <w:sz w:val="19"/>
                <w:szCs w:val="19"/>
                <w:lang w:eastAsia="ja-JP"/>
              </w:rPr>
            </w:pPr>
            <w:commentRangeStart w:id="120"/>
            <w:commentRangeStart w:id="121"/>
            <w:r w:rsidRPr="006229C1">
              <w:rPr>
                <w:rFonts w:ascii="Calibri" w:hAnsi="Calibri" w:cs="Arial"/>
                <w:color w:val="000000"/>
                <w:sz w:val="19"/>
                <w:szCs w:val="19"/>
                <w:highlight w:val="yellow"/>
                <w:lang w:eastAsia="ja-JP"/>
              </w:rPr>
              <w:t xml:space="preserve">Global Fusion </w:t>
            </w:r>
            <w:r w:rsidRPr="006229C1">
              <w:rPr>
                <w:rFonts w:ascii="Calibri" w:hAnsi="Calibri" w:cs="Arial"/>
                <w:sz w:val="19"/>
                <w:szCs w:val="19"/>
                <w:lang w:eastAsia="ja-JP"/>
              </w:rPr>
              <w:t>Automates the time-intensive work of storing, integrating, and visualize global reporting.  This will look like GTC.  The difference is the platform but we don't want to note the platform in the description</w:t>
            </w:r>
          </w:p>
          <w:p w14:paraId="3138FA02" w14:textId="77777777" w:rsidR="000575BF" w:rsidRPr="006229C1" w:rsidRDefault="000575BF" w:rsidP="009067B3">
            <w:pPr>
              <w:rPr>
                <w:rFonts w:ascii="Calibri" w:hAnsi="Calibri" w:cs="Arial"/>
                <w:sz w:val="19"/>
                <w:szCs w:val="19"/>
                <w:lang w:eastAsia="ja-JP"/>
              </w:rPr>
            </w:pPr>
          </w:p>
          <w:p w14:paraId="71DBF830" w14:textId="77777777" w:rsidR="000575BF" w:rsidRPr="006229C1" w:rsidRDefault="000575BF" w:rsidP="009067B3">
            <w:pPr>
              <w:rPr>
                <w:rFonts w:ascii="Calibri" w:hAnsi="Calibri" w:cs="Arial"/>
                <w:sz w:val="19"/>
                <w:szCs w:val="19"/>
                <w:lang w:eastAsia="ja-JP"/>
              </w:rPr>
            </w:pPr>
            <w:r w:rsidRPr="006229C1">
              <w:rPr>
                <w:rFonts w:ascii="Calibri" w:hAnsi="Calibri" w:cs="Arial"/>
                <w:sz w:val="19"/>
                <w:szCs w:val="19"/>
                <w:lang w:eastAsia="ja-JP"/>
              </w:rPr>
              <w:t> </w:t>
            </w:r>
            <w:commentRangeEnd w:id="120"/>
            <w:r w:rsidRPr="006229C1">
              <w:rPr>
                <w:sz w:val="19"/>
                <w:szCs w:val="19"/>
                <w:lang w:eastAsia="ja-JP"/>
              </w:rPr>
              <w:commentReference w:id="120"/>
            </w:r>
          </w:p>
          <w:commentRangeEnd w:id="121"/>
          <w:p w14:paraId="1ECD44FF" w14:textId="77777777" w:rsidR="000575BF" w:rsidRPr="006229C1" w:rsidRDefault="000575BF" w:rsidP="009067B3">
            <w:pPr>
              <w:rPr>
                <w:rFonts w:ascii="Calibri" w:hAnsi="Calibri" w:cs="Arial"/>
                <w:color w:val="000000"/>
                <w:sz w:val="19"/>
                <w:szCs w:val="19"/>
                <w:highlight w:val="yellow"/>
                <w:lang w:eastAsia="ja-JP"/>
              </w:rPr>
            </w:pPr>
            <w:r w:rsidRPr="006229C1">
              <w:rPr>
                <w:sz w:val="19"/>
                <w:szCs w:val="19"/>
                <w:lang w:eastAsia="ja-JP"/>
              </w:rPr>
              <w:commentReference w:id="121"/>
            </w:r>
          </w:p>
          <w:p w14:paraId="43DCB258" w14:textId="77777777" w:rsidR="000575BF" w:rsidRPr="006229C1" w:rsidRDefault="000575BF" w:rsidP="009067B3">
            <w:pPr>
              <w:rPr>
                <w:rFonts w:ascii="Calibri" w:hAnsi="Calibri" w:cs="Arial"/>
                <w:color w:val="000000"/>
                <w:sz w:val="19"/>
                <w:szCs w:val="19"/>
                <w:highlight w:val="yellow"/>
                <w:lang w:eastAsia="ja-JP"/>
              </w:rPr>
            </w:pPr>
          </w:p>
        </w:tc>
      </w:tr>
    </w:tbl>
    <w:p w14:paraId="55AEC91F" w14:textId="77777777" w:rsidR="000575BF" w:rsidRPr="006229C1" w:rsidRDefault="000575BF" w:rsidP="000575BF">
      <w:pPr>
        <w:spacing w:before="240" w:after="120"/>
        <w:ind w:left="360"/>
        <w:jc w:val="center"/>
        <w:rPr>
          <w:rFonts w:ascii="Calibri" w:hAnsi="Calibri" w:cs="Arial"/>
          <w:b/>
          <w:sz w:val="19"/>
          <w:szCs w:val="19"/>
        </w:rPr>
      </w:pPr>
      <w:r w:rsidRPr="006229C1">
        <w:rPr>
          <w:rFonts w:ascii="Calibri" w:eastAsia="Yu Mincho" w:hAnsi="Calibri" w:cs="Calibri"/>
          <w:b/>
          <w:bCs/>
          <w:color w:val="000000"/>
          <w:sz w:val="19"/>
          <w:szCs w:val="19"/>
        </w:rPr>
        <w:lastRenderedPageBreak/>
        <w:t>Service Specific Terms for Global Services:</w:t>
      </w:r>
    </w:p>
    <w:p w14:paraId="2D6690EA" w14:textId="77777777" w:rsidR="000575BF" w:rsidRPr="006229C1" w:rsidRDefault="000575BF" w:rsidP="000575BF">
      <w:pPr>
        <w:widowControl w:val="0"/>
        <w:numPr>
          <w:ilvl w:val="0"/>
          <w:numId w:val="35"/>
        </w:numPr>
        <w:spacing w:before="120" w:after="120"/>
        <w:ind w:left="360"/>
        <w:jc w:val="both"/>
        <w:rPr>
          <w:rFonts w:ascii="Calibri" w:eastAsia="Arial" w:hAnsi="Calibri" w:cs="Calibri"/>
          <w:sz w:val="19"/>
          <w:szCs w:val="19"/>
          <w:highlight w:val="yellow"/>
        </w:rPr>
      </w:pPr>
      <w:r w:rsidRPr="006229C1">
        <w:rPr>
          <w:rFonts w:ascii="Calibri" w:eastAsia="Microsoft YaHei" w:hAnsi="Calibri" w:cs="Calibri"/>
          <w:color w:val="000000"/>
          <w:sz w:val="19"/>
          <w:szCs w:val="19"/>
          <w:highlight w:val="yellow"/>
          <w:shd w:val="clear" w:color="auto" w:fill="FFFFFF"/>
        </w:rPr>
        <w:t>GTC Services and </w:t>
      </w:r>
      <w:r w:rsidRPr="006229C1">
        <w:rPr>
          <w:rFonts w:ascii="Calibri" w:eastAsia="Microsoft YaHei" w:hAnsi="Calibri" w:cs="Calibri"/>
          <w:b/>
          <w:bCs/>
          <w:color w:val="000000"/>
          <w:sz w:val="19"/>
          <w:szCs w:val="19"/>
          <w:highlight w:val="yellow"/>
          <w:shd w:val="clear" w:color="auto" w:fill="FFFFFF"/>
        </w:rPr>
        <w:t>DDM Excracts</w:t>
      </w:r>
      <w:r w:rsidRPr="006229C1">
        <w:rPr>
          <w:rFonts w:ascii="Calibri" w:eastAsia="Microsoft YaHei" w:hAnsi="Calibri" w:cs="Calibri"/>
          <w:color w:val="000000"/>
          <w:sz w:val="19"/>
          <w:szCs w:val="19"/>
          <w:highlight w:val="yellow"/>
          <w:shd w:val="clear" w:color="auto" w:fill="FFFFFF"/>
        </w:rPr>
        <w:t> are included as Measured Data with the following additional caveats: Late Performance and Quality Escapes in the GTC and </w:t>
      </w:r>
      <w:r w:rsidRPr="006229C1">
        <w:rPr>
          <w:rFonts w:ascii="Calibri" w:eastAsia="Microsoft YaHei" w:hAnsi="Calibri" w:cs="Calibri"/>
          <w:b/>
          <w:bCs/>
          <w:color w:val="000000"/>
          <w:sz w:val="19"/>
          <w:szCs w:val="19"/>
          <w:highlight w:val="yellow"/>
          <w:shd w:val="clear" w:color="auto" w:fill="FFFFFF"/>
        </w:rPr>
        <w:t>DDM Services </w:t>
      </w:r>
      <w:r w:rsidRPr="006229C1">
        <w:rPr>
          <w:rFonts w:ascii="Calibri" w:eastAsia="Microsoft YaHei" w:hAnsi="Calibri" w:cs="Calibri"/>
          <w:color w:val="000000"/>
          <w:sz w:val="19"/>
          <w:szCs w:val="19"/>
          <w:highlight w:val="yellow"/>
          <w:shd w:val="clear" w:color="auto" w:fill="FFFFFF"/>
        </w:rPr>
        <w:t>that are due to Late Performance or Quality Escapes in the source database, </w:t>
      </w:r>
      <w:r w:rsidRPr="006229C1">
        <w:rPr>
          <w:rFonts w:ascii="Calibri" w:eastAsia="Microsoft YaHei" w:hAnsi="Calibri" w:cs="Calibri"/>
          <w:b/>
          <w:bCs/>
          <w:color w:val="000000"/>
          <w:sz w:val="19"/>
          <w:szCs w:val="19"/>
          <w:highlight w:val="yellow"/>
          <w:shd w:val="clear" w:color="auto" w:fill="FFFFFF"/>
        </w:rPr>
        <w:t>will not count against the Late Performance or Quality Escape metrics. In such case the Client may request NIQ to redeliver the DDM Extract without errors free of charge.</w:t>
      </w:r>
    </w:p>
    <w:p w14:paraId="52D23500" w14:textId="77777777" w:rsidR="000575BF" w:rsidRPr="006229C1" w:rsidRDefault="000575BF" w:rsidP="000575BF">
      <w:pPr>
        <w:widowControl w:val="0"/>
        <w:numPr>
          <w:ilvl w:val="0"/>
          <w:numId w:val="35"/>
        </w:numPr>
        <w:spacing w:before="120" w:after="120"/>
        <w:ind w:left="360"/>
        <w:jc w:val="both"/>
        <w:rPr>
          <w:rFonts w:ascii="Calibri" w:eastAsia="Arial" w:hAnsi="Calibri" w:cs="Calibri"/>
          <w:sz w:val="19"/>
          <w:szCs w:val="19"/>
        </w:rPr>
      </w:pPr>
      <w:r w:rsidRPr="006229C1">
        <w:rPr>
          <w:rFonts w:ascii="Calibri" w:eastAsia="Arial" w:hAnsi="Calibri" w:cs="Calibri"/>
          <w:b/>
          <w:sz w:val="19"/>
          <w:szCs w:val="19"/>
        </w:rPr>
        <w:t xml:space="preserve">Travel and Expenses. </w:t>
      </w:r>
      <w:r w:rsidRPr="006229C1">
        <w:rPr>
          <w:rFonts w:ascii="Calibri" w:eastAsia="Arial" w:hAnsi="Calibri" w:cs="Calibri"/>
          <w:sz w:val="19"/>
          <w:szCs w:val="19"/>
        </w:rPr>
        <w:t xml:space="preserve"> With the exception of the Training noted in below (as these charges are included in the set-up Charges set forth above).  </w:t>
      </w:r>
    </w:p>
    <w:p w14:paraId="65483297" w14:textId="77777777" w:rsidR="000575BF" w:rsidRPr="006229C1" w:rsidRDefault="000575BF" w:rsidP="000575BF">
      <w:pPr>
        <w:shd w:val="clear" w:color="auto" w:fill="FFFFFF"/>
        <w:ind w:left="360"/>
        <w:rPr>
          <w:rFonts w:ascii="Calibri" w:hAnsi="Calibri" w:cs="Calibri"/>
          <w:color w:val="222222"/>
          <w:sz w:val="19"/>
          <w:szCs w:val="19"/>
        </w:rPr>
      </w:pPr>
    </w:p>
    <w:p w14:paraId="1DC9B2C9" w14:textId="77777777" w:rsidR="000575BF" w:rsidRPr="006229C1" w:rsidRDefault="000575BF" w:rsidP="000575BF">
      <w:pPr>
        <w:rPr>
          <w:rFonts w:ascii="Calibri" w:eastAsia="Yu Mincho" w:hAnsi="Calibri" w:cs="Arial"/>
          <w:b/>
          <w:color w:val="000000"/>
          <w:sz w:val="22"/>
          <w:szCs w:val="22"/>
          <w:u w:val="single"/>
        </w:rPr>
      </w:pPr>
      <w:r w:rsidRPr="006229C1">
        <w:rPr>
          <w:rFonts w:ascii="Calibri" w:eastAsia="Yu Mincho" w:hAnsi="Calibri" w:cs="Arial"/>
          <w:b/>
          <w:color w:val="000000"/>
          <w:sz w:val="22"/>
          <w:szCs w:val="22"/>
          <w:u w:val="single"/>
        </w:rPr>
        <w:br w:type="page"/>
      </w:r>
    </w:p>
    <w:p w14:paraId="5DDC7A05" w14:textId="77777777" w:rsidR="000575BF" w:rsidRPr="006229C1" w:rsidRDefault="000575BF" w:rsidP="000575BF">
      <w:pPr>
        <w:shd w:val="clear" w:color="auto" w:fill="FFFFFF"/>
        <w:tabs>
          <w:tab w:val="left" w:pos="360"/>
        </w:tabs>
        <w:spacing w:after="100" w:afterAutospacing="1"/>
        <w:jc w:val="center"/>
        <w:rPr>
          <w:rFonts w:ascii="Calibri" w:hAnsi="Calibri" w:cs="Calibri"/>
          <w:b/>
          <w:color w:val="000000"/>
          <w:sz w:val="22"/>
          <w:szCs w:val="22"/>
          <w:u w:val="single"/>
        </w:rPr>
      </w:pPr>
      <w:r w:rsidRPr="006229C1">
        <w:rPr>
          <w:rFonts w:ascii="Calibri" w:eastAsia="Arial" w:hAnsi="Calibri" w:cs="Calibri"/>
          <w:b/>
          <w:sz w:val="22"/>
          <w:szCs w:val="22"/>
          <w:u w:val="single"/>
        </w:rPr>
        <w:lastRenderedPageBreak/>
        <w:t>EXHIBIT 4</w:t>
      </w:r>
      <w:r w:rsidRPr="006229C1">
        <w:rPr>
          <w:rFonts w:ascii="Calibri" w:hAnsi="Calibri" w:cs="Calibri"/>
          <w:b/>
          <w:color w:val="000000"/>
          <w:sz w:val="22"/>
          <w:szCs w:val="22"/>
          <w:u w:val="single"/>
        </w:rPr>
        <w:t xml:space="preserve"> – Global Services - Countries and Categories</w:t>
      </w:r>
    </w:p>
    <w:p w14:paraId="6E420A13" w14:textId="77777777" w:rsidR="000575BF" w:rsidRPr="006229C1" w:rsidRDefault="000575BF" w:rsidP="000575BF">
      <w:pPr>
        <w:rPr>
          <w:rFonts w:ascii="Calibri" w:eastAsia="Yu Mincho" w:hAnsi="Calibri" w:cs="Arial"/>
          <w:b/>
          <w:color w:val="000000"/>
          <w:sz w:val="22"/>
          <w:szCs w:val="22"/>
          <w:u w:val="single"/>
        </w:rPr>
      </w:pPr>
      <w:r w:rsidRPr="006229C1">
        <w:rPr>
          <w:rFonts w:ascii="Calibri" w:eastAsia="Yu Mincho" w:hAnsi="Calibri" w:cs="Arial"/>
          <w:b/>
          <w:color w:val="000000"/>
          <w:sz w:val="22"/>
          <w:szCs w:val="22"/>
          <w:u w:val="single"/>
        </w:rPr>
        <w:br w:type="page"/>
      </w:r>
    </w:p>
    <w:p w14:paraId="76896932" w14:textId="77777777" w:rsidR="000575BF" w:rsidRPr="006229C1" w:rsidRDefault="000575BF" w:rsidP="000575BF">
      <w:pPr>
        <w:jc w:val="center"/>
        <w:rPr>
          <w:rFonts w:ascii="Calibri" w:eastAsia="Yu Mincho" w:hAnsi="Calibri" w:cs="Calibri"/>
          <w:b/>
          <w:bCs/>
          <w:color w:val="000000"/>
          <w:sz w:val="22"/>
          <w:szCs w:val="22"/>
        </w:rPr>
      </w:pPr>
      <w:r w:rsidRPr="006229C1">
        <w:rPr>
          <w:rFonts w:ascii="Calibri" w:eastAsia="Yu Mincho" w:hAnsi="Calibri" w:cs="Calibri"/>
          <w:b/>
          <w:bCs/>
          <w:color w:val="000000"/>
          <w:sz w:val="22"/>
          <w:szCs w:val="22"/>
          <w:u w:val="single"/>
        </w:rPr>
        <w:lastRenderedPageBreak/>
        <w:t>TDLinx Services Exhibit</w:t>
      </w:r>
    </w:p>
    <w:p w14:paraId="10958B64" w14:textId="77777777" w:rsidR="000575BF" w:rsidRPr="006229C1" w:rsidRDefault="000575BF" w:rsidP="000575BF">
      <w:pPr>
        <w:spacing w:before="120" w:after="120" w:line="256" w:lineRule="auto"/>
        <w:jc w:val="center"/>
        <w:rPr>
          <w:rFonts w:ascii="Calibri" w:eastAsia="Yu Mincho" w:hAnsi="Calibri" w:cs="Calibri"/>
          <w:b/>
          <w:bCs/>
          <w:color w:val="000000"/>
          <w:sz w:val="22"/>
          <w:szCs w:val="22"/>
        </w:rPr>
      </w:pPr>
      <w:r w:rsidRPr="006229C1">
        <w:rPr>
          <w:rFonts w:ascii="Calibri" w:eastAsia="Yu Mincho" w:hAnsi="Calibri" w:cs="Calibri"/>
          <w:b/>
          <w:bCs/>
          <w:color w:val="000000"/>
          <w:sz w:val="22"/>
          <w:szCs w:val="22"/>
        </w:rPr>
        <w:t>(Information Services)</w:t>
      </w:r>
    </w:p>
    <w:p w14:paraId="54114847" w14:textId="77777777" w:rsidR="000575BF" w:rsidRPr="006229C1" w:rsidRDefault="000575BF" w:rsidP="000575BF">
      <w:pPr>
        <w:spacing w:after="120"/>
        <w:ind w:left="90"/>
        <w:rPr>
          <w:rFonts w:ascii="Calibri" w:hAnsi="Calibri" w:cs="Arial"/>
          <w:highlight w:val="yellow"/>
          <w:u w:val="single"/>
        </w:rPr>
      </w:pPr>
    </w:p>
    <w:p w14:paraId="360EBA8A" w14:textId="77777777" w:rsidR="000575BF" w:rsidRPr="006229C1" w:rsidRDefault="000575BF" w:rsidP="000575BF">
      <w:pPr>
        <w:spacing w:after="120"/>
        <w:ind w:left="90"/>
        <w:rPr>
          <w:rFonts w:ascii="Calibri" w:hAnsi="Calibri" w:cs="Arial"/>
          <w:sz w:val="19"/>
          <w:szCs w:val="19"/>
          <w:u w:val="single"/>
        </w:rPr>
      </w:pPr>
      <w:bookmarkStart w:id="122" w:name="_Hlk158299477"/>
      <w:r w:rsidRPr="006229C1">
        <w:rPr>
          <w:rFonts w:ascii="Calibri" w:hAnsi="Calibri" w:cs="Arial"/>
          <w:highlight w:val="yellow"/>
          <w:u w:val="single"/>
        </w:rPr>
        <w:t>I</w:t>
      </w:r>
      <w:r w:rsidRPr="006229C1">
        <w:rPr>
          <w:rFonts w:ascii="Calibri" w:hAnsi="Calibri" w:cs="Arial"/>
          <w:sz w:val="19"/>
          <w:szCs w:val="19"/>
          <w:highlight w:val="yellow"/>
          <w:u w:val="single"/>
        </w:rPr>
        <w:t>NSERT GRID “Input – Store Licensing”</w:t>
      </w:r>
    </w:p>
    <w:p w14:paraId="6E170570" w14:textId="77777777" w:rsidR="000575BF" w:rsidRPr="006229C1" w:rsidRDefault="000575BF" w:rsidP="000575BF">
      <w:pPr>
        <w:spacing w:after="120"/>
        <w:ind w:left="90"/>
        <w:rPr>
          <w:rFonts w:ascii="Calibri" w:hAnsi="Calibri" w:cs="Arial"/>
          <w:sz w:val="19"/>
          <w:szCs w:val="19"/>
          <w:u w:val="single"/>
        </w:rPr>
      </w:pPr>
      <w:r w:rsidRPr="006229C1">
        <w:rPr>
          <w:rFonts w:ascii="Calibri" w:hAnsi="Calibri" w:cs="Arial"/>
          <w:sz w:val="19"/>
          <w:szCs w:val="19"/>
          <w:highlight w:val="yellow"/>
          <w:u w:val="single"/>
        </w:rPr>
        <w:t>INSERT “Input – Store Licensing; Selected Criteria”</w:t>
      </w:r>
    </w:p>
    <w:p w14:paraId="04389A91" w14:textId="77777777" w:rsidR="000575BF" w:rsidRPr="006229C1" w:rsidRDefault="000575BF" w:rsidP="000575BF">
      <w:pPr>
        <w:spacing w:after="120"/>
        <w:ind w:left="90"/>
        <w:rPr>
          <w:rFonts w:ascii="Calibri" w:hAnsi="Calibri" w:cs="Arial"/>
          <w:sz w:val="19"/>
          <w:szCs w:val="19"/>
          <w:u w:val="single"/>
        </w:rPr>
      </w:pPr>
      <w:r w:rsidRPr="006229C1">
        <w:rPr>
          <w:rFonts w:ascii="Calibri" w:hAnsi="Calibri" w:cs="Arial"/>
          <w:sz w:val="19"/>
          <w:szCs w:val="19"/>
          <w:highlight w:val="yellow"/>
          <w:u w:val="single"/>
        </w:rPr>
        <w:t>INSERT “Spec Sheet – Other Licensing”</w:t>
      </w:r>
    </w:p>
    <w:bookmarkEnd w:id="122"/>
    <w:p w14:paraId="0A8E7057" w14:textId="77777777" w:rsidR="000575BF" w:rsidRPr="006229C1" w:rsidRDefault="000575BF" w:rsidP="000575BF">
      <w:pPr>
        <w:spacing w:after="120"/>
        <w:jc w:val="center"/>
        <w:rPr>
          <w:rFonts w:ascii="Calibri" w:hAnsi="Calibri" w:cs="Arial"/>
          <w:b/>
          <w:bCs/>
          <w:sz w:val="22"/>
          <w:szCs w:val="22"/>
        </w:rPr>
      </w:pPr>
      <w:r w:rsidRPr="006229C1">
        <w:rPr>
          <w:rFonts w:ascii="Calibri" w:hAnsi="Calibri" w:cs="Arial"/>
          <w:b/>
          <w:bCs/>
          <w:sz w:val="22"/>
          <w:szCs w:val="22"/>
        </w:rPr>
        <w:t>Services Specific Terms for TDLinx</w:t>
      </w:r>
    </w:p>
    <w:p w14:paraId="15786DE9" w14:textId="77777777" w:rsidR="000575BF" w:rsidRPr="006229C1" w:rsidRDefault="000575BF" w:rsidP="000575BF">
      <w:pPr>
        <w:spacing w:after="120" w:line="288" w:lineRule="auto"/>
        <w:rPr>
          <w:rFonts w:ascii="Calibri" w:eastAsia="Yu Mincho" w:hAnsi="Calibri" w:cs="Arial"/>
          <w:color w:val="222222"/>
          <w:sz w:val="19"/>
          <w:szCs w:val="19"/>
          <w:highlight w:val="yellow"/>
        </w:rPr>
      </w:pPr>
      <w:r w:rsidRPr="006229C1">
        <w:rPr>
          <w:rFonts w:ascii="Calibri" w:eastAsia="Yu Mincho" w:hAnsi="Calibri" w:cs="Arial"/>
          <w:color w:val="222222"/>
          <w:sz w:val="19"/>
          <w:szCs w:val="19"/>
          <w:highlight w:val="yellow"/>
        </w:rPr>
        <w:t>[sales to work with Legal to create this exhibit]</w:t>
      </w:r>
    </w:p>
    <w:p w14:paraId="481D2EE1" w14:textId="77777777" w:rsidR="000575BF" w:rsidRPr="006229C1" w:rsidRDefault="000575BF" w:rsidP="000575BF">
      <w:pPr>
        <w:rPr>
          <w:rFonts w:ascii="Calibri" w:eastAsia="Yu Mincho" w:hAnsi="Calibri" w:cs="Arial"/>
          <w:color w:val="222222"/>
          <w:highlight w:val="yellow"/>
        </w:rPr>
      </w:pPr>
      <w:r w:rsidRPr="006229C1">
        <w:rPr>
          <w:rFonts w:ascii="Calibri" w:eastAsia="Yu Mincho" w:hAnsi="Calibri" w:cs="Arial"/>
          <w:color w:val="222222"/>
          <w:highlight w:val="yellow"/>
        </w:rPr>
        <w:br w:type="page"/>
      </w:r>
    </w:p>
    <w:p w14:paraId="229C4029" w14:textId="77777777" w:rsidR="000575BF" w:rsidRPr="006229C1" w:rsidRDefault="000575BF" w:rsidP="000575BF">
      <w:pPr>
        <w:spacing w:after="120"/>
        <w:jc w:val="center"/>
        <w:rPr>
          <w:rFonts w:ascii="Calibri" w:eastAsia="Yu Mincho" w:hAnsi="Calibri" w:cs="Arial"/>
          <w:b/>
          <w:color w:val="000000"/>
          <w:sz w:val="22"/>
          <w:szCs w:val="22"/>
          <w:u w:val="single"/>
        </w:rPr>
      </w:pPr>
      <w:r w:rsidRPr="006229C1">
        <w:rPr>
          <w:rFonts w:ascii="Calibri" w:eastAsia="Yu Mincho" w:hAnsi="Calibri" w:cs="Arial"/>
          <w:b/>
          <w:color w:val="000000"/>
          <w:sz w:val="22"/>
          <w:szCs w:val="22"/>
          <w:u w:val="single"/>
        </w:rPr>
        <w:lastRenderedPageBreak/>
        <w:t>Brandbank Services Exhibit</w:t>
      </w:r>
    </w:p>
    <w:p w14:paraId="5F56373D" w14:textId="77777777" w:rsidR="000575BF" w:rsidRPr="006229C1" w:rsidRDefault="000575BF" w:rsidP="000575BF">
      <w:pPr>
        <w:jc w:val="center"/>
        <w:rPr>
          <w:rFonts w:ascii="Calibri" w:eastAsia="Yu Mincho" w:hAnsi="Calibri" w:cs="Calibri"/>
          <w:b/>
          <w:bCs/>
          <w:color w:val="000000"/>
          <w:sz w:val="22"/>
          <w:szCs w:val="22"/>
          <w:u w:val="single"/>
        </w:rPr>
      </w:pPr>
      <w:r w:rsidRPr="006229C1">
        <w:rPr>
          <w:rFonts w:ascii="Calibri" w:eastAsia="Yu Mincho" w:hAnsi="Calibri" w:cs="Calibri"/>
          <w:b/>
          <w:bCs/>
          <w:color w:val="000000"/>
          <w:sz w:val="22"/>
          <w:szCs w:val="22"/>
          <w:u w:val="single"/>
        </w:rPr>
        <w:t>(Information Services)</w:t>
      </w:r>
    </w:p>
    <w:p w14:paraId="099210E8" w14:textId="77777777" w:rsidR="000575BF" w:rsidRPr="006229C1" w:rsidRDefault="000575BF" w:rsidP="000575BF">
      <w:pPr>
        <w:jc w:val="center"/>
        <w:rPr>
          <w:rFonts w:ascii="Calibri" w:eastAsia="Yu Mincho" w:hAnsi="Calibri" w:cs="Calibri"/>
          <w:b/>
          <w:bCs/>
          <w:color w:val="000000"/>
          <w:sz w:val="22"/>
          <w:szCs w:val="22"/>
          <w:u w:val="single"/>
        </w:rPr>
      </w:pPr>
    </w:p>
    <w:p w14:paraId="439F3D6B" w14:textId="77777777" w:rsidR="000575BF" w:rsidRPr="006229C1" w:rsidRDefault="000575BF" w:rsidP="000575BF">
      <w:pPr>
        <w:spacing w:after="120"/>
        <w:jc w:val="center"/>
        <w:rPr>
          <w:rFonts w:ascii="Calibri" w:hAnsi="Calibri" w:cs="Arial"/>
          <w:b/>
          <w:bCs/>
          <w:sz w:val="22"/>
          <w:szCs w:val="22"/>
        </w:rPr>
      </w:pPr>
      <w:r w:rsidRPr="006229C1">
        <w:rPr>
          <w:rFonts w:ascii="Calibri" w:hAnsi="Calibri" w:cs="Arial"/>
          <w:b/>
          <w:bCs/>
          <w:sz w:val="22"/>
          <w:szCs w:val="22"/>
        </w:rPr>
        <w:t>Services Specific Terms for Brandbank</w:t>
      </w:r>
    </w:p>
    <w:p w14:paraId="4F0400FF" w14:textId="77777777" w:rsidR="000575BF" w:rsidRPr="006229C1" w:rsidRDefault="000575BF" w:rsidP="000575BF">
      <w:pPr>
        <w:spacing w:after="120" w:line="288" w:lineRule="auto"/>
        <w:rPr>
          <w:rFonts w:ascii="Calibri" w:eastAsia="Yu Mincho" w:hAnsi="Calibri" w:cs="Arial"/>
          <w:color w:val="222222"/>
          <w:sz w:val="19"/>
          <w:szCs w:val="19"/>
          <w:highlight w:val="yellow"/>
        </w:rPr>
      </w:pPr>
      <w:r w:rsidRPr="006229C1">
        <w:rPr>
          <w:rFonts w:ascii="Calibri" w:eastAsia="Yu Mincho" w:hAnsi="Calibri" w:cs="Arial"/>
          <w:color w:val="222222"/>
          <w:sz w:val="19"/>
          <w:szCs w:val="19"/>
          <w:highlight w:val="yellow"/>
        </w:rPr>
        <w:t>[sales to work with Legal to create this exhibit]</w:t>
      </w:r>
    </w:p>
    <w:p w14:paraId="67A70948" w14:textId="77777777" w:rsidR="000575BF" w:rsidRPr="006229C1" w:rsidRDefault="000575BF" w:rsidP="000575BF">
      <w:pPr>
        <w:rPr>
          <w:rFonts w:ascii="Calibri" w:eastAsia="Yu Mincho" w:hAnsi="Calibri" w:cs="Arial"/>
          <w:color w:val="222222"/>
          <w:highlight w:val="yellow"/>
        </w:rPr>
      </w:pPr>
      <w:r w:rsidRPr="006229C1">
        <w:rPr>
          <w:rFonts w:ascii="Calibri" w:eastAsia="Yu Mincho" w:hAnsi="Calibri" w:cs="Arial"/>
          <w:color w:val="222222"/>
          <w:highlight w:val="yellow"/>
        </w:rPr>
        <w:br w:type="page"/>
      </w:r>
    </w:p>
    <w:p w14:paraId="0E1BF669" w14:textId="77777777" w:rsidR="000575BF" w:rsidRPr="006229C1" w:rsidRDefault="000575BF" w:rsidP="000575BF">
      <w:pPr>
        <w:spacing w:after="120" w:line="259" w:lineRule="auto"/>
        <w:jc w:val="center"/>
        <w:rPr>
          <w:rFonts w:ascii="Calibri" w:eastAsia="Yu Mincho" w:hAnsi="Calibri" w:cs="Arial"/>
          <w:b/>
          <w:bCs/>
          <w:u w:val="single"/>
        </w:rPr>
      </w:pPr>
    </w:p>
    <w:p w14:paraId="61C8D928" w14:textId="77777777" w:rsidR="000575BF" w:rsidRPr="006229C1" w:rsidRDefault="000575BF" w:rsidP="000575BF">
      <w:pPr>
        <w:shd w:val="clear" w:color="auto" w:fill="FFFFFF"/>
        <w:tabs>
          <w:tab w:val="left" w:pos="360"/>
        </w:tabs>
        <w:spacing w:after="100" w:afterAutospacing="1"/>
        <w:jc w:val="center"/>
        <w:rPr>
          <w:rFonts w:ascii="Calibri" w:hAnsi="Calibri" w:cs="Calibri"/>
          <w:color w:val="222222"/>
          <w:sz w:val="24"/>
          <w:szCs w:val="24"/>
          <w:u w:val="single"/>
        </w:rPr>
      </w:pPr>
      <w:bookmarkStart w:id="123" w:name="_Hlk161908177"/>
      <w:r w:rsidRPr="006229C1">
        <w:rPr>
          <w:rFonts w:ascii="Calibri" w:hAnsi="Calibri" w:cs="Calibri"/>
          <w:b/>
          <w:sz w:val="24"/>
          <w:szCs w:val="24"/>
          <w:u w:val="single"/>
        </w:rPr>
        <w:t>On Premise Model</w:t>
      </w:r>
      <w:bookmarkEnd w:id="123"/>
      <w:r w:rsidRPr="006229C1">
        <w:rPr>
          <w:rFonts w:ascii="Calibri" w:hAnsi="Calibri" w:cs="Calibri"/>
          <w:b/>
          <w:sz w:val="24"/>
          <w:szCs w:val="24"/>
          <w:u w:val="single"/>
        </w:rPr>
        <w:t xml:space="preserve"> and Related Data Services Exhibit</w:t>
      </w:r>
    </w:p>
    <w:p w14:paraId="713FCA84" w14:textId="77777777" w:rsidR="000575BF" w:rsidRPr="006229C1" w:rsidRDefault="000575BF" w:rsidP="000575BF">
      <w:pPr>
        <w:spacing w:after="120" w:line="256" w:lineRule="auto"/>
        <w:jc w:val="center"/>
        <w:rPr>
          <w:rFonts w:ascii="Calibri" w:eastAsia="Yu Mincho" w:hAnsi="Calibri" w:cs="Calibri"/>
          <w:b/>
          <w:bCs/>
          <w:color w:val="000000"/>
          <w:sz w:val="22"/>
          <w:szCs w:val="22"/>
        </w:rPr>
      </w:pPr>
      <w:r w:rsidRPr="006229C1">
        <w:rPr>
          <w:rFonts w:ascii="Calibri" w:eastAsia="Yu Mincho" w:hAnsi="Calibri" w:cs="Calibri"/>
          <w:b/>
          <w:bCs/>
          <w:color w:val="000000"/>
          <w:sz w:val="22"/>
          <w:szCs w:val="22"/>
        </w:rPr>
        <w:t>(Information Services)</w:t>
      </w:r>
    </w:p>
    <w:tbl>
      <w:tblPr>
        <w:tblW w:w="9563" w:type="dxa"/>
        <w:tblInd w:w="337" w:type="dxa"/>
        <w:tblLayout w:type="fixed"/>
        <w:tblCellMar>
          <w:left w:w="30" w:type="dxa"/>
          <w:right w:w="30" w:type="dxa"/>
        </w:tblCellMar>
        <w:tblLook w:val="04A0" w:firstRow="1" w:lastRow="0" w:firstColumn="1" w:lastColumn="0" w:noHBand="0" w:noVBand="1"/>
      </w:tblPr>
      <w:tblGrid>
        <w:gridCol w:w="2453"/>
        <w:gridCol w:w="7110"/>
      </w:tblGrid>
      <w:tr w:rsidR="000575BF" w:rsidRPr="006229C1" w14:paraId="28239534" w14:textId="77777777" w:rsidTr="009067B3">
        <w:trPr>
          <w:trHeight w:val="290"/>
        </w:trPr>
        <w:tc>
          <w:tcPr>
            <w:tcW w:w="2453" w:type="dxa"/>
            <w:tcBorders>
              <w:top w:val="double" w:sz="6" w:space="0" w:color="000000"/>
              <w:left w:val="double" w:sz="6" w:space="0" w:color="000000"/>
              <w:bottom w:val="double" w:sz="6" w:space="0" w:color="000000"/>
              <w:right w:val="single" w:sz="6" w:space="0" w:color="000000"/>
            </w:tcBorders>
            <w:shd w:val="pct30" w:color="C0C0C0" w:fill="FFFFFF"/>
            <w:vAlign w:val="center"/>
            <w:hideMark/>
          </w:tcPr>
          <w:p w14:paraId="374914E0" w14:textId="77777777" w:rsidR="000575BF" w:rsidRPr="006229C1" w:rsidRDefault="000575BF" w:rsidP="009067B3">
            <w:pPr>
              <w:rPr>
                <w:rFonts w:ascii="Calibri" w:hAnsi="Calibri" w:cs="Calibri"/>
                <w:color w:val="000000"/>
                <w:sz w:val="19"/>
                <w:szCs w:val="19"/>
                <w:lang w:eastAsia="ja-JP"/>
              </w:rPr>
            </w:pPr>
            <w:r w:rsidRPr="006229C1">
              <w:rPr>
                <w:rFonts w:ascii="Calibri" w:hAnsi="Calibri" w:cs="Calibri"/>
                <w:color w:val="000000"/>
                <w:sz w:val="19"/>
                <w:szCs w:val="19"/>
                <w:lang w:eastAsia="ja-JP"/>
              </w:rPr>
              <w:t>Category / Package</w:t>
            </w:r>
          </w:p>
        </w:tc>
        <w:tc>
          <w:tcPr>
            <w:tcW w:w="7110" w:type="dxa"/>
            <w:tcBorders>
              <w:top w:val="double" w:sz="6" w:space="0" w:color="000000"/>
              <w:left w:val="single" w:sz="6" w:space="0" w:color="000000"/>
              <w:bottom w:val="double" w:sz="6" w:space="0" w:color="000000"/>
              <w:right w:val="double" w:sz="6" w:space="0" w:color="000000"/>
            </w:tcBorders>
            <w:shd w:val="pct30" w:color="C0C0C0" w:fill="FFFFFF"/>
            <w:vAlign w:val="center"/>
            <w:hideMark/>
          </w:tcPr>
          <w:p w14:paraId="09B2B703" w14:textId="77777777" w:rsidR="000575BF" w:rsidRPr="006229C1" w:rsidRDefault="000575BF" w:rsidP="009067B3">
            <w:pPr>
              <w:ind w:left="-65"/>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  Services</w:t>
            </w:r>
          </w:p>
        </w:tc>
      </w:tr>
      <w:tr w:rsidR="000575BF" w:rsidRPr="006229C1" w14:paraId="78C54247" w14:textId="77777777" w:rsidTr="009067B3">
        <w:trPr>
          <w:trHeight w:val="276"/>
        </w:trPr>
        <w:tc>
          <w:tcPr>
            <w:tcW w:w="2453" w:type="dxa"/>
            <w:tcBorders>
              <w:top w:val="single" w:sz="4" w:space="0" w:color="auto"/>
              <w:left w:val="double" w:sz="4" w:space="0" w:color="auto"/>
              <w:bottom w:val="single" w:sz="4" w:space="0" w:color="auto"/>
              <w:right w:val="single" w:sz="4" w:space="0" w:color="auto"/>
            </w:tcBorders>
          </w:tcPr>
          <w:p w14:paraId="781FBEAF" w14:textId="77777777" w:rsidR="000575BF" w:rsidRPr="006229C1" w:rsidRDefault="000575BF" w:rsidP="009067B3">
            <w:pPr>
              <w:rPr>
                <w:rFonts w:ascii="Calibri" w:hAnsi="Calibri" w:cs="Calibri"/>
                <w:color w:val="000000"/>
                <w:sz w:val="19"/>
                <w:szCs w:val="19"/>
                <w:lang w:eastAsia="ja-JP"/>
              </w:rPr>
            </w:pPr>
            <w:commentRangeStart w:id="124"/>
            <w:r w:rsidRPr="006229C1">
              <w:rPr>
                <w:rFonts w:ascii="Calibri" w:hAnsi="Calibri" w:cs="Calibri"/>
                <w:color w:val="000000"/>
                <w:sz w:val="19"/>
                <w:szCs w:val="19"/>
                <w:lang w:eastAsia="ja-JP"/>
              </w:rPr>
              <w:t>Beer</w:t>
            </w:r>
          </w:p>
          <w:p w14:paraId="74E334C2" w14:textId="77777777" w:rsidR="000575BF" w:rsidRPr="006229C1" w:rsidRDefault="000575BF" w:rsidP="000575BF">
            <w:pPr>
              <w:numPr>
                <w:ilvl w:val="0"/>
                <w:numId w:val="44"/>
              </w:numPr>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Mega Category</w:t>
            </w:r>
          </w:p>
          <w:p w14:paraId="4B6BF9FA" w14:textId="77777777" w:rsidR="000575BF" w:rsidRPr="006229C1" w:rsidRDefault="000575BF" w:rsidP="000575BF">
            <w:pPr>
              <w:numPr>
                <w:ilvl w:val="0"/>
                <w:numId w:val="44"/>
              </w:numPr>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Category</w:t>
            </w:r>
          </w:p>
          <w:p w14:paraId="0861BD45" w14:textId="77777777" w:rsidR="000575BF" w:rsidRPr="006229C1" w:rsidRDefault="000575BF" w:rsidP="000575BF">
            <w:pPr>
              <w:numPr>
                <w:ilvl w:val="0"/>
                <w:numId w:val="44"/>
              </w:numPr>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Sub-Category</w:t>
            </w:r>
          </w:p>
          <w:p w14:paraId="28A6C48D" w14:textId="77777777" w:rsidR="000575BF" w:rsidRPr="006229C1" w:rsidRDefault="000575BF" w:rsidP="000575BF">
            <w:pPr>
              <w:numPr>
                <w:ilvl w:val="0"/>
                <w:numId w:val="44"/>
              </w:numPr>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Brand Family</w:t>
            </w:r>
          </w:p>
          <w:p w14:paraId="20CF2FD0" w14:textId="77777777" w:rsidR="000575BF" w:rsidRPr="006229C1" w:rsidRDefault="000575BF" w:rsidP="000575BF">
            <w:pPr>
              <w:numPr>
                <w:ilvl w:val="0"/>
                <w:numId w:val="44"/>
              </w:numPr>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Brand Extension</w:t>
            </w:r>
          </w:p>
          <w:p w14:paraId="476A0931" w14:textId="77777777" w:rsidR="000575BF" w:rsidRPr="006229C1" w:rsidRDefault="000575BF" w:rsidP="000575BF">
            <w:pPr>
              <w:numPr>
                <w:ilvl w:val="0"/>
                <w:numId w:val="44"/>
              </w:numPr>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Format</w:t>
            </w:r>
          </w:p>
          <w:p w14:paraId="49EF7358" w14:textId="77777777" w:rsidR="000575BF" w:rsidRPr="006229C1" w:rsidRDefault="000575BF" w:rsidP="009067B3">
            <w:pPr>
              <w:rPr>
                <w:rFonts w:ascii="Calibri" w:hAnsi="Calibri" w:cs="Calibri"/>
                <w:color w:val="000000"/>
                <w:sz w:val="19"/>
                <w:szCs w:val="19"/>
                <w:lang w:eastAsia="ja-JP"/>
              </w:rPr>
            </w:pPr>
          </w:p>
          <w:p w14:paraId="0228C8F2" w14:textId="77777777" w:rsidR="000575BF" w:rsidRPr="006229C1" w:rsidRDefault="000575BF" w:rsidP="009067B3">
            <w:pPr>
              <w:rPr>
                <w:rFonts w:ascii="Calibri" w:hAnsi="Calibri" w:cs="Calibri"/>
                <w:color w:val="000000"/>
                <w:sz w:val="19"/>
                <w:szCs w:val="19"/>
                <w:lang w:eastAsia="ja-JP"/>
              </w:rPr>
            </w:pPr>
            <w:r w:rsidRPr="006229C1">
              <w:rPr>
                <w:rFonts w:ascii="Calibri" w:hAnsi="Calibri" w:cs="Calibri"/>
                <w:color w:val="000000"/>
                <w:sz w:val="19"/>
                <w:szCs w:val="19"/>
                <w:lang w:eastAsia="ja-JP"/>
              </w:rPr>
              <w:t>Spirits</w:t>
            </w:r>
            <w:commentRangeEnd w:id="124"/>
            <w:r w:rsidRPr="006229C1">
              <w:rPr>
                <w:rFonts w:ascii="Calibri" w:hAnsi="Calibri" w:cs="Calibri"/>
                <w:color w:val="000000"/>
                <w:sz w:val="19"/>
                <w:szCs w:val="19"/>
                <w:lang w:eastAsia="ja-JP"/>
              </w:rPr>
              <w:commentReference w:id="124"/>
            </w:r>
          </w:p>
          <w:p w14:paraId="71B19473" w14:textId="77777777" w:rsidR="000575BF" w:rsidRPr="006229C1" w:rsidRDefault="000575BF" w:rsidP="000575BF">
            <w:pPr>
              <w:numPr>
                <w:ilvl w:val="0"/>
                <w:numId w:val="44"/>
              </w:numPr>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Mega Category</w:t>
            </w:r>
          </w:p>
          <w:p w14:paraId="4498E3E2" w14:textId="77777777" w:rsidR="000575BF" w:rsidRPr="006229C1" w:rsidRDefault="000575BF" w:rsidP="000575BF">
            <w:pPr>
              <w:numPr>
                <w:ilvl w:val="0"/>
                <w:numId w:val="44"/>
              </w:numPr>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Category</w:t>
            </w:r>
          </w:p>
          <w:p w14:paraId="386B396E" w14:textId="77777777" w:rsidR="000575BF" w:rsidRPr="006229C1" w:rsidRDefault="000575BF" w:rsidP="000575BF">
            <w:pPr>
              <w:numPr>
                <w:ilvl w:val="0"/>
                <w:numId w:val="44"/>
              </w:numPr>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Sub-Category</w:t>
            </w:r>
          </w:p>
          <w:p w14:paraId="0487131F" w14:textId="77777777" w:rsidR="000575BF" w:rsidRPr="006229C1" w:rsidRDefault="000575BF" w:rsidP="000575BF">
            <w:pPr>
              <w:numPr>
                <w:ilvl w:val="0"/>
                <w:numId w:val="44"/>
              </w:numPr>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Brand Family</w:t>
            </w:r>
          </w:p>
          <w:p w14:paraId="4CF53DCA" w14:textId="77777777" w:rsidR="000575BF" w:rsidRPr="006229C1" w:rsidRDefault="000575BF" w:rsidP="000575BF">
            <w:pPr>
              <w:numPr>
                <w:ilvl w:val="0"/>
                <w:numId w:val="44"/>
              </w:numPr>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Brand Extension</w:t>
            </w:r>
          </w:p>
          <w:p w14:paraId="77504AB1" w14:textId="77777777" w:rsidR="000575BF" w:rsidRPr="006229C1" w:rsidRDefault="000575BF" w:rsidP="009067B3">
            <w:pPr>
              <w:rPr>
                <w:rFonts w:ascii="Calibri" w:hAnsi="Calibri" w:cs="Calibri"/>
                <w:color w:val="000000"/>
                <w:sz w:val="19"/>
                <w:szCs w:val="19"/>
                <w:lang w:eastAsia="ja-JP"/>
              </w:rPr>
            </w:pPr>
          </w:p>
          <w:p w14:paraId="5E4E601C" w14:textId="77777777" w:rsidR="000575BF" w:rsidRPr="006229C1" w:rsidRDefault="000575BF" w:rsidP="009067B3">
            <w:pPr>
              <w:rPr>
                <w:rFonts w:ascii="Calibri" w:hAnsi="Calibri" w:cs="Calibri"/>
                <w:color w:val="000000"/>
                <w:sz w:val="19"/>
                <w:szCs w:val="19"/>
                <w:lang w:eastAsia="ja-JP"/>
              </w:rPr>
            </w:pPr>
            <w:r w:rsidRPr="006229C1">
              <w:rPr>
                <w:rFonts w:ascii="Calibri" w:hAnsi="Calibri" w:cs="Calibri"/>
                <w:color w:val="000000"/>
                <w:sz w:val="19"/>
                <w:szCs w:val="19"/>
                <w:lang w:eastAsia="ja-JP"/>
              </w:rPr>
              <w:t>Wine</w:t>
            </w:r>
          </w:p>
          <w:p w14:paraId="7FC9FD17" w14:textId="77777777" w:rsidR="000575BF" w:rsidRPr="006229C1" w:rsidRDefault="000575BF" w:rsidP="000575BF">
            <w:pPr>
              <w:numPr>
                <w:ilvl w:val="0"/>
                <w:numId w:val="44"/>
              </w:numPr>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Mega Category</w:t>
            </w:r>
          </w:p>
          <w:p w14:paraId="02FF6348" w14:textId="77777777" w:rsidR="000575BF" w:rsidRPr="006229C1" w:rsidRDefault="000575BF" w:rsidP="000575BF">
            <w:pPr>
              <w:numPr>
                <w:ilvl w:val="0"/>
                <w:numId w:val="44"/>
              </w:numPr>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Category</w:t>
            </w:r>
          </w:p>
          <w:p w14:paraId="1A906174" w14:textId="77777777" w:rsidR="000575BF" w:rsidRPr="006229C1" w:rsidRDefault="000575BF" w:rsidP="000575BF">
            <w:pPr>
              <w:numPr>
                <w:ilvl w:val="0"/>
                <w:numId w:val="44"/>
              </w:numPr>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Sub-Category</w:t>
            </w:r>
          </w:p>
          <w:p w14:paraId="2FF75DA2" w14:textId="77777777" w:rsidR="000575BF" w:rsidRPr="006229C1" w:rsidRDefault="000575BF" w:rsidP="000575BF">
            <w:pPr>
              <w:numPr>
                <w:ilvl w:val="0"/>
                <w:numId w:val="44"/>
              </w:numPr>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Brand Family</w:t>
            </w:r>
          </w:p>
          <w:p w14:paraId="3FCFED10" w14:textId="77777777" w:rsidR="000575BF" w:rsidRPr="006229C1" w:rsidRDefault="000575BF" w:rsidP="000575BF">
            <w:pPr>
              <w:numPr>
                <w:ilvl w:val="0"/>
                <w:numId w:val="44"/>
              </w:numPr>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Brand Extension</w:t>
            </w:r>
          </w:p>
          <w:p w14:paraId="26C65728" w14:textId="77777777" w:rsidR="000575BF" w:rsidRPr="006229C1" w:rsidRDefault="000575BF" w:rsidP="009067B3">
            <w:pPr>
              <w:rPr>
                <w:rFonts w:ascii="Calibri" w:hAnsi="Calibri" w:cs="Calibri"/>
                <w:color w:val="000000"/>
                <w:sz w:val="19"/>
                <w:szCs w:val="19"/>
                <w:lang w:eastAsia="ja-JP"/>
              </w:rPr>
            </w:pPr>
          </w:p>
        </w:tc>
        <w:tc>
          <w:tcPr>
            <w:tcW w:w="7110" w:type="dxa"/>
            <w:tcBorders>
              <w:top w:val="single" w:sz="4" w:space="0" w:color="auto"/>
              <w:left w:val="single" w:sz="4" w:space="0" w:color="auto"/>
              <w:bottom w:val="single" w:sz="4" w:space="0" w:color="auto"/>
              <w:right w:val="double" w:sz="6" w:space="0" w:color="000000"/>
            </w:tcBorders>
          </w:tcPr>
          <w:p w14:paraId="220A52EE"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On Premise Measurement (OPM) - Volumetric measurement of alcohol sales in bars and restaurants across mainland US the eating and drinking channels (TDLinx codes 50 &amp; 51) across the contiguous United states (48 States excluding Hawaii and Alaska)</w:t>
            </w:r>
          </w:p>
          <w:p w14:paraId="011C2D30" w14:textId="77777777" w:rsidR="000575BF" w:rsidRPr="006229C1" w:rsidRDefault="000575BF" w:rsidP="000575BF">
            <w:pPr>
              <w:numPr>
                <w:ilvl w:val="0"/>
                <w:numId w:val="45"/>
              </w:numPr>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Syndicated Service</w:t>
            </w:r>
          </w:p>
          <w:p w14:paraId="30FE2ACF"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Markets:</w:t>
            </w:r>
          </w:p>
          <w:p w14:paraId="21BD0CA9" w14:textId="77777777" w:rsidR="000575BF" w:rsidRPr="006229C1" w:rsidRDefault="000575BF" w:rsidP="000575BF">
            <w:pPr>
              <w:numPr>
                <w:ilvl w:val="0"/>
                <w:numId w:val="45"/>
              </w:numPr>
              <w:ind w:left="268" w:hanging="180"/>
              <w:rPr>
                <w:rFonts w:ascii="Calibri" w:hAnsi="Calibri" w:cs="Calibri"/>
                <w:color w:val="000000"/>
                <w:sz w:val="19"/>
                <w:szCs w:val="19"/>
                <w:lang w:eastAsia="ja-JP"/>
              </w:rPr>
            </w:pPr>
            <w:r w:rsidRPr="006229C1">
              <w:rPr>
                <w:rFonts w:ascii="Calibri" w:hAnsi="Calibri" w:cs="Calibri"/>
                <w:color w:val="000000"/>
                <w:sz w:val="19"/>
                <w:szCs w:val="19"/>
                <w:lang w:eastAsia="ja-JP"/>
              </w:rPr>
              <w:t>Total US</w:t>
            </w:r>
          </w:p>
          <w:p w14:paraId="6C9B7CFB"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Channels</w:t>
            </w:r>
          </w:p>
          <w:p w14:paraId="2416999E" w14:textId="77777777" w:rsidR="000575BF" w:rsidRPr="006229C1" w:rsidRDefault="000575BF" w:rsidP="000575BF">
            <w:pPr>
              <w:numPr>
                <w:ilvl w:val="0"/>
                <w:numId w:val="46"/>
              </w:numPr>
              <w:tabs>
                <w:tab w:val="left" w:pos="420"/>
              </w:tabs>
              <w:ind w:left="448"/>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Total On Premise </w:t>
            </w:r>
          </w:p>
          <w:p w14:paraId="120FF7FA" w14:textId="77777777" w:rsidR="000575BF" w:rsidRPr="006229C1" w:rsidRDefault="000575BF" w:rsidP="000575BF">
            <w:pPr>
              <w:numPr>
                <w:ilvl w:val="1"/>
                <w:numId w:val="47"/>
              </w:numPr>
              <w:tabs>
                <w:tab w:val="left" w:pos="420"/>
              </w:tabs>
              <w:ind w:left="808"/>
              <w:rPr>
                <w:rFonts w:ascii="Calibri" w:hAnsi="Calibri" w:cs="Calibri"/>
                <w:color w:val="000000"/>
                <w:sz w:val="19"/>
                <w:szCs w:val="19"/>
                <w:lang w:eastAsia="ja-JP"/>
              </w:rPr>
            </w:pPr>
            <w:r w:rsidRPr="006229C1">
              <w:rPr>
                <w:rFonts w:ascii="Calibri" w:hAnsi="Calibri" w:cs="Calibri"/>
                <w:color w:val="000000"/>
                <w:sz w:val="19"/>
                <w:szCs w:val="19"/>
                <w:lang w:eastAsia="ja-JP"/>
              </w:rPr>
              <w:t>Eating (Casual &amp; Fine Dining Restaurants)</w:t>
            </w:r>
          </w:p>
          <w:p w14:paraId="09A8E06E" w14:textId="77777777" w:rsidR="000575BF" w:rsidRPr="006229C1" w:rsidRDefault="000575BF" w:rsidP="000575BF">
            <w:pPr>
              <w:numPr>
                <w:ilvl w:val="1"/>
                <w:numId w:val="47"/>
              </w:numPr>
              <w:tabs>
                <w:tab w:val="left" w:pos="420"/>
              </w:tabs>
              <w:ind w:left="808"/>
              <w:rPr>
                <w:rFonts w:ascii="Calibri" w:hAnsi="Calibri" w:cs="Calibri"/>
                <w:color w:val="000000"/>
                <w:sz w:val="19"/>
                <w:szCs w:val="19"/>
                <w:lang w:eastAsia="ja-JP"/>
              </w:rPr>
            </w:pPr>
            <w:r w:rsidRPr="006229C1">
              <w:rPr>
                <w:rFonts w:ascii="Calibri" w:hAnsi="Calibri" w:cs="Calibri"/>
                <w:color w:val="000000"/>
                <w:sz w:val="19"/>
                <w:szCs w:val="19"/>
                <w:lang w:eastAsia="ja-JP"/>
              </w:rPr>
              <w:t>Drinking (Bars &amp; Nightclubs)</w:t>
            </w:r>
          </w:p>
          <w:p w14:paraId="2EB68EB0" w14:textId="77777777" w:rsidR="000575BF" w:rsidRPr="006229C1" w:rsidRDefault="000575BF" w:rsidP="000575BF">
            <w:pPr>
              <w:numPr>
                <w:ilvl w:val="1"/>
                <w:numId w:val="47"/>
              </w:numPr>
              <w:tabs>
                <w:tab w:val="left" w:pos="420"/>
              </w:tabs>
              <w:ind w:left="808"/>
              <w:rPr>
                <w:rFonts w:ascii="Calibri" w:hAnsi="Calibri" w:cs="Calibri"/>
                <w:color w:val="000000"/>
                <w:sz w:val="19"/>
                <w:szCs w:val="19"/>
                <w:lang w:eastAsia="ja-JP"/>
              </w:rPr>
            </w:pPr>
            <w:r w:rsidRPr="006229C1">
              <w:rPr>
                <w:rFonts w:ascii="Calibri" w:hAnsi="Calibri" w:cs="Calibri"/>
                <w:color w:val="000000"/>
                <w:sz w:val="19"/>
                <w:szCs w:val="19"/>
                <w:lang w:eastAsia="ja-JP"/>
              </w:rPr>
              <w:t>Chain</w:t>
            </w:r>
          </w:p>
          <w:p w14:paraId="2C8CCEA7" w14:textId="77777777" w:rsidR="000575BF" w:rsidRPr="006229C1" w:rsidRDefault="000575BF" w:rsidP="000575BF">
            <w:pPr>
              <w:numPr>
                <w:ilvl w:val="1"/>
                <w:numId w:val="47"/>
              </w:numPr>
              <w:tabs>
                <w:tab w:val="left" w:pos="420"/>
              </w:tabs>
              <w:ind w:left="808"/>
              <w:rPr>
                <w:rFonts w:ascii="Calibri" w:hAnsi="Calibri" w:cs="Calibri"/>
                <w:color w:val="000000"/>
                <w:sz w:val="19"/>
                <w:szCs w:val="19"/>
                <w:lang w:eastAsia="ja-JP"/>
              </w:rPr>
            </w:pPr>
            <w:r w:rsidRPr="006229C1">
              <w:rPr>
                <w:rFonts w:ascii="Calibri" w:hAnsi="Calibri" w:cs="Calibri"/>
                <w:color w:val="000000"/>
                <w:sz w:val="19"/>
                <w:szCs w:val="19"/>
                <w:lang w:eastAsia="ja-JP"/>
              </w:rPr>
              <w:t>Independent</w:t>
            </w:r>
          </w:p>
          <w:p w14:paraId="30E0B8E8" w14:textId="77777777" w:rsidR="000575BF" w:rsidRPr="006229C1" w:rsidRDefault="000575BF" w:rsidP="000575BF">
            <w:pPr>
              <w:numPr>
                <w:ilvl w:val="1"/>
                <w:numId w:val="47"/>
              </w:numPr>
              <w:tabs>
                <w:tab w:val="left" w:pos="420"/>
              </w:tabs>
              <w:ind w:left="808"/>
              <w:rPr>
                <w:rFonts w:ascii="Calibri" w:hAnsi="Calibri" w:cs="Calibri"/>
                <w:color w:val="000000"/>
                <w:sz w:val="19"/>
                <w:szCs w:val="19"/>
                <w:lang w:eastAsia="ja-JP"/>
              </w:rPr>
            </w:pPr>
            <w:r w:rsidRPr="006229C1">
              <w:rPr>
                <w:rFonts w:ascii="Calibri" w:hAnsi="Calibri" w:cs="Calibri"/>
                <w:color w:val="000000"/>
                <w:sz w:val="19"/>
                <w:szCs w:val="19"/>
                <w:lang w:eastAsia="ja-JP"/>
              </w:rPr>
              <w:t>Casual Dining</w:t>
            </w:r>
          </w:p>
          <w:p w14:paraId="382266C3" w14:textId="77777777" w:rsidR="000575BF" w:rsidRPr="006229C1" w:rsidRDefault="000575BF" w:rsidP="000575BF">
            <w:pPr>
              <w:numPr>
                <w:ilvl w:val="1"/>
                <w:numId w:val="47"/>
              </w:numPr>
              <w:tabs>
                <w:tab w:val="left" w:pos="420"/>
              </w:tabs>
              <w:ind w:left="808"/>
              <w:rPr>
                <w:rFonts w:ascii="Calibri" w:hAnsi="Calibri" w:cs="Calibri"/>
                <w:color w:val="000000"/>
                <w:sz w:val="19"/>
                <w:szCs w:val="19"/>
                <w:lang w:eastAsia="ja-JP"/>
              </w:rPr>
            </w:pPr>
            <w:r w:rsidRPr="006229C1">
              <w:rPr>
                <w:rFonts w:ascii="Calibri" w:hAnsi="Calibri" w:cs="Calibri"/>
                <w:color w:val="000000"/>
                <w:sz w:val="19"/>
                <w:szCs w:val="19"/>
                <w:lang w:eastAsia="ja-JP"/>
              </w:rPr>
              <w:t>Fine Dining</w:t>
            </w:r>
          </w:p>
          <w:p w14:paraId="1ACD0F73" w14:textId="77777777" w:rsidR="000575BF" w:rsidRPr="006229C1" w:rsidRDefault="000575BF" w:rsidP="000575BF">
            <w:pPr>
              <w:numPr>
                <w:ilvl w:val="1"/>
                <w:numId w:val="47"/>
              </w:numPr>
              <w:tabs>
                <w:tab w:val="left" w:pos="420"/>
              </w:tabs>
              <w:ind w:left="808"/>
              <w:rPr>
                <w:rFonts w:ascii="Calibri" w:hAnsi="Calibri" w:cs="Calibri"/>
                <w:color w:val="000000"/>
                <w:sz w:val="19"/>
                <w:szCs w:val="19"/>
                <w:lang w:eastAsia="ja-JP"/>
              </w:rPr>
            </w:pPr>
            <w:r w:rsidRPr="006229C1">
              <w:rPr>
                <w:rFonts w:ascii="Calibri" w:hAnsi="Calibri" w:cs="Calibri"/>
                <w:color w:val="000000"/>
                <w:sz w:val="19"/>
                <w:szCs w:val="19"/>
                <w:lang w:eastAsia="ja-JP"/>
              </w:rPr>
              <w:t>Bars</w:t>
            </w:r>
          </w:p>
          <w:p w14:paraId="47D662A1" w14:textId="77777777" w:rsidR="000575BF" w:rsidRPr="006229C1" w:rsidRDefault="000575BF" w:rsidP="000575BF">
            <w:pPr>
              <w:numPr>
                <w:ilvl w:val="1"/>
                <w:numId w:val="47"/>
              </w:numPr>
              <w:tabs>
                <w:tab w:val="left" w:pos="420"/>
              </w:tabs>
              <w:ind w:left="808"/>
              <w:rPr>
                <w:rFonts w:ascii="Calibri" w:hAnsi="Calibri" w:cs="Calibri"/>
                <w:color w:val="000000"/>
                <w:sz w:val="19"/>
                <w:szCs w:val="19"/>
                <w:lang w:eastAsia="ja-JP"/>
              </w:rPr>
            </w:pPr>
            <w:r w:rsidRPr="006229C1">
              <w:rPr>
                <w:rFonts w:ascii="Calibri" w:hAnsi="Calibri" w:cs="Calibri"/>
                <w:color w:val="000000"/>
                <w:sz w:val="19"/>
                <w:szCs w:val="19"/>
                <w:lang w:eastAsia="ja-JP"/>
              </w:rPr>
              <w:t>Nightclubs</w:t>
            </w:r>
          </w:p>
          <w:p w14:paraId="069288A4" w14:textId="77777777" w:rsidR="000575BF" w:rsidRPr="006229C1" w:rsidRDefault="000575BF" w:rsidP="000575BF">
            <w:pPr>
              <w:numPr>
                <w:ilvl w:val="0"/>
                <w:numId w:val="47"/>
              </w:numPr>
              <w:tabs>
                <w:tab w:val="left" w:pos="420"/>
              </w:tabs>
              <w:ind w:left="448"/>
              <w:rPr>
                <w:rFonts w:ascii="Calibri" w:hAnsi="Calibri" w:cs="Calibri"/>
                <w:color w:val="000000"/>
                <w:sz w:val="19"/>
                <w:szCs w:val="19"/>
                <w:lang w:eastAsia="ja-JP"/>
              </w:rPr>
            </w:pPr>
            <w:r w:rsidRPr="006229C1">
              <w:rPr>
                <w:rFonts w:ascii="Calibri" w:hAnsi="Calibri" w:cs="Calibri"/>
                <w:color w:val="000000"/>
                <w:sz w:val="19"/>
                <w:szCs w:val="19"/>
                <w:lang w:eastAsia="ja-JP"/>
              </w:rPr>
              <w:t>Additional Channels: As and when commercially available, Client will have the option to add additional channels at an additional charge</w:t>
            </w:r>
          </w:p>
          <w:p w14:paraId="3E90C05D" w14:textId="77777777" w:rsidR="000575BF" w:rsidRPr="006229C1" w:rsidRDefault="000575BF" w:rsidP="009067B3">
            <w:pPr>
              <w:ind w:left="240" w:hanging="180"/>
              <w:rPr>
                <w:rFonts w:ascii="Calibri" w:hAnsi="Calibri" w:cs="Calibri"/>
                <w:color w:val="000000"/>
                <w:sz w:val="19"/>
                <w:szCs w:val="19"/>
                <w:lang w:eastAsia="ja-JP"/>
              </w:rPr>
            </w:pPr>
            <w:commentRangeStart w:id="125"/>
            <w:r w:rsidRPr="006229C1">
              <w:rPr>
                <w:rFonts w:ascii="Calibri" w:hAnsi="Calibri" w:cs="Calibri"/>
                <w:color w:val="000000"/>
                <w:sz w:val="19"/>
                <w:szCs w:val="19"/>
                <w:lang w:eastAsia="ja-JP"/>
              </w:rPr>
              <w:t>Geography(ies):</w:t>
            </w:r>
          </w:p>
          <w:p w14:paraId="52307FE2" w14:textId="77777777" w:rsidR="000575BF" w:rsidRPr="006229C1" w:rsidRDefault="000575BF" w:rsidP="000575BF">
            <w:pPr>
              <w:numPr>
                <w:ilvl w:val="0"/>
                <w:numId w:val="46"/>
              </w:numPr>
              <w:tabs>
                <w:tab w:val="left" w:pos="420"/>
              </w:tabs>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9 Census Divisions</w:t>
            </w:r>
          </w:p>
          <w:p w14:paraId="29A6E19C" w14:textId="77777777" w:rsidR="000575BF" w:rsidRPr="006229C1" w:rsidRDefault="000575BF" w:rsidP="000575BF">
            <w:pPr>
              <w:numPr>
                <w:ilvl w:val="1"/>
                <w:numId w:val="46"/>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Pacific</w:t>
            </w:r>
          </w:p>
          <w:p w14:paraId="0229F5B7" w14:textId="77777777" w:rsidR="000575BF" w:rsidRPr="006229C1" w:rsidRDefault="000575BF" w:rsidP="000575BF">
            <w:pPr>
              <w:numPr>
                <w:ilvl w:val="1"/>
                <w:numId w:val="46"/>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Mountain</w:t>
            </w:r>
          </w:p>
          <w:p w14:paraId="1EC4315E" w14:textId="77777777" w:rsidR="000575BF" w:rsidRPr="006229C1" w:rsidRDefault="000575BF" w:rsidP="000575BF">
            <w:pPr>
              <w:numPr>
                <w:ilvl w:val="1"/>
                <w:numId w:val="46"/>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West North Central</w:t>
            </w:r>
          </w:p>
          <w:p w14:paraId="67A6AC5B" w14:textId="77777777" w:rsidR="000575BF" w:rsidRPr="006229C1" w:rsidRDefault="000575BF" w:rsidP="000575BF">
            <w:pPr>
              <w:numPr>
                <w:ilvl w:val="1"/>
                <w:numId w:val="46"/>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West South Central</w:t>
            </w:r>
          </w:p>
          <w:p w14:paraId="002EFB4D" w14:textId="77777777" w:rsidR="000575BF" w:rsidRPr="006229C1" w:rsidRDefault="000575BF" w:rsidP="000575BF">
            <w:pPr>
              <w:numPr>
                <w:ilvl w:val="1"/>
                <w:numId w:val="46"/>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East North Central</w:t>
            </w:r>
          </w:p>
          <w:p w14:paraId="256B5D17" w14:textId="77777777" w:rsidR="000575BF" w:rsidRPr="006229C1" w:rsidRDefault="000575BF" w:rsidP="000575BF">
            <w:pPr>
              <w:numPr>
                <w:ilvl w:val="1"/>
                <w:numId w:val="46"/>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East South Central</w:t>
            </w:r>
          </w:p>
          <w:p w14:paraId="22DF03F7" w14:textId="77777777" w:rsidR="000575BF" w:rsidRPr="006229C1" w:rsidRDefault="000575BF" w:rsidP="000575BF">
            <w:pPr>
              <w:numPr>
                <w:ilvl w:val="1"/>
                <w:numId w:val="46"/>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New England</w:t>
            </w:r>
          </w:p>
          <w:p w14:paraId="60A7DCF7" w14:textId="77777777" w:rsidR="000575BF" w:rsidRPr="006229C1" w:rsidRDefault="000575BF" w:rsidP="000575BF">
            <w:pPr>
              <w:numPr>
                <w:ilvl w:val="1"/>
                <w:numId w:val="46"/>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Mid-Atlantic</w:t>
            </w:r>
          </w:p>
          <w:p w14:paraId="22D4DF73" w14:textId="77777777" w:rsidR="000575BF" w:rsidRPr="006229C1" w:rsidRDefault="000575BF" w:rsidP="000575BF">
            <w:pPr>
              <w:numPr>
                <w:ilvl w:val="1"/>
                <w:numId w:val="46"/>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South Atlantic</w:t>
            </w:r>
          </w:p>
          <w:p w14:paraId="5B8D11F2" w14:textId="77777777" w:rsidR="000575BF" w:rsidRPr="006229C1" w:rsidRDefault="000575BF" w:rsidP="000575BF">
            <w:pPr>
              <w:numPr>
                <w:ilvl w:val="0"/>
                <w:numId w:val="46"/>
              </w:numPr>
              <w:tabs>
                <w:tab w:val="left" w:pos="420"/>
              </w:tabs>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6 Major Markets</w:t>
            </w:r>
          </w:p>
          <w:p w14:paraId="4DF66294" w14:textId="77777777" w:rsidR="000575BF" w:rsidRPr="006229C1" w:rsidRDefault="000575BF" w:rsidP="000575BF">
            <w:pPr>
              <w:numPr>
                <w:ilvl w:val="1"/>
                <w:numId w:val="47"/>
              </w:numPr>
              <w:tabs>
                <w:tab w:val="left" w:pos="420"/>
              </w:tabs>
              <w:ind w:left="720"/>
              <w:rPr>
                <w:rFonts w:ascii="Calibri" w:hAnsi="Calibri" w:cs="Calibri"/>
                <w:color w:val="000000"/>
                <w:sz w:val="19"/>
                <w:szCs w:val="19"/>
                <w:lang w:eastAsia="ja-JP"/>
              </w:rPr>
            </w:pPr>
            <w:r w:rsidRPr="006229C1">
              <w:rPr>
                <w:rFonts w:ascii="Calibri" w:hAnsi="Calibri" w:cs="Calibri"/>
                <w:color w:val="000000"/>
                <w:sz w:val="19"/>
                <w:szCs w:val="19"/>
                <w:lang w:eastAsia="ja-JP"/>
              </w:rPr>
              <w:t>Boston</w:t>
            </w:r>
          </w:p>
          <w:p w14:paraId="0030B6AA" w14:textId="77777777" w:rsidR="000575BF" w:rsidRPr="006229C1" w:rsidRDefault="000575BF" w:rsidP="000575BF">
            <w:pPr>
              <w:numPr>
                <w:ilvl w:val="1"/>
                <w:numId w:val="47"/>
              </w:numPr>
              <w:tabs>
                <w:tab w:val="left" w:pos="420"/>
              </w:tabs>
              <w:ind w:left="720"/>
              <w:rPr>
                <w:rFonts w:ascii="Calibri" w:hAnsi="Calibri" w:cs="Calibri"/>
                <w:color w:val="000000"/>
                <w:sz w:val="19"/>
                <w:szCs w:val="19"/>
                <w:lang w:eastAsia="ja-JP"/>
              </w:rPr>
            </w:pPr>
            <w:r w:rsidRPr="006229C1">
              <w:rPr>
                <w:rFonts w:ascii="Calibri" w:hAnsi="Calibri" w:cs="Calibri"/>
                <w:color w:val="000000"/>
                <w:sz w:val="19"/>
                <w:szCs w:val="19"/>
                <w:lang w:eastAsia="ja-JP"/>
              </w:rPr>
              <w:t>Chicago</w:t>
            </w:r>
          </w:p>
          <w:p w14:paraId="67DC44A3" w14:textId="77777777" w:rsidR="000575BF" w:rsidRPr="006229C1" w:rsidRDefault="000575BF" w:rsidP="000575BF">
            <w:pPr>
              <w:numPr>
                <w:ilvl w:val="1"/>
                <w:numId w:val="47"/>
              </w:numPr>
              <w:tabs>
                <w:tab w:val="left" w:pos="420"/>
              </w:tabs>
              <w:ind w:left="720"/>
              <w:rPr>
                <w:rFonts w:ascii="Calibri" w:hAnsi="Calibri" w:cs="Calibri"/>
                <w:color w:val="000000"/>
                <w:sz w:val="19"/>
                <w:szCs w:val="19"/>
                <w:lang w:eastAsia="ja-JP"/>
              </w:rPr>
            </w:pPr>
            <w:r w:rsidRPr="006229C1">
              <w:rPr>
                <w:rFonts w:ascii="Calibri" w:hAnsi="Calibri" w:cs="Calibri"/>
                <w:color w:val="000000"/>
                <w:sz w:val="19"/>
                <w:szCs w:val="19"/>
                <w:lang w:eastAsia="ja-JP"/>
              </w:rPr>
              <w:t>Dallas</w:t>
            </w:r>
          </w:p>
          <w:p w14:paraId="084219DB" w14:textId="77777777" w:rsidR="000575BF" w:rsidRPr="006229C1" w:rsidRDefault="000575BF" w:rsidP="000575BF">
            <w:pPr>
              <w:numPr>
                <w:ilvl w:val="1"/>
                <w:numId w:val="47"/>
              </w:numPr>
              <w:tabs>
                <w:tab w:val="left" w:pos="420"/>
              </w:tabs>
              <w:ind w:left="720"/>
              <w:rPr>
                <w:rFonts w:ascii="Calibri" w:hAnsi="Calibri" w:cs="Calibri"/>
                <w:color w:val="000000"/>
                <w:sz w:val="19"/>
                <w:szCs w:val="19"/>
                <w:lang w:eastAsia="ja-JP"/>
              </w:rPr>
            </w:pPr>
            <w:r w:rsidRPr="006229C1">
              <w:rPr>
                <w:rFonts w:ascii="Calibri" w:hAnsi="Calibri" w:cs="Calibri"/>
                <w:color w:val="000000"/>
                <w:sz w:val="19"/>
                <w:szCs w:val="19"/>
                <w:lang w:eastAsia="ja-JP"/>
              </w:rPr>
              <w:t>Denver</w:t>
            </w:r>
          </w:p>
          <w:p w14:paraId="6AE692FD" w14:textId="77777777" w:rsidR="000575BF" w:rsidRPr="006229C1" w:rsidRDefault="000575BF" w:rsidP="000575BF">
            <w:pPr>
              <w:numPr>
                <w:ilvl w:val="1"/>
                <w:numId w:val="47"/>
              </w:numPr>
              <w:tabs>
                <w:tab w:val="left" w:pos="420"/>
              </w:tabs>
              <w:ind w:left="720"/>
              <w:rPr>
                <w:rFonts w:ascii="Calibri" w:hAnsi="Calibri" w:cs="Calibri"/>
                <w:color w:val="000000"/>
                <w:sz w:val="19"/>
                <w:szCs w:val="19"/>
                <w:lang w:eastAsia="ja-JP"/>
              </w:rPr>
            </w:pPr>
            <w:r w:rsidRPr="006229C1">
              <w:rPr>
                <w:rFonts w:ascii="Calibri" w:hAnsi="Calibri" w:cs="Calibri"/>
                <w:color w:val="000000"/>
                <w:sz w:val="19"/>
                <w:szCs w:val="19"/>
                <w:lang w:eastAsia="ja-JP"/>
              </w:rPr>
              <w:t>Los Angeles</w:t>
            </w:r>
          </w:p>
          <w:p w14:paraId="2AA1E91A" w14:textId="77777777" w:rsidR="000575BF" w:rsidRPr="006229C1" w:rsidRDefault="000575BF" w:rsidP="000575BF">
            <w:pPr>
              <w:numPr>
                <w:ilvl w:val="1"/>
                <w:numId w:val="47"/>
              </w:numPr>
              <w:tabs>
                <w:tab w:val="left" w:pos="420"/>
              </w:tabs>
              <w:ind w:left="720"/>
              <w:rPr>
                <w:rFonts w:ascii="Calibri" w:hAnsi="Calibri" w:cs="Calibri"/>
                <w:color w:val="000000"/>
                <w:sz w:val="19"/>
                <w:szCs w:val="19"/>
                <w:lang w:eastAsia="ja-JP"/>
              </w:rPr>
            </w:pPr>
            <w:r w:rsidRPr="006229C1">
              <w:rPr>
                <w:rFonts w:ascii="Calibri" w:hAnsi="Calibri" w:cs="Calibri"/>
                <w:color w:val="000000"/>
                <w:sz w:val="19"/>
                <w:szCs w:val="19"/>
                <w:lang w:eastAsia="ja-JP"/>
              </w:rPr>
              <w:t>New York</w:t>
            </w:r>
            <w:commentRangeEnd w:id="125"/>
            <w:r w:rsidRPr="006229C1">
              <w:rPr>
                <w:rFonts w:ascii="Calibri" w:hAnsi="Calibri" w:cs="Calibri"/>
                <w:color w:val="000000"/>
                <w:sz w:val="19"/>
                <w:szCs w:val="19"/>
                <w:lang w:eastAsia="ja-JP"/>
              </w:rPr>
              <w:commentReference w:id="125"/>
            </w:r>
          </w:p>
          <w:p w14:paraId="20784138" w14:textId="77777777" w:rsidR="000575BF" w:rsidRPr="006229C1" w:rsidRDefault="000575BF" w:rsidP="000575BF">
            <w:pPr>
              <w:numPr>
                <w:ilvl w:val="0"/>
                <w:numId w:val="47"/>
              </w:numPr>
              <w:tabs>
                <w:tab w:val="left" w:pos="420"/>
              </w:tabs>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10 Additional Major Markets</w:t>
            </w:r>
          </w:p>
          <w:p w14:paraId="406AD2B7"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Washington DC</w:t>
            </w:r>
          </w:p>
          <w:p w14:paraId="5D229A5C"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Houston, TX</w:t>
            </w:r>
          </w:p>
          <w:p w14:paraId="13889A22"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Philadelphia, PA</w:t>
            </w:r>
          </w:p>
          <w:p w14:paraId="7A8DD49A"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Atlanta, GA</w:t>
            </w:r>
          </w:p>
          <w:p w14:paraId="2E221860"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Nashville, TN</w:t>
            </w:r>
          </w:p>
          <w:p w14:paraId="6D0DDB3C"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Phoenix, AZ</w:t>
            </w:r>
          </w:p>
          <w:p w14:paraId="47A08E1F"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San Diego, CA</w:t>
            </w:r>
          </w:p>
          <w:p w14:paraId="757928E1"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New Orleans, LA</w:t>
            </w:r>
          </w:p>
          <w:p w14:paraId="442235FA"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Las Vegas, NV</w:t>
            </w:r>
          </w:p>
          <w:p w14:paraId="6F7D8392"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Miami, FL</w:t>
            </w:r>
          </w:p>
          <w:p w14:paraId="3D2D6A61"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Tampa, FL</w:t>
            </w:r>
          </w:p>
          <w:p w14:paraId="1256EC46"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San Francisco, CA</w:t>
            </w:r>
          </w:p>
          <w:p w14:paraId="2BB2F586"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Seattle, WA</w:t>
            </w:r>
          </w:p>
          <w:p w14:paraId="0B81E316" w14:textId="77777777" w:rsidR="000575BF" w:rsidRPr="006229C1" w:rsidRDefault="000575BF" w:rsidP="000575BF">
            <w:pPr>
              <w:numPr>
                <w:ilvl w:val="0"/>
                <w:numId w:val="47"/>
              </w:numPr>
              <w:tabs>
                <w:tab w:val="left" w:pos="420"/>
              </w:tabs>
              <w:ind w:left="360"/>
              <w:rPr>
                <w:rFonts w:ascii="Calibri" w:hAnsi="Calibri" w:cs="Calibri"/>
                <w:color w:val="000000"/>
                <w:sz w:val="19"/>
                <w:szCs w:val="19"/>
                <w:lang w:eastAsia="ja-JP"/>
              </w:rPr>
            </w:pPr>
            <w:r w:rsidRPr="006229C1">
              <w:rPr>
                <w:rFonts w:ascii="Calibri" w:hAnsi="Calibri" w:cs="Calibri"/>
                <w:color w:val="000000"/>
                <w:sz w:val="19"/>
                <w:szCs w:val="19"/>
                <w:lang w:eastAsia="ja-JP"/>
              </w:rPr>
              <w:t>15 States</w:t>
            </w:r>
          </w:p>
          <w:p w14:paraId="10F16876"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lastRenderedPageBreak/>
              <w:t xml:space="preserve">Texas  </w:t>
            </w:r>
          </w:p>
          <w:p w14:paraId="18412374" w14:textId="77777777" w:rsidR="000575BF" w:rsidRPr="006229C1" w:rsidRDefault="000575BF" w:rsidP="000575BF">
            <w:pPr>
              <w:numPr>
                <w:ilvl w:val="1"/>
                <w:numId w:val="47"/>
              </w:numPr>
              <w:tabs>
                <w:tab w:val="left" w:pos="420"/>
              </w:tabs>
              <w:ind w:left="658" w:hanging="270"/>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  Colorado</w:t>
            </w:r>
          </w:p>
          <w:p w14:paraId="15F9CF8B" w14:textId="77777777" w:rsidR="000575BF" w:rsidRPr="006229C1" w:rsidRDefault="000575BF" w:rsidP="000575BF">
            <w:pPr>
              <w:numPr>
                <w:ilvl w:val="1"/>
                <w:numId w:val="47"/>
              </w:numPr>
              <w:tabs>
                <w:tab w:val="left" w:pos="420"/>
              </w:tabs>
              <w:ind w:left="658" w:hanging="270"/>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  Arizona</w:t>
            </w:r>
          </w:p>
          <w:p w14:paraId="2B9BB607" w14:textId="77777777" w:rsidR="000575BF" w:rsidRPr="006229C1" w:rsidRDefault="000575BF" w:rsidP="000575BF">
            <w:pPr>
              <w:numPr>
                <w:ilvl w:val="1"/>
                <w:numId w:val="47"/>
              </w:numPr>
              <w:tabs>
                <w:tab w:val="left" w:pos="420"/>
              </w:tabs>
              <w:ind w:left="658" w:hanging="270"/>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  Nevada</w:t>
            </w:r>
          </w:p>
          <w:p w14:paraId="0FA2FCAB" w14:textId="77777777" w:rsidR="000575BF" w:rsidRPr="006229C1" w:rsidRDefault="000575BF" w:rsidP="000575BF">
            <w:pPr>
              <w:numPr>
                <w:ilvl w:val="1"/>
                <w:numId w:val="47"/>
              </w:numPr>
              <w:tabs>
                <w:tab w:val="left" w:pos="420"/>
              </w:tabs>
              <w:ind w:left="658" w:hanging="270"/>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  Tennessee</w:t>
            </w:r>
          </w:p>
          <w:p w14:paraId="7AC3E297" w14:textId="77777777" w:rsidR="000575BF" w:rsidRPr="006229C1" w:rsidRDefault="000575BF" w:rsidP="000575BF">
            <w:pPr>
              <w:numPr>
                <w:ilvl w:val="1"/>
                <w:numId w:val="47"/>
              </w:numPr>
              <w:tabs>
                <w:tab w:val="left" w:pos="420"/>
              </w:tabs>
              <w:ind w:left="658" w:hanging="270"/>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  Louisiana</w:t>
            </w:r>
          </w:p>
          <w:p w14:paraId="47D8BD15"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Ohio</w:t>
            </w:r>
          </w:p>
          <w:p w14:paraId="60DA9CC7"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Pennsylvania</w:t>
            </w:r>
          </w:p>
          <w:p w14:paraId="3DBD6971"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North Carolina</w:t>
            </w:r>
          </w:p>
          <w:p w14:paraId="2682E427"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Washington</w:t>
            </w:r>
          </w:p>
          <w:p w14:paraId="06776651"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Georgia</w:t>
            </w:r>
          </w:p>
          <w:p w14:paraId="2D9CE31B"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Florida</w:t>
            </w:r>
          </w:p>
          <w:p w14:paraId="76C146B1"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New York</w:t>
            </w:r>
          </w:p>
          <w:p w14:paraId="6FC1E3DE"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Illinois</w:t>
            </w:r>
          </w:p>
          <w:p w14:paraId="7C4FA751" w14:textId="77777777" w:rsidR="000575BF" w:rsidRPr="006229C1" w:rsidRDefault="000575BF" w:rsidP="000575BF">
            <w:pPr>
              <w:numPr>
                <w:ilvl w:val="1"/>
                <w:numId w:val="47"/>
              </w:numPr>
              <w:tabs>
                <w:tab w:val="left" w:pos="420"/>
              </w:tabs>
              <w:ind w:left="748"/>
              <w:rPr>
                <w:rFonts w:ascii="Calibri" w:hAnsi="Calibri" w:cs="Calibri"/>
                <w:color w:val="000000"/>
                <w:sz w:val="19"/>
                <w:szCs w:val="19"/>
                <w:lang w:eastAsia="ja-JP"/>
              </w:rPr>
            </w:pPr>
            <w:r w:rsidRPr="006229C1">
              <w:rPr>
                <w:rFonts w:ascii="Calibri" w:hAnsi="Calibri" w:cs="Calibri"/>
                <w:color w:val="000000"/>
                <w:sz w:val="19"/>
                <w:szCs w:val="19"/>
                <w:lang w:eastAsia="ja-JP"/>
              </w:rPr>
              <w:t>California</w:t>
            </w:r>
          </w:p>
          <w:p w14:paraId="16D2CF61" w14:textId="77777777" w:rsidR="000575BF" w:rsidRPr="006229C1" w:rsidRDefault="000575BF" w:rsidP="000575BF">
            <w:pPr>
              <w:numPr>
                <w:ilvl w:val="0"/>
                <w:numId w:val="45"/>
              </w:numPr>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Additional Geographies: As and when commercially available, Client will have the option to add additional geographies at an additional charge</w:t>
            </w:r>
          </w:p>
          <w:p w14:paraId="306A86F1" w14:textId="77777777" w:rsidR="000575BF" w:rsidRPr="006229C1" w:rsidRDefault="000575BF" w:rsidP="009067B3">
            <w:pPr>
              <w:ind w:left="240" w:hanging="180"/>
              <w:rPr>
                <w:rFonts w:ascii="Calibri" w:hAnsi="Calibri" w:cs="Calibri"/>
                <w:color w:val="000000"/>
                <w:sz w:val="19"/>
                <w:szCs w:val="19"/>
                <w:lang w:eastAsia="ja-JP"/>
              </w:rPr>
            </w:pPr>
          </w:p>
          <w:p w14:paraId="01C7A911"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Facts:</w:t>
            </w:r>
          </w:p>
          <w:p w14:paraId="63AD98A9" w14:textId="77777777" w:rsidR="000575BF" w:rsidRPr="006229C1" w:rsidRDefault="000575BF" w:rsidP="000575BF">
            <w:pPr>
              <w:numPr>
                <w:ilvl w:val="0"/>
                <w:numId w:val="45"/>
              </w:numPr>
              <w:tabs>
                <w:tab w:val="left" w:pos="420"/>
              </w:tabs>
              <w:ind w:hanging="693"/>
              <w:rPr>
                <w:rFonts w:ascii="Calibri" w:hAnsi="Calibri" w:cs="Calibri"/>
                <w:color w:val="000000"/>
                <w:sz w:val="19"/>
                <w:szCs w:val="19"/>
                <w:lang w:eastAsia="ja-JP"/>
              </w:rPr>
            </w:pPr>
            <w:r w:rsidRPr="006229C1">
              <w:rPr>
                <w:rFonts w:ascii="Calibri" w:hAnsi="Calibri" w:cs="Calibri"/>
                <w:color w:val="000000"/>
                <w:sz w:val="19"/>
                <w:szCs w:val="19"/>
                <w:lang w:eastAsia="ja-JP"/>
              </w:rPr>
              <w:t>Product Class Weighted Distribution</w:t>
            </w:r>
          </w:p>
          <w:p w14:paraId="15C6810A" w14:textId="77777777" w:rsidR="000575BF" w:rsidRPr="006229C1" w:rsidRDefault="000575BF" w:rsidP="000575BF">
            <w:pPr>
              <w:numPr>
                <w:ilvl w:val="0"/>
                <w:numId w:val="45"/>
              </w:numPr>
              <w:tabs>
                <w:tab w:val="left" w:pos="420"/>
              </w:tabs>
              <w:ind w:hanging="693"/>
              <w:rPr>
                <w:rFonts w:ascii="Calibri" w:hAnsi="Calibri" w:cs="Calibri"/>
                <w:color w:val="000000"/>
                <w:sz w:val="19"/>
                <w:szCs w:val="19"/>
                <w:lang w:eastAsia="ja-JP"/>
              </w:rPr>
            </w:pPr>
            <w:r w:rsidRPr="006229C1">
              <w:rPr>
                <w:rFonts w:ascii="Calibri" w:hAnsi="Calibri" w:cs="Calibri"/>
                <w:color w:val="000000"/>
                <w:sz w:val="19"/>
                <w:szCs w:val="19"/>
                <w:lang w:eastAsia="ja-JP"/>
              </w:rPr>
              <w:t>Spirits Quality Price Tier</w:t>
            </w:r>
          </w:p>
          <w:p w14:paraId="7B51077D" w14:textId="77777777" w:rsidR="000575BF" w:rsidRPr="006229C1" w:rsidRDefault="000575BF" w:rsidP="009067B3">
            <w:pPr>
              <w:ind w:left="240" w:hanging="180"/>
              <w:rPr>
                <w:rFonts w:ascii="Calibri" w:hAnsi="Calibri" w:cs="Calibri"/>
                <w:color w:val="000000"/>
                <w:sz w:val="19"/>
                <w:szCs w:val="19"/>
                <w:lang w:eastAsia="ja-JP"/>
              </w:rPr>
            </w:pPr>
          </w:p>
          <w:p w14:paraId="6E9942B7" w14:textId="77777777" w:rsidR="000575BF" w:rsidRPr="006229C1" w:rsidRDefault="000575BF" w:rsidP="000575BF">
            <w:pPr>
              <w:numPr>
                <w:ilvl w:val="0"/>
                <w:numId w:val="45"/>
              </w:numPr>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All available key performance facts, at all current product hierarchy levels from product group to total market</w:t>
            </w:r>
          </w:p>
          <w:p w14:paraId="08A14D83" w14:textId="77777777" w:rsidR="000575BF" w:rsidRPr="006229C1" w:rsidRDefault="000575BF" w:rsidP="000575BF">
            <w:pPr>
              <w:numPr>
                <w:ilvl w:val="0"/>
                <w:numId w:val="46"/>
              </w:numPr>
              <w:tabs>
                <w:tab w:val="left" w:pos="420"/>
              </w:tabs>
              <w:rPr>
                <w:rFonts w:ascii="Calibri" w:hAnsi="Calibri" w:cs="Calibri"/>
                <w:color w:val="000000"/>
                <w:sz w:val="19"/>
                <w:szCs w:val="19"/>
                <w:lang w:eastAsia="ja-JP"/>
              </w:rPr>
            </w:pPr>
            <w:r w:rsidRPr="006229C1">
              <w:rPr>
                <w:rFonts w:ascii="Calibri" w:hAnsi="Calibri" w:cs="Calibri"/>
                <w:color w:val="000000"/>
                <w:sz w:val="19"/>
                <w:szCs w:val="19"/>
                <w:lang w:eastAsia="ja-JP"/>
              </w:rPr>
              <w:t>Sales Dollars</w:t>
            </w:r>
          </w:p>
          <w:p w14:paraId="2F2744C7" w14:textId="77777777" w:rsidR="000575BF" w:rsidRPr="006229C1" w:rsidRDefault="000575BF" w:rsidP="000575BF">
            <w:pPr>
              <w:numPr>
                <w:ilvl w:val="0"/>
                <w:numId w:val="46"/>
              </w:numPr>
              <w:tabs>
                <w:tab w:val="left" w:pos="420"/>
              </w:tabs>
              <w:rPr>
                <w:rFonts w:ascii="Calibri" w:hAnsi="Calibri" w:cs="Calibri"/>
                <w:color w:val="000000"/>
                <w:sz w:val="19"/>
                <w:szCs w:val="19"/>
                <w:lang w:eastAsia="ja-JP"/>
              </w:rPr>
            </w:pPr>
            <w:r w:rsidRPr="006229C1">
              <w:rPr>
                <w:rFonts w:ascii="Calibri" w:hAnsi="Calibri" w:cs="Calibri"/>
                <w:color w:val="000000"/>
                <w:sz w:val="19"/>
                <w:szCs w:val="19"/>
                <w:lang w:eastAsia="ja-JP"/>
              </w:rPr>
              <w:t>Sales Units</w:t>
            </w:r>
          </w:p>
          <w:p w14:paraId="108643E3" w14:textId="77777777" w:rsidR="000575BF" w:rsidRPr="006229C1" w:rsidRDefault="000575BF" w:rsidP="000575BF">
            <w:pPr>
              <w:numPr>
                <w:ilvl w:val="0"/>
                <w:numId w:val="46"/>
              </w:numPr>
              <w:tabs>
                <w:tab w:val="left" w:pos="420"/>
              </w:tabs>
              <w:rPr>
                <w:rFonts w:ascii="Calibri" w:hAnsi="Calibri" w:cs="Calibri"/>
                <w:color w:val="000000"/>
                <w:sz w:val="19"/>
                <w:szCs w:val="19"/>
                <w:lang w:eastAsia="ja-JP"/>
              </w:rPr>
            </w:pPr>
            <w:r w:rsidRPr="006229C1">
              <w:rPr>
                <w:rFonts w:ascii="Calibri" w:hAnsi="Calibri" w:cs="Calibri"/>
                <w:color w:val="000000"/>
                <w:sz w:val="19"/>
                <w:szCs w:val="19"/>
                <w:lang w:eastAsia="ja-JP"/>
              </w:rPr>
              <w:t>Velocity</w:t>
            </w:r>
          </w:p>
          <w:p w14:paraId="09E71AC8" w14:textId="77777777" w:rsidR="000575BF" w:rsidRPr="006229C1" w:rsidRDefault="000575BF" w:rsidP="000575BF">
            <w:pPr>
              <w:numPr>
                <w:ilvl w:val="0"/>
                <w:numId w:val="46"/>
              </w:numPr>
              <w:tabs>
                <w:tab w:val="left" w:pos="420"/>
              </w:tabs>
              <w:rPr>
                <w:rFonts w:ascii="Calibri" w:hAnsi="Calibri" w:cs="Calibri"/>
                <w:color w:val="000000"/>
                <w:sz w:val="19"/>
                <w:szCs w:val="19"/>
                <w:lang w:eastAsia="ja-JP"/>
              </w:rPr>
            </w:pPr>
            <w:r w:rsidRPr="006229C1">
              <w:rPr>
                <w:rFonts w:ascii="Calibri" w:hAnsi="Calibri" w:cs="Calibri"/>
                <w:color w:val="000000"/>
                <w:sz w:val="19"/>
                <w:szCs w:val="19"/>
                <w:lang w:eastAsia="ja-JP"/>
              </w:rPr>
              <w:t>Distribution</w:t>
            </w:r>
          </w:p>
          <w:p w14:paraId="01FB30CB" w14:textId="77777777" w:rsidR="000575BF" w:rsidRPr="006229C1" w:rsidRDefault="000575BF" w:rsidP="000575BF">
            <w:pPr>
              <w:numPr>
                <w:ilvl w:val="0"/>
                <w:numId w:val="46"/>
              </w:numPr>
              <w:tabs>
                <w:tab w:val="left" w:pos="420"/>
              </w:tabs>
              <w:rPr>
                <w:rFonts w:ascii="Calibri" w:hAnsi="Calibri" w:cs="Calibri"/>
                <w:color w:val="000000"/>
                <w:sz w:val="19"/>
                <w:szCs w:val="19"/>
                <w:lang w:eastAsia="ja-JP"/>
              </w:rPr>
            </w:pPr>
            <w:r w:rsidRPr="006229C1">
              <w:rPr>
                <w:rFonts w:ascii="Calibri" w:hAnsi="Calibri" w:cs="Calibri"/>
                <w:color w:val="000000"/>
                <w:sz w:val="19"/>
                <w:szCs w:val="19"/>
                <w:lang w:eastAsia="ja-JP"/>
              </w:rPr>
              <w:t>Price</w:t>
            </w:r>
          </w:p>
          <w:p w14:paraId="1C8B8FD3" w14:textId="77777777" w:rsidR="000575BF" w:rsidRPr="006229C1" w:rsidRDefault="000575BF" w:rsidP="009067B3">
            <w:pPr>
              <w:ind w:left="240" w:hanging="180"/>
              <w:rPr>
                <w:rFonts w:ascii="Calibri" w:hAnsi="Calibri" w:cs="Calibri"/>
                <w:color w:val="000000"/>
                <w:sz w:val="19"/>
                <w:szCs w:val="19"/>
                <w:lang w:eastAsia="ja-JP"/>
              </w:rPr>
            </w:pPr>
          </w:p>
          <w:p w14:paraId="31194E59"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Periods:</w:t>
            </w:r>
          </w:p>
          <w:p w14:paraId="32DF7BC2" w14:textId="77777777" w:rsidR="000575BF" w:rsidRPr="006229C1" w:rsidRDefault="000575BF" w:rsidP="000575BF">
            <w:pPr>
              <w:numPr>
                <w:ilvl w:val="0"/>
                <w:numId w:val="45"/>
              </w:numPr>
              <w:tabs>
                <w:tab w:val="left" w:pos="240"/>
              </w:tabs>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Frequency of Updates: Every 4 weeks (reporting aligned to 13 x 4 week periods) </w:t>
            </w:r>
          </w:p>
          <w:p w14:paraId="429B89A2" w14:textId="77777777" w:rsidR="000575BF" w:rsidRPr="006229C1" w:rsidRDefault="000575BF" w:rsidP="000575BF">
            <w:pPr>
              <w:numPr>
                <w:ilvl w:val="0"/>
                <w:numId w:val="45"/>
              </w:numPr>
              <w:tabs>
                <w:tab w:val="left" w:pos="240"/>
              </w:tabs>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Back data: Up to 3 years rolling history.</w:t>
            </w:r>
          </w:p>
          <w:p w14:paraId="63FBE29E" w14:textId="77777777" w:rsidR="000575BF" w:rsidRPr="006229C1" w:rsidRDefault="000575BF" w:rsidP="009067B3">
            <w:pPr>
              <w:ind w:left="240" w:hanging="180"/>
              <w:rPr>
                <w:rFonts w:ascii="Calibri" w:hAnsi="Calibri" w:cs="Calibri"/>
                <w:color w:val="000000"/>
                <w:sz w:val="19"/>
                <w:szCs w:val="19"/>
                <w:lang w:eastAsia="ja-JP"/>
              </w:rPr>
            </w:pPr>
          </w:p>
          <w:p w14:paraId="5131AE46"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Access: </w:t>
            </w:r>
          </w:p>
          <w:p w14:paraId="79F79C53" w14:textId="77777777" w:rsidR="000575BF" w:rsidRPr="006229C1" w:rsidRDefault="000575BF" w:rsidP="000575BF">
            <w:pPr>
              <w:numPr>
                <w:ilvl w:val="0"/>
                <w:numId w:val="48"/>
              </w:numPr>
              <w:rPr>
                <w:rFonts w:ascii="Calibri" w:hAnsi="Calibri" w:cs="Calibri"/>
                <w:color w:val="000000"/>
                <w:sz w:val="19"/>
                <w:szCs w:val="19"/>
                <w:lang w:eastAsia="ja-JP"/>
              </w:rPr>
            </w:pPr>
            <w:r w:rsidRPr="006229C1">
              <w:rPr>
                <w:rFonts w:ascii="Calibri" w:hAnsi="Calibri" w:cs="Calibri"/>
                <w:sz w:val="19"/>
                <w:szCs w:val="19"/>
                <w:lang w:eastAsia="ja-JP"/>
              </w:rPr>
              <w:t xml:space="preserve">Self-serve access through Connect applications </w:t>
            </w:r>
            <w:r w:rsidRPr="006229C1">
              <w:rPr>
                <w:rFonts w:ascii="Calibri" w:hAnsi="Calibri" w:cs="Calibri"/>
                <w:color w:val="000000"/>
                <w:sz w:val="19"/>
                <w:szCs w:val="19"/>
                <w:lang w:eastAsia="ja-JP"/>
              </w:rPr>
              <w:t>Excel Reports</w:t>
            </w:r>
          </w:p>
          <w:p w14:paraId="2B3527BF" w14:textId="77777777" w:rsidR="000575BF" w:rsidRPr="006229C1" w:rsidRDefault="000575BF" w:rsidP="000575BF">
            <w:pPr>
              <w:numPr>
                <w:ilvl w:val="0"/>
                <w:numId w:val="48"/>
              </w:numPr>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PPT Reports </w:t>
            </w:r>
          </w:p>
          <w:p w14:paraId="31428D26" w14:textId="77777777" w:rsidR="000575BF" w:rsidRPr="006229C1" w:rsidRDefault="000575BF" w:rsidP="000575BF">
            <w:pPr>
              <w:numPr>
                <w:ilvl w:val="0"/>
                <w:numId w:val="48"/>
              </w:numPr>
              <w:rPr>
                <w:rFonts w:ascii="Calibri" w:hAnsi="Calibri" w:cs="Calibri"/>
                <w:strike/>
                <w:color w:val="000000"/>
                <w:sz w:val="19"/>
                <w:szCs w:val="19"/>
                <w:lang w:eastAsia="ja-JP"/>
              </w:rPr>
            </w:pPr>
            <w:r w:rsidRPr="006229C1">
              <w:rPr>
                <w:rFonts w:ascii="Calibri" w:hAnsi="Calibri" w:cs="Calibri"/>
                <w:strike/>
                <w:color w:val="000000"/>
                <w:sz w:val="19"/>
                <w:szCs w:val="19"/>
                <w:lang w:eastAsia="ja-JP"/>
              </w:rPr>
              <w:t>AOD Access</w:t>
            </w:r>
          </w:p>
          <w:p w14:paraId="612DBE93" w14:textId="77777777" w:rsidR="000575BF" w:rsidRPr="006229C1" w:rsidRDefault="000575BF" w:rsidP="009067B3">
            <w:pPr>
              <w:ind w:left="240" w:hanging="180"/>
              <w:rPr>
                <w:rFonts w:ascii="Calibri" w:hAnsi="Calibri" w:cs="Calibri"/>
                <w:color w:val="000000"/>
                <w:sz w:val="19"/>
                <w:szCs w:val="19"/>
                <w:lang w:eastAsia="ja-JP"/>
              </w:rPr>
            </w:pPr>
          </w:p>
          <w:p w14:paraId="32F4EA17" w14:textId="77777777" w:rsidR="000575BF" w:rsidRPr="006229C1" w:rsidRDefault="000575BF" w:rsidP="009067B3">
            <w:pPr>
              <w:ind w:left="240" w:hanging="180"/>
              <w:rPr>
                <w:rFonts w:ascii="Calibri" w:hAnsi="Calibri" w:cs="Calibri"/>
                <w:color w:val="000000"/>
                <w:sz w:val="19"/>
                <w:szCs w:val="19"/>
                <w:lang w:eastAsia="ja-JP"/>
              </w:rPr>
            </w:pPr>
          </w:p>
        </w:tc>
      </w:tr>
      <w:tr w:rsidR="000575BF" w:rsidRPr="006229C1" w14:paraId="7E0E67FA" w14:textId="77777777" w:rsidTr="009067B3">
        <w:trPr>
          <w:trHeight w:val="276"/>
        </w:trPr>
        <w:tc>
          <w:tcPr>
            <w:tcW w:w="2453" w:type="dxa"/>
            <w:tcBorders>
              <w:top w:val="single" w:sz="4" w:space="0" w:color="auto"/>
              <w:left w:val="double" w:sz="4" w:space="0" w:color="auto"/>
              <w:bottom w:val="single" w:sz="4" w:space="0" w:color="auto"/>
              <w:right w:val="single" w:sz="4" w:space="0" w:color="auto"/>
            </w:tcBorders>
          </w:tcPr>
          <w:p w14:paraId="428C9A66" w14:textId="77777777" w:rsidR="000575BF" w:rsidRPr="006229C1" w:rsidRDefault="000575BF" w:rsidP="009067B3">
            <w:pPr>
              <w:rPr>
                <w:rFonts w:ascii="Calibri" w:hAnsi="Calibri" w:cs="Calibri"/>
                <w:color w:val="000000"/>
                <w:sz w:val="19"/>
                <w:szCs w:val="19"/>
                <w:lang w:eastAsia="ja-JP"/>
              </w:rPr>
            </w:pPr>
          </w:p>
        </w:tc>
        <w:tc>
          <w:tcPr>
            <w:tcW w:w="7110" w:type="dxa"/>
            <w:tcBorders>
              <w:top w:val="single" w:sz="4" w:space="0" w:color="auto"/>
              <w:left w:val="single" w:sz="4" w:space="0" w:color="auto"/>
              <w:bottom w:val="single" w:sz="4" w:space="0" w:color="auto"/>
              <w:right w:val="double" w:sz="6" w:space="0" w:color="000000"/>
            </w:tcBorders>
          </w:tcPr>
          <w:p w14:paraId="270C1798"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b/>
                <w:bCs/>
                <w:color w:val="000000"/>
                <w:sz w:val="19"/>
                <w:szCs w:val="19"/>
                <w:lang w:eastAsia="ja-JP"/>
              </w:rPr>
              <w:t>On Premise User Survey (OPUS)</w:t>
            </w:r>
            <w:r w:rsidRPr="006229C1">
              <w:rPr>
                <w:rFonts w:ascii="Calibri" w:hAnsi="Calibri" w:cs="Calibri"/>
                <w:color w:val="000000"/>
                <w:sz w:val="19"/>
                <w:szCs w:val="19"/>
                <w:lang w:eastAsia="ja-JP"/>
              </w:rPr>
              <w:t xml:space="preserve"> - survey 15,000 On Premise consumers aged 21+. It has national coverage and is nationally representative by age and gender. The survey runs online twice a year to explore consumer’s out of home experience and usage</w:t>
            </w:r>
          </w:p>
          <w:p w14:paraId="15F1E236" w14:textId="77777777" w:rsidR="000575BF" w:rsidRPr="006229C1" w:rsidRDefault="000575BF" w:rsidP="009067B3">
            <w:pPr>
              <w:ind w:left="240" w:hanging="180"/>
              <w:rPr>
                <w:rFonts w:ascii="Calibri" w:hAnsi="Calibri" w:cs="Calibri"/>
                <w:color w:val="000000"/>
                <w:sz w:val="19"/>
                <w:szCs w:val="19"/>
                <w:lang w:eastAsia="ja-JP"/>
              </w:rPr>
            </w:pPr>
          </w:p>
          <w:p w14:paraId="7B7FE9BC" w14:textId="77777777" w:rsidR="000575BF" w:rsidRPr="006229C1" w:rsidRDefault="000575BF" w:rsidP="000575BF">
            <w:pPr>
              <w:numPr>
                <w:ilvl w:val="0"/>
                <w:numId w:val="49"/>
              </w:numPr>
              <w:rPr>
                <w:rFonts w:ascii="Calibri" w:hAnsi="Calibri" w:cs="Calibri"/>
                <w:color w:val="000000"/>
                <w:sz w:val="19"/>
                <w:szCs w:val="19"/>
                <w:lang w:eastAsia="ja-JP"/>
              </w:rPr>
            </w:pPr>
            <w:r w:rsidRPr="006229C1">
              <w:rPr>
                <w:rFonts w:ascii="Calibri" w:hAnsi="Calibri" w:cs="Calibri"/>
                <w:color w:val="000000"/>
                <w:sz w:val="19"/>
                <w:szCs w:val="19"/>
                <w:lang w:eastAsia="ja-JP"/>
              </w:rPr>
              <w:t>Nationally representative survey based on age and gender by state – results can also be viewed by income, race, occupation, frequency of visits and many other factors</w:t>
            </w:r>
          </w:p>
          <w:p w14:paraId="7536D35F" w14:textId="77777777" w:rsidR="000575BF" w:rsidRPr="006229C1" w:rsidRDefault="000575BF" w:rsidP="000575BF">
            <w:pPr>
              <w:numPr>
                <w:ilvl w:val="0"/>
                <w:numId w:val="49"/>
              </w:numPr>
              <w:rPr>
                <w:rFonts w:ascii="Calibri" w:hAnsi="Calibri" w:cs="Calibri"/>
                <w:color w:val="000000"/>
                <w:sz w:val="19"/>
                <w:szCs w:val="19"/>
                <w:lang w:eastAsia="ja-JP"/>
              </w:rPr>
            </w:pPr>
            <w:r w:rsidRPr="006229C1">
              <w:rPr>
                <w:rFonts w:ascii="Calibri" w:hAnsi="Calibri" w:cs="Calibri"/>
                <w:color w:val="000000"/>
                <w:sz w:val="19"/>
                <w:szCs w:val="19"/>
                <w:lang w:eastAsia="ja-JP"/>
              </w:rPr>
              <w:t>Ability to add client specific, custom questions</w:t>
            </w:r>
          </w:p>
          <w:p w14:paraId="5357C9F0" w14:textId="77777777" w:rsidR="000575BF" w:rsidRPr="006229C1" w:rsidRDefault="000575BF" w:rsidP="009067B3">
            <w:pPr>
              <w:ind w:left="240" w:hanging="180"/>
              <w:rPr>
                <w:rFonts w:ascii="Calibri" w:hAnsi="Calibri" w:cs="Calibri"/>
                <w:color w:val="000000"/>
                <w:sz w:val="19"/>
                <w:szCs w:val="19"/>
                <w:lang w:eastAsia="ja-JP"/>
              </w:rPr>
            </w:pPr>
          </w:p>
          <w:p w14:paraId="69EAE1B7" w14:textId="77777777" w:rsidR="000575BF" w:rsidRPr="006229C1" w:rsidRDefault="000575BF" w:rsidP="009067B3">
            <w:pPr>
              <w:ind w:left="240" w:hanging="180"/>
              <w:rPr>
                <w:rFonts w:ascii="Calibri" w:hAnsi="Calibri" w:cs="Calibri"/>
                <w:b/>
                <w:bCs/>
                <w:color w:val="000000"/>
                <w:sz w:val="19"/>
                <w:szCs w:val="19"/>
                <w:lang w:eastAsia="ja-JP"/>
              </w:rPr>
            </w:pPr>
            <w:r w:rsidRPr="006229C1">
              <w:rPr>
                <w:rFonts w:ascii="Calibri" w:hAnsi="Calibri" w:cs="Calibri"/>
                <w:b/>
                <w:bCs/>
                <w:color w:val="000000"/>
                <w:sz w:val="19"/>
                <w:szCs w:val="19"/>
                <w:lang w:eastAsia="ja-JP"/>
              </w:rPr>
              <w:t>3 Custom Project: (RFP Report)</w:t>
            </w:r>
          </w:p>
          <w:p w14:paraId="72E2080A" w14:textId="77777777" w:rsidR="000575BF" w:rsidRPr="006229C1" w:rsidRDefault="000575BF" w:rsidP="000575BF">
            <w:pPr>
              <w:numPr>
                <w:ilvl w:val="0"/>
                <w:numId w:val="50"/>
              </w:numPr>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Track and explore key market narratives </w:t>
            </w:r>
          </w:p>
          <w:p w14:paraId="645B4A50" w14:textId="77777777" w:rsidR="000575BF" w:rsidRPr="006229C1" w:rsidRDefault="000575BF" w:rsidP="000575BF">
            <w:pPr>
              <w:numPr>
                <w:ilvl w:val="0"/>
                <w:numId w:val="50"/>
              </w:numPr>
              <w:rPr>
                <w:rFonts w:ascii="Calibri" w:hAnsi="Calibri" w:cs="Calibri"/>
                <w:color w:val="000000"/>
                <w:sz w:val="19"/>
                <w:szCs w:val="19"/>
                <w:lang w:eastAsia="ja-JP"/>
              </w:rPr>
            </w:pPr>
            <w:r w:rsidRPr="006229C1">
              <w:rPr>
                <w:rFonts w:ascii="Calibri" w:hAnsi="Calibri" w:cs="Calibri"/>
                <w:color w:val="000000"/>
                <w:sz w:val="19"/>
                <w:szCs w:val="19"/>
                <w:lang w:eastAsia="ja-JP"/>
              </w:rPr>
              <w:t>Build compelling sales stories to arm Brand and Sales teams to take to the market</w:t>
            </w:r>
          </w:p>
          <w:p w14:paraId="1D3EC172" w14:textId="77777777" w:rsidR="000575BF" w:rsidRPr="006229C1" w:rsidRDefault="000575BF" w:rsidP="000575BF">
            <w:pPr>
              <w:numPr>
                <w:ilvl w:val="0"/>
                <w:numId w:val="50"/>
              </w:numPr>
              <w:rPr>
                <w:rFonts w:ascii="Calibri" w:hAnsi="Calibri" w:cs="Calibri"/>
                <w:color w:val="000000"/>
                <w:sz w:val="19"/>
                <w:szCs w:val="19"/>
                <w:lang w:eastAsia="ja-JP"/>
              </w:rPr>
            </w:pPr>
            <w:r w:rsidRPr="006229C1">
              <w:rPr>
                <w:rFonts w:ascii="Calibri" w:hAnsi="Calibri" w:cs="Calibri"/>
                <w:color w:val="000000"/>
                <w:sz w:val="19"/>
                <w:szCs w:val="19"/>
                <w:lang w:eastAsia="ja-JP"/>
              </w:rPr>
              <w:t>Highlight brand-fit with the leading On Premise retail chains (where available) and detailed sub-channel narratives for independent concepts</w:t>
            </w:r>
          </w:p>
          <w:p w14:paraId="0B8FF8DA" w14:textId="77777777" w:rsidR="000575BF" w:rsidRPr="006229C1" w:rsidRDefault="000575BF" w:rsidP="000575BF">
            <w:pPr>
              <w:numPr>
                <w:ilvl w:val="0"/>
                <w:numId w:val="50"/>
              </w:numPr>
              <w:rPr>
                <w:rFonts w:ascii="Calibri" w:hAnsi="Calibri" w:cs="Calibri"/>
                <w:color w:val="000000"/>
                <w:sz w:val="19"/>
                <w:szCs w:val="19"/>
                <w:lang w:eastAsia="ja-JP"/>
              </w:rPr>
            </w:pPr>
            <w:r w:rsidRPr="006229C1">
              <w:rPr>
                <w:rFonts w:ascii="Calibri" w:hAnsi="Calibri" w:cs="Calibri"/>
                <w:color w:val="000000"/>
                <w:sz w:val="19"/>
                <w:szCs w:val="19"/>
                <w:lang w:eastAsia="ja-JP"/>
              </w:rPr>
              <w:t>Sizing of the most valuable channels for brands &amp; categories</w:t>
            </w:r>
          </w:p>
          <w:p w14:paraId="2D4A6CC8" w14:textId="77777777" w:rsidR="000575BF" w:rsidRPr="006229C1" w:rsidRDefault="000575BF" w:rsidP="000575BF">
            <w:pPr>
              <w:numPr>
                <w:ilvl w:val="0"/>
                <w:numId w:val="50"/>
              </w:numPr>
              <w:rPr>
                <w:rFonts w:ascii="Calibri" w:hAnsi="Calibri" w:cs="Calibri"/>
                <w:color w:val="000000"/>
                <w:sz w:val="19"/>
                <w:szCs w:val="19"/>
                <w:lang w:eastAsia="ja-JP"/>
              </w:rPr>
            </w:pPr>
            <w:r w:rsidRPr="006229C1">
              <w:rPr>
                <w:rFonts w:ascii="Calibri" w:hAnsi="Calibri" w:cs="Calibri"/>
                <w:color w:val="000000"/>
                <w:sz w:val="19"/>
                <w:szCs w:val="19"/>
                <w:lang w:eastAsia="ja-JP"/>
              </w:rPr>
              <w:t>Creative upselling opportunities and menu pricing insights by brand &amp; category</w:t>
            </w:r>
          </w:p>
          <w:p w14:paraId="1B3C073B" w14:textId="77777777" w:rsidR="000575BF" w:rsidRPr="006229C1" w:rsidRDefault="000575BF" w:rsidP="009067B3">
            <w:pPr>
              <w:ind w:left="240" w:hanging="180"/>
              <w:rPr>
                <w:rFonts w:ascii="Calibri" w:hAnsi="Calibri" w:cs="Calibri"/>
                <w:color w:val="000000"/>
                <w:sz w:val="19"/>
                <w:szCs w:val="19"/>
                <w:lang w:eastAsia="ja-JP"/>
              </w:rPr>
            </w:pPr>
          </w:p>
          <w:p w14:paraId="68EE1C5A"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b/>
                <w:bCs/>
                <w:color w:val="000000"/>
                <w:sz w:val="19"/>
                <w:szCs w:val="19"/>
                <w:lang w:eastAsia="ja-JP"/>
              </w:rPr>
              <w:lastRenderedPageBreak/>
              <w:t xml:space="preserve">Distilr 360 CORE or PRO </w:t>
            </w:r>
            <w:r w:rsidRPr="006229C1">
              <w:rPr>
                <w:rFonts w:ascii="Calibri" w:hAnsi="Calibri" w:cs="Calibri"/>
                <w:color w:val="000000"/>
                <w:sz w:val="19"/>
                <w:szCs w:val="19"/>
                <w:lang w:eastAsia="ja-JP"/>
              </w:rPr>
              <w:t xml:space="preserve">– Unlimited Access for 5 or 10 users. </w:t>
            </w:r>
          </w:p>
          <w:p w14:paraId="11C29233" w14:textId="77777777" w:rsidR="000575BF" w:rsidRPr="006229C1" w:rsidRDefault="000575BF" w:rsidP="009067B3">
            <w:pPr>
              <w:ind w:left="240" w:hanging="180"/>
              <w:rPr>
                <w:rFonts w:ascii="Calibri" w:hAnsi="Calibri" w:cs="Calibri"/>
                <w:color w:val="000000"/>
                <w:sz w:val="19"/>
                <w:szCs w:val="19"/>
                <w:lang w:eastAsia="ja-JP"/>
              </w:rPr>
            </w:pPr>
          </w:p>
          <w:p w14:paraId="706F5869"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1 Key Trends Report (These are conference ready decks that explore the key trends of the moment. The trends are based on hot topics in the industry at the time, so change with each survey. Delivered Bi-Annually.</w:t>
            </w:r>
          </w:p>
          <w:p w14:paraId="7A9FA296" w14:textId="77777777" w:rsidR="000575BF" w:rsidRPr="006229C1" w:rsidRDefault="000575BF" w:rsidP="009067B3">
            <w:pPr>
              <w:ind w:left="240" w:hanging="180"/>
              <w:rPr>
                <w:rFonts w:ascii="Calibri" w:hAnsi="Calibri" w:cs="Calibri"/>
                <w:color w:val="000000"/>
                <w:sz w:val="19"/>
                <w:szCs w:val="19"/>
                <w:lang w:eastAsia="ja-JP"/>
              </w:rPr>
            </w:pPr>
          </w:p>
          <w:p w14:paraId="592D4ACE"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1 Market Overview (important On Premise trends, consumer preferences, visit and drinking habits and brand engagement across all drink categories and important brands) </w:t>
            </w:r>
          </w:p>
          <w:p w14:paraId="399B937C" w14:textId="77777777" w:rsidR="000575BF" w:rsidRPr="006229C1" w:rsidRDefault="000575BF" w:rsidP="009067B3">
            <w:pPr>
              <w:ind w:left="240" w:hanging="180"/>
              <w:rPr>
                <w:rFonts w:ascii="Calibri" w:hAnsi="Calibri" w:cs="Calibri"/>
                <w:color w:val="000000"/>
                <w:sz w:val="19"/>
                <w:szCs w:val="19"/>
                <w:lang w:eastAsia="ja-JP"/>
              </w:rPr>
            </w:pPr>
          </w:p>
          <w:p w14:paraId="2075BCF0"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1 Exec Summaries</w:t>
            </w:r>
          </w:p>
          <w:p w14:paraId="5FDE0233"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survey 15,000 On Premise consumers aged 21+. It has national coverage and is nationally representative by age, gender, and state. Each survey runs online twice a year to explore consumer’s out of home experience and usage)</w:t>
            </w:r>
          </w:p>
          <w:p w14:paraId="63075583" w14:textId="77777777" w:rsidR="000575BF" w:rsidRPr="006229C1" w:rsidRDefault="000575BF" w:rsidP="000575BF">
            <w:pPr>
              <w:numPr>
                <w:ilvl w:val="0"/>
                <w:numId w:val="49"/>
              </w:numPr>
              <w:rPr>
                <w:rFonts w:ascii="Calibri" w:hAnsi="Calibri" w:cs="Calibri"/>
                <w:color w:val="000000"/>
                <w:sz w:val="19"/>
                <w:szCs w:val="19"/>
                <w:lang w:eastAsia="ja-JP"/>
              </w:rPr>
            </w:pPr>
            <w:r w:rsidRPr="006229C1">
              <w:rPr>
                <w:rFonts w:ascii="Calibri" w:hAnsi="Calibri" w:cs="Calibri"/>
                <w:color w:val="000000"/>
                <w:sz w:val="19"/>
                <w:szCs w:val="19"/>
                <w:lang w:eastAsia="ja-JP"/>
              </w:rPr>
              <w:t>Nationally representative survey based on age and gender by state – results can also be viewed by income, race, occupation, frequency of visits and many other factors</w:t>
            </w:r>
          </w:p>
          <w:p w14:paraId="2B686D84" w14:textId="77777777" w:rsidR="000575BF" w:rsidRPr="006229C1" w:rsidRDefault="000575BF" w:rsidP="000575BF">
            <w:pPr>
              <w:numPr>
                <w:ilvl w:val="0"/>
                <w:numId w:val="49"/>
              </w:numPr>
              <w:rPr>
                <w:rFonts w:ascii="Calibri" w:hAnsi="Calibri" w:cs="Calibri"/>
                <w:color w:val="000000"/>
                <w:sz w:val="19"/>
                <w:szCs w:val="19"/>
                <w:lang w:eastAsia="ja-JP"/>
              </w:rPr>
            </w:pPr>
            <w:r w:rsidRPr="006229C1">
              <w:rPr>
                <w:rFonts w:ascii="Calibri" w:hAnsi="Calibri" w:cs="Calibri"/>
                <w:color w:val="000000"/>
                <w:sz w:val="19"/>
                <w:szCs w:val="19"/>
                <w:lang w:eastAsia="ja-JP"/>
              </w:rPr>
              <w:t>Ability to add client specific, custom questions at an additional cost</w:t>
            </w:r>
          </w:p>
          <w:p w14:paraId="603E1C25" w14:textId="77777777" w:rsidR="000575BF" w:rsidRPr="006229C1" w:rsidRDefault="000575BF" w:rsidP="000575BF">
            <w:pPr>
              <w:numPr>
                <w:ilvl w:val="0"/>
                <w:numId w:val="49"/>
              </w:numPr>
              <w:rPr>
                <w:rFonts w:ascii="Calibri" w:hAnsi="Calibri" w:cs="Calibri"/>
                <w:color w:val="000000"/>
                <w:sz w:val="19"/>
                <w:szCs w:val="19"/>
                <w:lang w:eastAsia="ja-JP"/>
              </w:rPr>
            </w:pPr>
            <w:r w:rsidRPr="006229C1">
              <w:rPr>
                <w:rFonts w:ascii="Calibri" w:hAnsi="Calibri" w:cs="Calibri"/>
                <w:color w:val="000000"/>
                <w:sz w:val="19"/>
                <w:szCs w:val="19"/>
                <w:lang w:eastAsia="ja-JP"/>
              </w:rPr>
              <w:t>Delivered Bi-Annually.</w:t>
            </w:r>
          </w:p>
          <w:p w14:paraId="49CAA450" w14:textId="77777777" w:rsidR="000575BF" w:rsidRPr="006229C1" w:rsidRDefault="000575BF" w:rsidP="009067B3">
            <w:pPr>
              <w:ind w:left="240" w:hanging="180"/>
              <w:rPr>
                <w:rFonts w:ascii="Calibri" w:hAnsi="Calibri" w:cs="Calibri"/>
                <w:color w:val="000000"/>
                <w:sz w:val="19"/>
                <w:szCs w:val="19"/>
                <w:lang w:eastAsia="ja-JP"/>
              </w:rPr>
            </w:pPr>
          </w:p>
        </w:tc>
      </w:tr>
      <w:tr w:rsidR="000575BF" w:rsidRPr="006229C1" w14:paraId="595DBC46" w14:textId="77777777" w:rsidTr="009067B3">
        <w:trPr>
          <w:trHeight w:val="276"/>
        </w:trPr>
        <w:tc>
          <w:tcPr>
            <w:tcW w:w="2453" w:type="dxa"/>
            <w:tcBorders>
              <w:top w:val="single" w:sz="4" w:space="0" w:color="auto"/>
              <w:left w:val="double" w:sz="4" w:space="0" w:color="auto"/>
              <w:bottom w:val="single" w:sz="4" w:space="0" w:color="auto"/>
              <w:right w:val="single" w:sz="4" w:space="0" w:color="auto"/>
            </w:tcBorders>
          </w:tcPr>
          <w:p w14:paraId="09B7D6A3" w14:textId="77777777" w:rsidR="000575BF" w:rsidRPr="006229C1" w:rsidRDefault="000575BF" w:rsidP="009067B3">
            <w:pPr>
              <w:rPr>
                <w:rFonts w:ascii="Calibri" w:hAnsi="Calibri" w:cs="Calibri"/>
                <w:color w:val="000000"/>
                <w:sz w:val="19"/>
                <w:szCs w:val="19"/>
                <w:lang w:eastAsia="ja-JP"/>
              </w:rPr>
            </w:pPr>
          </w:p>
        </w:tc>
        <w:tc>
          <w:tcPr>
            <w:tcW w:w="7110" w:type="dxa"/>
            <w:tcBorders>
              <w:top w:val="single" w:sz="4" w:space="0" w:color="auto"/>
              <w:left w:val="single" w:sz="4" w:space="0" w:color="auto"/>
              <w:bottom w:val="single" w:sz="4" w:space="0" w:color="auto"/>
              <w:right w:val="double" w:sz="6" w:space="0" w:color="000000"/>
            </w:tcBorders>
          </w:tcPr>
          <w:p w14:paraId="6CB1E595"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b/>
                <w:bCs/>
                <w:color w:val="000000"/>
                <w:sz w:val="19"/>
                <w:szCs w:val="19"/>
                <w:lang w:eastAsia="ja-JP"/>
              </w:rPr>
              <w:t>Channel Strategy</w:t>
            </w:r>
            <w:r w:rsidRPr="006229C1">
              <w:rPr>
                <w:rFonts w:ascii="Calibri" w:hAnsi="Calibri" w:cs="Calibri"/>
                <w:color w:val="000000"/>
                <w:sz w:val="19"/>
                <w:szCs w:val="19"/>
                <w:lang w:eastAsia="ja-JP"/>
              </w:rPr>
              <w:t xml:space="preserve"> (The study will follow the effective structure used in 2021 and provide insights and clarity for suppliers on where the opportunity for their brands/categories lie and how they need to tailor tactics to win in specific channels) Establish which of these </w:t>
            </w:r>
            <w:commentRangeStart w:id="126"/>
            <w:r w:rsidRPr="006229C1">
              <w:rPr>
                <w:rFonts w:ascii="Calibri" w:hAnsi="Calibri" w:cs="Calibri"/>
                <w:color w:val="000000"/>
                <w:sz w:val="19"/>
                <w:szCs w:val="19"/>
                <w:lang w:eastAsia="ja-JP"/>
              </w:rPr>
              <w:t>11</w:t>
            </w:r>
            <w:commentRangeEnd w:id="126"/>
            <w:r w:rsidRPr="006229C1">
              <w:rPr>
                <w:rFonts w:ascii="Calibri" w:hAnsi="Calibri" w:cs="Calibri"/>
                <w:color w:val="000000"/>
                <w:sz w:val="19"/>
                <w:szCs w:val="19"/>
                <w:lang w:eastAsia="ja-JP"/>
              </w:rPr>
              <w:commentReference w:id="126"/>
            </w:r>
            <w:r w:rsidRPr="006229C1">
              <w:rPr>
                <w:rFonts w:ascii="Calibri" w:hAnsi="Calibri" w:cs="Calibri"/>
                <w:color w:val="000000"/>
                <w:sz w:val="19"/>
                <w:szCs w:val="19"/>
                <w:lang w:eastAsia="ja-JP"/>
              </w:rPr>
              <w:t xml:space="preserve"> channels best align to your brands and categories; where is most effective to invest resources and what are the key consumer preferences and behaviors within each channel to uncover similarities and differences.</w:t>
            </w:r>
          </w:p>
          <w:p w14:paraId="7FC17212" w14:textId="77777777" w:rsidR="000575BF" w:rsidRPr="006229C1" w:rsidRDefault="000575BF" w:rsidP="009067B3">
            <w:pPr>
              <w:ind w:left="240" w:hanging="180"/>
              <w:rPr>
                <w:rFonts w:ascii="Calibri" w:hAnsi="Calibri" w:cs="Calibri"/>
                <w:color w:val="000000"/>
                <w:sz w:val="19"/>
                <w:szCs w:val="19"/>
                <w:lang w:eastAsia="ja-JP"/>
              </w:rPr>
            </w:pPr>
          </w:p>
          <w:p w14:paraId="3B4220F0"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Channels:</w:t>
            </w:r>
          </w:p>
          <w:p w14:paraId="72F66F86" w14:textId="77777777" w:rsidR="000575BF" w:rsidRPr="006229C1" w:rsidRDefault="000575BF" w:rsidP="000575BF">
            <w:pPr>
              <w:numPr>
                <w:ilvl w:val="0"/>
                <w:numId w:val="51"/>
              </w:numPr>
              <w:rPr>
                <w:rFonts w:ascii="Calibri" w:hAnsi="Calibri" w:cs="Calibri"/>
                <w:color w:val="000000"/>
                <w:sz w:val="19"/>
                <w:szCs w:val="19"/>
                <w:lang w:eastAsia="ja-JP"/>
              </w:rPr>
            </w:pPr>
            <w:r w:rsidRPr="006229C1">
              <w:rPr>
                <w:rFonts w:ascii="Calibri" w:hAnsi="Calibri" w:cs="Calibri"/>
                <w:color w:val="000000"/>
                <w:sz w:val="19"/>
                <w:szCs w:val="19"/>
                <w:lang w:eastAsia="ja-JP"/>
              </w:rPr>
              <w:t>Experiential Bars</w:t>
            </w:r>
          </w:p>
          <w:p w14:paraId="73216DCC" w14:textId="77777777" w:rsidR="000575BF" w:rsidRPr="006229C1" w:rsidRDefault="000575BF" w:rsidP="000575BF">
            <w:pPr>
              <w:numPr>
                <w:ilvl w:val="0"/>
                <w:numId w:val="51"/>
              </w:numPr>
              <w:rPr>
                <w:rFonts w:ascii="Calibri" w:hAnsi="Calibri" w:cs="Calibri"/>
                <w:color w:val="000000"/>
                <w:sz w:val="19"/>
                <w:szCs w:val="19"/>
                <w:lang w:eastAsia="ja-JP"/>
              </w:rPr>
            </w:pPr>
            <w:r w:rsidRPr="006229C1">
              <w:rPr>
                <w:rFonts w:ascii="Calibri" w:hAnsi="Calibri" w:cs="Calibri"/>
                <w:color w:val="000000"/>
                <w:sz w:val="19"/>
                <w:szCs w:val="19"/>
                <w:lang w:eastAsia="ja-JP"/>
              </w:rPr>
              <w:t>Golf Clubs / Carts</w:t>
            </w:r>
          </w:p>
          <w:p w14:paraId="647E30B4" w14:textId="77777777" w:rsidR="000575BF" w:rsidRPr="006229C1" w:rsidRDefault="000575BF" w:rsidP="000575BF">
            <w:pPr>
              <w:numPr>
                <w:ilvl w:val="0"/>
                <w:numId w:val="51"/>
              </w:numPr>
              <w:rPr>
                <w:rFonts w:ascii="Calibri" w:hAnsi="Calibri" w:cs="Calibri"/>
                <w:color w:val="000000"/>
                <w:sz w:val="19"/>
                <w:szCs w:val="19"/>
                <w:lang w:eastAsia="ja-JP"/>
              </w:rPr>
            </w:pPr>
            <w:r w:rsidRPr="006229C1">
              <w:rPr>
                <w:rFonts w:ascii="Calibri" w:hAnsi="Calibri" w:cs="Calibri"/>
                <w:color w:val="000000"/>
                <w:sz w:val="19"/>
                <w:szCs w:val="19"/>
                <w:lang w:eastAsia="ja-JP"/>
              </w:rPr>
              <w:t>Fine Dining Restaurants</w:t>
            </w:r>
          </w:p>
          <w:p w14:paraId="581F647F" w14:textId="77777777" w:rsidR="000575BF" w:rsidRPr="006229C1" w:rsidRDefault="000575BF" w:rsidP="000575BF">
            <w:pPr>
              <w:numPr>
                <w:ilvl w:val="0"/>
                <w:numId w:val="51"/>
              </w:numPr>
              <w:rPr>
                <w:rFonts w:ascii="Calibri" w:hAnsi="Calibri" w:cs="Calibri"/>
                <w:color w:val="000000"/>
                <w:sz w:val="19"/>
                <w:szCs w:val="19"/>
                <w:lang w:eastAsia="ja-JP"/>
              </w:rPr>
            </w:pPr>
            <w:r w:rsidRPr="006229C1">
              <w:rPr>
                <w:rFonts w:ascii="Calibri" w:hAnsi="Calibri" w:cs="Calibri"/>
                <w:color w:val="000000"/>
                <w:sz w:val="19"/>
                <w:szCs w:val="19"/>
                <w:lang w:eastAsia="ja-JP"/>
              </w:rPr>
              <w:t>Casual Dining Restaurants</w:t>
            </w:r>
          </w:p>
          <w:p w14:paraId="475F46AF" w14:textId="77777777" w:rsidR="000575BF" w:rsidRPr="006229C1" w:rsidRDefault="000575BF" w:rsidP="000575BF">
            <w:pPr>
              <w:numPr>
                <w:ilvl w:val="0"/>
                <w:numId w:val="51"/>
              </w:numPr>
              <w:rPr>
                <w:rFonts w:ascii="Calibri" w:hAnsi="Calibri" w:cs="Calibri"/>
                <w:color w:val="000000"/>
                <w:sz w:val="19"/>
                <w:szCs w:val="19"/>
                <w:lang w:eastAsia="ja-JP"/>
              </w:rPr>
            </w:pPr>
            <w:r w:rsidRPr="006229C1">
              <w:rPr>
                <w:rFonts w:ascii="Calibri" w:hAnsi="Calibri" w:cs="Calibri"/>
                <w:color w:val="000000"/>
                <w:sz w:val="19"/>
                <w:szCs w:val="19"/>
                <w:lang w:eastAsia="ja-JP"/>
              </w:rPr>
              <w:t>Sports Bars</w:t>
            </w:r>
          </w:p>
          <w:p w14:paraId="2D278CA7" w14:textId="77777777" w:rsidR="000575BF" w:rsidRPr="006229C1" w:rsidRDefault="000575BF" w:rsidP="000575BF">
            <w:pPr>
              <w:numPr>
                <w:ilvl w:val="0"/>
                <w:numId w:val="51"/>
              </w:numPr>
              <w:rPr>
                <w:rFonts w:ascii="Calibri" w:hAnsi="Calibri" w:cs="Calibri"/>
                <w:color w:val="000000"/>
                <w:sz w:val="19"/>
                <w:szCs w:val="19"/>
                <w:lang w:eastAsia="ja-JP"/>
              </w:rPr>
            </w:pPr>
            <w:r w:rsidRPr="006229C1">
              <w:rPr>
                <w:rFonts w:ascii="Calibri" w:hAnsi="Calibri" w:cs="Calibri"/>
                <w:color w:val="000000"/>
                <w:sz w:val="19"/>
                <w:szCs w:val="19"/>
                <w:lang w:eastAsia="ja-JP"/>
              </w:rPr>
              <w:t>Premium Bars</w:t>
            </w:r>
          </w:p>
          <w:p w14:paraId="614BBDC7" w14:textId="77777777" w:rsidR="000575BF" w:rsidRPr="006229C1" w:rsidRDefault="000575BF" w:rsidP="000575BF">
            <w:pPr>
              <w:numPr>
                <w:ilvl w:val="0"/>
                <w:numId w:val="51"/>
              </w:numPr>
              <w:rPr>
                <w:rFonts w:ascii="Calibri" w:hAnsi="Calibri" w:cs="Calibri"/>
                <w:color w:val="000000"/>
                <w:sz w:val="19"/>
                <w:szCs w:val="19"/>
                <w:lang w:eastAsia="ja-JP"/>
              </w:rPr>
            </w:pPr>
            <w:r w:rsidRPr="006229C1">
              <w:rPr>
                <w:rFonts w:ascii="Calibri" w:hAnsi="Calibri" w:cs="Calibri"/>
                <w:color w:val="000000"/>
                <w:sz w:val="19"/>
                <w:szCs w:val="19"/>
                <w:lang w:eastAsia="ja-JP"/>
              </w:rPr>
              <w:t>Music Venues</w:t>
            </w:r>
          </w:p>
          <w:p w14:paraId="31BC76B3" w14:textId="77777777" w:rsidR="000575BF" w:rsidRPr="006229C1" w:rsidRDefault="000575BF" w:rsidP="000575BF">
            <w:pPr>
              <w:numPr>
                <w:ilvl w:val="0"/>
                <w:numId w:val="51"/>
              </w:numPr>
              <w:rPr>
                <w:rFonts w:ascii="Calibri" w:hAnsi="Calibri" w:cs="Calibri"/>
                <w:color w:val="000000"/>
                <w:sz w:val="19"/>
                <w:szCs w:val="19"/>
                <w:lang w:eastAsia="ja-JP"/>
              </w:rPr>
            </w:pPr>
            <w:r w:rsidRPr="006229C1">
              <w:rPr>
                <w:rFonts w:ascii="Calibri" w:hAnsi="Calibri" w:cs="Calibri"/>
                <w:color w:val="000000"/>
                <w:sz w:val="19"/>
                <w:szCs w:val="19"/>
                <w:lang w:eastAsia="ja-JP"/>
              </w:rPr>
              <w:t>Casinos</w:t>
            </w:r>
          </w:p>
          <w:p w14:paraId="26229116" w14:textId="77777777" w:rsidR="000575BF" w:rsidRPr="006229C1" w:rsidRDefault="000575BF" w:rsidP="000575BF">
            <w:pPr>
              <w:numPr>
                <w:ilvl w:val="0"/>
                <w:numId w:val="51"/>
              </w:numPr>
              <w:rPr>
                <w:rFonts w:ascii="Calibri" w:hAnsi="Calibri" w:cs="Calibri"/>
                <w:color w:val="000000"/>
                <w:sz w:val="19"/>
                <w:szCs w:val="19"/>
                <w:lang w:eastAsia="ja-JP"/>
              </w:rPr>
            </w:pPr>
            <w:r w:rsidRPr="006229C1">
              <w:rPr>
                <w:rFonts w:ascii="Calibri" w:hAnsi="Calibri" w:cs="Calibri"/>
                <w:color w:val="000000"/>
                <w:sz w:val="19"/>
                <w:szCs w:val="19"/>
                <w:lang w:eastAsia="ja-JP"/>
              </w:rPr>
              <w:t>Arenas / Sports Stadiums (concessions)</w:t>
            </w:r>
          </w:p>
          <w:p w14:paraId="1724CD97" w14:textId="77777777" w:rsidR="000575BF" w:rsidRPr="006229C1" w:rsidRDefault="000575BF" w:rsidP="000575BF">
            <w:pPr>
              <w:numPr>
                <w:ilvl w:val="0"/>
                <w:numId w:val="51"/>
              </w:numPr>
              <w:rPr>
                <w:rFonts w:ascii="Calibri" w:hAnsi="Calibri" w:cs="Calibri"/>
                <w:color w:val="000000"/>
                <w:sz w:val="19"/>
                <w:szCs w:val="19"/>
                <w:lang w:eastAsia="ja-JP"/>
              </w:rPr>
            </w:pPr>
            <w:r w:rsidRPr="006229C1">
              <w:rPr>
                <w:rFonts w:ascii="Calibri" w:hAnsi="Calibri" w:cs="Calibri"/>
                <w:color w:val="000000"/>
                <w:sz w:val="19"/>
                <w:szCs w:val="19"/>
                <w:lang w:eastAsia="ja-JP"/>
              </w:rPr>
              <w:t>Airlines / Airports Bars</w:t>
            </w:r>
          </w:p>
          <w:p w14:paraId="79EFD01A" w14:textId="77777777" w:rsidR="000575BF" w:rsidRPr="006229C1" w:rsidRDefault="000575BF" w:rsidP="000575BF">
            <w:pPr>
              <w:numPr>
                <w:ilvl w:val="0"/>
                <w:numId w:val="51"/>
              </w:numPr>
              <w:rPr>
                <w:rFonts w:ascii="Calibri" w:hAnsi="Calibri" w:cs="Calibri"/>
                <w:color w:val="000000"/>
                <w:sz w:val="19"/>
                <w:szCs w:val="19"/>
                <w:lang w:eastAsia="ja-JP"/>
              </w:rPr>
            </w:pPr>
            <w:r w:rsidRPr="006229C1">
              <w:rPr>
                <w:rFonts w:ascii="Calibri" w:hAnsi="Calibri" w:cs="Calibri"/>
                <w:color w:val="000000"/>
                <w:sz w:val="19"/>
                <w:szCs w:val="19"/>
                <w:lang w:eastAsia="ja-JP"/>
              </w:rPr>
              <w:t>Nightclubs</w:t>
            </w:r>
          </w:p>
          <w:p w14:paraId="000F62C5" w14:textId="77777777" w:rsidR="000575BF" w:rsidRPr="006229C1" w:rsidRDefault="000575BF" w:rsidP="009067B3">
            <w:pPr>
              <w:ind w:left="240" w:hanging="180"/>
              <w:rPr>
                <w:rFonts w:ascii="Calibri" w:hAnsi="Calibri" w:cs="Calibri"/>
                <w:color w:val="000000"/>
                <w:sz w:val="19"/>
                <w:szCs w:val="19"/>
                <w:lang w:eastAsia="ja-JP"/>
              </w:rPr>
            </w:pPr>
          </w:p>
          <w:p w14:paraId="694CD3A4"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color w:val="000000"/>
                <w:sz w:val="19"/>
                <w:szCs w:val="19"/>
                <w:lang w:eastAsia="ja-JP"/>
              </w:rPr>
              <w:t>Package includes access to Core Report</w:t>
            </w:r>
          </w:p>
          <w:p w14:paraId="43601DA3" w14:textId="77777777" w:rsidR="000575BF" w:rsidRPr="006229C1" w:rsidRDefault="000575BF" w:rsidP="009067B3">
            <w:pPr>
              <w:ind w:left="240" w:hanging="180"/>
              <w:rPr>
                <w:rFonts w:ascii="Calibri" w:hAnsi="Calibri" w:cs="Calibri"/>
                <w:color w:val="000000"/>
                <w:sz w:val="19"/>
                <w:szCs w:val="19"/>
                <w:lang w:eastAsia="ja-JP"/>
              </w:rPr>
            </w:pPr>
          </w:p>
        </w:tc>
      </w:tr>
      <w:tr w:rsidR="000575BF" w:rsidRPr="006229C1" w14:paraId="5FF0D8CB" w14:textId="77777777" w:rsidTr="009067B3">
        <w:trPr>
          <w:trHeight w:val="276"/>
        </w:trPr>
        <w:tc>
          <w:tcPr>
            <w:tcW w:w="2453" w:type="dxa"/>
            <w:tcBorders>
              <w:top w:val="single" w:sz="4" w:space="0" w:color="auto"/>
              <w:left w:val="double" w:sz="4" w:space="0" w:color="auto"/>
              <w:bottom w:val="single" w:sz="4" w:space="0" w:color="auto"/>
              <w:right w:val="single" w:sz="4" w:space="0" w:color="auto"/>
            </w:tcBorders>
            <w:hideMark/>
          </w:tcPr>
          <w:p w14:paraId="7C0C9CE5" w14:textId="77777777" w:rsidR="000575BF" w:rsidRPr="006229C1" w:rsidRDefault="000575BF" w:rsidP="009067B3">
            <w:pPr>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Beer </w:t>
            </w:r>
          </w:p>
          <w:p w14:paraId="0AEC0ABC" w14:textId="77777777" w:rsidR="000575BF" w:rsidRPr="006229C1" w:rsidRDefault="000575BF" w:rsidP="009067B3">
            <w:pPr>
              <w:rPr>
                <w:rFonts w:ascii="Calibri" w:hAnsi="Calibri" w:cs="Calibri"/>
                <w:color w:val="000000"/>
                <w:sz w:val="19"/>
                <w:szCs w:val="19"/>
                <w:lang w:eastAsia="ja-JP"/>
              </w:rPr>
            </w:pPr>
            <w:r w:rsidRPr="006229C1">
              <w:rPr>
                <w:rFonts w:ascii="Calibri" w:hAnsi="Calibri" w:cs="Calibri"/>
                <w:color w:val="000000"/>
                <w:sz w:val="19"/>
                <w:szCs w:val="19"/>
                <w:lang w:eastAsia="ja-JP"/>
              </w:rPr>
              <w:t xml:space="preserve">Spirit </w:t>
            </w:r>
          </w:p>
          <w:p w14:paraId="1C64866C" w14:textId="77777777" w:rsidR="000575BF" w:rsidRPr="006229C1" w:rsidRDefault="000575BF" w:rsidP="009067B3">
            <w:pPr>
              <w:rPr>
                <w:rFonts w:ascii="Calibri" w:hAnsi="Calibri" w:cs="Calibri"/>
                <w:color w:val="000000"/>
                <w:sz w:val="19"/>
                <w:szCs w:val="19"/>
                <w:lang w:eastAsia="ja-JP"/>
              </w:rPr>
            </w:pPr>
            <w:r w:rsidRPr="006229C1">
              <w:rPr>
                <w:rFonts w:ascii="Calibri" w:hAnsi="Calibri" w:cs="Calibri"/>
                <w:color w:val="000000"/>
                <w:sz w:val="19"/>
                <w:szCs w:val="19"/>
                <w:lang w:eastAsia="ja-JP"/>
              </w:rPr>
              <w:t>Soft Drinks</w:t>
            </w:r>
          </w:p>
        </w:tc>
        <w:tc>
          <w:tcPr>
            <w:tcW w:w="7110" w:type="dxa"/>
            <w:tcBorders>
              <w:top w:val="single" w:sz="4" w:space="0" w:color="auto"/>
              <w:left w:val="single" w:sz="4" w:space="0" w:color="auto"/>
              <w:bottom w:val="single" w:sz="4" w:space="0" w:color="auto"/>
              <w:right w:val="double" w:sz="6" w:space="0" w:color="000000"/>
            </w:tcBorders>
          </w:tcPr>
          <w:p w14:paraId="57859295"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b/>
                <w:bCs/>
                <w:color w:val="000000"/>
                <w:sz w:val="19"/>
                <w:szCs w:val="19"/>
                <w:lang w:eastAsia="ja-JP"/>
              </w:rPr>
              <w:t>BeverageTrak</w:t>
            </w:r>
            <w:r w:rsidRPr="006229C1">
              <w:rPr>
                <w:rFonts w:ascii="Calibri" w:hAnsi="Calibri" w:cs="Calibri"/>
                <w:color w:val="000000"/>
                <w:sz w:val="19"/>
                <w:szCs w:val="19"/>
                <w:lang w:eastAsia="ja-JP"/>
              </w:rPr>
              <w:t xml:space="preserve"> (BeverageTrak is a large scale, POS-based, tracking service designed to offer fast turnaround insights and analytics on a local and incredibly granular level)</w:t>
            </w:r>
          </w:p>
          <w:p w14:paraId="3A55448E" w14:textId="77777777" w:rsidR="000575BF" w:rsidRPr="006229C1" w:rsidRDefault="000575BF" w:rsidP="009067B3">
            <w:pPr>
              <w:ind w:left="240" w:hanging="180"/>
              <w:rPr>
                <w:rFonts w:ascii="Calibri" w:hAnsi="Calibri" w:cs="Calibri"/>
                <w:color w:val="000000"/>
                <w:sz w:val="19"/>
                <w:szCs w:val="19"/>
                <w:lang w:eastAsia="ja-JP"/>
              </w:rPr>
            </w:pPr>
          </w:p>
          <w:p w14:paraId="7433E109" w14:textId="77777777" w:rsidR="000575BF" w:rsidRPr="006229C1" w:rsidRDefault="000575BF" w:rsidP="000575BF">
            <w:pPr>
              <w:numPr>
                <w:ilvl w:val="0"/>
                <w:numId w:val="52"/>
              </w:numPr>
              <w:ind w:left="718"/>
              <w:rPr>
                <w:rFonts w:ascii="Calibri" w:hAnsi="Calibri" w:cs="Calibri"/>
                <w:color w:val="000000"/>
                <w:sz w:val="19"/>
                <w:szCs w:val="19"/>
                <w:lang w:eastAsia="ja-JP"/>
              </w:rPr>
            </w:pPr>
            <w:r w:rsidRPr="006229C1">
              <w:rPr>
                <w:rFonts w:ascii="Calibri" w:hAnsi="Calibri" w:cs="Calibri"/>
                <w:color w:val="000000"/>
                <w:sz w:val="19"/>
                <w:szCs w:val="19"/>
                <w:lang w:eastAsia="ja-JP"/>
              </w:rPr>
              <w:t>A PowerBI based report across key states in the US</w:t>
            </w:r>
          </w:p>
          <w:p w14:paraId="054D143A" w14:textId="77777777" w:rsidR="000575BF" w:rsidRPr="006229C1" w:rsidRDefault="000575BF" w:rsidP="000575BF">
            <w:pPr>
              <w:numPr>
                <w:ilvl w:val="0"/>
                <w:numId w:val="52"/>
              </w:numPr>
              <w:ind w:left="718"/>
              <w:rPr>
                <w:rFonts w:ascii="Calibri" w:hAnsi="Calibri" w:cs="Calibri"/>
                <w:color w:val="000000"/>
                <w:sz w:val="19"/>
                <w:szCs w:val="19"/>
                <w:lang w:eastAsia="ja-JP"/>
              </w:rPr>
            </w:pPr>
            <w:r w:rsidRPr="006229C1">
              <w:rPr>
                <w:rFonts w:ascii="Calibri" w:hAnsi="Calibri" w:cs="Calibri"/>
                <w:color w:val="000000"/>
                <w:sz w:val="19"/>
                <w:szCs w:val="19"/>
                <w:lang w:eastAsia="ja-JP"/>
              </w:rPr>
              <w:t>Early indicator of On Premise trends</w:t>
            </w:r>
          </w:p>
          <w:p w14:paraId="790DB595" w14:textId="77777777" w:rsidR="000575BF" w:rsidRPr="006229C1" w:rsidRDefault="000575BF" w:rsidP="000575BF">
            <w:pPr>
              <w:numPr>
                <w:ilvl w:val="0"/>
                <w:numId w:val="52"/>
              </w:numPr>
              <w:ind w:left="718"/>
              <w:rPr>
                <w:rFonts w:ascii="Calibri" w:hAnsi="Calibri" w:cs="Calibri"/>
                <w:color w:val="000000"/>
                <w:sz w:val="19"/>
                <w:szCs w:val="19"/>
                <w:lang w:eastAsia="ja-JP"/>
              </w:rPr>
            </w:pPr>
            <w:r w:rsidRPr="006229C1">
              <w:rPr>
                <w:rFonts w:ascii="Calibri" w:hAnsi="Calibri" w:cs="Calibri"/>
                <w:color w:val="000000"/>
                <w:sz w:val="19"/>
                <w:szCs w:val="19"/>
                <w:lang w:eastAsia="ja-JP"/>
              </w:rPr>
              <w:t>Diagnose the why’s and how’s influencing sales performance of your brands and categories</w:t>
            </w:r>
          </w:p>
          <w:p w14:paraId="1DFBFE08" w14:textId="77777777" w:rsidR="000575BF" w:rsidRPr="006229C1" w:rsidRDefault="000575BF" w:rsidP="000575BF">
            <w:pPr>
              <w:numPr>
                <w:ilvl w:val="0"/>
                <w:numId w:val="52"/>
              </w:numPr>
              <w:ind w:left="718"/>
              <w:rPr>
                <w:rFonts w:ascii="Calibri" w:hAnsi="Calibri" w:cs="Calibri"/>
                <w:color w:val="000000"/>
                <w:sz w:val="19"/>
                <w:szCs w:val="19"/>
                <w:lang w:eastAsia="ja-JP"/>
              </w:rPr>
            </w:pPr>
            <w:r w:rsidRPr="006229C1">
              <w:rPr>
                <w:rFonts w:ascii="Calibri" w:hAnsi="Calibri" w:cs="Calibri"/>
                <w:color w:val="000000"/>
                <w:sz w:val="19"/>
                <w:szCs w:val="19"/>
                <w:lang w:eastAsia="ja-JP"/>
              </w:rPr>
              <w:t>Delivered weekly with a 12-day lag</w:t>
            </w:r>
          </w:p>
          <w:p w14:paraId="674D37C5" w14:textId="77777777" w:rsidR="000575BF" w:rsidRPr="006229C1" w:rsidRDefault="000575BF" w:rsidP="000575BF">
            <w:pPr>
              <w:numPr>
                <w:ilvl w:val="0"/>
                <w:numId w:val="52"/>
              </w:numPr>
              <w:ind w:left="718"/>
              <w:rPr>
                <w:rFonts w:ascii="Calibri" w:hAnsi="Calibri" w:cs="Calibri"/>
                <w:color w:val="000000"/>
                <w:sz w:val="19"/>
                <w:szCs w:val="19"/>
                <w:lang w:eastAsia="ja-JP"/>
              </w:rPr>
            </w:pPr>
            <w:r w:rsidRPr="006229C1">
              <w:rPr>
                <w:rFonts w:ascii="Calibri" w:hAnsi="Calibri" w:cs="Calibri"/>
                <w:color w:val="000000"/>
                <w:sz w:val="19"/>
                <w:szCs w:val="19"/>
                <w:lang w:eastAsia="ja-JP"/>
              </w:rPr>
              <w:t>Sales over the past quarter</w:t>
            </w:r>
          </w:p>
          <w:p w14:paraId="1861699E" w14:textId="77777777" w:rsidR="000575BF" w:rsidRPr="006229C1" w:rsidRDefault="000575BF" w:rsidP="000575BF">
            <w:pPr>
              <w:numPr>
                <w:ilvl w:val="0"/>
                <w:numId w:val="52"/>
              </w:numPr>
              <w:ind w:left="718"/>
              <w:rPr>
                <w:rFonts w:ascii="Calibri" w:hAnsi="Calibri" w:cs="Calibri"/>
                <w:color w:val="000000"/>
                <w:sz w:val="19"/>
                <w:szCs w:val="19"/>
                <w:lang w:eastAsia="ja-JP"/>
              </w:rPr>
            </w:pPr>
            <w:r w:rsidRPr="006229C1">
              <w:rPr>
                <w:rFonts w:ascii="Calibri" w:hAnsi="Calibri" w:cs="Calibri"/>
                <w:color w:val="000000"/>
                <w:sz w:val="19"/>
                <w:szCs w:val="19"/>
                <w:lang w:eastAsia="ja-JP"/>
              </w:rPr>
              <w:t>Look at average outlet performance across total sales to provide context</w:t>
            </w:r>
          </w:p>
          <w:p w14:paraId="6C1D9F33" w14:textId="77777777" w:rsidR="000575BF" w:rsidRPr="006229C1" w:rsidRDefault="000575BF" w:rsidP="009067B3">
            <w:pPr>
              <w:ind w:left="240" w:hanging="180"/>
              <w:rPr>
                <w:rFonts w:ascii="Calibri" w:hAnsi="Calibri" w:cs="Calibri"/>
                <w:color w:val="000000"/>
                <w:sz w:val="19"/>
                <w:szCs w:val="19"/>
                <w:lang w:eastAsia="ja-JP"/>
              </w:rPr>
            </w:pPr>
          </w:p>
          <w:p w14:paraId="47714856" w14:textId="77777777" w:rsidR="000575BF" w:rsidRPr="006229C1" w:rsidRDefault="000575BF" w:rsidP="009067B3">
            <w:pPr>
              <w:ind w:left="240" w:hanging="180"/>
              <w:rPr>
                <w:rFonts w:ascii="Calibri" w:hAnsi="Calibri" w:cs="Calibri"/>
                <w:color w:val="000000"/>
                <w:sz w:val="19"/>
                <w:szCs w:val="19"/>
                <w:lang w:eastAsia="ja-JP"/>
              </w:rPr>
            </w:pPr>
          </w:p>
        </w:tc>
      </w:tr>
      <w:tr w:rsidR="000575BF" w:rsidRPr="006229C1" w14:paraId="3F5E98CA" w14:textId="77777777" w:rsidTr="009067B3">
        <w:trPr>
          <w:trHeight w:val="276"/>
        </w:trPr>
        <w:tc>
          <w:tcPr>
            <w:tcW w:w="2453" w:type="dxa"/>
            <w:tcBorders>
              <w:top w:val="single" w:sz="4" w:space="0" w:color="auto"/>
              <w:left w:val="double" w:sz="4" w:space="0" w:color="auto"/>
              <w:bottom w:val="single" w:sz="4" w:space="0" w:color="auto"/>
              <w:right w:val="single" w:sz="4" w:space="0" w:color="auto"/>
            </w:tcBorders>
          </w:tcPr>
          <w:p w14:paraId="35B9BD83" w14:textId="77777777" w:rsidR="000575BF" w:rsidRPr="006229C1" w:rsidRDefault="000575BF" w:rsidP="009067B3">
            <w:pPr>
              <w:rPr>
                <w:rFonts w:ascii="Calibri" w:hAnsi="Calibri" w:cs="Calibri"/>
                <w:color w:val="000000"/>
                <w:sz w:val="19"/>
                <w:szCs w:val="19"/>
                <w:lang w:eastAsia="ja-JP"/>
              </w:rPr>
            </w:pPr>
          </w:p>
        </w:tc>
        <w:tc>
          <w:tcPr>
            <w:tcW w:w="7110" w:type="dxa"/>
            <w:tcBorders>
              <w:top w:val="single" w:sz="4" w:space="0" w:color="auto"/>
              <w:left w:val="single" w:sz="4" w:space="0" w:color="auto"/>
              <w:bottom w:val="single" w:sz="4" w:space="0" w:color="auto"/>
              <w:right w:val="double" w:sz="6" w:space="0" w:color="000000"/>
            </w:tcBorders>
          </w:tcPr>
          <w:p w14:paraId="31A8154B"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b/>
                <w:bCs/>
                <w:color w:val="000000"/>
                <w:sz w:val="19"/>
                <w:szCs w:val="19"/>
                <w:lang w:eastAsia="ja-JP"/>
              </w:rPr>
              <w:t>Cocktail Core Report:</w:t>
            </w:r>
            <w:r w:rsidRPr="006229C1">
              <w:rPr>
                <w:rFonts w:ascii="Calibri" w:hAnsi="Calibri" w:cs="Calibri"/>
                <w:color w:val="000000"/>
                <w:sz w:val="19"/>
                <w:szCs w:val="19"/>
                <w:lang w:eastAsia="ja-JP"/>
              </w:rPr>
              <w:t xml:space="preserve"> Provides On Premise teams with a comprehensive overview of the dynamics of the cocktail category, showing which out of the top 30 cocktails have the highest velocity, when and where consumers are drinking them, at what price point and where the opportunities for your brands lie within this space. This will provide suppliers </w:t>
            </w:r>
            <w:r w:rsidRPr="006229C1">
              <w:rPr>
                <w:rFonts w:ascii="Calibri" w:hAnsi="Calibri" w:cs="Calibri"/>
                <w:color w:val="000000"/>
                <w:sz w:val="19"/>
                <w:szCs w:val="19"/>
                <w:lang w:eastAsia="ja-JP"/>
              </w:rPr>
              <w:lastRenderedPageBreak/>
              <w:t>and operators with the first sales led, cocktail insights to shape the cocktail offering, create unique sales stories for brands within cocktails and reduce sales efforts through using measurable insights</w:t>
            </w:r>
          </w:p>
          <w:p w14:paraId="1845BBC2" w14:textId="77777777" w:rsidR="000575BF" w:rsidRPr="006229C1" w:rsidRDefault="000575BF" w:rsidP="009067B3">
            <w:pPr>
              <w:ind w:left="240" w:hanging="180"/>
              <w:rPr>
                <w:rFonts w:ascii="Calibri" w:hAnsi="Calibri" w:cs="Calibri"/>
                <w:color w:val="000000"/>
                <w:sz w:val="19"/>
                <w:szCs w:val="19"/>
                <w:lang w:eastAsia="ja-JP"/>
              </w:rPr>
            </w:pPr>
          </w:p>
          <w:p w14:paraId="4640CF54" w14:textId="77777777" w:rsidR="000575BF" w:rsidRPr="006229C1" w:rsidRDefault="000575BF" w:rsidP="009067B3">
            <w:pPr>
              <w:ind w:left="240" w:hanging="180"/>
              <w:rPr>
                <w:rFonts w:ascii="Calibri" w:hAnsi="Calibri" w:cs="Calibri"/>
                <w:color w:val="000000"/>
                <w:sz w:val="19"/>
                <w:szCs w:val="19"/>
                <w:lang w:eastAsia="ja-JP"/>
              </w:rPr>
            </w:pPr>
            <w:r w:rsidRPr="006229C1">
              <w:rPr>
                <w:rFonts w:ascii="Calibri" w:hAnsi="Calibri" w:cs="Calibri"/>
                <w:b/>
                <w:bCs/>
                <w:color w:val="000000"/>
                <w:sz w:val="19"/>
                <w:szCs w:val="19"/>
                <w:lang w:eastAsia="ja-JP"/>
              </w:rPr>
              <w:t xml:space="preserve">Cocktail Quarterly Tracker: </w:t>
            </w:r>
            <w:r w:rsidRPr="006229C1">
              <w:rPr>
                <w:rFonts w:ascii="Calibri" w:hAnsi="Calibri" w:cs="Calibri"/>
                <w:color w:val="000000"/>
                <w:sz w:val="19"/>
                <w:szCs w:val="19"/>
                <w:lang w:eastAsia="ja-JP"/>
              </w:rPr>
              <w:t>Quarterly report aids On Premise teams with the essential insights to maintain an effective cocktail strategy. The Excel report will enable you to track all the core metrics from the Core report over time, to ensure you can identify new opportunities and keep track of cocktail performance within the market. Providing the insight and tools to ensure suppliers and operators continue to capitalize on revenue opportunities in the cocktail category</w:t>
            </w:r>
          </w:p>
        </w:tc>
      </w:tr>
      <w:tr w:rsidR="000575BF" w:rsidRPr="006229C1" w14:paraId="199E57CA" w14:textId="77777777" w:rsidTr="009067B3">
        <w:trPr>
          <w:trHeight w:val="276"/>
        </w:trPr>
        <w:tc>
          <w:tcPr>
            <w:tcW w:w="2453" w:type="dxa"/>
            <w:tcBorders>
              <w:top w:val="single" w:sz="4" w:space="0" w:color="auto"/>
              <w:left w:val="double" w:sz="4" w:space="0" w:color="auto"/>
              <w:bottom w:val="single" w:sz="4" w:space="0" w:color="auto"/>
              <w:right w:val="single" w:sz="4" w:space="0" w:color="auto"/>
            </w:tcBorders>
          </w:tcPr>
          <w:p w14:paraId="2B185DF8" w14:textId="77777777" w:rsidR="000575BF" w:rsidRPr="006229C1" w:rsidRDefault="000575BF" w:rsidP="009067B3">
            <w:pPr>
              <w:rPr>
                <w:rFonts w:ascii="Calibri" w:hAnsi="Calibri" w:cs="Calibri"/>
                <w:color w:val="000000"/>
                <w:sz w:val="19"/>
                <w:szCs w:val="19"/>
                <w:lang w:eastAsia="ja-JP"/>
              </w:rPr>
            </w:pPr>
          </w:p>
        </w:tc>
        <w:tc>
          <w:tcPr>
            <w:tcW w:w="7110" w:type="dxa"/>
            <w:tcBorders>
              <w:top w:val="single" w:sz="4" w:space="0" w:color="auto"/>
              <w:left w:val="single" w:sz="4" w:space="0" w:color="auto"/>
              <w:bottom w:val="single" w:sz="4" w:space="0" w:color="auto"/>
              <w:right w:val="double" w:sz="6" w:space="0" w:color="000000"/>
            </w:tcBorders>
            <w:hideMark/>
          </w:tcPr>
          <w:p w14:paraId="60D9ABBD" w14:textId="77777777" w:rsidR="000575BF" w:rsidRPr="006229C1" w:rsidRDefault="000575BF" w:rsidP="009067B3">
            <w:pPr>
              <w:ind w:left="240" w:hanging="180"/>
              <w:rPr>
                <w:rFonts w:ascii="Calibri" w:hAnsi="Calibri" w:cs="Calibri"/>
                <w:b/>
                <w:bCs/>
                <w:color w:val="000000"/>
                <w:sz w:val="19"/>
                <w:szCs w:val="19"/>
                <w:lang w:eastAsia="ja-JP"/>
              </w:rPr>
            </w:pPr>
            <w:r w:rsidRPr="006229C1">
              <w:rPr>
                <w:rFonts w:ascii="Calibri" w:hAnsi="Calibri" w:cs="Calibri"/>
                <w:b/>
                <w:bCs/>
                <w:color w:val="000000"/>
                <w:sz w:val="19"/>
                <w:szCs w:val="19"/>
                <w:lang w:eastAsia="ja-JP"/>
              </w:rPr>
              <w:t>Impact Report</w:t>
            </w:r>
          </w:p>
        </w:tc>
      </w:tr>
    </w:tbl>
    <w:p w14:paraId="6A9AA9F6" w14:textId="77777777" w:rsidR="000575BF" w:rsidRPr="006229C1" w:rsidRDefault="000575BF" w:rsidP="000575BF">
      <w:pPr>
        <w:spacing w:before="120" w:after="120"/>
        <w:jc w:val="center"/>
        <w:rPr>
          <w:rFonts w:ascii="Calibri" w:hAnsi="Calibri" w:cs="Calibri"/>
          <w:b/>
          <w:sz w:val="19"/>
          <w:szCs w:val="19"/>
        </w:rPr>
      </w:pPr>
      <w:r w:rsidRPr="006229C1">
        <w:rPr>
          <w:rFonts w:ascii="Calibri" w:hAnsi="Calibri" w:cs="Calibri"/>
          <w:b/>
          <w:sz w:val="19"/>
          <w:szCs w:val="19"/>
        </w:rPr>
        <w:t>Service-Specific Provisions Applicable to On Premise Services</w:t>
      </w:r>
    </w:p>
    <w:p w14:paraId="4A772A71" w14:textId="77777777" w:rsidR="000575BF" w:rsidRPr="006229C1" w:rsidRDefault="000575BF" w:rsidP="000575BF">
      <w:pPr>
        <w:numPr>
          <w:ilvl w:val="0"/>
          <w:numId w:val="53"/>
        </w:numPr>
        <w:tabs>
          <w:tab w:val="left" w:pos="360"/>
          <w:tab w:val="left" w:pos="2880"/>
          <w:tab w:val="left" w:pos="3600"/>
          <w:tab w:val="left" w:pos="4320"/>
          <w:tab w:val="left" w:pos="5040"/>
          <w:tab w:val="left" w:pos="5760"/>
          <w:tab w:val="left" w:pos="6480"/>
          <w:tab w:val="left" w:pos="7200"/>
          <w:tab w:val="left" w:pos="7920"/>
          <w:tab w:val="left" w:pos="8640"/>
        </w:tabs>
        <w:spacing w:after="120"/>
        <w:ind w:left="360"/>
        <w:jc w:val="both"/>
        <w:rPr>
          <w:rFonts w:ascii="Calibri" w:hAnsi="Calibri" w:cs="Calibri"/>
          <w:sz w:val="19"/>
          <w:szCs w:val="19"/>
        </w:rPr>
      </w:pPr>
      <w:r w:rsidRPr="006229C1">
        <w:rPr>
          <w:rFonts w:ascii="Calibri" w:hAnsi="Calibri" w:cs="Calibri"/>
          <w:b/>
          <w:iCs/>
          <w:sz w:val="19"/>
          <w:szCs w:val="19"/>
        </w:rPr>
        <w:t>New/Changed Client Products.</w:t>
      </w:r>
      <w:r w:rsidRPr="006229C1">
        <w:rPr>
          <w:rFonts w:ascii="Calibri" w:hAnsi="Calibri" w:cs="Calibri"/>
          <w:sz w:val="19"/>
          <w:szCs w:val="19"/>
        </w:rPr>
        <w:t xml:space="preserve">  Client shall forward to NIQ, in timely fashion, one of each new or changed product or one of each new or changed product label introduced during the term of this Agreement.  To further expedite the coding of such new products, when possible, Client shall also forward to NIQ any final form, Client approved electronic packaging artwork and final form, Client approved product renderings.  Client agrees that NIQ shall not </w:t>
      </w:r>
      <w:r w:rsidRPr="006229C1">
        <w:rPr>
          <w:rFonts w:ascii="Calibri" w:hAnsi="Calibri" w:cs="Calibri"/>
          <w:bCs/>
          <w:sz w:val="19"/>
          <w:szCs w:val="19"/>
        </w:rPr>
        <w:t>be responsible for database inaccuracies or delays caused by the Client’s actions or inaction in fulfilling its obligations under this section.</w:t>
      </w:r>
    </w:p>
    <w:p w14:paraId="58A4165A" w14:textId="77777777" w:rsidR="000575BF" w:rsidRPr="006229C1" w:rsidRDefault="000575BF" w:rsidP="000575BF">
      <w:pPr>
        <w:numPr>
          <w:ilvl w:val="0"/>
          <w:numId w:val="53"/>
        </w:numPr>
        <w:tabs>
          <w:tab w:val="left" w:pos="360"/>
          <w:tab w:val="left" w:pos="2880"/>
          <w:tab w:val="left" w:pos="3600"/>
          <w:tab w:val="left" w:pos="4320"/>
          <w:tab w:val="left" w:pos="5040"/>
          <w:tab w:val="left" w:pos="5760"/>
          <w:tab w:val="left" w:pos="6480"/>
          <w:tab w:val="left" w:pos="7200"/>
          <w:tab w:val="left" w:pos="7920"/>
          <w:tab w:val="left" w:pos="8640"/>
        </w:tabs>
        <w:spacing w:after="120"/>
        <w:ind w:left="360"/>
        <w:jc w:val="both"/>
        <w:rPr>
          <w:rFonts w:ascii="Calibri" w:hAnsi="Calibri" w:cs="Calibri"/>
          <w:sz w:val="19"/>
          <w:szCs w:val="19"/>
        </w:rPr>
      </w:pPr>
      <w:r w:rsidRPr="006229C1">
        <w:rPr>
          <w:rFonts w:ascii="Calibri" w:hAnsi="Calibri" w:cs="Calibri"/>
          <w:b/>
          <w:iCs/>
          <w:sz w:val="19"/>
          <w:szCs w:val="19"/>
        </w:rPr>
        <w:t>Consent to use Client Depletion Data.</w:t>
      </w:r>
      <w:r w:rsidRPr="006229C1">
        <w:rPr>
          <w:rFonts w:ascii="Calibri" w:hAnsi="Calibri" w:cs="Calibri"/>
          <w:sz w:val="19"/>
          <w:szCs w:val="19"/>
        </w:rPr>
        <w:t xml:space="preserve">  Client hereby consents to, and provides its authorization for Vermont Information Processing, Inc. (“VIP”) to provide, and NIQ to access and use on an ongoing basis, Client’s wholesaler/distributor depletion data and related retail account data collected, processed and delivered by VIP for the limited purpose of validating output from the On Premise model and related Services, and not for depletion data reporting to third parties.  Such Client depletion data will be treated by NIQ with the same degree of care as it accords to its own Confidential Information, but in no event less than a reasonable degree of care.  </w:t>
      </w:r>
    </w:p>
    <w:p w14:paraId="29FA6AB7" w14:textId="77777777" w:rsidR="000575BF" w:rsidRPr="006229C1" w:rsidRDefault="000575BF" w:rsidP="000575BF">
      <w:pPr>
        <w:rPr>
          <w:rFonts w:ascii="Calibri" w:eastAsia="MS Mincho" w:hAnsi="Calibri" w:cs="Arial"/>
          <w:b/>
          <w:bCs/>
          <w:color w:val="000000"/>
          <w:sz w:val="24"/>
          <w:szCs w:val="24"/>
          <w:u w:val="single"/>
        </w:rPr>
      </w:pPr>
      <w:r w:rsidRPr="006229C1">
        <w:rPr>
          <w:rFonts w:ascii="Calibri" w:eastAsia="MS Mincho" w:hAnsi="Calibri" w:cs="Arial"/>
          <w:b/>
          <w:bCs/>
          <w:color w:val="000000"/>
          <w:sz w:val="24"/>
          <w:szCs w:val="24"/>
          <w:u w:val="single"/>
        </w:rPr>
        <w:br w:type="page"/>
      </w:r>
    </w:p>
    <w:p w14:paraId="06DCB72A" w14:textId="77777777" w:rsidR="000575BF" w:rsidRPr="006229C1" w:rsidRDefault="000575BF" w:rsidP="000575BF">
      <w:pPr>
        <w:spacing w:after="120" w:line="256" w:lineRule="auto"/>
        <w:jc w:val="center"/>
        <w:rPr>
          <w:rFonts w:ascii="Calibri" w:eastAsia="Yu Mincho" w:hAnsi="Calibri" w:cs="Arial"/>
          <w:b/>
          <w:bCs/>
          <w:color w:val="000000"/>
          <w:sz w:val="24"/>
          <w:szCs w:val="24"/>
          <w:u w:val="single"/>
        </w:rPr>
      </w:pPr>
      <w:r w:rsidRPr="006229C1">
        <w:rPr>
          <w:rFonts w:ascii="Calibri" w:eastAsia="Yu Mincho" w:hAnsi="Calibri" w:cs="Arial"/>
          <w:b/>
          <w:bCs/>
          <w:color w:val="000000"/>
          <w:sz w:val="24"/>
          <w:szCs w:val="24"/>
          <w:u w:val="single"/>
        </w:rPr>
        <w:lastRenderedPageBreak/>
        <w:t xml:space="preserve">Account Resource Services Exhibit </w:t>
      </w:r>
    </w:p>
    <w:p w14:paraId="5C6B8113" w14:textId="77777777" w:rsidR="000575BF" w:rsidRPr="006229C1" w:rsidRDefault="000575BF" w:rsidP="000575BF">
      <w:pPr>
        <w:spacing w:after="120" w:line="256" w:lineRule="auto"/>
        <w:jc w:val="center"/>
        <w:rPr>
          <w:rFonts w:ascii="Calibri" w:eastAsia="Calibri" w:hAnsi="Calibri" w:cs="Calibri"/>
          <w:sz w:val="24"/>
          <w:szCs w:val="24"/>
        </w:rPr>
      </w:pPr>
      <w:r w:rsidRPr="006229C1">
        <w:rPr>
          <w:rFonts w:ascii="Calibri" w:eastAsia="Yu Mincho" w:hAnsi="Calibri" w:cs="Arial"/>
          <w:b/>
          <w:bCs/>
          <w:color w:val="000000"/>
          <w:sz w:val="22"/>
          <w:szCs w:val="22"/>
        </w:rPr>
        <w:t>(Information Services)</w:t>
      </w:r>
    </w:p>
    <w:tbl>
      <w:tblPr>
        <w:tblW w:w="0" w:type="auto"/>
        <w:tblInd w:w="720" w:type="dxa"/>
        <w:tblLayout w:type="fixed"/>
        <w:tblLook w:val="04A0" w:firstRow="1" w:lastRow="0" w:firstColumn="1" w:lastColumn="0" w:noHBand="0" w:noVBand="1"/>
      </w:tblPr>
      <w:tblGrid>
        <w:gridCol w:w="9165"/>
      </w:tblGrid>
      <w:tr w:rsidR="000575BF" w:rsidRPr="006229C1" w14:paraId="754F76C4" w14:textId="77777777" w:rsidTr="009067B3">
        <w:trPr>
          <w:trHeight w:val="285"/>
        </w:trPr>
        <w:tc>
          <w:tcPr>
            <w:tcW w:w="9165" w:type="dxa"/>
            <w:tcBorders>
              <w:top w:val="double" w:sz="6" w:space="0" w:color="000000"/>
              <w:left w:val="single" w:sz="8" w:space="0" w:color="000000"/>
              <w:bottom w:val="double" w:sz="6" w:space="0" w:color="000000"/>
              <w:right w:val="double" w:sz="6" w:space="0" w:color="000000"/>
            </w:tcBorders>
            <w:shd w:val="clear" w:color="auto" w:fill="E9E9E9"/>
            <w:vAlign w:val="center"/>
            <w:hideMark/>
          </w:tcPr>
          <w:p w14:paraId="2343A64C" w14:textId="77777777" w:rsidR="000575BF" w:rsidRPr="006229C1" w:rsidRDefault="000575BF" w:rsidP="009067B3">
            <w:pPr>
              <w:rPr>
                <w:rFonts w:ascii="Calibri" w:hAnsi="Calibri" w:cs="Arial"/>
                <w:sz w:val="19"/>
                <w:szCs w:val="19"/>
                <w:lang w:eastAsia="ja-JP"/>
              </w:rPr>
            </w:pPr>
            <w:r w:rsidRPr="006229C1">
              <w:rPr>
                <w:rFonts w:ascii="Calibri" w:eastAsia="Arial" w:hAnsi="Calibri" w:cs="Arial"/>
                <w:color w:val="000000"/>
                <w:sz w:val="19"/>
                <w:szCs w:val="19"/>
                <w:lang w:eastAsia="ja-JP"/>
              </w:rPr>
              <w:t xml:space="preserve">  Services</w:t>
            </w:r>
          </w:p>
        </w:tc>
      </w:tr>
      <w:tr w:rsidR="000575BF" w:rsidRPr="006229C1" w14:paraId="6CB73FDB" w14:textId="77777777" w:rsidTr="009067B3">
        <w:trPr>
          <w:trHeight w:val="270"/>
        </w:trPr>
        <w:tc>
          <w:tcPr>
            <w:tcW w:w="9165" w:type="dxa"/>
            <w:tcBorders>
              <w:top w:val="double" w:sz="6" w:space="0" w:color="000000"/>
              <w:left w:val="double" w:sz="4" w:space="0" w:color="auto"/>
              <w:bottom w:val="single" w:sz="8" w:space="0" w:color="auto"/>
              <w:right w:val="double" w:sz="6" w:space="0" w:color="000000"/>
            </w:tcBorders>
          </w:tcPr>
          <w:p w14:paraId="048C3026" w14:textId="77777777" w:rsidR="000575BF" w:rsidRPr="006229C1" w:rsidRDefault="000575BF" w:rsidP="009067B3">
            <w:pPr>
              <w:rPr>
                <w:rFonts w:ascii="Calibri" w:eastAsia="Arial" w:hAnsi="Calibri" w:cs="Arial"/>
                <w:sz w:val="19"/>
                <w:szCs w:val="19"/>
                <w:highlight w:val="yellow"/>
                <w:lang w:eastAsia="ja-JP"/>
              </w:rPr>
            </w:pPr>
          </w:p>
          <w:p w14:paraId="111FC77F" w14:textId="77777777" w:rsidR="000575BF" w:rsidRPr="006229C1" w:rsidRDefault="000575BF" w:rsidP="009067B3">
            <w:pPr>
              <w:rPr>
                <w:rFonts w:ascii="Calibri" w:eastAsia="Arial" w:hAnsi="Calibri" w:cs="Calibri"/>
                <w:sz w:val="19"/>
                <w:szCs w:val="19"/>
                <w:highlight w:val="yellow"/>
                <w:lang w:eastAsia="ja-JP"/>
              </w:rPr>
            </w:pPr>
            <w:commentRangeStart w:id="127"/>
            <w:r w:rsidRPr="006229C1">
              <w:rPr>
                <w:rFonts w:ascii="Calibri" w:eastAsia="Arial" w:hAnsi="Calibri" w:cs="Arial"/>
                <w:sz w:val="19"/>
                <w:szCs w:val="19"/>
                <w:highlight w:val="yellow"/>
                <w:lang w:eastAsia="ja-JP"/>
              </w:rPr>
              <w:t>Two point fifty-five (2.55) – Full Time Equivalent Onshore Support</w:t>
            </w:r>
          </w:p>
          <w:p w14:paraId="0B3514A1" w14:textId="77777777" w:rsidR="000575BF" w:rsidRPr="006229C1" w:rsidRDefault="000575BF" w:rsidP="009067B3">
            <w:pPr>
              <w:rPr>
                <w:rFonts w:ascii="Calibri" w:eastAsia="Arial" w:hAnsi="Calibri" w:cs="Calibri"/>
                <w:sz w:val="19"/>
                <w:szCs w:val="19"/>
                <w:highlight w:val="yellow"/>
                <w:lang w:eastAsia="ja-JP"/>
              </w:rPr>
            </w:pPr>
            <w:r w:rsidRPr="006229C1">
              <w:rPr>
                <w:rFonts w:ascii="Calibri" w:eastAsia="Arial" w:hAnsi="Calibri" w:cs="Calibri"/>
                <w:sz w:val="19"/>
                <w:szCs w:val="19"/>
                <w:highlight w:val="yellow"/>
                <w:lang w:eastAsia="ja-JP"/>
              </w:rPr>
              <w:t>One (1) – Full Time Equivalent Offshore Support</w:t>
            </w:r>
          </w:p>
          <w:p w14:paraId="0E650E87" w14:textId="77777777" w:rsidR="000575BF" w:rsidRPr="006229C1" w:rsidRDefault="000575BF" w:rsidP="009067B3">
            <w:pPr>
              <w:rPr>
                <w:rFonts w:ascii="Calibri" w:eastAsia="Arial" w:hAnsi="Calibri" w:cs="Calibri"/>
                <w:sz w:val="19"/>
                <w:szCs w:val="19"/>
                <w:highlight w:val="yellow"/>
                <w:lang w:eastAsia="ja-JP"/>
              </w:rPr>
            </w:pPr>
            <w:r w:rsidRPr="006229C1">
              <w:rPr>
                <w:rFonts w:ascii="Calibri" w:eastAsia="Arial" w:hAnsi="Calibri" w:cs="Calibri"/>
                <w:sz w:val="19"/>
                <w:szCs w:val="19"/>
                <w:highlight w:val="yellow"/>
                <w:lang w:eastAsia="ja-JP"/>
              </w:rPr>
              <w:t>60% of a Full Time Equivalent or One (1) 60% Part Time Equivalent Analyst, on-site at the Client location</w:t>
            </w:r>
          </w:p>
          <w:p w14:paraId="55EB00B2" w14:textId="77777777" w:rsidR="000575BF" w:rsidRPr="006229C1" w:rsidRDefault="000575BF" w:rsidP="009067B3">
            <w:pPr>
              <w:rPr>
                <w:rFonts w:ascii="Calibri" w:eastAsia="Arial" w:hAnsi="Calibri" w:cs="Arial"/>
                <w:sz w:val="19"/>
                <w:szCs w:val="19"/>
                <w:highlight w:val="yellow"/>
                <w:lang w:eastAsia="ja-JP"/>
              </w:rPr>
            </w:pPr>
            <w:r w:rsidRPr="006229C1">
              <w:rPr>
                <w:rFonts w:ascii="Calibri" w:eastAsia="Arial" w:hAnsi="Calibri" w:cs="Arial"/>
                <w:sz w:val="19"/>
                <w:szCs w:val="19"/>
                <w:highlight w:val="yellow"/>
                <w:lang w:eastAsia="ja-JP"/>
              </w:rPr>
              <w:t>One (1) Vice President</w:t>
            </w:r>
          </w:p>
          <w:p w14:paraId="33869A96" w14:textId="77777777" w:rsidR="000575BF" w:rsidRPr="006229C1" w:rsidRDefault="000575BF" w:rsidP="009067B3">
            <w:pPr>
              <w:rPr>
                <w:rFonts w:ascii="Calibri" w:eastAsia="Arial" w:hAnsi="Calibri" w:cs="Calibri"/>
                <w:sz w:val="19"/>
                <w:szCs w:val="19"/>
                <w:highlight w:val="yellow"/>
                <w:lang w:eastAsia="ja-JP"/>
              </w:rPr>
            </w:pPr>
            <w:r w:rsidRPr="006229C1">
              <w:rPr>
                <w:rFonts w:ascii="Calibri" w:eastAsia="Arial" w:hAnsi="Calibri" w:cs="Calibri"/>
                <w:sz w:val="19"/>
                <w:szCs w:val="19"/>
                <w:highlight w:val="yellow"/>
                <w:lang w:eastAsia="ja-JP"/>
              </w:rPr>
              <w:t>Two (2) Directors</w:t>
            </w:r>
          </w:p>
          <w:p w14:paraId="4DE531E0" w14:textId="77777777" w:rsidR="000575BF" w:rsidRPr="006229C1" w:rsidRDefault="000575BF" w:rsidP="009067B3">
            <w:pPr>
              <w:rPr>
                <w:rFonts w:ascii="Calibri" w:eastAsia="Arial" w:hAnsi="Calibri" w:cs="Calibri"/>
                <w:sz w:val="19"/>
                <w:szCs w:val="19"/>
                <w:highlight w:val="yellow"/>
                <w:lang w:eastAsia="ja-JP"/>
              </w:rPr>
            </w:pPr>
            <w:r w:rsidRPr="006229C1">
              <w:rPr>
                <w:rFonts w:ascii="Calibri" w:eastAsia="Arial" w:hAnsi="Calibri" w:cs="Calibri"/>
                <w:sz w:val="19"/>
                <w:szCs w:val="19"/>
                <w:highlight w:val="yellow"/>
                <w:lang w:eastAsia="ja-JP"/>
              </w:rPr>
              <w:t>One (1) Associate Client Director)</w:t>
            </w:r>
            <w:commentRangeEnd w:id="127"/>
            <w:r w:rsidRPr="006229C1">
              <w:rPr>
                <w:sz w:val="16"/>
                <w:szCs w:val="16"/>
              </w:rPr>
              <w:commentReference w:id="127"/>
            </w:r>
          </w:p>
        </w:tc>
      </w:tr>
    </w:tbl>
    <w:p w14:paraId="4D199A76" w14:textId="77777777" w:rsidR="000575BF" w:rsidRPr="006229C1" w:rsidRDefault="000575BF" w:rsidP="000575BF"/>
    <w:p w14:paraId="6A477BE7" w14:textId="77777777" w:rsidR="000575BF" w:rsidRPr="006229C1" w:rsidRDefault="000575BF" w:rsidP="000575BF">
      <w:pPr>
        <w:ind w:left="817" w:hanging="817"/>
        <w:jc w:val="center"/>
        <w:rPr>
          <w:rFonts w:ascii="Calibri" w:eastAsia="Arial" w:hAnsi="Calibri" w:cs="Calibri"/>
          <w:b/>
          <w:bCs/>
          <w:color w:val="222222"/>
          <w:sz w:val="19"/>
          <w:szCs w:val="19"/>
        </w:rPr>
      </w:pPr>
    </w:p>
    <w:p w14:paraId="5369415B" w14:textId="77777777" w:rsidR="000575BF" w:rsidRPr="006229C1" w:rsidRDefault="000575BF" w:rsidP="000575BF">
      <w:pPr>
        <w:shd w:val="clear" w:color="auto" w:fill="FFFFFF"/>
        <w:ind w:left="817" w:hanging="817"/>
        <w:jc w:val="center"/>
        <w:rPr>
          <w:rFonts w:ascii="Calibri" w:eastAsia="Arial" w:hAnsi="Calibri" w:cs="Calibri"/>
          <w:b/>
          <w:bCs/>
          <w:sz w:val="19"/>
          <w:szCs w:val="19"/>
        </w:rPr>
      </w:pPr>
      <w:r w:rsidRPr="006229C1">
        <w:rPr>
          <w:rFonts w:ascii="Calibri" w:eastAsia="Yu Mincho" w:hAnsi="Calibri" w:cs="Calibri"/>
          <w:b/>
          <w:bCs/>
          <w:color w:val="000000"/>
          <w:sz w:val="19"/>
          <w:szCs w:val="19"/>
        </w:rPr>
        <w:t>Service Specific Terms for Account Service Resource services</w:t>
      </w:r>
      <w:r w:rsidRPr="006229C1">
        <w:rPr>
          <w:rFonts w:ascii="Calibri" w:eastAsia="Arial" w:hAnsi="Calibri" w:cs="Calibri"/>
          <w:b/>
          <w:bCs/>
          <w:sz w:val="19"/>
          <w:szCs w:val="19"/>
        </w:rPr>
        <w:t>:</w:t>
      </w:r>
    </w:p>
    <w:p w14:paraId="07FD243E" w14:textId="77777777" w:rsidR="000575BF" w:rsidRPr="006229C1" w:rsidRDefault="000575BF" w:rsidP="000575BF">
      <w:pPr>
        <w:shd w:val="clear" w:color="auto" w:fill="FFFFFF"/>
        <w:ind w:left="817" w:hanging="817"/>
        <w:jc w:val="center"/>
        <w:rPr>
          <w:rFonts w:ascii="Calibri" w:eastAsia="Arial" w:hAnsi="Calibri" w:cs="Calibri"/>
          <w:b/>
          <w:bCs/>
          <w:sz w:val="19"/>
          <w:szCs w:val="19"/>
        </w:rPr>
      </w:pPr>
    </w:p>
    <w:p w14:paraId="15640C62" w14:textId="77777777" w:rsidR="000575BF" w:rsidRPr="006229C1" w:rsidRDefault="000575BF" w:rsidP="000575BF">
      <w:pPr>
        <w:numPr>
          <w:ilvl w:val="0"/>
          <w:numId w:val="19"/>
        </w:numPr>
        <w:ind w:left="360"/>
        <w:rPr>
          <w:rFonts w:ascii="Calibri" w:eastAsia="Arial" w:hAnsi="Calibri" w:cs="Arial"/>
          <w:b/>
          <w:bCs/>
          <w:sz w:val="19"/>
          <w:szCs w:val="19"/>
        </w:rPr>
      </w:pPr>
      <w:r w:rsidRPr="006229C1">
        <w:rPr>
          <w:rFonts w:ascii="Calibri" w:eastAsia="Arial" w:hAnsi="Calibri" w:cs="Arial"/>
          <w:b/>
          <w:bCs/>
          <w:sz w:val="19"/>
          <w:szCs w:val="19"/>
        </w:rPr>
        <w:t xml:space="preserve">Account Resource. </w:t>
      </w:r>
      <w:commentRangeStart w:id="128"/>
      <w:r w:rsidRPr="006229C1">
        <w:rPr>
          <w:rFonts w:ascii="Calibri" w:hAnsi="Calibri" w:cs="Arial"/>
          <w:sz w:val="19"/>
          <w:szCs w:val="19"/>
          <w:highlight w:val="yellow"/>
        </w:rPr>
        <w:t>Account Resources Services supplement NIQ’s core business of providing data, information and analytics products and services.</w:t>
      </w:r>
      <w:r w:rsidRPr="006229C1">
        <w:rPr>
          <w:rFonts w:ascii="Calibri" w:eastAsia="Arial" w:hAnsi="Calibri" w:cs="Arial"/>
          <w:b/>
          <w:bCs/>
          <w:sz w:val="19"/>
          <w:szCs w:val="19"/>
        </w:rPr>
        <w:t xml:space="preserve"> </w:t>
      </w:r>
      <w:commentRangeEnd w:id="128"/>
      <w:r w:rsidRPr="006229C1">
        <w:rPr>
          <w:sz w:val="16"/>
          <w:szCs w:val="16"/>
        </w:rPr>
        <w:commentReference w:id="128"/>
      </w:r>
      <w:r w:rsidRPr="006229C1">
        <w:rPr>
          <w:rFonts w:ascii="Calibri" w:eastAsia="Arial" w:hAnsi="Calibri" w:cs="Arial"/>
          <w:sz w:val="19"/>
          <w:szCs w:val="19"/>
        </w:rPr>
        <w:t>The Account Resources listed above (“NIQ Resources”) will provide support to Client in its use of the Services. The Account Resource has knowledge of NIQ’s data, information and/or analytics Services that enable the Account Resource to, without limitation to, assist Client in understanding the named Services in its day-to-day analysis of key Client business issues and queries;  troubleshoot and run complicated data and modeling scenarios of NIQ data, information and/or analytics; address Client questions</w:t>
      </w:r>
      <w:r w:rsidRPr="006229C1">
        <w:rPr>
          <w:rFonts w:ascii="Calibri" w:hAnsi="Calibri" w:cs="Calibri"/>
          <w:sz w:val="19"/>
          <w:szCs w:val="19"/>
        </w:rPr>
        <w:t xml:space="preserve"> on topics such as NIQ analytic process, data questions, software usage</w:t>
      </w:r>
      <w:r w:rsidRPr="006229C1">
        <w:rPr>
          <w:rFonts w:ascii="Calibri" w:eastAsia="Arial" w:hAnsi="Calibri" w:cs="Arial"/>
          <w:sz w:val="19"/>
          <w:szCs w:val="19"/>
        </w:rPr>
        <w:t>.  Client will make its own decisions based on the Account Resource Services provided to Client.</w:t>
      </w:r>
      <w:r w:rsidRPr="006229C1">
        <w:rPr>
          <w:rFonts w:ascii="Calibri" w:hAnsi="Calibri" w:cs="Arial"/>
          <w:sz w:val="19"/>
          <w:szCs w:val="19"/>
        </w:rPr>
        <w:t xml:space="preserve">  NIQ remains solely responsible for supervising the Account Resource, setting hours and wages and other employment related matters.   </w:t>
      </w:r>
    </w:p>
    <w:p w14:paraId="3A3BC55F" w14:textId="77777777" w:rsidR="000575BF" w:rsidRPr="006229C1" w:rsidRDefault="000575BF" w:rsidP="000575BF">
      <w:pPr>
        <w:numPr>
          <w:ilvl w:val="0"/>
          <w:numId w:val="19"/>
        </w:numPr>
        <w:spacing w:before="120"/>
        <w:ind w:left="360"/>
        <w:rPr>
          <w:rFonts w:ascii="Calibri" w:hAnsi="Calibri" w:cs="Calibri"/>
          <w:b/>
          <w:bCs/>
          <w:sz w:val="19"/>
          <w:szCs w:val="19"/>
        </w:rPr>
      </w:pPr>
      <w:r w:rsidRPr="006229C1">
        <w:rPr>
          <w:rFonts w:ascii="Calibri" w:eastAsia="Arial" w:hAnsi="Calibri" w:cs="Calibri"/>
          <w:b/>
          <w:bCs/>
          <w:sz w:val="19"/>
          <w:szCs w:val="19"/>
          <w:highlight w:val="cyan"/>
        </w:rPr>
        <w:t>[optional – include only if committing to on-site support]</w:t>
      </w:r>
      <w:r w:rsidRPr="006229C1">
        <w:rPr>
          <w:rFonts w:ascii="Calibri" w:eastAsia="Arial" w:hAnsi="Calibri" w:cs="Calibri"/>
          <w:b/>
          <w:bCs/>
          <w:sz w:val="19"/>
          <w:szCs w:val="19"/>
        </w:rPr>
        <w:t xml:space="preserve"> On-site at Client.</w:t>
      </w:r>
      <w:r w:rsidRPr="006229C1">
        <w:rPr>
          <w:rFonts w:ascii="Calibri" w:eastAsia="Arial" w:hAnsi="Calibri" w:cs="Calibri"/>
          <w:sz w:val="19"/>
          <w:szCs w:val="19"/>
        </w:rPr>
        <w:t xml:space="preserve"> For NIQ Account Resources working at Client’s headquarters, Client will provide office space and routine office support. Except for vacation, sick leave and holidays following NIQ policies, the on-site NIQ Resources will generally be at Client’s headquarters during Client’s normal business hours (headquarters hours). </w:t>
      </w:r>
    </w:p>
    <w:p w14:paraId="220FA914" w14:textId="77777777" w:rsidR="000575BF" w:rsidRPr="006229C1" w:rsidRDefault="000575BF" w:rsidP="000575BF">
      <w:pPr>
        <w:numPr>
          <w:ilvl w:val="0"/>
          <w:numId w:val="19"/>
        </w:numPr>
        <w:spacing w:before="120"/>
        <w:ind w:left="360"/>
        <w:rPr>
          <w:rFonts w:ascii="Calibri" w:hAnsi="Calibri" w:cs="Calibri"/>
          <w:b/>
          <w:bCs/>
          <w:sz w:val="19"/>
          <w:szCs w:val="19"/>
        </w:rPr>
      </w:pPr>
      <w:r w:rsidRPr="006229C1">
        <w:rPr>
          <w:rFonts w:ascii="Calibri" w:eastAsia="Arial" w:hAnsi="Calibri" w:cs="Arial"/>
          <w:b/>
          <w:bCs/>
          <w:sz w:val="19"/>
          <w:szCs w:val="19"/>
          <w:highlight w:val="cyan"/>
        </w:rPr>
        <w:t>[optional – only if approved]</w:t>
      </w:r>
      <w:r w:rsidRPr="006229C1">
        <w:rPr>
          <w:rFonts w:ascii="Calibri" w:eastAsia="Arial" w:hAnsi="Calibri" w:cs="Arial"/>
          <w:b/>
          <w:bCs/>
          <w:sz w:val="19"/>
          <w:szCs w:val="19"/>
        </w:rPr>
        <w:t xml:space="preserve"> Satisfaction</w:t>
      </w:r>
      <w:r w:rsidRPr="006229C1">
        <w:rPr>
          <w:rFonts w:ascii="Calibri" w:eastAsia="Arial" w:hAnsi="Calibri" w:cs="Arial"/>
          <w:sz w:val="19"/>
          <w:szCs w:val="19"/>
        </w:rPr>
        <w:t>. In the event that Client becomes dissatisfied with the services of any on-site NIQ Resource assigned to its headquarters, Client shall advise NIQ of the reasons for its dissatisfaction and afford NIQ a period of not less than 60 days to remedy the causes of Client’s dissatisfaction. Client may request the reassignment of the NIQ Account Resource if the dissatisfaction remains after the sixty (60) day period. In such case, NIQ will assign a different NIQ Account Resource to Client’s headquarters as soon as commercially practical.</w:t>
      </w:r>
    </w:p>
    <w:p w14:paraId="4DD61664" w14:textId="77777777" w:rsidR="000575BF" w:rsidRPr="006229C1" w:rsidRDefault="000575BF" w:rsidP="000575BF">
      <w:r w:rsidRPr="006229C1">
        <w:br w:type="page"/>
      </w:r>
    </w:p>
    <w:p w14:paraId="2925E806" w14:textId="77777777" w:rsidR="000575BF" w:rsidRPr="006229C1" w:rsidRDefault="000575BF" w:rsidP="000575BF">
      <w:pPr>
        <w:spacing w:after="120" w:line="259" w:lineRule="auto"/>
        <w:jc w:val="center"/>
        <w:rPr>
          <w:rFonts w:ascii="Calibri" w:eastAsia="Yu Mincho" w:hAnsi="Calibri" w:cs="Calibri"/>
          <w:b/>
          <w:color w:val="000000"/>
          <w:sz w:val="22"/>
          <w:szCs w:val="22"/>
          <w:u w:val="single"/>
        </w:rPr>
      </w:pPr>
      <w:r w:rsidRPr="006229C1">
        <w:rPr>
          <w:rFonts w:ascii="Calibri" w:eastAsia="Yu Mincho" w:hAnsi="Calibri" w:cs="Calibri"/>
          <w:b/>
          <w:color w:val="000000"/>
          <w:sz w:val="22"/>
          <w:szCs w:val="22"/>
          <w:u w:val="single"/>
        </w:rPr>
        <w:lastRenderedPageBreak/>
        <w:t xml:space="preserve">Training Exhibit </w:t>
      </w:r>
    </w:p>
    <w:p w14:paraId="2E430506" w14:textId="77777777" w:rsidR="000575BF" w:rsidRPr="006229C1" w:rsidRDefault="000575BF" w:rsidP="000575BF">
      <w:pPr>
        <w:spacing w:after="120" w:line="259" w:lineRule="auto"/>
        <w:jc w:val="center"/>
        <w:rPr>
          <w:rFonts w:ascii="Calibri" w:eastAsia="Yu Mincho" w:hAnsi="Calibri" w:cs="Calibri"/>
          <w:b/>
          <w:bCs/>
          <w:color w:val="000000"/>
          <w:sz w:val="22"/>
          <w:szCs w:val="22"/>
        </w:rPr>
      </w:pPr>
      <w:r w:rsidRPr="006229C1">
        <w:rPr>
          <w:rFonts w:ascii="Calibri" w:eastAsia="Yu Mincho" w:hAnsi="Calibri" w:cs="Calibri"/>
          <w:b/>
          <w:bCs/>
          <w:color w:val="000000"/>
          <w:sz w:val="22"/>
          <w:szCs w:val="22"/>
        </w:rPr>
        <w:t xml:space="preserve">(Information Services) </w:t>
      </w:r>
    </w:p>
    <w:p w14:paraId="5C247EA9" w14:textId="77777777" w:rsidR="000575BF" w:rsidRPr="006229C1" w:rsidRDefault="000575BF" w:rsidP="000575BF">
      <w:pPr>
        <w:rPr>
          <w:rFonts w:ascii="Calibri" w:eastAsia="Arial" w:hAnsi="Calibri" w:cs="Calibri"/>
          <w:color w:val="000000"/>
          <w:sz w:val="19"/>
          <w:szCs w:val="19"/>
        </w:rPr>
      </w:pPr>
      <w:r w:rsidRPr="006229C1">
        <w:rPr>
          <w:rFonts w:ascii="Calibri" w:eastAsia="Arial" w:hAnsi="Calibri" w:cs="Calibri"/>
          <w:sz w:val="19"/>
          <w:szCs w:val="19"/>
        </w:rPr>
        <w:t xml:space="preserve">NIQ will provide access to all available self-paced and in-platform digital learning resources for the Services provided under this Agreement during the Agreement’s Term, and the instructor-led training as stated below during Contract Year One only. </w:t>
      </w:r>
      <w:r w:rsidRPr="006229C1">
        <w:rPr>
          <w:rFonts w:ascii="Calibri" w:eastAsia="Arial" w:hAnsi="Calibri" w:cs="Calibri"/>
          <w:color w:val="000000"/>
          <w:sz w:val="19"/>
          <w:szCs w:val="19"/>
        </w:rPr>
        <w:t>All training materials (e.g. training reference guides, job aids, videos, etc.) are syndicated. Client specific customization of related training materials, videos, eLearning modules, etc. is subject to then-current book price customization fees.</w:t>
      </w:r>
    </w:p>
    <w:p w14:paraId="7F1BFE2B" w14:textId="77777777" w:rsidR="000575BF" w:rsidRPr="006229C1" w:rsidRDefault="000575BF" w:rsidP="000575BF">
      <w:pPr>
        <w:numPr>
          <w:ilvl w:val="2"/>
          <w:numId w:val="4"/>
        </w:numPr>
        <w:spacing w:before="120"/>
        <w:ind w:left="990"/>
        <w:rPr>
          <w:rFonts w:ascii="Calibri" w:eastAsia="Arial" w:hAnsi="Calibri" w:cs="Calibri"/>
          <w:color w:val="000000"/>
          <w:sz w:val="19"/>
          <w:szCs w:val="19"/>
        </w:rPr>
      </w:pPr>
      <w:r w:rsidRPr="006229C1">
        <w:rPr>
          <w:rFonts w:ascii="Calibri" w:eastAsia="Arial" w:hAnsi="Calibri" w:cs="Calibri"/>
          <w:color w:val="000000"/>
          <w:sz w:val="19"/>
          <w:szCs w:val="19"/>
        </w:rPr>
        <w:t>Travel and Expense: Client is responsible for all pre-approved travel and related expenses that the trainer(s) incurred during the execution of training sessions.</w:t>
      </w:r>
    </w:p>
    <w:p w14:paraId="6FF2C396" w14:textId="77777777" w:rsidR="000575BF" w:rsidRPr="006229C1" w:rsidRDefault="000575BF" w:rsidP="000575BF">
      <w:pPr>
        <w:numPr>
          <w:ilvl w:val="2"/>
          <w:numId w:val="4"/>
        </w:numPr>
        <w:spacing w:before="120"/>
        <w:ind w:left="990"/>
        <w:rPr>
          <w:rFonts w:ascii="Calibri" w:eastAsia="Arial" w:hAnsi="Calibri" w:cs="Calibri"/>
          <w:color w:val="000000"/>
          <w:sz w:val="19"/>
          <w:szCs w:val="19"/>
        </w:rPr>
      </w:pPr>
      <w:r w:rsidRPr="006229C1">
        <w:rPr>
          <w:rFonts w:ascii="Calibri" w:eastAsia="Arial" w:hAnsi="Calibri" w:cs="Calibri"/>
          <w:color w:val="000000"/>
          <w:sz w:val="19"/>
          <w:szCs w:val="19"/>
        </w:rPr>
        <w:t>Training Cancellation Policy: If training dates are cancelled/changed after finalizing, any trainer expenses incurred will be chargeable to Client.</w:t>
      </w:r>
    </w:p>
    <w:p w14:paraId="4F463705" w14:textId="77777777" w:rsidR="000575BF" w:rsidRPr="006229C1" w:rsidRDefault="000575BF" w:rsidP="000575BF">
      <w:pPr>
        <w:numPr>
          <w:ilvl w:val="2"/>
          <w:numId w:val="4"/>
        </w:numPr>
        <w:spacing w:before="120"/>
        <w:ind w:left="990"/>
        <w:rPr>
          <w:rFonts w:ascii="Calibri" w:hAnsi="Calibri" w:cs="Calibri"/>
          <w:color w:val="000000"/>
          <w:sz w:val="19"/>
          <w:szCs w:val="19"/>
        </w:rPr>
      </w:pPr>
      <w:r w:rsidRPr="006229C1">
        <w:rPr>
          <w:rFonts w:ascii="Calibri" w:eastAsia="Arial" w:hAnsi="Calibri" w:cs="Calibri"/>
          <w:color w:val="000000"/>
          <w:sz w:val="19"/>
          <w:szCs w:val="19"/>
        </w:rPr>
        <w:t>Additional training is available subject to trainer availability at then-current book prices, plus travel and expenses.</w:t>
      </w:r>
    </w:p>
    <w:p w14:paraId="53B99973" w14:textId="77777777" w:rsidR="000575BF" w:rsidRPr="006229C1" w:rsidRDefault="000575BF" w:rsidP="000575BF">
      <w:pPr>
        <w:numPr>
          <w:ilvl w:val="0"/>
          <w:numId w:val="2"/>
        </w:numPr>
        <w:spacing w:before="240"/>
        <w:rPr>
          <w:rFonts w:ascii="Calibri" w:eastAsia="Arial" w:hAnsi="Calibri" w:cs="Calibri"/>
          <w:sz w:val="19"/>
          <w:szCs w:val="19"/>
        </w:rPr>
      </w:pPr>
      <w:r w:rsidRPr="006229C1">
        <w:rPr>
          <w:rFonts w:ascii="Calibri" w:eastAsia="Arial" w:hAnsi="Calibri" w:cs="Calibri"/>
          <w:sz w:val="19"/>
          <w:szCs w:val="19"/>
        </w:rPr>
        <w:t>Instructor-led Training</w:t>
      </w:r>
    </w:p>
    <w:p w14:paraId="1240BA6E" w14:textId="77777777" w:rsidR="000575BF" w:rsidRPr="006229C1" w:rsidRDefault="000575BF" w:rsidP="000575BF">
      <w:pPr>
        <w:numPr>
          <w:ilvl w:val="0"/>
          <w:numId w:val="12"/>
        </w:numPr>
        <w:spacing w:before="240"/>
        <w:ind w:left="1170" w:hanging="270"/>
        <w:rPr>
          <w:rFonts w:ascii="Calibri" w:eastAsia="Arial" w:hAnsi="Calibri" w:cs="Calibri"/>
          <w:sz w:val="19"/>
          <w:szCs w:val="19"/>
          <w:highlight w:val="yellow"/>
        </w:rPr>
      </w:pPr>
      <w:r w:rsidRPr="006229C1">
        <w:rPr>
          <w:rFonts w:ascii="Calibri" w:eastAsia="Arial" w:hAnsi="Calibri" w:cs="Calibri"/>
          <w:sz w:val="19"/>
          <w:szCs w:val="19"/>
        </w:rPr>
        <w:t xml:space="preserve">Topic: </w:t>
      </w:r>
      <w:r w:rsidRPr="006229C1">
        <w:rPr>
          <w:rFonts w:ascii="Calibri" w:eastAsia="Arial" w:hAnsi="Calibri" w:cs="Calibri"/>
          <w:sz w:val="19"/>
          <w:szCs w:val="19"/>
          <w:highlight w:val="yellow"/>
        </w:rPr>
        <w:t>[enter topic/name of class]</w:t>
      </w:r>
    </w:p>
    <w:p w14:paraId="583CC5C8" w14:textId="77777777" w:rsidR="000575BF" w:rsidRPr="006229C1" w:rsidRDefault="000575BF" w:rsidP="000575BF">
      <w:pPr>
        <w:numPr>
          <w:ilvl w:val="1"/>
          <w:numId w:val="3"/>
        </w:numPr>
        <w:spacing w:before="120"/>
        <w:ind w:hanging="270"/>
        <w:rPr>
          <w:rFonts w:ascii="Calibri" w:hAnsi="Calibri" w:cs="Calibri"/>
          <w:sz w:val="19"/>
          <w:szCs w:val="19"/>
        </w:rPr>
      </w:pPr>
      <w:r w:rsidRPr="006229C1">
        <w:rPr>
          <w:rFonts w:ascii="Calibri" w:eastAsia="Arial" w:hAnsi="Calibri" w:cs="Calibri"/>
          <w:sz w:val="19"/>
          <w:szCs w:val="19"/>
        </w:rPr>
        <w:t xml:space="preserve">Class format: </w:t>
      </w:r>
      <w:r w:rsidRPr="006229C1">
        <w:rPr>
          <w:rFonts w:ascii="Calibri" w:eastAsia="Arial" w:hAnsi="Calibri" w:cs="Calibri"/>
          <w:sz w:val="19"/>
          <w:szCs w:val="19"/>
          <w:highlight w:val="yellow"/>
        </w:rPr>
        <w:t>[pick one- Multi-Client Virtual, Client Specific Virtual, Client Specific Classroom</w:t>
      </w:r>
      <w:r w:rsidRPr="006229C1">
        <w:rPr>
          <w:rFonts w:ascii="Calibri" w:eastAsia="Arial" w:hAnsi="Calibri" w:cs="Calibri"/>
          <w:sz w:val="19"/>
          <w:szCs w:val="19"/>
        </w:rPr>
        <w:t>]</w:t>
      </w:r>
    </w:p>
    <w:p w14:paraId="2E7C6FDC" w14:textId="77777777" w:rsidR="000575BF" w:rsidRPr="006229C1" w:rsidRDefault="000575BF" w:rsidP="000575BF">
      <w:pPr>
        <w:numPr>
          <w:ilvl w:val="1"/>
          <w:numId w:val="3"/>
        </w:numPr>
        <w:spacing w:before="120"/>
        <w:ind w:hanging="270"/>
        <w:rPr>
          <w:rFonts w:ascii="Calibri" w:eastAsia="Arial" w:hAnsi="Calibri" w:cs="Calibri"/>
          <w:sz w:val="19"/>
          <w:szCs w:val="19"/>
        </w:rPr>
      </w:pPr>
      <w:r w:rsidRPr="006229C1">
        <w:rPr>
          <w:rFonts w:ascii="Calibri" w:eastAsia="Arial" w:hAnsi="Calibri" w:cs="Calibri"/>
          <w:sz w:val="19"/>
          <w:szCs w:val="19"/>
        </w:rPr>
        <w:t xml:space="preserve">Max number of participants:  </w:t>
      </w:r>
      <w:r w:rsidRPr="006229C1">
        <w:rPr>
          <w:rFonts w:ascii="Calibri" w:eastAsia="Arial" w:hAnsi="Calibri" w:cs="Calibri"/>
          <w:sz w:val="19"/>
          <w:szCs w:val="19"/>
          <w:highlight w:val="yellow"/>
        </w:rPr>
        <w:t>xx</w:t>
      </w:r>
    </w:p>
    <w:p w14:paraId="76DC1B77" w14:textId="77777777" w:rsidR="000575BF" w:rsidRPr="006229C1" w:rsidRDefault="000575BF" w:rsidP="000575BF">
      <w:pPr>
        <w:numPr>
          <w:ilvl w:val="1"/>
          <w:numId w:val="3"/>
        </w:numPr>
        <w:spacing w:before="120"/>
        <w:ind w:hanging="270"/>
        <w:rPr>
          <w:rFonts w:ascii="Calibri" w:eastAsia="Arial" w:hAnsi="Calibri" w:cs="Calibri"/>
          <w:sz w:val="19"/>
          <w:szCs w:val="19"/>
        </w:rPr>
      </w:pPr>
      <w:r w:rsidRPr="006229C1">
        <w:rPr>
          <w:rFonts w:ascii="Calibri" w:eastAsia="Arial" w:hAnsi="Calibri" w:cs="Calibri"/>
          <w:sz w:val="19"/>
          <w:szCs w:val="19"/>
        </w:rPr>
        <w:t xml:space="preserve">Number of sessions: </w:t>
      </w:r>
      <w:r w:rsidRPr="006229C1">
        <w:rPr>
          <w:rFonts w:ascii="Calibri" w:eastAsia="Arial" w:hAnsi="Calibri" w:cs="Calibri"/>
          <w:sz w:val="19"/>
          <w:szCs w:val="19"/>
          <w:highlight w:val="yellow"/>
        </w:rPr>
        <w:t>xx</w:t>
      </w:r>
    </w:p>
    <w:p w14:paraId="7516AE8C" w14:textId="77777777" w:rsidR="000575BF" w:rsidRPr="006229C1" w:rsidRDefault="000575BF" w:rsidP="000575BF">
      <w:pPr>
        <w:numPr>
          <w:ilvl w:val="1"/>
          <w:numId w:val="3"/>
        </w:numPr>
        <w:spacing w:before="120"/>
        <w:ind w:hanging="270"/>
        <w:rPr>
          <w:rFonts w:ascii="Calibri" w:eastAsia="Arial" w:hAnsi="Calibri" w:cs="Calibri"/>
          <w:sz w:val="19"/>
          <w:szCs w:val="19"/>
          <w:highlight w:val="yellow"/>
        </w:rPr>
      </w:pPr>
      <w:r w:rsidRPr="006229C1">
        <w:rPr>
          <w:rFonts w:ascii="Calibri" w:eastAsia="Arial" w:hAnsi="Calibri" w:cs="Calibri"/>
          <w:sz w:val="19"/>
          <w:szCs w:val="19"/>
        </w:rPr>
        <w:t xml:space="preserve">Number of sessions per day: </w:t>
      </w:r>
      <w:r w:rsidRPr="006229C1">
        <w:rPr>
          <w:rFonts w:ascii="Calibri" w:eastAsia="Arial" w:hAnsi="Calibri" w:cs="Calibri"/>
          <w:sz w:val="19"/>
          <w:szCs w:val="19"/>
          <w:highlight w:val="yellow"/>
        </w:rPr>
        <w:t>xx</w:t>
      </w:r>
    </w:p>
    <w:p w14:paraId="023316B1" w14:textId="77777777" w:rsidR="000575BF" w:rsidRPr="006229C1" w:rsidRDefault="000575BF" w:rsidP="000575BF">
      <w:pPr>
        <w:numPr>
          <w:ilvl w:val="0"/>
          <w:numId w:val="12"/>
        </w:numPr>
        <w:spacing w:before="240"/>
        <w:ind w:left="1260"/>
        <w:rPr>
          <w:rFonts w:ascii="Calibri" w:eastAsia="Arial" w:hAnsi="Calibri" w:cs="Calibri"/>
          <w:sz w:val="19"/>
          <w:szCs w:val="19"/>
          <w:highlight w:val="yellow"/>
        </w:rPr>
      </w:pPr>
      <w:r w:rsidRPr="006229C1">
        <w:rPr>
          <w:rFonts w:ascii="Calibri" w:eastAsia="Arial" w:hAnsi="Calibri" w:cs="Calibri"/>
          <w:sz w:val="19"/>
          <w:szCs w:val="19"/>
        </w:rPr>
        <w:t xml:space="preserve">Topic: </w:t>
      </w:r>
      <w:r w:rsidRPr="006229C1">
        <w:rPr>
          <w:rFonts w:ascii="Calibri" w:eastAsia="Arial" w:hAnsi="Calibri" w:cs="Calibri"/>
          <w:sz w:val="19"/>
          <w:szCs w:val="19"/>
          <w:highlight w:val="yellow"/>
        </w:rPr>
        <w:t>[enter topic/name of class]</w:t>
      </w:r>
    </w:p>
    <w:p w14:paraId="7CFA3214" w14:textId="77777777" w:rsidR="000575BF" w:rsidRPr="006229C1" w:rsidRDefault="000575BF" w:rsidP="000575BF">
      <w:pPr>
        <w:numPr>
          <w:ilvl w:val="1"/>
          <w:numId w:val="13"/>
        </w:numPr>
        <w:spacing w:before="120"/>
        <w:rPr>
          <w:rFonts w:ascii="Calibri" w:eastAsia="Arial" w:hAnsi="Calibri" w:cs="Calibri"/>
          <w:sz w:val="19"/>
          <w:szCs w:val="19"/>
        </w:rPr>
      </w:pPr>
      <w:r w:rsidRPr="006229C1">
        <w:rPr>
          <w:rFonts w:ascii="Calibri" w:eastAsia="Arial" w:hAnsi="Calibri" w:cs="Calibri"/>
          <w:sz w:val="19"/>
          <w:szCs w:val="19"/>
        </w:rPr>
        <w:t xml:space="preserve">Class format: </w:t>
      </w:r>
      <w:r w:rsidRPr="006229C1">
        <w:rPr>
          <w:rFonts w:ascii="Calibri" w:eastAsia="Arial" w:hAnsi="Calibri" w:cs="Calibri"/>
          <w:sz w:val="19"/>
          <w:szCs w:val="19"/>
          <w:highlight w:val="yellow"/>
        </w:rPr>
        <w:t>[pick one- Multi-Client Virtual, Client Specific Virtual, Client Specific Classroom</w:t>
      </w:r>
      <w:r w:rsidRPr="006229C1">
        <w:rPr>
          <w:rFonts w:ascii="Calibri" w:eastAsia="Arial" w:hAnsi="Calibri" w:cs="Calibri"/>
          <w:sz w:val="19"/>
          <w:szCs w:val="19"/>
        </w:rPr>
        <w:t>]</w:t>
      </w:r>
    </w:p>
    <w:p w14:paraId="256028CC" w14:textId="77777777" w:rsidR="000575BF" w:rsidRPr="006229C1" w:rsidRDefault="000575BF" w:rsidP="000575BF">
      <w:pPr>
        <w:numPr>
          <w:ilvl w:val="1"/>
          <w:numId w:val="13"/>
        </w:numPr>
        <w:spacing w:before="120"/>
        <w:rPr>
          <w:rFonts w:ascii="Calibri" w:eastAsia="Arial" w:hAnsi="Calibri" w:cs="Calibri"/>
          <w:sz w:val="19"/>
          <w:szCs w:val="19"/>
        </w:rPr>
      </w:pPr>
      <w:r w:rsidRPr="006229C1">
        <w:rPr>
          <w:rFonts w:ascii="Calibri" w:eastAsia="Arial" w:hAnsi="Calibri" w:cs="Calibri"/>
          <w:sz w:val="19"/>
          <w:szCs w:val="19"/>
        </w:rPr>
        <w:t xml:space="preserve">Max number of participants:  </w:t>
      </w:r>
      <w:r w:rsidRPr="006229C1">
        <w:rPr>
          <w:rFonts w:ascii="Calibri" w:eastAsia="Arial" w:hAnsi="Calibri" w:cs="Calibri"/>
          <w:sz w:val="19"/>
          <w:szCs w:val="19"/>
          <w:highlight w:val="yellow"/>
        </w:rPr>
        <w:t>xx</w:t>
      </w:r>
    </w:p>
    <w:p w14:paraId="7509EA81" w14:textId="77777777" w:rsidR="000575BF" w:rsidRPr="006229C1" w:rsidRDefault="000575BF" w:rsidP="000575BF">
      <w:pPr>
        <w:numPr>
          <w:ilvl w:val="1"/>
          <w:numId w:val="13"/>
        </w:numPr>
        <w:spacing w:before="120"/>
        <w:rPr>
          <w:rFonts w:ascii="Calibri" w:eastAsia="Arial" w:hAnsi="Calibri" w:cs="Calibri"/>
          <w:sz w:val="19"/>
          <w:szCs w:val="19"/>
        </w:rPr>
      </w:pPr>
      <w:r w:rsidRPr="006229C1">
        <w:rPr>
          <w:rFonts w:ascii="Calibri" w:eastAsia="Arial" w:hAnsi="Calibri" w:cs="Calibri"/>
          <w:sz w:val="19"/>
          <w:szCs w:val="19"/>
        </w:rPr>
        <w:t xml:space="preserve">Number of sessions: </w:t>
      </w:r>
      <w:r w:rsidRPr="006229C1">
        <w:rPr>
          <w:rFonts w:ascii="Calibri" w:eastAsia="Arial" w:hAnsi="Calibri" w:cs="Calibri"/>
          <w:sz w:val="19"/>
          <w:szCs w:val="19"/>
          <w:highlight w:val="yellow"/>
        </w:rPr>
        <w:t>xx</w:t>
      </w:r>
    </w:p>
    <w:p w14:paraId="1876533F" w14:textId="77777777" w:rsidR="000575BF" w:rsidRPr="006229C1" w:rsidRDefault="000575BF" w:rsidP="000575BF">
      <w:pPr>
        <w:numPr>
          <w:ilvl w:val="1"/>
          <w:numId w:val="13"/>
        </w:numPr>
        <w:spacing w:before="120"/>
        <w:rPr>
          <w:rFonts w:ascii="Calibri" w:eastAsia="Arial" w:hAnsi="Calibri" w:cs="Arial"/>
          <w:sz w:val="19"/>
          <w:szCs w:val="19"/>
        </w:rPr>
      </w:pPr>
      <w:r w:rsidRPr="006229C1">
        <w:rPr>
          <w:rFonts w:ascii="Calibri" w:eastAsia="Arial" w:hAnsi="Calibri" w:cs="Arial"/>
          <w:sz w:val="19"/>
          <w:szCs w:val="19"/>
        </w:rPr>
        <w:t xml:space="preserve">Number of sessions per day: </w:t>
      </w:r>
      <w:r w:rsidRPr="006229C1">
        <w:rPr>
          <w:rFonts w:ascii="Calibri" w:eastAsia="Arial" w:hAnsi="Calibri" w:cs="Arial"/>
          <w:sz w:val="19"/>
          <w:szCs w:val="19"/>
          <w:highlight w:val="yellow"/>
        </w:rPr>
        <w:t>xx</w:t>
      </w:r>
    </w:p>
    <w:p w14:paraId="0E645F72" w14:textId="77777777" w:rsidR="000575BF" w:rsidRPr="006229C1" w:rsidRDefault="000575BF" w:rsidP="000575BF">
      <w:pPr>
        <w:rPr>
          <w:rFonts w:ascii="Calibri" w:hAnsi="Calibri" w:cs="Arial"/>
          <w:sz w:val="19"/>
          <w:szCs w:val="19"/>
        </w:rPr>
      </w:pPr>
    </w:p>
    <w:p w14:paraId="3BAE5DCC" w14:textId="77777777" w:rsidR="000575BF" w:rsidRPr="006229C1" w:rsidRDefault="000575BF" w:rsidP="000575BF">
      <w:pPr>
        <w:rPr>
          <w:sz w:val="19"/>
          <w:szCs w:val="19"/>
        </w:rPr>
      </w:pPr>
      <w:r w:rsidRPr="006229C1">
        <w:rPr>
          <w:sz w:val="19"/>
          <w:szCs w:val="19"/>
        </w:rPr>
        <w:br w:type="page"/>
      </w:r>
    </w:p>
    <w:p w14:paraId="2B513C98" w14:textId="77777777" w:rsidR="000575BF" w:rsidRPr="006229C1" w:rsidRDefault="000575BF" w:rsidP="000575BF">
      <w:pPr>
        <w:spacing w:after="120"/>
        <w:jc w:val="center"/>
        <w:rPr>
          <w:rFonts w:ascii="Calibri" w:eastAsia="Yu Mincho" w:hAnsi="Calibri" w:cs="Arial"/>
          <w:b/>
          <w:color w:val="000000"/>
          <w:sz w:val="22"/>
          <w:szCs w:val="22"/>
          <w:u w:val="single"/>
        </w:rPr>
      </w:pPr>
      <w:r w:rsidRPr="006229C1">
        <w:rPr>
          <w:rFonts w:ascii="Calibri" w:eastAsia="Yu Mincho" w:hAnsi="Calibri" w:cs="Arial"/>
          <w:b/>
          <w:color w:val="000000"/>
          <w:sz w:val="22"/>
          <w:szCs w:val="22"/>
          <w:u w:val="single"/>
        </w:rPr>
        <w:lastRenderedPageBreak/>
        <w:t>Service Level Agreement Exhibit</w:t>
      </w:r>
    </w:p>
    <w:p w14:paraId="668E52C2" w14:textId="77777777" w:rsidR="000575BF" w:rsidRPr="006229C1" w:rsidRDefault="000575BF" w:rsidP="000575BF">
      <w:pPr>
        <w:jc w:val="center"/>
        <w:rPr>
          <w:rFonts w:ascii="Calibri" w:eastAsia="Yu Mincho" w:hAnsi="Calibri" w:cs="Calibri"/>
          <w:b/>
          <w:bCs/>
          <w:color w:val="000000"/>
          <w:sz w:val="22"/>
          <w:szCs w:val="22"/>
          <w:u w:val="single"/>
        </w:rPr>
      </w:pPr>
      <w:r w:rsidRPr="006229C1">
        <w:rPr>
          <w:rFonts w:ascii="Calibri" w:eastAsia="Yu Mincho" w:hAnsi="Calibri" w:cs="Calibri"/>
          <w:b/>
          <w:bCs/>
          <w:color w:val="000000"/>
          <w:sz w:val="22"/>
          <w:szCs w:val="22"/>
          <w:u w:val="single"/>
        </w:rPr>
        <w:t>(Information Services)</w:t>
      </w:r>
    </w:p>
    <w:p w14:paraId="7D09B783" w14:textId="77777777" w:rsidR="000575BF" w:rsidRPr="006229C1" w:rsidRDefault="000575BF" w:rsidP="000575BF">
      <w:pPr>
        <w:jc w:val="center"/>
        <w:rPr>
          <w:rFonts w:ascii="Calibri" w:eastAsia="Yu Mincho" w:hAnsi="Calibri" w:cs="Calibri"/>
          <w:b/>
          <w:bCs/>
          <w:color w:val="000000"/>
          <w:u w:val="single"/>
        </w:rPr>
      </w:pPr>
    </w:p>
    <w:p w14:paraId="78D21106" w14:textId="77777777" w:rsidR="000575BF" w:rsidRPr="006229C1" w:rsidRDefault="000575BF" w:rsidP="000575BF">
      <w:pPr>
        <w:spacing w:after="120"/>
        <w:jc w:val="center"/>
        <w:rPr>
          <w:rFonts w:ascii="Calibri" w:hAnsi="Calibri" w:cs="Arial"/>
          <w:b/>
          <w:bCs/>
          <w:sz w:val="22"/>
          <w:szCs w:val="22"/>
        </w:rPr>
      </w:pPr>
      <w:r w:rsidRPr="006229C1">
        <w:rPr>
          <w:rFonts w:ascii="Calibri" w:hAnsi="Calibri" w:cs="Arial"/>
          <w:b/>
          <w:bCs/>
          <w:sz w:val="22"/>
          <w:szCs w:val="22"/>
        </w:rPr>
        <w:t>Services Specific Terms for Service Level Agreement</w:t>
      </w:r>
    </w:p>
    <w:p w14:paraId="2DE41DE0" w14:textId="77777777" w:rsidR="000575BF" w:rsidRPr="006229C1" w:rsidRDefault="000575BF" w:rsidP="000575BF">
      <w:pPr>
        <w:spacing w:after="120" w:line="288" w:lineRule="auto"/>
        <w:rPr>
          <w:rFonts w:ascii="Calibri" w:eastAsia="Yu Mincho" w:hAnsi="Calibri" w:cs="Arial"/>
          <w:color w:val="222222"/>
          <w:sz w:val="19"/>
          <w:szCs w:val="19"/>
          <w:highlight w:val="yellow"/>
        </w:rPr>
      </w:pPr>
      <w:r w:rsidRPr="006229C1">
        <w:rPr>
          <w:rFonts w:ascii="Calibri" w:eastAsia="Yu Mincho" w:hAnsi="Calibri" w:cs="Arial"/>
          <w:color w:val="222222"/>
          <w:sz w:val="19"/>
          <w:szCs w:val="19"/>
          <w:highlight w:val="yellow"/>
        </w:rPr>
        <w:t>[sales to work with Legal to create this exhibit]</w:t>
      </w:r>
    </w:p>
    <w:p w14:paraId="235AD63F" w14:textId="77777777" w:rsidR="000575BF" w:rsidRPr="006229C1" w:rsidRDefault="000575BF" w:rsidP="000575BF">
      <w:pPr>
        <w:rPr>
          <w:rFonts w:ascii="Calibri" w:eastAsia="Yu Mincho" w:hAnsi="Calibri" w:cs="Arial"/>
          <w:color w:val="222222"/>
          <w:highlight w:val="yellow"/>
        </w:rPr>
      </w:pPr>
      <w:r w:rsidRPr="006229C1">
        <w:rPr>
          <w:rFonts w:ascii="Calibri" w:eastAsia="Yu Mincho" w:hAnsi="Calibri" w:cs="Arial"/>
          <w:color w:val="222222"/>
          <w:highlight w:val="yellow"/>
        </w:rPr>
        <w:br w:type="page"/>
      </w:r>
    </w:p>
    <w:p w14:paraId="6ED9E761" w14:textId="77777777" w:rsidR="000575BF" w:rsidRPr="006229C1" w:rsidRDefault="000575BF" w:rsidP="000575BF">
      <w:pPr>
        <w:jc w:val="both"/>
        <w:rPr>
          <w:rFonts w:ascii="Calibri" w:eastAsia="Yu Mincho" w:hAnsi="Calibri" w:cs="Arial"/>
          <w:b/>
          <w:bCs/>
          <w:color w:val="000000"/>
          <w:u w:val="single"/>
        </w:rPr>
      </w:pPr>
    </w:p>
    <w:p w14:paraId="388E72CB" w14:textId="77777777" w:rsidR="000575BF" w:rsidRPr="006229C1" w:rsidRDefault="000575BF" w:rsidP="000575BF">
      <w:pPr>
        <w:spacing w:after="120" w:line="256" w:lineRule="auto"/>
        <w:jc w:val="center"/>
        <w:rPr>
          <w:rFonts w:ascii="Calibri" w:eastAsia="Yu Mincho" w:hAnsi="Calibri" w:cs="Arial"/>
          <w:b/>
          <w:color w:val="000000"/>
          <w:sz w:val="24"/>
          <w:szCs w:val="24"/>
          <w:u w:val="single"/>
        </w:rPr>
      </w:pPr>
      <w:commentRangeStart w:id="129"/>
      <w:r w:rsidRPr="006229C1">
        <w:rPr>
          <w:rFonts w:ascii="Calibri" w:eastAsia="Yu Mincho" w:hAnsi="Calibri" w:cs="Arial"/>
          <w:b/>
          <w:color w:val="000000"/>
          <w:sz w:val="24"/>
          <w:szCs w:val="24"/>
          <w:u w:val="single"/>
        </w:rPr>
        <w:t>Permitted Client Group/Affiliate Access Exhibit</w:t>
      </w:r>
      <w:commentRangeEnd w:id="129"/>
      <w:r w:rsidRPr="006229C1">
        <w:rPr>
          <w:sz w:val="16"/>
          <w:szCs w:val="16"/>
        </w:rPr>
        <w:commentReference w:id="129"/>
      </w:r>
    </w:p>
    <w:p w14:paraId="4BD6A7A4" w14:textId="77777777" w:rsidR="000575BF" w:rsidRPr="006229C1" w:rsidRDefault="000575BF" w:rsidP="000575BF">
      <w:pPr>
        <w:spacing w:before="120"/>
        <w:rPr>
          <w:rFonts w:ascii="Calibri" w:eastAsia="Calibri" w:hAnsi="Calibri" w:cs="Calibri"/>
          <w:sz w:val="19"/>
          <w:szCs w:val="19"/>
        </w:rPr>
      </w:pPr>
      <w:r w:rsidRPr="006229C1">
        <w:rPr>
          <w:rFonts w:ascii="Calibri" w:hAnsi="Calibri" w:cs="Calibri"/>
          <w:sz w:val="19"/>
          <w:szCs w:val="19"/>
          <w:shd w:val="clear" w:color="auto" w:fill="FFFFFF"/>
        </w:rPr>
        <w:t>Subject to the terms and conditions of this LA and the applicable provisions of the Agreement,</w:t>
      </w:r>
      <w:r w:rsidRPr="006229C1">
        <w:rPr>
          <w:rFonts w:ascii="Calibri" w:eastAsia="Calibri" w:hAnsi="Calibri" w:cs="Calibri"/>
          <w:sz w:val="19"/>
          <w:szCs w:val="19"/>
        </w:rPr>
        <w:t xml:space="preserve"> the Information licensed under this LA may be used by and/or shared solely with the Client organizational units, business groups, business teams and/or Client Affiliates </w:t>
      </w:r>
      <w:commentRangeStart w:id="130"/>
      <w:r w:rsidRPr="006229C1">
        <w:rPr>
          <w:rFonts w:ascii="Calibri" w:eastAsia="Calibri" w:hAnsi="Calibri" w:cs="Calibri"/>
          <w:sz w:val="19"/>
          <w:szCs w:val="19"/>
        </w:rPr>
        <w:t xml:space="preserve">whose primary activity is in the area of [investment banking][equity research][traditional consultancy][other] </w:t>
      </w:r>
      <w:commentRangeEnd w:id="130"/>
      <w:r w:rsidRPr="006229C1">
        <w:rPr>
          <w:sz w:val="16"/>
          <w:szCs w:val="16"/>
        </w:rPr>
        <w:commentReference w:id="130"/>
      </w:r>
      <w:r w:rsidRPr="006229C1">
        <w:rPr>
          <w:rFonts w:ascii="Calibri" w:eastAsia="Calibri" w:hAnsi="Calibri" w:cs="Calibri"/>
          <w:sz w:val="19"/>
          <w:szCs w:val="19"/>
        </w:rPr>
        <w:t>OR [</w:t>
      </w:r>
      <w:commentRangeStart w:id="131"/>
      <w:r w:rsidRPr="006229C1">
        <w:rPr>
          <w:rFonts w:ascii="Calibri" w:eastAsia="Calibri" w:hAnsi="Calibri" w:cs="Calibri"/>
          <w:sz w:val="19"/>
          <w:szCs w:val="19"/>
        </w:rPr>
        <w:t>identified below:</w:t>
      </w:r>
      <w:commentRangeEnd w:id="131"/>
      <w:r w:rsidRPr="006229C1">
        <w:rPr>
          <w:sz w:val="16"/>
          <w:szCs w:val="16"/>
        </w:rPr>
        <w:commentReference w:id="131"/>
      </w:r>
      <w:r w:rsidRPr="006229C1">
        <w:rPr>
          <w:rFonts w:ascii="Calibri" w:eastAsia="Calibri" w:hAnsi="Calibri" w:cs="Calibri"/>
          <w:sz w:val="19"/>
          <w:szCs w:val="19"/>
        </w:rPr>
        <w:t>]</w:t>
      </w:r>
    </w:p>
    <w:p w14:paraId="04EA2CE0" w14:textId="77777777" w:rsidR="000575BF" w:rsidRPr="006229C1" w:rsidRDefault="000575BF" w:rsidP="000575BF">
      <w:pPr>
        <w:rPr>
          <w:rFonts w:ascii="Arial" w:eastAsia="Yu Mincho" w:hAnsi="Arial" w:cs="Arial"/>
          <w:b/>
          <w:bCs/>
          <w:color w:val="222222"/>
          <w:highlight w:val="yellow"/>
          <w:u w:val="single"/>
        </w:rPr>
      </w:pPr>
    </w:p>
    <w:p w14:paraId="26C84F3D" w14:textId="77777777" w:rsidR="000575BF" w:rsidRPr="006229C1" w:rsidRDefault="000575BF" w:rsidP="000575BF">
      <w:pPr>
        <w:rPr>
          <w:rFonts w:ascii="Arial" w:eastAsia="Yu Mincho" w:hAnsi="Arial" w:cs="Arial"/>
          <w:b/>
          <w:bCs/>
          <w:color w:val="222222"/>
          <w:highlight w:val="yellow"/>
          <w:u w:val="single"/>
        </w:rPr>
      </w:pPr>
    </w:p>
    <w:p w14:paraId="6D94A409" w14:textId="77777777" w:rsidR="000575BF" w:rsidRPr="006229C1" w:rsidRDefault="000575BF" w:rsidP="000575BF">
      <w:pPr>
        <w:rPr>
          <w:rFonts w:ascii="Calibri" w:eastAsia="Yu Mincho" w:hAnsi="Calibri" w:cs="Calibri"/>
          <w:b/>
          <w:color w:val="000000"/>
          <w:sz w:val="22"/>
          <w:szCs w:val="22"/>
          <w:u w:val="single"/>
        </w:rPr>
      </w:pPr>
      <w:r w:rsidRPr="006229C1">
        <w:rPr>
          <w:rFonts w:ascii="Calibri" w:eastAsia="Yu Mincho" w:hAnsi="Calibri" w:cs="Calibri"/>
          <w:b/>
          <w:color w:val="000000"/>
          <w:sz w:val="22"/>
          <w:szCs w:val="22"/>
          <w:u w:val="single"/>
        </w:rPr>
        <w:br w:type="page"/>
      </w:r>
    </w:p>
    <w:p w14:paraId="7A65D50B" w14:textId="77777777" w:rsidR="000575BF" w:rsidRPr="006229C1" w:rsidRDefault="000575BF" w:rsidP="000575BF">
      <w:pPr>
        <w:spacing w:after="120"/>
        <w:jc w:val="center"/>
        <w:rPr>
          <w:rFonts w:ascii="Calibri" w:eastAsia="Yu Mincho" w:hAnsi="Calibri" w:cs="Calibri"/>
          <w:b/>
          <w:color w:val="000000"/>
          <w:sz w:val="22"/>
          <w:szCs w:val="22"/>
          <w:u w:val="single"/>
        </w:rPr>
      </w:pPr>
      <w:r w:rsidRPr="006229C1">
        <w:rPr>
          <w:rFonts w:ascii="Calibri" w:eastAsia="Yu Mincho" w:hAnsi="Calibri" w:cs="Calibri"/>
          <w:b/>
          <w:color w:val="000000"/>
          <w:sz w:val="22"/>
          <w:szCs w:val="22"/>
          <w:u w:val="single"/>
        </w:rPr>
        <w:lastRenderedPageBreak/>
        <w:t>[ADDITIONAL EXHIBITS TBD]</w:t>
      </w:r>
    </w:p>
    <w:p w14:paraId="2FAAF6DE" w14:textId="77777777" w:rsidR="000575BF" w:rsidRPr="006229C1" w:rsidRDefault="000575BF" w:rsidP="000575BF">
      <w:pPr>
        <w:jc w:val="center"/>
        <w:rPr>
          <w:rFonts w:ascii="Calibri" w:eastAsia="Yu Mincho" w:hAnsi="Calibri" w:cs="Calibri"/>
          <w:b/>
          <w:bCs/>
          <w:color w:val="000000"/>
          <w:sz w:val="22"/>
          <w:szCs w:val="22"/>
          <w:u w:val="single"/>
        </w:rPr>
      </w:pPr>
      <w:r w:rsidRPr="006229C1">
        <w:rPr>
          <w:rFonts w:ascii="Calibri" w:eastAsia="Yu Mincho" w:hAnsi="Calibri" w:cs="Calibri"/>
          <w:b/>
          <w:bCs/>
          <w:color w:val="000000"/>
          <w:sz w:val="22"/>
          <w:szCs w:val="22"/>
          <w:u w:val="single"/>
        </w:rPr>
        <w:t>(Information Services)</w:t>
      </w:r>
    </w:p>
    <w:p w14:paraId="4CCD5D77" w14:textId="77777777" w:rsidR="000575BF" w:rsidRPr="006229C1" w:rsidRDefault="000575BF" w:rsidP="000575BF">
      <w:pPr>
        <w:jc w:val="both"/>
        <w:rPr>
          <w:rFonts w:ascii="Calibri" w:eastAsia="Arial" w:hAnsi="Calibri" w:cs="Calibri"/>
          <w:b/>
          <w:bCs/>
        </w:rPr>
      </w:pPr>
    </w:p>
    <w:p w14:paraId="7D878E9F" w14:textId="77777777" w:rsidR="000575BF" w:rsidRPr="006229C1" w:rsidRDefault="000575BF" w:rsidP="000575BF">
      <w:pPr>
        <w:jc w:val="both"/>
        <w:rPr>
          <w:rFonts w:ascii="Calibri" w:eastAsia="Arial" w:hAnsi="Calibri" w:cs="Calibri"/>
          <w:sz w:val="19"/>
          <w:szCs w:val="19"/>
          <w:highlight w:val="yellow"/>
        </w:rPr>
      </w:pPr>
      <w:r w:rsidRPr="006229C1">
        <w:rPr>
          <w:rFonts w:ascii="Calibri" w:eastAsia="Arial" w:hAnsi="Calibri" w:cs="Calibri"/>
          <w:sz w:val="19"/>
          <w:szCs w:val="19"/>
          <w:highlight w:val="yellow"/>
        </w:rPr>
        <w:t>[Sales to enter per current process/policy]</w:t>
      </w:r>
    </w:p>
    <w:p w14:paraId="54775548" w14:textId="77777777" w:rsidR="000575BF" w:rsidRPr="006229C1" w:rsidRDefault="000575BF" w:rsidP="000575BF">
      <w:pPr>
        <w:spacing w:line="288" w:lineRule="auto"/>
        <w:jc w:val="center"/>
        <w:rPr>
          <w:rFonts w:ascii="Calibri" w:eastAsia="Arial" w:hAnsi="Calibri" w:cs="Calibri"/>
          <w:highlight w:val="yellow"/>
        </w:rPr>
      </w:pPr>
    </w:p>
    <w:p w14:paraId="010F9E2D" w14:textId="77777777" w:rsidR="000575BF" w:rsidRPr="006229C1" w:rsidRDefault="000575BF" w:rsidP="000575BF">
      <w:pPr>
        <w:spacing w:line="288" w:lineRule="auto"/>
        <w:jc w:val="center"/>
        <w:rPr>
          <w:rFonts w:ascii="Calibri" w:eastAsia="MS Mincho" w:hAnsi="Calibri" w:cs="Calibri"/>
          <w:b/>
          <w:bCs/>
          <w:color w:val="000000"/>
        </w:rPr>
      </w:pPr>
    </w:p>
    <w:p w14:paraId="4F33D0DB" w14:textId="77777777" w:rsidR="000575BF" w:rsidRPr="006229C1" w:rsidRDefault="000575BF" w:rsidP="000575BF">
      <w:pPr>
        <w:spacing w:after="120" w:line="259" w:lineRule="auto"/>
        <w:jc w:val="center"/>
        <w:rPr>
          <w:rFonts w:ascii="Calibri" w:eastAsia="Arial" w:hAnsi="Calibri" w:cs="Calibri"/>
          <w:highlight w:val="yellow"/>
        </w:rPr>
      </w:pPr>
    </w:p>
    <w:p w14:paraId="11E0375B" w14:textId="77777777" w:rsidR="000575BF" w:rsidRPr="006229C1" w:rsidRDefault="000575BF" w:rsidP="000575BF">
      <w:pPr>
        <w:spacing w:after="120" w:line="259" w:lineRule="auto"/>
        <w:jc w:val="center"/>
        <w:rPr>
          <w:rFonts w:ascii="Calibri" w:eastAsia="MS Mincho" w:hAnsi="Calibri" w:cs="Calibri"/>
          <w:b/>
          <w:bCs/>
          <w:color w:val="000000"/>
        </w:rPr>
      </w:pPr>
    </w:p>
    <w:p w14:paraId="61B85C2C" w14:textId="77777777" w:rsidR="000575BF" w:rsidRPr="00DF1134" w:rsidRDefault="000575BF" w:rsidP="000575BF">
      <w:pPr>
        <w:spacing w:after="120" w:line="259" w:lineRule="auto"/>
        <w:jc w:val="center"/>
        <w:rPr>
          <w:rFonts w:asciiTheme="minorHAnsi" w:eastAsia="Arial" w:hAnsiTheme="minorHAnsi" w:cstheme="minorHAnsi"/>
          <w:highlight w:val="yellow"/>
        </w:rPr>
      </w:pPr>
    </w:p>
    <w:p w14:paraId="79CC25C4" w14:textId="54C1242F" w:rsidR="738AFF26" w:rsidRPr="00DF1134" w:rsidRDefault="738AFF26" w:rsidP="000575BF">
      <w:pPr>
        <w:spacing w:after="120"/>
        <w:jc w:val="center"/>
        <w:rPr>
          <w:rFonts w:asciiTheme="minorHAnsi" w:eastAsia="Arial" w:hAnsiTheme="minorHAnsi" w:cstheme="minorHAnsi"/>
          <w:highlight w:val="yellow"/>
        </w:rPr>
      </w:pPr>
    </w:p>
    <w:sectPr w:rsidR="738AFF26" w:rsidRPr="00DF1134" w:rsidSect="00680157">
      <w:headerReference w:type="even" r:id="rId16"/>
      <w:headerReference w:type="default" r:id="rId17"/>
      <w:footerReference w:type="even" r:id="rId18"/>
      <w:footerReference w:type="default" r:id="rId19"/>
      <w:headerReference w:type="first" r:id="rId20"/>
      <w:footerReference w:type="first" r:id="rId21"/>
      <w:pgSz w:w="12240" w:h="15840"/>
      <w:pgMar w:top="1152" w:right="1170" w:bottom="1152" w:left="1152"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zelone, Kimberly R." w:date="2022-08-08T18:52:00Z" w:initials="KA">
    <w:p w14:paraId="11808B1F" w14:textId="77777777" w:rsidR="008A485F" w:rsidRPr="00133F01" w:rsidRDefault="008A485F" w:rsidP="008A485F">
      <w:pPr>
        <w:autoSpaceDE w:val="0"/>
        <w:autoSpaceDN w:val="0"/>
        <w:adjustRightInd w:val="0"/>
        <w:jc w:val="center"/>
        <w:rPr>
          <w:rFonts w:asciiTheme="minorHAnsi" w:eastAsiaTheme="minorEastAsia" w:hAnsiTheme="minorHAnsi" w:cstheme="minorBidi"/>
        </w:rPr>
      </w:pPr>
      <w:r>
        <w:rPr>
          <w:rStyle w:val="CommentReference"/>
        </w:rPr>
        <w:annotationRef/>
      </w:r>
      <w:r w:rsidRPr="61CD808D">
        <w:rPr>
          <w:rFonts w:asciiTheme="minorHAnsi" w:eastAsiaTheme="minorEastAsia" w:hAnsiTheme="minorHAnsi" w:cstheme="minorBidi"/>
          <w:highlight w:val="cyan"/>
        </w:rPr>
        <w:t xml:space="preserve">[for international agreements, all markets except </w:t>
      </w:r>
      <w:r>
        <w:rPr>
          <w:rFonts w:asciiTheme="minorHAnsi" w:eastAsiaTheme="minorEastAsia" w:hAnsiTheme="minorHAnsi" w:cstheme="minorBidi"/>
          <w:highlight w:val="cyan"/>
        </w:rPr>
        <w:t>N.A.;</w:t>
      </w:r>
      <w:r w:rsidRPr="61CD808D">
        <w:rPr>
          <w:rFonts w:asciiTheme="minorHAnsi" w:eastAsiaTheme="minorEastAsia" w:hAnsiTheme="minorHAnsi" w:cstheme="minorBidi"/>
          <w:highlight w:val="cyan"/>
        </w:rPr>
        <w:t xml:space="preserve"> not for use with retailers]</w:t>
      </w:r>
    </w:p>
    <w:p w14:paraId="1CA63FAD" w14:textId="77777777" w:rsidR="008A485F" w:rsidRDefault="008A485F">
      <w:pPr>
        <w:pStyle w:val="CommentText"/>
      </w:pPr>
    </w:p>
    <w:p w14:paraId="3777486B" w14:textId="5A73A0DB" w:rsidR="00C56505" w:rsidRDefault="00C56505">
      <w:pPr>
        <w:pStyle w:val="CommentText"/>
      </w:pPr>
      <w:r w:rsidRPr="00C56505">
        <w:rPr>
          <w:highlight w:val="cyan"/>
        </w:rPr>
        <w:t>Not for use with a Commercial MSA</w:t>
      </w:r>
    </w:p>
  </w:comment>
  <w:comment w:id="1" w:author="Anzelone, Kimberly R." w:date="2022-05-26T15:49:00Z" w:initials="KA">
    <w:p w14:paraId="15D56B3A" w14:textId="77777777" w:rsidR="00EE1A2C" w:rsidRDefault="00EE1A2C" w:rsidP="00EE1A2C">
      <w:pPr>
        <w:pStyle w:val="CommentText"/>
      </w:pPr>
      <w:r>
        <w:rPr>
          <w:rStyle w:val="CommentReference"/>
        </w:rPr>
        <w:annotationRef/>
      </w:r>
      <w:r>
        <w:t>Client’s Legal signatory company name noted in the MLA/MSA</w:t>
      </w:r>
    </w:p>
  </w:comment>
  <w:comment w:id="2" w:author="Anzelone, Kimberly R." w:date="2022-05-26T15:50:00Z" w:initials="KA">
    <w:p w14:paraId="02670BB3" w14:textId="77777777" w:rsidR="00C0177E" w:rsidRDefault="00C0177E" w:rsidP="00C0177E">
      <w:pPr>
        <w:pStyle w:val="CommentText"/>
      </w:pPr>
      <w:r>
        <w:rPr>
          <w:rStyle w:val="CommentReference"/>
        </w:rPr>
        <w:annotationRef/>
      </w:r>
      <w:r>
        <w:t>Effective date noted in the MLA/MSA if none, use the last date of signature</w:t>
      </w:r>
    </w:p>
  </w:comment>
  <w:comment w:id="3" w:author="Anzelone, Kimberly R." w:date="2022-08-08T13:10:00Z" w:initials="KA">
    <w:p w14:paraId="59B15E2E" w14:textId="77777777" w:rsidR="009C0851" w:rsidRDefault="009C0851" w:rsidP="009C0851">
      <w:pPr>
        <w:pStyle w:val="CommentText"/>
      </w:pPr>
      <w:r>
        <w:rPr>
          <w:rStyle w:val="CommentReference"/>
        </w:rPr>
        <w:annotationRef/>
      </w:r>
      <w:r>
        <w:t>Client’s Legal Name, it can be different from MSA Client name but must be an affiliate where the parent company owns 51% or more of this company</w:t>
      </w:r>
    </w:p>
  </w:comment>
  <w:comment w:id="4" w:author="Anzelone, Kimberly R." w:date="2022-08-08T13:12:00Z" w:initials="KA">
    <w:p w14:paraId="43E27323" w14:textId="77777777" w:rsidR="00F66E09" w:rsidRDefault="00F66E09" w:rsidP="00F66E09">
      <w:pPr>
        <w:pStyle w:val="CommentText"/>
      </w:pPr>
      <w:r>
        <w:rPr>
          <w:rStyle w:val="CommentReference"/>
        </w:rPr>
        <w:annotationRef/>
      </w:r>
      <w:r>
        <w:t>Client physical address, it cannot be an PO Box.</w:t>
      </w:r>
    </w:p>
  </w:comment>
  <w:comment w:id="6" w:author="Anzelone, Kimberly R." w:date="2022-08-08T13:14:00Z" w:initials="KA">
    <w:p w14:paraId="01DB4413" w14:textId="6028237D" w:rsidR="00FC27A3" w:rsidRDefault="00FC27A3" w:rsidP="00FC27A3">
      <w:pPr>
        <w:pStyle w:val="CommentText"/>
      </w:pPr>
      <w:r>
        <w:rPr>
          <w:rStyle w:val="CommentReference"/>
        </w:rPr>
        <w:annotationRef/>
      </w:r>
      <w:r>
        <w:t xml:space="preserve">Use drop down to pick </w:t>
      </w:r>
      <w:r w:rsidR="00633B00">
        <w:t>NIQ</w:t>
      </w:r>
      <w:r>
        <w:t xml:space="preserve"> contracting company’s address</w:t>
      </w:r>
    </w:p>
  </w:comment>
  <w:comment w:id="7" w:author="Anzelone, Kimberly R." w:date="2022-08-08T13:26:00Z" w:initials="KA">
    <w:p w14:paraId="07EF6187" w14:textId="77777777" w:rsidR="00BD66C9" w:rsidRDefault="00BD66C9" w:rsidP="00BD66C9">
      <w:pPr>
        <w:pStyle w:val="CommentText"/>
      </w:pPr>
      <w:r>
        <w:rPr>
          <w:rStyle w:val="CommentReference"/>
        </w:rPr>
        <w:annotationRef/>
      </w:r>
      <w:r>
        <w:t>Delete if Automatic renewal</w:t>
      </w:r>
    </w:p>
  </w:comment>
  <w:comment w:id="8" w:author="Kim Anzelone" w:date="2024-10-03T15:58:00Z" w:initials="KA">
    <w:p w14:paraId="419EDC36" w14:textId="77777777" w:rsidR="00617FA6" w:rsidRDefault="00617FA6" w:rsidP="00617FA6">
      <w:pPr>
        <w:pStyle w:val="CommentText"/>
      </w:pPr>
      <w:r>
        <w:rPr>
          <w:rStyle w:val="CommentReference"/>
        </w:rPr>
        <w:annotationRef/>
      </w:r>
      <w:r>
        <w:t>Include for all Emerging Brands service agreements</w:t>
      </w:r>
    </w:p>
  </w:comment>
  <w:comment w:id="9" w:author="Kim Anzelone" w:date="2024-10-03T16:02:00Z" w:initials="KA">
    <w:p w14:paraId="0672E135" w14:textId="77777777" w:rsidR="00617FA6" w:rsidRDefault="00617FA6" w:rsidP="00617FA6">
      <w:pPr>
        <w:pStyle w:val="CommentText"/>
      </w:pPr>
      <w:r>
        <w:rPr>
          <w:rStyle w:val="CommentReference"/>
        </w:rPr>
        <w:annotationRef/>
      </w:r>
      <w:r>
        <w:t>Use NIQ information Services if Self Service stand alone template and Emerging Brands service package if an all inclusive agreement</w:t>
      </w:r>
    </w:p>
  </w:comment>
  <w:comment w:id="10" w:author="Anzelone, Kimberly R." w:date="2022-08-08T18:57:00Z" w:initials="KA">
    <w:p w14:paraId="08B3D27B" w14:textId="77777777" w:rsidR="003D7BCE" w:rsidRPr="00A964AE" w:rsidRDefault="003D7BCE" w:rsidP="003D7BCE">
      <w:pPr>
        <w:tabs>
          <w:tab w:val="left" w:pos="1627"/>
        </w:tabs>
        <w:spacing w:after="120"/>
        <w:ind w:left="630"/>
        <w:jc w:val="both"/>
        <w:rPr>
          <w:rFonts w:asciiTheme="minorHAnsi" w:eastAsiaTheme="minorEastAsia" w:hAnsiTheme="minorHAnsi" w:cstheme="minorBidi"/>
          <w:b/>
          <w:bCs/>
          <w:u w:val="single"/>
        </w:rPr>
      </w:pPr>
      <w:r>
        <w:rPr>
          <w:rStyle w:val="CommentReference"/>
        </w:rPr>
        <w:annotationRef/>
      </w:r>
      <w:r w:rsidRPr="204C5641">
        <w:rPr>
          <w:rFonts w:asciiTheme="minorHAnsi" w:eastAsiaTheme="minorEastAsia" w:hAnsiTheme="minorHAnsi" w:cstheme="minorBidi"/>
          <w:b/>
          <w:bCs/>
          <w:highlight w:val="yellow"/>
          <w:u w:val="single"/>
        </w:rPr>
        <w:t>[KEEP ONLY THE APPENDIXES THAT APPLY TO THE SERVICES UNDER THIS L</w:t>
      </w:r>
      <w:r>
        <w:rPr>
          <w:rFonts w:asciiTheme="minorHAnsi" w:eastAsiaTheme="minorEastAsia" w:hAnsiTheme="minorHAnsi" w:cstheme="minorBidi"/>
          <w:b/>
          <w:bCs/>
          <w:highlight w:val="yellow"/>
          <w:u w:val="single"/>
        </w:rPr>
        <w:t>S</w:t>
      </w:r>
      <w:r w:rsidRPr="204C5641">
        <w:rPr>
          <w:rFonts w:asciiTheme="minorHAnsi" w:eastAsiaTheme="minorEastAsia" w:hAnsiTheme="minorHAnsi" w:cstheme="minorBidi"/>
          <w:b/>
          <w:bCs/>
          <w:highlight w:val="yellow"/>
          <w:u w:val="single"/>
        </w:rPr>
        <w:t>A,  AND DELETE THE REST</w:t>
      </w:r>
      <w:r>
        <w:rPr>
          <w:rFonts w:asciiTheme="minorHAnsi" w:eastAsiaTheme="minorEastAsia" w:hAnsiTheme="minorHAnsi" w:cstheme="minorBidi"/>
          <w:b/>
          <w:bCs/>
          <w:highlight w:val="yellow"/>
          <w:u w:val="single"/>
        </w:rPr>
        <w:t>; ONCE DELETED PLEASE DO NO RENUMBER THE EXHIBITS</w:t>
      </w:r>
      <w:r w:rsidRPr="204C5641">
        <w:rPr>
          <w:rFonts w:asciiTheme="minorHAnsi" w:eastAsiaTheme="minorEastAsia" w:hAnsiTheme="minorHAnsi" w:cstheme="minorBidi"/>
          <w:b/>
          <w:bCs/>
          <w:highlight w:val="yellow"/>
          <w:u w:val="single"/>
        </w:rPr>
        <w:t>]</w:t>
      </w:r>
    </w:p>
    <w:p w14:paraId="3F5BB9C4" w14:textId="759E5B4C" w:rsidR="003D7BCE" w:rsidRDefault="003D7BCE">
      <w:pPr>
        <w:pStyle w:val="CommentText"/>
      </w:pPr>
    </w:p>
  </w:comment>
  <w:comment w:id="13" w:author="Anzelone,  Kimberly" w:date="2016-09-09T11:20:00Z" w:initials="AKR">
    <w:p w14:paraId="4801D557" w14:textId="77777777" w:rsidR="008876C2" w:rsidRDefault="008876C2" w:rsidP="008876C2">
      <w:pPr>
        <w:pStyle w:val="CommentText"/>
      </w:pPr>
      <w:r>
        <w:rPr>
          <w:rStyle w:val="CommentReference"/>
        </w:rPr>
        <w:annotationRef/>
      </w:r>
      <w:r>
        <w:t>Choose one depending on the billing frequency</w:t>
      </w:r>
    </w:p>
  </w:comment>
  <w:comment w:id="15" w:author="Disabled-jakavi01-#2022-12-14#-fasy1001.t1_004-SAP73376" w:date="2022-08-30T16:45:00Z" w:initials="VJ">
    <w:p w14:paraId="473DDE88" w14:textId="50FB2243" w:rsidR="00FE658B" w:rsidRDefault="00FE658B">
      <w:pPr>
        <w:pStyle w:val="CommentText"/>
      </w:pPr>
      <w:r>
        <w:rPr>
          <w:rStyle w:val="CommentReference"/>
        </w:rPr>
        <w:annotationRef/>
      </w:r>
      <w:r>
        <w:t>This table will drive invoicing and TOTAL should reflect the agreed TOTAL PRICE for the deal that will be invoiced.  Line item detail to be provided per country standards; ok to lump services together if providing a package price.  Should be exclusive of taxes - if taxes are to be included will need to manually enter.</w:t>
      </w:r>
      <w:r>
        <w:rPr>
          <w:rStyle w:val="CommentReference"/>
        </w:rPr>
        <w:annotationRef/>
      </w:r>
    </w:p>
  </w:comment>
  <w:comment w:id="16" w:author="Inglesh, Evonne D" w:date="2022-05-23T08:46:00Z" w:initials="EI">
    <w:p w14:paraId="11089FD2" w14:textId="2C0DD9C0" w:rsidR="00B3607D" w:rsidRDefault="00950B5E">
      <w:pPr>
        <w:pStyle w:val="CommentText"/>
        <w:rPr>
          <w:rFonts w:asciiTheme="minorHAnsi" w:hAnsiTheme="minorHAnsi" w:cstheme="minorHAnsi"/>
        </w:rPr>
      </w:pPr>
      <w:r>
        <w:rPr>
          <w:rStyle w:val="CommentReference"/>
        </w:rPr>
        <w:annotationRef/>
      </w:r>
      <w:r w:rsidRPr="00950B5E">
        <w:rPr>
          <w:rFonts w:asciiTheme="minorHAnsi" w:hAnsiTheme="minorHAnsi" w:cstheme="minorHAnsi"/>
        </w:rPr>
        <w:t>Insert Currency</w:t>
      </w:r>
      <w:r w:rsidR="007F4E6B">
        <w:rPr>
          <w:rFonts w:asciiTheme="minorHAnsi" w:hAnsiTheme="minorHAnsi" w:cstheme="minorHAnsi"/>
        </w:rPr>
        <w:t xml:space="preserve"> 3 letter code</w:t>
      </w:r>
      <w:r w:rsidRPr="00950B5E">
        <w:rPr>
          <w:rFonts w:asciiTheme="minorHAnsi" w:hAnsiTheme="minorHAnsi" w:cstheme="minorHAnsi"/>
        </w:rPr>
        <w:t xml:space="preserve"> </w:t>
      </w:r>
      <w:r w:rsidR="001938D0">
        <w:rPr>
          <w:rFonts w:asciiTheme="minorHAnsi" w:hAnsiTheme="minorHAnsi" w:cstheme="minorHAnsi"/>
        </w:rPr>
        <w:t>in row and in total</w:t>
      </w:r>
      <w:r w:rsidRPr="00950B5E">
        <w:rPr>
          <w:rFonts w:asciiTheme="minorHAnsi" w:hAnsiTheme="minorHAnsi" w:cstheme="minorHAnsi"/>
        </w:rPr>
        <w:t xml:space="preserve">. </w:t>
      </w:r>
      <w:r w:rsidR="00B3607D">
        <w:rPr>
          <w:rFonts w:asciiTheme="minorHAnsi" w:hAnsiTheme="minorHAnsi" w:cstheme="minorHAnsi"/>
        </w:rPr>
        <w:t>If multiple currencies, create multiple totals per currency</w:t>
      </w:r>
    </w:p>
    <w:p w14:paraId="4077722D" w14:textId="337E5827" w:rsidR="00950B5E" w:rsidRPr="00950B5E" w:rsidRDefault="00950B5E">
      <w:pPr>
        <w:pStyle w:val="CommentText"/>
        <w:rPr>
          <w:rFonts w:asciiTheme="minorHAnsi" w:hAnsiTheme="minorHAnsi" w:cstheme="minorHAnsi"/>
        </w:rPr>
      </w:pPr>
      <w:r w:rsidRPr="00950B5E">
        <w:rPr>
          <w:rFonts w:asciiTheme="minorHAnsi" w:hAnsiTheme="minorHAnsi" w:cstheme="minorHAnsi"/>
        </w:rPr>
        <w:t>For example:</w:t>
      </w:r>
    </w:p>
    <w:p w14:paraId="31E33D92" w14:textId="77777777" w:rsidR="00950B5E" w:rsidRPr="00950B5E" w:rsidRDefault="00950B5E">
      <w:pPr>
        <w:pStyle w:val="CommentText"/>
        <w:rPr>
          <w:rFonts w:asciiTheme="minorHAnsi" w:hAnsiTheme="minorHAnsi" w:cstheme="minorHAnsi"/>
        </w:rPr>
      </w:pPr>
    </w:p>
    <w:p w14:paraId="32F5DB9D" w14:textId="77777777" w:rsidR="0054733F" w:rsidRDefault="00950B5E">
      <w:pPr>
        <w:pStyle w:val="CommentText"/>
        <w:rPr>
          <w:rFonts w:asciiTheme="minorHAnsi" w:eastAsiaTheme="minorEastAsia" w:hAnsiTheme="minorHAnsi" w:cstheme="minorHAnsi"/>
          <w:color w:val="FF0000"/>
        </w:rPr>
      </w:pPr>
      <w:r w:rsidRPr="00950B5E">
        <w:rPr>
          <w:rFonts w:asciiTheme="minorHAnsi" w:eastAsiaTheme="minorEastAsia" w:hAnsiTheme="minorHAnsi" w:cstheme="minorHAnsi"/>
          <w:b/>
          <w:bCs/>
        </w:rPr>
        <w:t xml:space="preserve">EUR xxx,xxx.xx   </w:t>
      </w:r>
      <w:r w:rsidRPr="00950B5E">
        <w:rPr>
          <w:rFonts w:asciiTheme="minorHAnsi" w:eastAsiaTheme="minorEastAsia" w:hAnsiTheme="minorHAnsi" w:cstheme="minorHAnsi"/>
          <w:color w:val="FF0000"/>
        </w:rPr>
        <w:t xml:space="preserve"> </w:t>
      </w:r>
    </w:p>
    <w:p w14:paraId="4DA386C2" w14:textId="09022944" w:rsidR="00950B5E" w:rsidRPr="00950B5E" w:rsidRDefault="00950B5E">
      <w:pPr>
        <w:pStyle w:val="CommentText"/>
        <w:rPr>
          <w:rFonts w:asciiTheme="minorHAnsi" w:hAnsiTheme="minorHAnsi" w:cstheme="minorHAnsi"/>
        </w:rPr>
      </w:pPr>
      <w:r w:rsidRPr="00950B5E">
        <w:rPr>
          <w:rFonts w:asciiTheme="minorHAnsi" w:eastAsiaTheme="minorEastAsia" w:hAnsiTheme="minorHAnsi" w:cstheme="minorHAnsi"/>
          <w:b/>
          <w:bCs/>
        </w:rPr>
        <w:t>GBP xxx,xxx.xx</w:t>
      </w:r>
    </w:p>
  </w:comment>
  <w:comment w:id="18" w:author="Anzelone, Kimberly R." w:date="2023-05-23T12:30:00Z" w:initials="KA">
    <w:p w14:paraId="01EA344E" w14:textId="00581761" w:rsidR="002C5F7F" w:rsidRDefault="005B5356">
      <w:pPr>
        <w:pStyle w:val="CommentText"/>
      </w:pPr>
      <w:r>
        <w:rPr>
          <w:rStyle w:val="CommentReference"/>
        </w:rPr>
        <w:annotationRef/>
      </w:r>
      <w:r>
        <w:t>Delete if fixed term one year.</w:t>
      </w:r>
      <w:r w:rsidR="002C5F7F" w:rsidRPr="002C5F7F">
        <w:t xml:space="preserve"> </w:t>
      </w:r>
      <w:r w:rsidR="00F85E82">
        <w:t>Fill in the yellow highlighted areas as needed.</w:t>
      </w:r>
    </w:p>
    <w:p w14:paraId="45741A15" w14:textId="77777777" w:rsidR="002C5F7F" w:rsidRDefault="002C5F7F">
      <w:pPr>
        <w:pStyle w:val="CommentText"/>
      </w:pPr>
    </w:p>
    <w:p w14:paraId="37D95E33" w14:textId="3759EA21" w:rsidR="005B5356" w:rsidRDefault="002C5F7F">
      <w:pPr>
        <w:pStyle w:val="CommentText"/>
      </w:pPr>
      <w:hyperlink r:id="rId1" w:history="1">
        <w:r w:rsidRPr="00F85E82">
          <w:rPr>
            <w:rStyle w:val="Hyperlink"/>
          </w:rPr>
          <w:t>https://nielsenenterprise.sharepoint.com/:x:/s/GlobalPricingAndContracts/EVxud42ojyBImMb2Jo-qDm8BlHm1Dd-p3lQKLWHT-3D0kQ?wdLOR=c2AC15CDD-AED9-4367-8075-C4D4ECF9E17D</w:t>
        </w:r>
      </w:hyperlink>
    </w:p>
  </w:comment>
  <w:comment w:id="19" w:author="Anzelone, Kimberly R." w:date="2023-05-23T13:03:00Z" w:initials="KA">
    <w:p w14:paraId="05250AF8" w14:textId="77777777" w:rsidR="0047172F" w:rsidRDefault="0047172F" w:rsidP="0047172F">
      <w:pPr>
        <w:pStyle w:val="CommentText"/>
      </w:pPr>
      <w:r>
        <w:rPr>
          <w:rStyle w:val="CommentReference"/>
        </w:rPr>
        <w:annotationRef/>
      </w:r>
      <w:r>
        <w:t>Delete if fixed term one year.</w:t>
      </w:r>
    </w:p>
  </w:comment>
  <w:comment w:id="20" w:author="Anzelone, Kimberly R." w:date="2023-05-23T13:04:00Z" w:initials="KA">
    <w:p w14:paraId="522CF0CE" w14:textId="1114AE54" w:rsidR="00475344" w:rsidRDefault="00475344">
      <w:pPr>
        <w:pStyle w:val="CommentText"/>
      </w:pPr>
      <w:r>
        <w:rPr>
          <w:rStyle w:val="CommentReference"/>
        </w:rPr>
        <w:annotationRef/>
      </w:r>
      <w:r>
        <w:t>Delete for all fixed term.</w:t>
      </w:r>
    </w:p>
  </w:comment>
  <w:comment w:id="22" w:author="Disabled-jakavi01-#2022-12-14#-fasy1001.t1_004-SAP73376" w:date="2022-08-30T17:05:00Z" w:initials="VJ">
    <w:p w14:paraId="6286461D" w14:textId="77777777" w:rsidR="0086361C" w:rsidRDefault="008C07C3" w:rsidP="0086361C">
      <w:pPr>
        <w:pStyle w:val="CommentText"/>
        <w:rPr>
          <w:rFonts w:asciiTheme="minorHAnsi" w:eastAsia="Calibri" w:hAnsiTheme="minorHAnsi" w:cstheme="minorHAnsi"/>
          <w:sz w:val="19"/>
          <w:szCs w:val="19"/>
          <w:highlight w:val="cyan"/>
        </w:rPr>
      </w:pPr>
      <w:r>
        <w:rPr>
          <w:rStyle w:val="CommentReference"/>
        </w:rPr>
        <w:annotationRef/>
      </w:r>
      <w:r w:rsidR="0086361C">
        <w:rPr>
          <w:rFonts w:asciiTheme="minorHAnsi" w:eastAsiaTheme="minorEastAsia" w:hAnsiTheme="minorHAnsi" w:cstheme="minorHAnsi"/>
          <w:sz w:val="19"/>
          <w:szCs w:val="19"/>
          <w:highlight w:val="cyan"/>
        </w:rPr>
        <w:t>ONLY</w:t>
      </w:r>
      <w:r w:rsidR="0086361C" w:rsidRPr="00DA7137">
        <w:rPr>
          <w:rFonts w:asciiTheme="minorHAnsi" w:eastAsiaTheme="minorEastAsia" w:hAnsiTheme="minorHAnsi" w:cstheme="minorHAnsi"/>
          <w:sz w:val="19"/>
          <w:szCs w:val="19"/>
          <w:highlight w:val="cyan"/>
        </w:rPr>
        <w:t xml:space="preserve"> include those that have been approved, </w:t>
      </w:r>
      <w:r w:rsidR="0086361C">
        <w:rPr>
          <w:rFonts w:asciiTheme="minorHAnsi" w:eastAsia="Calibri" w:hAnsiTheme="minorHAnsi" w:cstheme="minorHAnsi"/>
          <w:sz w:val="19"/>
          <w:szCs w:val="19"/>
          <w:highlight w:val="cyan"/>
        </w:rPr>
        <w:t>DELETE</w:t>
      </w:r>
      <w:r w:rsidR="0086361C" w:rsidRPr="00DA7137">
        <w:rPr>
          <w:rFonts w:asciiTheme="minorHAnsi" w:eastAsia="Calibri" w:hAnsiTheme="minorHAnsi" w:cstheme="minorHAnsi"/>
          <w:sz w:val="19"/>
          <w:szCs w:val="19"/>
          <w:highlight w:val="cyan"/>
        </w:rPr>
        <w:t xml:space="preserve"> the others;</w:t>
      </w:r>
    </w:p>
    <w:p w14:paraId="543CB3DB" w14:textId="77777777" w:rsidR="0086361C" w:rsidRDefault="0086361C" w:rsidP="0086361C">
      <w:pPr>
        <w:pStyle w:val="CommentText"/>
        <w:rPr>
          <w:rFonts w:asciiTheme="minorHAnsi" w:eastAsia="Calibri" w:hAnsiTheme="minorHAnsi" w:cstheme="minorHAnsi"/>
          <w:sz w:val="19"/>
          <w:szCs w:val="19"/>
          <w:highlight w:val="cyan"/>
        </w:rPr>
      </w:pPr>
    </w:p>
    <w:p w14:paraId="63EC5264" w14:textId="37CCB2EC" w:rsidR="008C07C3" w:rsidRDefault="0086361C" w:rsidP="0086361C">
      <w:pPr>
        <w:pStyle w:val="CommentText"/>
      </w:pPr>
      <w:r w:rsidRPr="00DA7137">
        <w:rPr>
          <w:rFonts w:asciiTheme="minorHAnsi" w:eastAsia="Calibri" w:hAnsiTheme="minorHAnsi" w:cstheme="minorHAnsi"/>
          <w:sz w:val="19"/>
          <w:szCs w:val="19"/>
          <w:highlight w:val="cyan"/>
        </w:rPr>
        <w:t xml:space="preserve">if none </w:t>
      </w:r>
      <w:r>
        <w:rPr>
          <w:rFonts w:asciiTheme="minorHAnsi" w:eastAsia="Calibri" w:hAnsiTheme="minorHAnsi" w:cstheme="minorHAnsi"/>
          <w:sz w:val="19"/>
          <w:szCs w:val="19"/>
          <w:highlight w:val="cyan"/>
        </w:rPr>
        <w:t xml:space="preserve">approved, DELETE </w:t>
      </w:r>
      <w:r w:rsidRPr="00DA7137">
        <w:rPr>
          <w:rFonts w:asciiTheme="minorHAnsi" w:eastAsia="Calibri" w:hAnsiTheme="minorHAnsi" w:cstheme="minorHAnsi"/>
          <w:sz w:val="19"/>
          <w:szCs w:val="19"/>
          <w:highlight w:val="cyan"/>
        </w:rPr>
        <w:t xml:space="preserve">this </w:t>
      </w:r>
      <w:r>
        <w:rPr>
          <w:rFonts w:asciiTheme="minorHAnsi" w:eastAsia="Calibri" w:hAnsiTheme="minorHAnsi" w:cstheme="minorHAnsi"/>
          <w:sz w:val="19"/>
          <w:szCs w:val="19"/>
          <w:highlight w:val="cyan"/>
        </w:rPr>
        <w:t xml:space="preserve">entire </w:t>
      </w:r>
      <w:r w:rsidRPr="00DA7137">
        <w:rPr>
          <w:rFonts w:asciiTheme="minorHAnsi" w:eastAsia="Calibri" w:hAnsiTheme="minorHAnsi" w:cstheme="minorHAnsi"/>
          <w:sz w:val="19"/>
          <w:szCs w:val="19"/>
          <w:highlight w:val="cyan"/>
        </w:rPr>
        <w:t>section</w:t>
      </w:r>
    </w:p>
  </w:comment>
  <w:comment w:id="23" w:author="Disabled-jakavi01-#2022-12-14#-fasy1001.t1_004-SAP73376" w:date="2022-08-30T17:24:00Z" w:initials="VJ">
    <w:p w14:paraId="55D31352" w14:textId="77777777" w:rsidR="0077743D" w:rsidRDefault="00B038E6" w:rsidP="0077743D">
      <w:pPr>
        <w:pStyle w:val="CommentText"/>
      </w:pPr>
      <w:r>
        <w:rPr>
          <w:rStyle w:val="CommentReference"/>
        </w:rPr>
        <w:annotationRef/>
      </w:r>
      <w:r w:rsidR="0077743D">
        <w:rPr>
          <w:rStyle w:val="CommentReference"/>
        </w:rPr>
        <w:annotationRef/>
      </w:r>
      <w:r w:rsidR="0077743D" w:rsidRPr="00F45CA8">
        <w:rPr>
          <w:highlight w:val="cyan"/>
        </w:rPr>
        <w:t xml:space="preserve">If no discount – delete </w:t>
      </w:r>
      <w:r w:rsidR="0077743D">
        <w:rPr>
          <w:highlight w:val="cyan"/>
        </w:rPr>
        <w:t xml:space="preserve">this </w:t>
      </w:r>
      <w:r w:rsidR="0077743D" w:rsidRPr="005D5553">
        <w:rPr>
          <w:highlight w:val="cyan"/>
        </w:rPr>
        <w:t>section – do not say 0%</w:t>
      </w:r>
    </w:p>
    <w:p w14:paraId="024F1CE3" w14:textId="1D99186B" w:rsidR="00B038E6" w:rsidRDefault="00B038E6">
      <w:pPr>
        <w:pStyle w:val="CommentText"/>
      </w:pPr>
    </w:p>
  </w:comment>
  <w:comment w:id="25" w:author="Disabled-jakavi01-#2022-12-14#-fasy1001.t1_004-SAP73376" w:date="2022-08-30T17:08:00Z" w:initials="VJ">
    <w:p w14:paraId="6AC0E1CA" w14:textId="6F704D87" w:rsidR="00120BF7" w:rsidRDefault="00120BF7">
      <w:pPr>
        <w:pStyle w:val="CommentText"/>
      </w:pPr>
      <w:r>
        <w:rPr>
          <w:rStyle w:val="CommentReference"/>
        </w:rPr>
        <w:annotationRef/>
      </w:r>
      <w:r w:rsidR="00E27D81" w:rsidRPr="00E27D81">
        <w:rPr>
          <w:highlight w:val="cyan"/>
        </w:rPr>
        <w:t>DELETE</w:t>
      </w:r>
      <w:r w:rsidRPr="00E27D81">
        <w:rPr>
          <w:highlight w:val="cyan"/>
        </w:rPr>
        <w:t xml:space="preserve"> entire section if agreement is </w:t>
      </w:r>
      <w:r w:rsidR="00BC344B" w:rsidRPr="00E27D81">
        <w:rPr>
          <w:highlight w:val="cyan"/>
        </w:rPr>
        <w:t>&lt;= 1 year</w:t>
      </w:r>
    </w:p>
  </w:comment>
  <w:comment w:id="26" w:author="Anzelone, Kimberly R." w:date="2022-08-30T12:36:00Z" w:initials="KA">
    <w:p w14:paraId="1AAE69AD" w14:textId="5C6D5E20" w:rsidR="00F65D22" w:rsidRDefault="00F65D22" w:rsidP="00F65D22">
      <w:pPr>
        <w:pStyle w:val="CommentText"/>
      </w:pPr>
      <w:r>
        <w:rPr>
          <w:rStyle w:val="CommentReference"/>
        </w:rPr>
        <w:annotationRef/>
      </w:r>
      <w:r>
        <w:t>Delete any services you do not want to be exchanged in (e.g. could limit only to RMS exchange in) AND also delete any services that will NEVER be in the LSA (e.g. client always contracts AAC separately or will never be interested in TDLinx)</w:t>
      </w:r>
    </w:p>
    <w:p w14:paraId="3018C4E0" w14:textId="77777777" w:rsidR="00F65D22" w:rsidRDefault="00F65D22" w:rsidP="00F65D22">
      <w:pPr>
        <w:pStyle w:val="CommentText"/>
      </w:pPr>
    </w:p>
    <w:p w14:paraId="4145939A" w14:textId="77777777" w:rsidR="00F65D22" w:rsidRDefault="00F65D22" w:rsidP="00F65D22">
      <w:pPr>
        <w:pStyle w:val="CommentText"/>
      </w:pPr>
      <w:r>
        <w:t>Consult with Deal Desk on questions, options.</w:t>
      </w:r>
    </w:p>
  </w:comment>
  <w:comment w:id="27" w:author="Anzelone, Kimberly R." w:date="2022-08-30T12:39:00Z" w:initials="KA">
    <w:p w14:paraId="253C46B3" w14:textId="77777777" w:rsidR="00F65D22" w:rsidRDefault="00F65D22" w:rsidP="00F65D22">
      <w:pPr>
        <w:pStyle w:val="CommentText"/>
      </w:pPr>
      <w:r>
        <w:rPr>
          <w:rStyle w:val="CommentReference"/>
        </w:rPr>
        <w:annotationRef/>
      </w:r>
      <w:r>
        <w:t>Delete any services you do not want to be exchanged in (e.g. could limit only to RMS exchange in)</w:t>
      </w:r>
    </w:p>
    <w:p w14:paraId="14710D02" w14:textId="77777777" w:rsidR="00F65D22" w:rsidRDefault="00F65D22" w:rsidP="00F65D22">
      <w:pPr>
        <w:pStyle w:val="CommentText"/>
      </w:pPr>
    </w:p>
    <w:p w14:paraId="500CC03F" w14:textId="77777777" w:rsidR="00F65D22" w:rsidRDefault="00F65D22" w:rsidP="00F65D22">
      <w:pPr>
        <w:pStyle w:val="CommentText"/>
      </w:pPr>
      <w:r>
        <w:t>Consult with Deal Desk on questions, options.</w:t>
      </w:r>
    </w:p>
  </w:comment>
  <w:comment w:id="28" w:author="Disabled-jakavi01-#2022-12-14#-fasy1001.t1_004-SAP73376" w:date="2022-08-30T17:36:00Z" w:initials="VJ">
    <w:p w14:paraId="43492B5C" w14:textId="39CC9847" w:rsidR="00F15460" w:rsidRDefault="00F15460">
      <w:pPr>
        <w:pStyle w:val="CommentText"/>
      </w:pPr>
      <w:r>
        <w:rPr>
          <w:rStyle w:val="CommentReference"/>
        </w:rPr>
        <w:annotationRef/>
      </w:r>
      <w:r>
        <w:fldChar w:fldCharType="begin"/>
      </w:r>
      <w:r>
        <w:instrText xml:space="preserve"> HYPERLINK "mailto:Kimberly.Anzelone@nielseniq.com" </w:instrText>
      </w:r>
      <w:bookmarkStart w:id="29" w:name="_@_55F8B21C35754D35B90B3C17F6E750C9Z"/>
      <w:r>
        <w:rPr>
          <w:rStyle w:val="Mention"/>
        </w:rPr>
        <w:fldChar w:fldCharType="separate"/>
      </w:r>
      <w:bookmarkEnd w:id="29"/>
      <w:r w:rsidRPr="00F15460">
        <w:rPr>
          <w:rStyle w:val="Mention"/>
          <w:noProof/>
        </w:rPr>
        <w:t>@Kimberly Anzelone</w:t>
      </w:r>
      <w:r>
        <w:fldChar w:fldCharType="end"/>
      </w:r>
      <w:r>
        <w:t xml:space="preserve"> see a random 4 and 5 here; do you?</w:t>
      </w:r>
    </w:p>
  </w:comment>
  <w:comment w:id="30" w:author="Anzelone, Kimberly R." w:date="2023-02-06T16:09:00Z" w:initials="KA">
    <w:p w14:paraId="6C77FC64" w14:textId="77777777" w:rsidR="005B7F7E" w:rsidRDefault="005B7F7E" w:rsidP="005B7F7E">
      <w:pPr>
        <w:pStyle w:val="CommentText"/>
      </w:pPr>
      <w:r w:rsidRPr="008F477A">
        <w:rPr>
          <w:rStyle w:val="CommentReference"/>
          <w:highlight w:val="red"/>
        </w:rPr>
        <w:annotationRef/>
      </w:r>
      <w:r>
        <w:t>Keep for Financial Service Client only, delete for all others.</w:t>
      </w:r>
    </w:p>
  </w:comment>
  <w:comment w:id="31" w:author="Thomas, Laura" w:date="2023-01-24T14:45:00Z" w:initials="LT">
    <w:p w14:paraId="521A707A" w14:textId="77777777" w:rsidR="005B7F7E" w:rsidRDefault="005B7F7E" w:rsidP="005B7F7E">
      <w:pPr>
        <w:pStyle w:val="CommentText"/>
      </w:pPr>
      <w:r>
        <w:rPr>
          <w:rStyle w:val="CommentReference"/>
        </w:rPr>
        <w:annotationRef/>
      </w:r>
      <w:r>
        <w:rPr>
          <w:b/>
          <w:bCs/>
          <w:color w:val="FF0000"/>
        </w:rPr>
        <w:t>DRAFTING NOTE:</w:t>
      </w:r>
      <w:r>
        <w:t xml:space="preserve">  </w:t>
      </w:r>
      <w:r>
        <w:rPr>
          <w:b/>
          <w:bCs/>
          <w:highlight w:val="yellow"/>
        </w:rPr>
        <w:t xml:space="preserve">INCLUDE ONLY FOR </w:t>
      </w:r>
      <w:r>
        <w:rPr>
          <w:b/>
          <w:bCs/>
          <w:highlight w:val="yellow"/>
          <w:u w:val="single"/>
        </w:rPr>
        <w:t>SELL</w:t>
      </w:r>
      <w:r>
        <w:rPr>
          <w:b/>
          <w:bCs/>
          <w:highlight w:val="yellow"/>
        </w:rPr>
        <w:t xml:space="preserve"> SIDE CLIENT AND DELETE ALTERNATIVE PARAGRAPH BELOW FOR BUY SIDE.</w:t>
      </w:r>
      <w:r>
        <w:rPr>
          <w:b/>
          <w:bCs/>
        </w:rPr>
        <w:t xml:space="preserve">  </w:t>
      </w:r>
      <w:r>
        <w:t>Confirm permissible uses are appropriate for sell side client AND based on language in underlying MSA (e.g., older FS MSA, new MSA template, etc.).</w:t>
      </w:r>
    </w:p>
  </w:comment>
  <w:comment w:id="32" w:author="Thomas, Laura" w:date="2023-01-24T14:46:00Z" w:initials="LT">
    <w:p w14:paraId="5B59E4BD" w14:textId="77777777" w:rsidR="005B7F7E" w:rsidRDefault="005B7F7E" w:rsidP="005B7F7E">
      <w:pPr>
        <w:pStyle w:val="CommentText"/>
      </w:pPr>
      <w:r>
        <w:rPr>
          <w:rStyle w:val="CommentReference"/>
        </w:rPr>
        <w:annotationRef/>
      </w:r>
      <w:r>
        <w:rPr>
          <w:b/>
          <w:bCs/>
          <w:color w:val="FF0000"/>
        </w:rPr>
        <w:t>DRAFTING NOTE:</w:t>
      </w:r>
      <w:r>
        <w:t xml:space="preserve">  </w:t>
      </w:r>
      <w:r>
        <w:rPr>
          <w:b/>
          <w:bCs/>
          <w:highlight w:val="yellow"/>
        </w:rPr>
        <w:t xml:space="preserve">INCLUDE ONLY FOR </w:t>
      </w:r>
      <w:r>
        <w:rPr>
          <w:b/>
          <w:bCs/>
          <w:highlight w:val="yellow"/>
          <w:u w:val="single"/>
        </w:rPr>
        <w:t>BUY</w:t>
      </w:r>
      <w:r>
        <w:rPr>
          <w:b/>
          <w:bCs/>
          <w:highlight w:val="yellow"/>
        </w:rPr>
        <w:t xml:space="preserve"> SIDE CLIENT AND DELETE ALTERNATIVE PARAGRAPH ABOVE FOR SELL SIDE.</w:t>
      </w:r>
      <w:r>
        <w:rPr>
          <w:b/>
          <w:bCs/>
        </w:rPr>
        <w:t xml:space="preserve">  </w:t>
      </w:r>
      <w:r>
        <w:t>Confirm permissible uses are appropriate for buy side client AND based on language in underlying MSA (e.g., older FS MSA, new MSA template, etc.).</w:t>
      </w:r>
    </w:p>
  </w:comment>
  <w:comment w:id="33" w:author="Thomas, Laura" w:date="2023-01-24T14:46:00Z" w:initials="LT">
    <w:p w14:paraId="22A9207F" w14:textId="77777777" w:rsidR="005B7F7E" w:rsidRDefault="005B7F7E" w:rsidP="005B7F7E">
      <w:pPr>
        <w:pStyle w:val="CommentText"/>
      </w:pPr>
      <w:r>
        <w:rPr>
          <w:rStyle w:val="CommentReference"/>
        </w:rPr>
        <w:annotationRef/>
      </w:r>
      <w:r>
        <w:rPr>
          <w:b/>
          <w:bCs/>
          <w:color w:val="FF0000"/>
        </w:rPr>
        <w:t>DRAFTING NOTE:</w:t>
      </w:r>
      <w:r>
        <w:t xml:space="preserve">  </w:t>
      </w:r>
      <w:r>
        <w:rPr>
          <w:b/>
          <w:bCs/>
          <w:highlight w:val="yellow"/>
        </w:rPr>
        <w:t xml:space="preserve">INCLUDE ONLY FOR </w:t>
      </w:r>
      <w:r>
        <w:rPr>
          <w:b/>
          <w:bCs/>
          <w:highlight w:val="yellow"/>
          <w:u w:val="single"/>
        </w:rPr>
        <w:t>CONSULTANTS</w:t>
      </w:r>
      <w:r>
        <w:rPr>
          <w:b/>
          <w:bCs/>
          <w:highlight w:val="yellow"/>
        </w:rPr>
        <w:t xml:space="preserve"> AND DELETE ALTERNATIVE PARAGRAPHS FOR BUY &amp; SELL SIDE.</w:t>
      </w:r>
      <w:r>
        <w:rPr>
          <w:b/>
          <w:bCs/>
        </w:rPr>
        <w:t xml:space="preserve">  </w:t>
      </w:r>
      <w:r>
        <w:t>Confirm permissible uses are appropriate for consultant client AND based on language in underlying MSA (e.g., older FS MSA, new MSA template, etc.).</w:t>
      </w:r>
    </w:p>
  </w:comment>
  <w:comment w:id="35" w:author="Thomas, Laura" w:date="2023-04-27T08:38:00Z" w:initials="LT">
    <w:p w14:paraId="4D5068F3" w14:textId="77777777" w:rsidR="005B7F7E" w:rsidRDefault="005B7F7E" w:rsidP="005B7F7E">
      <w:pPr>
        <w:pStyle w:val="CommentText"/>
      </w:pPr>
      <w:r>
        <w:rPr>
          <w:rStyle w:val="CommentReference"/>
        </w:rPr>
        <w:annotationRef/>
      </w:r>
      <w:r>
        <w:rPr>
          <w:b/>
          <w:bCs/>
          <w:color w:val="FF0000"/>
        </w:rPr>
        <w:t xml:space="preserve">DRAFTING NOTE: </w:t>
      </w:r>
      <w:r>
        <w:rPr>
          <w:b/>
          <w:bCs/>
        </w:rPr>
        <w:t xml:space="preserve"> </w:t>
      </w:r>
      <w:r>
        <w:rPr>
          <w:b/>
          <w:bCs/>
          <w:highlight w:val="yellow"/>
        </w:rPr>
        <w:t>DELETE THIS CLAUSE AND PERMITTED CLIENT GROUP/AFFILIATE EXHIBIT IF CHOOSING GENERAL CATEGORY (E.G., INVESTMENT BANKING, ETC.) AND THERE IS NO NEED TO SPECIFICALLY NAME GROUPS/AFFILIATES.</w:t>
      </w:r>
    </w:p>
  </w:comment>
  <w:comment w:id="36" w:author="Anzelone, Kimberly R." w:date="2022-08-08T17:09:00Z" w:initials="KA">
    <w:p w14:paraId="73E69E09" w14:textId="77777777" w:rsidR="002800F1" w:rsidRDefault="002800F1" w:rsidP="002800F1">
      <w:pPr>
        <w:pStyle w:val="CommentText"/>
      </w:pPr>
      <w:r>
        <w:rPr>
          <w:rStyle w:val="CommentReference"/>
        </w:rPr>
        <w:annotationRef/>
      </w:r>
      <w:r>
        <w:rPr>
          <w:rStyle w:val="CommentReference"/>
        </w:rPr>
        <w:annotationRef/>
      </w:r>
      <w:r>
        <w:t>Deleted if no prior agreements.</w:t>
      </w:r>
    </w:p>
    <w:p w14:paraId="7149B56E" w14:textId="77777777" w:rsidR="002800F1" w:rsidRDefault="002800F1" w:rsidP="002800F1">
      <w:pPr>
        <w:pStyle w:val="CommentText"/>
      </w:pPr>
    </w:p>
  </w:comment>
  <w:comment w:id="37" w:author="Anzelone, Kimberly R." w:date="2022-08-08T17:05:00Z" w:initials="KA">
    <w:p w14:paraId="1CD7EEF3" w14:textId="77777777" w:rsidR="000777EF" w:rsidRDefault="000777EF" w:rsidP="000777EF">
      <w:pPr>
        <w:pStyle w:val="CommentText"/>
      </w:pPr>
      <w:r>
        <w:rPr>
          <w:rStyle w:val="CommentReference"/>
        </w:rPr>
        <w:annotationRef/>
      </w:r>
      <w:r>
        <w:rPr>
          <w:rFonts w:ascii="Arial" w:hAnsi="Arial" w:cs="Arial"/>
        </w:rPr>
        <w:t xml:space="preserve">This is an example of the standard wording.  </w:t>
      </w:r>
      <w:r w:rsidRPr="00416673">
        <w:rPr>
          <w:rFonts w:ascii="Arial" w:hAnsi="Arial" w:cs="Arial"/>
        </w:rPr>
        <w:t xml:space="preserve">INCLUDE A BULLETED LIST OF ALL PRIOR AGREEMENTS BEING SUPERSEDED. </w:t>
      </w:r>
    </w:p>
  </w:comment>
  <w:comment w:id="38" w:author="Anzelone, Kimberly R." w:date="2023-05-21T19:10:00Z" w:initials="KA">
    <w:p w14:paraId="7884F271" w14:textId="77777777" w:rsidR="00287736" w:rsidRDefault="00287736" w:rsidP="00287736">
      <w:pPr>
        <w:pStyle w:val="CommentText"/>
      </w:pPr>
      <w:r>
        <w:rPr>
          <w:rStyle w:val="CommentReference"/>
        </w:rPr>
        <w:annotationRef/>
      </w:r>
      <w:r>
        <w:t>Keep for Europe, delete all others</w:t>
      </w:r>
    </w:p>
  </w:comment>
  <w:comment w:id="39" w:author="Anzelone, Kimberly R." w:date="2022-08-08T13:10:00Z" w:initials="KA">
    <w:p w14:paraId="6C90ADA7" w14:textId="77777777" w:rsidR="00852982" w:rsidRDefault="00852982" w:rsidP="00852982">
      <w:pPr>
        <w:pStyle w:val="CommentText"/>
      </w:pPr>
      <w:r>
        <w:rPr>
          <w:rStyle w:val="CommentReference"/>
        </w:rPr>
        <w:annotationRef/>
      </w:r>
      <w:r>
        <w:t>Client’s Legal Name, it can be different from MSA Client name but must be an affiliate where the parent company owns 51% or more of this company</w:t>
      </w:r>
    </w:p>
  </w:comment>
  <w:comment w:id="41" w:author="Kimberly Anzelone" w:date="2024-04-29T14:25:00Z" w:initials="KA">
    <w:p w14:paraId="510472EA" w14:textId="77777777" w:rsidR="000575BF" w:rsidRDefault="000575BF" w:rsidP="000575BF">
      <w:pPr>
        <w:pStyle w:val="CommentText"/>
      </w:pPr>
      <w:r>
        <w:rPr>
          <w:rStyle w:val="CommentReference"/>
        </w:rPr>
        <w:annotationRef/>
      </w:r>
      <w:r>
        <w:t>If Standard license are at no charge</w:t>
      </w:r>
    </w:p>
  </w:comment>
  <w:comment w:id="42" w:author="Kimberly Anzelone" w:date="2023-12-21T10:21:00Z" w:initials="KA">
    <w:p w14:paraId="32B95825" w14:textId="77777777" w:rsidR="000575BF" w:rsidRDefault="000575BF" w:rsidP="000575BF">
      <w:pPr>
        <w:pStyle w:val="CommentText"/>
      </w:pPr>
      <w:r>
        <w:rPr>
          <w:rStyle w:val="CommentReference"/>
        </w:rPr>
        <w:annotationRef/>
      </w:r>
      <w:r>
        <w:t>Only include if purchased</w:t>
      </w:r>
    </w:p>
  </w:comment>
  <w:comment w:id="44" w:author="Kimberly Anzelone" w:date="2021-10-25T15:16:00Z" w:initials="KA">
    <w:p w14:paraId="0B7754D1" w14:textId="77777777" w:rsidR="000575BF" w:rsidRDefault="000575BF" w:rsidP="000575BF">
      <w:pPr>
        <w:pStyle w:val="CommentText"/>
      </w:pPr>
      <w:r>
        <w:rPr>
          <w:rStyle w:val="CommentReference"/>
        </w:rPr>
        <w:annotationRef/>
      </w:r>
      <w:r>
        <w:rPr>
          <w:rStyle w:val="normaltextrun"/>
          <w:rFonts w:ascii="Arial" w:hAnsi="Arial" w:cs="Arial"/>
          <w:highlight w:val="yellow"/>
          <w:shd w:val="clear" w:color="auto" w:fill="F2F2F2"/>
          <w:lang w:val="en"/>
        </w:rPr>
        <w:t>Usage above 500 million datapoints per month should be migrated to Extract Studio</w:t>
      </w:r>
      <w:r>
        <w:rPr>
          <w:rStyle w:val="normaltextrun"/>
          <w:rFonts w:ascii="Arial" w:hAnsi="Arial" w:cs="Arial"/>
          <w:shd w:val="clear" w:color="auto" w:fill="F2F2F2"/>
          <w:lang w:val="en"/>
        </w:rPr>
        <w:t>/Data Delivery Manager. David Cox and David Torbenson to reach out once usage based metering is available.</w:t>
      </w:r>
    </w:p>
  </w:comment>
  <w:comment w:id="43" w:author="Kimberly Anzelone" w:date="2023-09-06T11:27:00Z" w:initials="KA">
    <w:p w14:paraId="7BFD9370" w14:textId="77777777" w:rsidR="000575BF" w:rsidRDefault="000575BF" w:rsidP="000575BF">
      <w:pPr>
        <w:pStyle w:val="CommentText"/>
      </w:pPr>
      <w:r>
        <w:rPr>
          <w:rStyle w:val="CommentReference"/>
        </w:rPr>
        <w:annotationRef/>
      </w:r>
      <w:r>
        <w:t>Pick as needed that aligns to MSD or pricing support</w:t>
      </w:r>
    </w:p>
  </w:comment>
  <w:comment w:id="45" w:author="Kimberly Anzelone" w:date="2023-03-28T09:48:00Z" w:initials="KA">
    <w:p w14:paraId="4A0E34C3" w14:textId="77777777" w:rsidR="000575BF" w:rsidRDefault="000575BF" w:rsidP="000575BF">
      <w:pPr>
        <w:pStyle w:val="CommentText"/>
      </w:pPr>
      <w:r>
        <w:rPr>
          <w:rStyle w:val="CommentReference"/>
        </w:rPr>
        <w:annotationRef/>
      </w:r>
      <w:r>
        <w:rPr>
          <w:rStyle w:val="normaltextrun"/>
          <w:rFonts w:ascii="Calibri" w:hAnsi="Calibri" w:cs="Calibri"/>
          <w:color w:val="FF0000"/>
          <w:sz w:val="22"/>
          <w:szCs w:val="22"/>
          <w:shd w:val="clear" w:color="auto" w:fill="FFFFFF"/>
        </w:rPr>
        <w:t>Exhibit O - Data Warehouse License will also be included if selected in DDM Pricing (when NIQ data is integrated with non-NIQ data)</w:t>
      </w:r>
      <w:r>
        <w:rPr>
          <w:rStyle w:val="eop"/>
          <w:rFonts w:ascii="Calibri" w:hAnsi="Calibri" w:cs="Calibri"/>
          <w:color w:val="FF0000"/>
          <w:sz w:val="22"/>
          <w:szCs w:val="22"/>
          <w:shd w:val="clear" w:color="auto" w:fill="FFFFFF"/>
        </w:rPr>
        <w:t> </w:t>
      </w:r>
    </w:p>
  </w:comment>
  <w:comment w:id="46" w:author="Kim Anzelone" w:date="2024-11-29T12:39:00Z" w:initials="KA">
    <w:p w14:paraId="1E0AE719" w14:textId="77777777" w:rsidR="000575BF" w:rsidRDefault="000575BF" w:rsidP="000575BF">
      <w:pPr>
        <w:pStyle w:val="CommentText"/>
      </w:pPr>
      <w:r>
        <w:rPr>
          <w:rStyle w:val="CommentReference"/>
        </w:rPr>
        <w:annotationRef/>
      </w:r>
      <w:r>
        <w:t>Include Service Specific Data Delivery Manager provisions below</w:t>
      </w:r>
    </w:p>
  </w:comment>
  <w:comment w:id="47" w:author="Kimberly Anzelone" w:date="2023-03-28T09:01:00Z" w:initials="KA">
    <w:p w14:paraId="23505DC9" w14:textId="77777777" w:rsidR="000575BF" w:rsidRDefault="000575BF" w:rsidP="000575BF">
      <w:pPr>
        <w:pStyle w:val="CommentText"/>
      </w:pPr>
      <w:r>
        <w:rPr>
          <w:rStyle w:val="CommentReference"/>
        </w:rPr>
        <w:annotationRef/>
      </w:r>
      <w:r>
        <w:t>Fill in per Rate Card</w:t>
      </w:r>
    </w:p>
  </w:comment>
  <w:comment w:id="48" w:author="Kim Anzelone" w:date="2024-10-28T11:14:00Z" w:initials="KA">
    <w:p w14:paraId="5D2AA83B" w14:textId="77777777" w:rsidR="000575BF" w:rsidRDefault="000575BF" w:rsidP="000575BF">
      <w:pPr>
        <w:pStyle w:val="CommentText"/>
      </w:pPr>
      <w:r>
        <w:rPr>
          <w:rStyle w:val="CommentReference"/>
        </w:rPr>
        <w:annotationRef/>
      </w:r>
      <w:r>
        <w:t>Pick one package</w:t>
      </w:r>
    </w:p>
  </w:comment>
  <w:comment w:id="49" w:author="Kim Anzelone" w:date="2024-11-18T11:13:00Z" w:initials="KA">
    <w:p w14:paraId="4884D2D3" w14:textId="77777777" w:rsidR="000575BF" w:rsidRDefault="000575BF" w:rsidP="000575BF">
      <w:pPr>
        <w:pStyle w:val="CommentText"/>
      </w:pPr>
      <w:r>
        <w:rPr>
          <w:rStyle w:val="CommentReference"/>
        </w:rPr>
        <w:annotationRef/>
      </w:r>
      <w:r>
        <w:rPr>
          <w:i/>
          <w:iCs/>
          <w:color w:val="555555"/>
          <w:highlight w:val="white"/>
        </w:rPr>
        <w:t>Additional Chars used in datapoints estimation but not to define Package</w:t>
      </w:r>
      <w:r>
        <w:t xml:space="preserve"> </w:t>
      </w:r>
    </w:p>
  </w:comment>
  <w:comment w:id="50" w:author="Kim Anzelone" w:date="2024-11-18T11:13:00Z" w:initials="KA">
    <w:p w14:paraId="2A98B801" w14:textId="77777777" w:rsidR="000575BF" w:rsidRDefault="000575BF" w:rsidP="000575BF">
      <w:pPr>
        <w:pStyle w:val="CommentText"/>
      </w:pPr>
      <w:r>
        <w:rPr>
          <w:rStyle w:val="CommentReference"/>
        </w:rPr>
        <w:annotationRef/>
      </w:r>
      <w:r>
        <w:rPr>
          <w:i/>
          <w:iCs/>
          <w:color w:val="555555"/>
          <w:highlight w:val="white"/>
        </w:rPr>
        <w:t>Additional Chars used in datapoints estimation but not to define Package</w:t>
      </w:r>
      <w:r>
        <w:t xml:space="preserve"> </w:t>
      </w:r>
    </w:p>
  </w:comment>
  <w:comment w:id="51" w:author="Kim Anzelone" w:date="2024-10-28T11:15:00Z" w:initials="KA">
    <w:p w14:paraId="3FD7BF8D" w14:textId="77777777" w:rsidR="000575BF" w:rsidRDefault="000575BF" w:rsidP="000575BF">
      <w:pPr>
        <w:pStyle w:val="CommentText"/>
      </w:pPr>
      <w:r>
        <w:rPr>
          <w:rStyle w:val="CommentReference"/>
        </w:rPr>
        <w:annotationRef/>
      </w:r>
      <w:r>
        <w:t>Update period as needed</w:t>
      </w:r>
    </w:p>
  </w:comment>
  <w:comment w:id="52" w:author="Kim Anzelone" w:date="2024-11-18T11:13:00Z" w:initials="KA">
    <w:p w14:paraId="52DC5F1C" w14:textId="77777777" w:rsidR="000575BF" w:rsidRDefault="000575BF" w:rsidP="000575BF">
      <w:pPr>
        <w:pStyle w:val="CommentText"/>
      </w:pPr>
      <w:r>
        <w:rPr>
          <w:rStyle w:val="CommentReference"/>
        </w:rPr>
        <w:annotationRef/>
      </w:r>
      <w:r>
        <w:rPr>
          <w:i/>
          <w:iCs/>
          <w:color w:val="555555"/>
          <w:highlight w:val="white"/>
        </w:rPr>
        <w:t>Additional Chars used in datapoints estimation but not to define Package</w:t>
      </w:r>
      <w:r>
        <w:t xml:space="preserve"> </w:t>
      </w:r>
    </w:p>
  </w:comment>
  <w:comment w:id="54" w:author="Kimberly Anzelone" w:date="2024-03-04T08:11:00Z" w:initials="KA">
    <w:p w14:paraId="6B399BAC" w14:textId="77777777" w:rsidR="000575BF" w:rsidRDefault="000575BF" w:rsidP="000575BF">
      <w:pPr>
        <w:pStyle w:val="CommentText"/>
      </w:pPr>
      <w:r>
        <w:rPr>
          <w:rStyle w:val="CommentReference"/>
        </w:rPr>
        <w:annotationRef/>
      </w:r>
      <w:r>
        <w:t>Also known as SMB or Go</w:t>
      </w:r>
    </w:p>
  </w:comment>
  <w:comment w:id="55" w:author="Kimberly Anzelone" w:date="2024-01-24T11:25:00Z" w:initials="KA">
    <w:p w14:paraId="1C1601E8" w14:textId="77777777" w:rsidR="000575BF" w:rsidRDefault="000575BF" w:rsidP="000575BF">
      <w:pPr>
        <w:pStyle w:val="CommentText"/>
      </w:pPr>
      <w:r>
        <w:rPr>
          <w:rStyle w:val="CommentReference"/>
        </w:rPr>
        <w:annotationRef/>
      </w:r>
      <w:r>
        <w:t>Optional Add On</w:t>
      </w:r>
    </w:p>
  </w:comment>
  <w:comment w:id="56" w:author="Kimberly Anzelone" w:date="2024-01-24T11:25:00Z" w:initials="KA">
    <w:p w14:paraId="1353F4D4" w14:textId="77777777" w:rsidR="000575BF" w:rsidRDefault="000575BF" w:rsidP="000575BF">
      <w:pPr>
        <w:pStyle w:val="CommentText"/>
      </w:pPr>
      <w:r>
        <w:rPr>
          <w:rStyle w:val="CommentReference"/>
        </w:rPr>
        <w:annotationRef/>
      </w:r>
      <w:r>
        <w:t>Optional Add On</w:t>
      </w:r>
    </w:p>
  </w:comment>
  <w:comment w:id="57" w:author="Kimberly Anzelone" w:date="2020-01-06T13:59:00Z" w:initials="AKR">
    <w:p w14:paraId="16E430CD" w14:textId="77777777" w:rsidR="000575BF" w:rsidRDefault="000575BF" w:rsidP="000575BF">
      <w:pPr>
        <w:pStyle w:val="CommentText"/>
      </w:pPr>
      <w:r>
        <w:rPr>
          <w:rStyle w:val="CommentReference"/>
        </w:rPr>
        <w:annotationRef/>
      </w:r>
      <w:r>
        <w:t>We utilized the portal for Retail Collaboration, Omnisales/Amazon, eCommerce, Global Services</w:t>
      </w:r>
    </w:p>
  </w:comment>
  <w:comment w:id="58" w:author="Kimberly Anzelone" w:date="2024-03-12T15:32:00Z" w:initials="KA">
    <w:p w14:paraId="4B30DC66" w14:textId="77777777" w:rsidR="000575BF" w:rsidRDefault="000575BF" w:rsidP="000575BF">
      <w:pPr>
        <w:pStyle w:val="CommentText"/>
      </w:pPr>
      <w:r>
        <w:rPr>
          <w:rStyle w:val="CommentReference"/>
        </w:rPr>
        <w:annotationRef/>
      </w:r>
      <w:r>
        <w:rPr>
          <w:color w:val="000000"/>
          <w:highlight w:val="white"/>
        </w:rPr>
        <w:t>EXAMPLE: Up to </w:t>
      </w:r>
      <w:r>
        <w:rPr>
          <w:color w:val="000000"/>
          <w:highlight w:val="yellow"/>
        </w:rPr>
        <w:t>10</w:t>
      </w:r>
      <w:r>
        <w:rPr>
          <w:color w:val="000000"/>
          <w:highlight w:val="white"/>
        </w:rPr>
        <w:t> Configuration Manager custom characteristics applied to </w:t>
      </w:r>
      <w:r>
        <w:rPr>
          <w:color w:val="000000"/>
          <w:highlight w:val="yellow"/>
        </w:rPr>
        <w:t>custom</w:t>
      </w:r>
      <w:r>
        <w:rPr>
          <w:color w:val="000000"/>
          <w:highlight w:val="white"/>
        </w:rPr>
        <w:t> </w:t>
      </w:r>
      <w:r>
        <w:rPr>
          <w:color w:val="000000"/>
          <w:highlight w:val="yellow"/>
        </w:rPr>
        <w:t>dataset</w:t>
      </w:r>
      <w:r>
        <w:rPr>
          <w:color w:val="000000"/>
          <w:highlight w:val="white"/>
        </w:rPr>
        <w:t> </w:t>
      </w:r>
      <w:r>
        <w:rPr>
          <w:color w:val="000000"/>
          <w:highlight w:val="yellow"/>
        </w:rPr>
        <w:t>US Nestle Purina - Total Pet Care</w:t>
      </w:r>
      <w:r>
        <w:rPr>
          <w:color w:val="000000"/>
          <w:highlight w:val="white"/>
        </w:rPr>
        <w:t>.</w:t>
      </w:r>
      <w:r>
        <w:t xml:space="preserve"> </w:t>
      </w:r>
    </w:p>
  </w:comment>
  <w:comment w:id="59" w:author="Kimberly Anzelone" w:date="2023-10-26T09:03:00Z" w:initials="KA">
    <w:p w14:paraId="2C840A2D" w14:textId="77777777" w:rsidR="000575BF" w:rsidRDefault="000575BF" w:rsidP="000575BF">
      <w:pPr>
        <w:pStyle w:val="CommentText"/>
        <w:ind w:left="60"/>
      </w:pPr>
      <w:r>
        <w:rPr>
          <w:rStyle w:val="CommentReference"/>
        </w:rPr>
        <w:annotationRef/>
      </w:r>
      <w:r>
        <w:t>User Mgmt: The Client can request access to the system for multiple users. The NIQ will create requested users.</w:t>
      </w:r>
    </w:p>
    <w:p w14:paraId="60872102" w14:textId="77777777" w:rsidR="000575BF" w:rsidRDefault="000575BF" w:rsidP="000575BF">
      <w:pPr>
        <w:pStyle w:val="CommentText"/>
        <w:ind w:left="60"/>
      </w:pPr>
      <w:r>
        <w:t>Access: Users can be enabled with the right level of access to the system.</w:t>
      </w:r>
    </w:p>
  </w:comment>
  <w:comment w:id="60" w:author="Kimberly Anzelone" w:date="2023-07-23T09:31:00Z" w:initials="KA">
    <w:p w14:paraId="3B0A4090" w14:textId="77777777" w:rsidR="000575BF" w:rsidRDefault="000575BF" w:rsidP="000575BF">
      <w:pPr>
        <w:pStyle w:val="CommentText"/>
      </w:pPr>
      <w:r>
        <w:rPr>
          <w:rStyle w:val="CommentReference"/>
        </w:rPr>
        <w:annotationRef/>
      </w:r>
      <w:r>
        <w:t>Utilized for Financial Services or other access to services is needed.</w:t>
      </w:r>
    </w:p>
  </w:comment>
  <w:comment w:id="61" w:author="Inglesh, Evonne D [2]" w:date="2023-04-11T15:14:00Z" w:initials="EI">
    <w:p w14:paraId="135BB14D" w14:textId="77777777" w:rsidR="000575BF" w:rsidRDefault="000575BF" w:rsidP="000575BF">
      <w:pPr>
        <w:pStyle w:val="CommentText"/>
      </w:pPr>
      <w:r>
        <w:rPr>
          <w:rStyle w:val="CommentReference"/>
        </w:rPr>
        <w:annotationRef/>
      </w:r>
      <w:r>
        <w:t>Delete this paragraph if using the post October 2022 MSA that includes this language</w:t>
      </w:r>
    </w:p>
  </w:comment>
  <w:comment w:id="62" w:author="Kimberly Anzelone" w:date="2021-10-18T16:59:00Z" w:initials="AR">
    <w:p w14:paraId="3FAD9A69" w14:textId="77777777" w:rsidR="000575BF" w:rsidRDefault="000575BF" w:rsidP="000575BF">
      <w:pPr>
        <w:pStyle w:val="CommentText"/>
        <w:rPr>
          <w:rFonts w:asciiTheme="minorHAnsi" w:hAnsiTheme="minorHAnsi" w:cstheme="minorHAnsi"/>
        </w:rPr>
      </w:pPr>
      <w:r>
        <w:rPr>
          <w:rFonts w:asciiTheme="minorHAnsi" w:hAnsiTheme="minorHAnsi" w:cstheme="minorHAnsi"/>
          <w:b/>
          <w:bCs/>
          <w:color w:val="FF0000"/>
        </w:rPr>
        <w:t>Drafting Note</w:t>
      </w:r>
      <w:r>
        <w:rPr>
          <w:rFonts w:asciiTheme="minorHAnsi" w:hAnsiTheme="minorHAnsi" w:cstheme="minorHAnsi"/>
        </w:rPr>
        <w:t>; Included for Excel Studio</w:t>
      </w:r>
      <w:r>
        <w:rPr>
          <w:rStyle w:val="CommentReference"/>
          <w:rFonts w:asciiTheme="minorHAnsi" w:hAnsiTheme="minorHAnsi" w:cstheme="minorHAnsi"/>
        </w:rPr>
        <w:annotationRef/>
      </w:r>
    </w:p>
  </w:comment>
  <w:comment w:id="64" w:author="Kimberly Anzelone" w:date="2024-08-14T12:11:00Z" w:initials="KA">
    <w:p w14:paraId="020973E8" w14:textId="77777777" w:rsidR="000575BF" w:rsidRDefault="000575BF" w:rsidP="000575BF">
      <w:pPr>
        <w:pStyle w:val="CommentText"/>
      </w:pPr>
      <w:r>
        <w:rPr>
          <w:rStyle w:val="CommentReference"/>
        </w:rPr>
        <w:annotationRef/>
      </w:r>
      <w:r>
        <w:rPr>
          <w:color w:val="000000"/>
        </w:rPr>
        <w:t>(Note: this is technically not required, with very few exceptions we always have the right to reprice when something is added. IMO, this is a relatively easy concession to delete, as its rare for a client to try to strike something like this and write in a guarantee that they can buy it back at the same price)</w:t>
      </w:r>
    </w:p>
  </w:comment>
  <w:comment w:id="68" w:author="Kim Anzelone" w:date="2024-10-21T16:13:00Z" w:initials="KA">
    <w:p w14:paraId="3FB042E1" w14:textId="77777777" w:rsidR="000575BF" w:rsidRDefault="000575BF" w:rsidP="000575BF">
      <w:pPr>
        <w:pStyle w:val="CommentText"/>
      </w:pPr>
      <w:r>
        <w:rPr>
          <w:rStyle w:val="CommentReference"/>
        </w:rPr>
        <w:annotationRef/>
      </w:r>
      <w:r>
        <w:t>Manufacturer client</w:t>
      </w:r>
    </w:p>
  </w:comment>
  <w:comment w:id="69" w:author="Kim Anzelone" w:date="2024-10-17T16:23:00Z" w:initials="KA">
    <w:p w14:paraId="68028309" w14:textId="77777777" w:rsidR="000575BF" w:rsidRDefault="000575BF" w:rsidP="000575BF">
      <w:pPr>
        <w:pStyle w:val="CommentText"/>
      </w:pPr>
      <w:r>
        <w:rPr>
          <w:rStyle w:val="CommentReference"/>
        </w:rPr>
        <w:annotationRef/>
      </w:r>
      <w:r>
        <w:t>Pick option as needed.</w:t>
      </w:r>
    </w:p>
  </w:comment>
  <w:comment w:id="70" w:author="Kim Anzelone" w:date="2024-10-07T13:47:00Z" w:initials="KA">
    <w:p w14:paraId="4369E42F" w14:textId="77777777" w:rsidR="000575BF" w:rsidRDefault="000575BF" w:rsidP="000575BF">
      <w:pPr>
        <w:pStyle w:val="CommentText"/>
      </w:pPr>
      <w:r>
        <w:rPr>
          <w:rStyle w:val="CommentReference"/>
        </w:rPr>
        <w:annotationRef/>
      </w:r>
      <w:r>
        <w:rPr>
          <w:highlight w:val="yellow"/>
        </w:rPr>
        <w:t>Standard International and Canada Only</w:t>
      </w:r>
    </w:p>
  </w:comment>
  <w:comment w:id="71" w:author="Kim Anzelone" w:date="2024-10-17T14:59:00Z" w:initials="KA">
    <w:p w14:paraId="5063B8D6" w14:textId="77777777" w:rsidR="000575BF" w:rsidRDefault="000575BF" w:rsidP="000575BF">
      <w:pPr>
        <w:pStyle w:val="CommentText"/>
      </w:pPr>
      <w:r>
        <w:rPr>
          <w:rStyle w:val="CommentReference"/>
        </w:rPr>
        <w:annotationRef/>
      </w:r>
      <w:r>
        <w:rPr>
          <w:highlight w:val="yellow"/>
        </w:rPr>
        <w:t>US Does not have base line it is only incremental</w:t>
      </w:r>
    </w:p>
  </w:comment>
  <w:comment w:id="72" w:author="Kim Anzelone" w:date="2024-10-17T15:01:00Z" w:initials="KA">
    <w:p w14:paraId="1CB6DAD0" w14:textId="77777777" w:rsidR="000575BF" w:rsidRDefault="000575BF" w:rsidP="000575BF">
      <w:pPr>
        <w:pStyle w:val="CommentText"/>
      </w:pPr>
      <w:r>
        <w:rPr>
          <w:rStyle w:val="CommentReference"/>
        </w:rPr>
        <w:annotationRef/>
      </w:r>
      <w:r>
        <w:rPr>
          <w:highlight w:val="yellow"/>
        </w:rPr>
        <w:t>Include for incremental only; no base servicing included</w:t>
      </w:r>
    </w:p>
  </w:comment>
  <w:comment w:id="73" w:author="Kim Anzelone" w:date="2024-10-04T17:34:00Z" w:initials="KA">
    <w:p w14:paraId="2DF514B6" w14:textId="77777777" w:rsidR="000575BF" w:rsidRDefault="000575BF" w:rsidP="000575BF">
      <w:pPr>
        <w:pStyle w:val="CommentText"/>
      </w:pPr>
      <w:r>
        <w:rPr>
          <w:rStyle w:val="CommentReference"/>
        </w:rPr>
        <w:annotationRef/>
      </w:r>
      <w:r>
        <w:rPr>
          <w:b/>
          <w:bCs/>
          <w:color w:val="000000"/>
          <w:highlight w:val="yellow"/>
        </w:rPr>
        <w:t>This section should only be included if they access to Business Intelligence offerings</w:t>
      </w:r>
    </w:p>
  </w:comment>
  <w:comment w:id="74" w:author="Kim Anzelone" w:date="2024-10-04T17:33:00Z" w:initials="KA">
    <w:p w14:paraId="2E2857F8" w14:textId="77777777" w:rsidR="000575BF" w:rsidRDefault="000575BF" w:rsidP="000575BF">
      <w:pPr>
        <w:pStyle w:val="CommentText"/>
      </w:pPr>
      <w:r>
        <w:rPr>
          <w:rStyle w:val="CommentReference"/>
        </w:rPr>
        <w:annotationRef/>
      </w:r>
      <w:r>
        <w:rPr>
          <w:b/>
          <w:bCs/>
          <w:color w:val="000000"/>
          <w:highlight w:val="yellow"/>
        </w:rPr>
        <w:t>This section should only be included if they access to Industry Insights-Business Issue offerings</w:t>
      </w:r>
    </w:p>
  </w:comment>
  <w:comment w:id="75" w:author="Kim Anzelone" w:date="2024-10-17T16:23:00Z" w:initials="KA">
    <w:p w14:paraId="5CC3945E" w14:textId="77777777" w:rsidR="000575BF" w:rsidRDefault="000575BF" w:rsidP="000575BF">
      <w:pPr>
        <w:pStyle w:val="CommentText"/>
      </w:pPr>
      <w:r>
        <w:rPr>
          <w:rStyle w:val="CommentReference"/>
        </w:rPr>
        <w:annotationRef/>
      </w:r>
      <w:r>
        <w:rPr>
          <w:b/>
          <w:bCs/>
          <w:highlight w:val="yellow"/>
        </w:rPr>
        <w:t>Industry Insights: Consultancy-NIQ Business and Relationship Consultant</w:t>
      </w:r>
      <w:r>
        <w:rPr>
          <w:highlight w:val="yellow"/>
        </w:rPr>
        <w:t xml:space="preserve"> is only available for US SMB client that purchase incrementally, and should be removed in all other contracts</w:t>
      </w:r>
    </w:p>
  </w:comment>
  <w:comment w:id="76" w:author="Kim Anzelone" w:date="2024-10-10T16:55:00Z" w:initials="KA">
    <w:p w14:paraId="561FBABB" w14:textId="77777777" w:rsidR="000575BF" w:rsidRDefault="000575BF" w:rsidP="000575BF">
      <w:pPr>
        <w:pStyle w:val="CommentText"/>
      </w:pPr>
      <w:r>
        <w:rPr>
          <w:rStyle w:val="CommentReference"/>
        </w:rPr>
        <w:annotationRef/>
      </w:r>
      <w:r>
        <w:rPr>
          <w:color w:val="000000"/>
          <w:highlight w:val="yellow"/>
        </w:rPr>
        <w:t>(NOTE this is only for multi year contracts, any single year contracts should not include the last sentence)</w:t>
      </w:r>
    </w:p>
  </w:comment>
  <w:comment w:id="77" w:author="Kim Anzelone" w:date="2024-10-21T16:05:00Z" w:initials="KA">
    <w:p w14:paraId="1A4B76F2" w14:textId="77777777" w:rsidR="000575BF" w:rsidRDefault="000575BF" w:rsidP="000575BF">
      <w:pPr>
        <w:pStyle w:val="CommentText"/>
      </w:pPr>
      <w:r>
        <w:rPr>
          <w:rStyle w:val="CommentReference"/>
        </w:rPr>
        <w:annotationRef/>
      </w:r>
      <w:r>
        <w:t xml:space="preserve">wouldn't apply if they were only incremental </w:t>
      </w:r>
    </w:p>
  </w:comment>
  <w:comment w:id="78" w:author="Kim Anzelone" w:date="2024-10-04T17:31:00Z" w:initials="KA">
    <w:p w14:paraId="5C1EE1AD" w14:textId="77777777" w:rsidR="000575BF" w:rsidRDefault="000575BF" w:rsidP="000575BF">
      <w:pPr>
        <w:pStyle w:val="CommentText"/>
      </w:pPr>
      <w:r>
        <w:rPr>
          <w:rStyle w:val="CommentReference"/>
        </w:rPr>
        <w:annotationRef/>
      </w:r>
      <w:r>
        <w:rPr>
          <w:highlight w:val="yellow"/>
        </w:rPr>
        <w:t>Keep for multi year agreements only and delete for 1 year agreements</w:t>
      </w:r>
    </w:p>
  </w:comment>
  <w:comment w:id="79" w:author="Sarah Cummins" w:date="2024-10-17T20:19:00Z" w:initials="SC">
    <w:p w14:paraId="27C499CB" w14:textId="77777777" w:rsidR="000575BF" w:rsidRDefault="000575BF" w:rsidP="000575BF">
      <w:pPr>
        <w:pStyle w:val="CommentText"/>
      </w:pPr>
      <w:r>
        <w:rPr>
          <w:rStyle w:val="CommentReference"/>
        </w:rPr>
        <w:annotationRef/>
      </w:r>
      <w:r w:rsidRPr="0B374E19">
        <w:t xml:space="preserve">This is specific for the incremental only language in the template, the prior paragraph wouldn't apply if they were only incremental </w:t>
      </w:r>
      <w:r>
        <w:fldChar w:fldCharType="begin"/>
      </w:r>
      <w:r>
        <w:instrText xml:space="preserve"> HYPERLINK "mailto:Kimberly.Anzelone@nielseniq.com"</w:instrText>
      </w:r>
      <w:bookmarkStart w:id="80" w:name="_@_775F1FFDA8114924A80BA6D73832DBF6Z"/>
      <w:r>
        <w:fldChar w:fldCharType="separate"/>
      </w:r>
      <w:bookmarkEnd w:id="80"/>
      <w:r w:rsidRPr="13553583">
        <w:rPr>
          <w:rStyle w:val="Mention"/>
          <w:noProof/>
        </w:rPr>
        <w:t>@Kim Anzelone</w:t>
      </w:r>
      <w:r>
        <w:fldChar w:fldCharType="end"/>
      </w:r>
      <w:r w:rsidRPr="7857095B">
        <w:t xml:space="preserve"> </w:t>
      </w:r>
    </w:p>
  </w:comment>
  <w:comment w:id="81" w:author="Kim Anzelone" w:date="2024-10-04T17:20:00Z" w:initials="KA">
    <w:p w14:paraId="3C4CC275" w14:textId="77777777" w:rsidR="000575BF" w:rsidRDefault="000575BF" w:rsidP="000575BF">
      <w:pPr>
        <w:pStyle w:val="CommentText"/>
      </w:pPr>
      <w:r>
        <w:rPr>
          <w:rStyle w:val="CommentReference"/>
        </w:rPr>
        <w:annotationRef/>
      </w:r>
      <w:r>
        <w:rPr>
          <w:highlight w:val="yellow"/>
        </w:rPr>
        <w:t>Include this wording for Multicounty...delete for all others.</w:t>
      </w:r>
    </w:p>
  </w:comment>
  <w:comment w:id="82" w:author="Kim Anzelone" w:date="2024-10-10T17:22:00Z" w:initials="KA">
    <w:p w14:paraId="67CCE7CE" w14:textId="77777777" w:rsidR="000575BF" w:rsidRDefault="000575BF" w:rsidP="000575BF">
      <w:pPr>
        <w:pStyle w:val="CommentText"/>
      </w:pPr>
      <w:r>
        <w:rPr>
          <w:rStyle w:val="CommentReference"/>
        </w:rPr>
        <w:annotationRef/>
      </w:r>
      <w:r>
        <w:rPr>
          <w:color w:val="000000"/>
          <w:highlight w:val="yellow"/>
        </w:rPr>
        <w:t>Please include a list of respective countries included in the LSA with respective Unit allocation overall, and a separate column for the number of Units that can be used on BI/Training (if applicable based on country tier, see above).</w:t>
      </w:r>
      <w:r>
        <w:rPr>
          <w:color w:val="333333"/>
          <w:highlight w:val="yellow"/>
        </w:rPr>
        <w:t xml:space="preserve"> </w:t>
      </w:r>
    </w:p>
  </w:comment>
  <w:comment w:id="83" w:author="Kim Anzelone" w:date="2024-11-29T14:53:00Z" w:initials="KA">
    <w:p w14:paraId="3AE5B9DB" w14:textId="77777777" w:rsidR="000575BF" w:rsidRDefault="000575BF" w:rsidP="000575BF">
      <w:pPr>
        <w:pStyle w:val="CommentText"/>
      </w:pPr>
      <w:r>
        <w:rPr>
          <w:rStyle w:val="CommentReference"/>
        </w:rPr>
        <w:annotationRef/>
      </w:r>
      <w:r>
        <w:rPr>
          <w:highlight w:val="yellow"/>
        </w:rPr>
        <w:t>For Bronze manufacturer customers that are self serve, please include the below clause in place of the full servicing exhibit as they will not receive any baseline servicing units.</w:t>
      </w:r>
      <w:r>
        <w:rPr>
          <w:highlight w:val="white"/>
        </w:rPr>
        <w:t> </w:t>
      </w:r>
      <w:r>
        <w:t xml:space="preserve"> </w:t>
      </w:r>
    </w:p>
  </w:comment>
  <w:comment w:id="85" w:author="Kim Anzelone [2]" w:date="2024-10-10T17:14:00Z" w:initials="KA">
    <w:p w14:paraId="1A17CF3E" w14:textId="77777777" w:rsidR="000575BF" w:rsidRDefault="000575BF" w:rsidP="000575BF">
      <w:pPr>
        <w:pStyle w:val="CommentText"/>
      </w:pPr>
      <w:r>
        <w:rPr>
          <w:rStyle w:val="CommentReference"/>
        </w:rPr>
        <w:annotationRef/>
      </w:r>
      <w:r>
        <w:rPr>
          <w:color w:val="000000"/>
        </w:rPr>
        <w:t xml:space="preserve"> </w:t>
      </w:r>
    </w:p>
  </w:comment>
  <w:comment w:id="86" w:author="Kim Anzelone [2]" w:date="2024-10-10T17:14:00Z" w:initials="KA">
    <w:p w14:paraId="1E763858" w14:textId="77777777" w:rsidR="000575BF" w:rsidRDefault="000575BF" w:rsidP="000575BF">
      <w:pPr>
        <w:pStyle w:val="CommentText"/>
      </w:pPr>
      <w:r>
        <w:rPr>
          <w:rStyle w:val="CommentReference"/>
        </w:rPr>
        <w:annotationRef/>
      </w:r>
      <w:r>
        <w:rPr>
          <w:color w:val="000000"/>
          <w:highlight w:val="yellow"/>
        </w:rPr>
        <w:t>Units included as part of a chargeable service</w:t>
      </w:r>
      <w:r>
        <w:rPr>
          <w:color w:val="0000FF"/>
          <w:highlight w:val="yellow"/>
        </w:rPr>
        <w:t xml:space="preserve"> </w:t>
      </w:r>
      <w:r>
        <w:rPr>
          <w:color w:val="000000"/>
          <w:highlight w:val="yellow"/>
        </w:rPr>
        <w:t>(</w:t>
      </w:r>
      <w:r>
        <w:rPr>
          <w:b/>
          <w:bCs/>
          <w:color w:val="000000"/>
          <w:highlight w:val="yellow"/>
        </w:rPr>
        <w:t>Incremental</w:t>
      </w:r>
      <w:r>
        <w:rPr>
          <w:color w:val="000000"/>
          <w:highlight w:val="yellow"/>
        </w:rPr>
        <w:t xml:space="preserve">) should be purchased for a specific service line, and can be utilized for any deliverable within that specified service line. The appropriate exhibits should be included for that specific service line. </w:t>
      </w:r>
    </w:p>
  </w:comment>
  <w:comment w:id="87" w:author="Kim Anzelone [2]" w:date="2024-10-17T14:41:00Z" w:initials="KA">
    <w:p w14:paraId="385C5200" w14:textId="77777777" w:rsidR="000575BF" w:rsidRDefault="000575BF" w:rsidP="000575BF">
      <w:pPr>
        <w:pStyle w:val="CommentText"/>
      </w:pPr>
      <w:r>
        <w:rPr>
          <w:rStyle w:val="CommentReference"/>
        </w:rPr>
        <w:annotationRef/>
      </w:r>
      <w:r w:rsidRPr="09FB3C25">
        <w:t>If incremental include only for that specific service line</w:t>
      </w:r>
    </w:p>
  </w:comment>
  <w:comment w:id="88" w:author="Kim Anzelone" w:date="2024-10-17T16:23:00Z" w:initials="KA">
    <w:p w14:paraId="48C28F29" w14:textId="77777777" w:rsidR="000575BF" w:rsidRDefault="000575BF" w:rsidP="000575BF">
      <w:pPr>
        <w:pStyle w:val="CommentText"/>
      </w:pPr>
      <w:r>
        <w:rPr>
          <w:rStyle w:val="CommentReference"/>
        </w:rPr>
        <w:annotationRef/>
      </w:r>
      <w:r>
        <w:t>Pick option as needed.</w:t>
      </w:r>
    </w:p>
  </w:comment>
  <w:comment w:id="89" w:author="Kim Anzelone [2]" w:date="2024-10-10T16:51:00Z" w:initials="KA">
    <w:p w14:paraId="6AFAE478" w14:textId="77777777" w:rsidR="000575BF" w:rsidRDefault="000575BF" w:rsidP="000575BF">
      <w:pPr>
        <w:pStyle w:val="CommentText"/>
      </w:pPr>
      <w:r>
        <w:rPr>
          <w:rStyle w:val="CommentReference"/>
        </w:rPr>
        <w:annotationRef/>
      </w:r>
      <w:r>
        <w:rPr>
          <w:b/>
          <w:bCs/>
          <w:color w:val="000000"/>
          <w:highlight w:val="yellow"/>
        </w:rPr>
        <w:t>All BI Offerings except Discover BI Service and Learning and Development: Data Analytic Training should be removed from the exhibit if client is only receiving baseline servicing.</w:t>
      </w:r>
    </w:p>
  </w:comment>
  <w:comment w:id="90" w:author="Kim Anzelone" w:date="2024-10-17T15:01:00Z" w:initials="KA">
    <w:p w14:paraId="361BC1DC" w14:textId="77777777" w:rsidR="000575BF" w:rsidRDefault="000575BF" w:rsidP="000575BF">
      <w:pPr>
        <w:pStyle w:val="CommentText"/>
      </w:pPr>
      <w:r>
        <w:rPr>
          <w:rStyle w:val="CommentReference"/>
        </w:rPr>
        <w:annotationRef/>
      </w:r>
      <w:r>
        <w:rPr>
          <w:highlight w:val="yellow"/>
        </w:rPr>
        <w:t>Include for incremental only; no base servicing included</w:t>
      </w:r>
    </w:p>
  </w:comment>
  <w:comment w:id="91" w:author="Kim Anzelone [2]" w:date="2024-10-10T16:52:00Z" w:initials="KA">
    <w:p w14:paraId="61E8EEE9" w14:textId="77777777" w:rsidR="000575BF" w:rsidRDefault="000575BF" w:rsidP="000575BF">
      <w:pPr>
        <w:pStyle w:val="CommentText"/>
      </w:pPr>
      <w:r>
        <w:rPr>
          <w:rStyle w:val="CommentReference"/>
        </w:rPr>
        <w:annotationRef/>
      </w:r>
      <w:r>
        <w:rPr>
          <w:b/>
          <w:bCs/>
          <w:color w:val="000000"/>
          <w:highlight w:val="yellow"/>
        </w:rPr>
        <w:t>This section should only be included if they access to Business Intelligence offerings</w:t>
      </w:r>
    </w:p>
  </w:comment>
  <w:comment w:id="92" w:author="Kim Anzelone [2]" w:date="2024-10-10T16:54:00Z" w:initials="KA">
    <w:p w14:paraId="40224041" w14:textId="77777777" w:rsidR="000575BF" w:rsidRDefault="000575BF" w:rsidP="000575BF">
      <w:pPr>
        <w:pStyle w:val="CommentText"/>
      </w:pPr>
      <w:r>
        <w:rPr>
          <w:rStyle w:val="CommentReference"/>
        </w:rPr>
        <w:annotationRef/>
      </w:r>
      <w:r>
        <w:rPr>
          <w:b/>
          <w:bCs/>
          <w:color w:val="000000"/>
          <w:highlight w:val="yellow"/>
        </w:rPr>
        <w:t>This section should only be included if they access to Industry Insights-Business Issue offerings</w:t>
      </w:r>
    </w:p>
  </w:comment>
  <w:comment w:id="93" w:author="Kim Anzelone [2]" w:date="2024-10-10T16:55:00Z" w:initials="KA">
    <w:p w14:paraId="7D07CEC2" w14:textId="77777777" w:rsidR="000575BF" w:rsidRDefault="000575BF" w:rsidP="000575BF">
      <w:pPr>
        <w:pStyle w:val="CommentText"/>
      </w:pPr>
      <w:r>
        <w:rPr>
          <w:rStyle w:val="CommentReference"/>
        </w:rPr>
        <w:annotationRef/>
      </w:r>
      <w:r>
        <w:rPr>
          <w:color w:val="000000"/>
          <w:highlight w:val="yellow"/>
        </w:rPr>
        <w:t>(NOTE this is only for multi year contracts, any single year contracts should not include the last sentence)</w:t>
      </w:r>
    </w:p>
  </w:comment>
  <w:comment w:id="94" w:author="Kim Anzelone [2]" w:date="2024-10-10T17:08:00Z" w:initials="KA">
    <w:p w14:paraId="2F93DDD1" w14:textId="77777777" w:rsidR="000575BF" w:rsidRDefault="000575BF" w:rsidP="000575BF">
      <w:pPr>
        <w:pStyle w:val="CommentText"/>
      </w:pPr>
      <w:r>
        <w:rPr>
          <w:rStyle w:val="CommentReference"/>
        </w:rPr>
        <w:annotationRef/>
      </w:r>
      <w:r>
        <w:rPr>
          <w:color w:val="000000"/>
        </w:rPr>
        <w:t>.</w:t>
      </w:r>
      <w:r>
        <w:rPr>
          <w:color w:val="000000"/>
          <w:highlight w:val="yellow"/>
        </w:rPr>
        <w:t xml:space="preserve"> (NOTE this is only for multi year contracts, any single year contracts should not include this sentence</w:t>
      </w:r>
    </w:p>
  </w:comment>
  <w:comment w:id="95" w:author="Sarah Cummins" w:date="2024-10-17T20:20:00Z" w:initials="SC">
    <w:p w14:paraId="56B15FC9" w14:textId="77777777" w:rsidR="000575BF" w:rsidRDefault="000575BF" w:rsidP="000575BF">
      <w:pPr>
        <w:pStyle w:val="CommentText"/>
      </w:pPr>
      <w:r>
        <w:rPr>
          <w:rStyle w:val="CommentReference"/>
        </w:rPr>
        <w:annotationRef/>
      </w:r>
      <w:r w:rsidRPr="6D0A0F42">
        <w:t xml:space="preserve">Same comment as manf template that this would be incremental only, and prior paragraph wouldnt apply </w:t>
      </w:r>
      <w:r>
        <w:fldChar w:fldCharType="begin"/>
      </w:r>
      <w:r>
        <w:instrText xml:space="preserve"> HYPERLINK "mailto:Kimberly.Anzelone@nielseniq.com"</w:instrText>
      </w:r>
      <w:bookmarkStart w:id="96" w:name="_@_109271195C89488D9FF7B5A500245DBEZ"/>
      <w:r>
        <w:fldChar w:fldCharType="separate"/>
      </w:r>
      <w:bookmarkEnd w:id="96"/>
      <w:r w:rsidRPr="53BDDF23">
        <w:rPr>
          <w:rStyle w:val="Mention"/>
          <w:noProof/>
        </w:rPr>
        <w:t>@Kim Anzelone</w:t>
      </w:r>
      <w:r>
        <w:fldChar w:fldCharType="end"/>
      </w:r>
      <w:r w:rsidRPr="34636DA7">
        <w:t xml:space="preserve"> </w:t>
      </w:r>
    </w:p>
  </w:comment>
  <w:comment w:id="97" w:author="Kim Anzelone [2]" w:date="2024-10-04T17:20:00Z" w:initials="KA">
    <w:p w14:paraId="6DB47915" w14:textId="77777777" w:rsidR="000575BF" w:rsidRDefault="000575BF" w:rsidP="000575BF">
      <w:pPr>
        <w:pStyle w:val="CommentText"/>
      </w:pPr>
      <w:r>
        <w:rPr>
          <w:rStyle w:val="CommentReference"/>
        </w:rPr>
        <w:annotationRef/>
      </w:r>
      <w:r>
        <w:t>Include this wording for Multicounty...delete for all others.</w:t>
      </w:r>
    </w:p>
  </w:comment>
  <w:comment w:id="98" w:author="Kim Anzelone [2]" w:date="2024-10-10T17:22:00Z" w:initials="KA">
    <w:p w14:paraId="3F961D61" w14:textId="77777777" w:rsidR="000575BF" w:rsidRDefault="000575BF" w:rsidP="000575BF">
      <w:pPr>
        <w:pStyle w:val="CommentText"/>
      </w:pPr>
      <w:r>
        <w:rPr>
          <w:rStyle w:val="CommentReference"/>
        </w:rPr>
        <w:annotationRef/>
      </w:r>
      <w:r>
        <w:rPr>
          <w:color w:val="000000"/>
        </w:rPr>
        <w:t>Please include a list of respective countries included in the LSA with respective Unit allocation overall, and a separate column for the number of Units that can be used on BI/Training (if applicable based on country tier, see above).</w:t>
      </w:r>
      <w:r>
        <w:rPr>
          <w:color w:val="333333"/>
        </w:rPr>
        <w:t xml:space="preserve"> </w:t>
      </w:r>
    </w:p>
  </w:comment>
  <w:comment w:id="103" w:author="Inglesh, Evonne D" w:date="2022-03-31T14:33:00Z" w:initials="EI">
    <w:p w14:paraId="7CF1EABA" w14:textId="77777777" w:rsidR="000575BF" w:rsidRPr="001A6DD4" w:rsidRDefault="000575BF" w:rsidP="000575BF">
      <w:pPr>
        <w:pStyle w:val="CommentText"/>
        <w:rPr>
          <w:rFonts w:ascii="Calibri" w:hAnsi="Calibri" w:cs="Calibri"/>
        </w:rPr>
      </w:pPr>
      <w:r w:rsidRPr="001A6DD4">
        <w:rPr>
          <w:rFonts w:ascii="Calibri" w:hAnsi="Calibri" w:cs="Calibri"/>
          <w:b/>
          <w:bCs/>
          <w:color w:val="FF0000"/>
        </w:rPr>
        <w:t>Drafting Note:</w:t>
      </w:r>
      <w:r w:rsidRPr="001A6DD4">
        <w:rPr>
          <w:rFonts w:ascii="Calibri" w:hAnsi="Calibri" w:cs="Calibri"/>
        </w:rPr>
        <w:t xml:space="preserve"> </w:t>
      </w:r>
      <w:r w:rsidRPr="001A6DD4">
        <w:rPr>
          <w:rStyle w:val="CommentReference"/>
          <w:rFonts w:ascii="Calibri" w:hAnsi="Calibri" w:cs="Calibri"/>
        </w:rPr>
        <w:annotationRef/>
      </w:r>
      <w:r w:rsidRPr="001A6DD4">
        <w:rPr>
          <w:rFonts w:ascii="Calibri" w:hAnsi="Calibri" w:cs="Calibri"/>
        </w:rPr>
        <w:t>Insert this information for each retailer</w:t>
      </w:r>
    </w:p>
  </w:comment>
  <w:comment w:id="104" w:author="Kimberly Anzelone" w:date="2024-03-04T08:13:00Z" w:initials="KA">
    <w:p w14:paraId="67C6CF43" w14:textId="77777777" w:rsidR="000575BF" w:rsidRDefault="000575BF" w:rsidP="000575BF">
      <w:pPr>
        <w:pStyle w:val="CommentText"/>
      </w:pPr>
      <w:r>
        <w:rPr>
          <w:rStyle w:val="CommentReference"/>
        </w:rPr>
        <w:annotationRef/>
      </w:r>
      <w:r>
        <w:t>Also known as SMB Package or Go Package</w:t>
      </w:r>
    </w:p>
  </w:comment>
  <w:comment w:id="105" w:author="Kimberly Anzelone" w:date="2024-03-04T08:24:00Z" w:initials="KA">
    <w:p w14:paraId="510A3A8B" w14:textId="77777777" w:rsidR="000575BF" w:rsidRDefault="000575BF" w:rsidP="000575BF">
      <w:pPr>
        <w:pStyle w:val="CommentText"/>
      </w:pPr>
      <w:r>
        <w:rPr>
          <w:rStyle w:val="CommentReference"/>
        </w:rPr>
        <w:annotationRef/>
      </w:r>
      <w:r>
        <w:t>KAD can be added on….use description below.</w:t>
      </w:r>
    </w:p>
  </w:comment>
  <w:comment w:id="106" w:author="Kim Anzelone" w:date="2024-10-14T16:29:00Z" w:initials="KA">
    <w:p w14:paraId="1074D458" w14:textId="77777777" w:rsidR="000575BF" w:rsidRDefault="000575BF" w:rsidP="000575BF">
      <w:pPr>
        <w:pStyle w:val="CommentText"/>
      </w:pPr>
      <w:r>
        <w:rPr>
          <w:rStyle w:val="CommentReference"/>
        </w:rPr>
        <w:annotationRef/>
      </w:r>
      <w:r>
        <w:t xml:space="preserve">Only include for Distributor SMB client </w:t>
      </w:r>
    </w:p>
  </w:comment>
  <w:comment w:id="107" w:author="Inglesh, Evonne D" w:date="2022-05-12T15:07:00Z" w:initials="EI">
    <w:p w14:paraId="6D02F262" w14:textId="77777777" w:rsidR="000575BF" w:rsidRDefault="000575BF" w:rsidP="000575BF">
      <w:pPr>
        <w:pStyle w:val="ListParagraph"/>
        <w:spacing w:before="120" w:line="254" w:lineRule="auto"/>
        <w:ind w:left="0"/>
        <w:rPr>
          <w:rFonts w:ascii="Calibri" w:eastAsia="Yu Mincho" w:hAnsi="Calibri" w:cs="Calibri"/>
        </w:rPr>
      </w:pPr>
      <w:r>
        <w:rPr>
          <w:rFonts w:ascii="Calibri" w:eastAsia="Yu Mincho" w:hAnsi="Calibri" w:cs="Calibri"/>
          <w:b/>
          <w:bCs/>
          <w:color w:val="FF0000"/>
        </w:rPr>
        <w:t xml:space="preserve">Drafting Note: </w:t>
      </w:r>
      <w:r>
        <w:rPr>
          <w:rStyle w:val="CommentReference"/>
          <w:rFonts w:ascii="Calibri" w:hAnsi="Calibri" w:cs="Calibri"/>
        </w:rPr>
        <w:annotationRef/>
      </w:r>
      <w:r>
        <w:rPr>
          <w:rFonts w:ascii="Calibri" w:eastAsia="Yu Mincho" w:hAnsi="Calibri" w:cs="Calibri"/>
          <w:b/>
          <w:bCs/>
          <w:color w:val="FF0000"/>
        </w:rPr>
        <w:t xml:space="preserve"> </w:t>
      </w:r>
      <w:r>
        <w:rPr>
          <w:rFonts w:ascii="Calibri" w:eastAsia="Yu Mincho" w:hAnsi="Calibri" w:cs="Calibri"/>
        </w:rPr>
        <w:t xml:space="preserve">if </w:t>
      </w:r>
      <w:r>
        <w:rPr>
          <w:rFonts w:ascii="Calibri" w:eastAsia="Yu Mincho" w:hAnsi="Calibri" w:cs="Calibri"/>
          <w:color w:val="FF0000"/>
        </w:rPr>
        <w:t>Brazil</w:t>
      </w:r>
      <w:r>
        <w:rPr>
          <w:rFonts w:ascii="Calibri" w:eastAsia="Yu Mincho" w:hAnsi="Calibri" w:cs="Calibri"/>
        </w:rPr>
        <w:t xml:space="preserve"> and buying both Retail Index and Scantrack, include language below</w:t>
      </w:r>
    </w:p>
    <w:p w14:paraId="25197F35" w14:textId="77777777" w:rsidR="000575BF" w:rsidRDefault="000575BF" w:rsidP="000575BF">
      <w:pPr>
        <w:spacing w:before="120" w:line="254" w:lineRule="auto"/>
        <w:ind w:left="630"/>
        <w:rPr>
          <w:rFonts w:ascii="Calibri" w:eastAsia="Yu Mincho" w:hAnsi="Calibri" w:cs="Calibri"/>
          <w:sz w:val="24"/>
        </w:rPr>
      </w:pPr>
      <w:r>
        <w:rPr>
          <w:rFonts w:ascii="Calibri" w:eastAsia="Yu Mincho" w:hAnsi="Calibri" w:cs="Calibri"/>
        </w:rPr>
        <w:t>In case of joint purchase or Retail Index + Scantrack services, joint purchase discounts are being considered.  If Retail Index is cancelled, Scantrack’s value will become 80% of the Retail Index policy value.  If Scantrack is cancelled and Retail Index is maintained, Retail Index values will not change {loss of other discounts may apply}.</w:t>
      </w:r>
    </w:p>
    <w:p w14:paraId="5E31D36B" w14:textId="77777777" w:rsidR="000575BF" w:rsidRDefault="000575BF" w:rsidP="000575BF">
      <w:pPr>
        <w:pStyle w:val="CommentText"/>
        <w:rPr>
          <w:rFonts w:ascii="Calibri" w:hAnsi="Calibri" w:cs="Calibri"/>
        </w:rPr>
      </w:pPr>
    </w:p>
  </w:comment>
  <w:comment w:id="108" w:author="Inglesh, Evonne D" w:date="2022-05-12T15:10:00Z" w:initials="EI">
    <w:p w14:paraId="38888E6E" w14:textId="77777777" w:rsidR="000575BF" w:rsidRDefault="000575BF" w:rsidP="000575BF">
      <w:pPr>
        <w:pStyle w:val="CommentText"/>
        <w:rPr>
          <w:rFonts w:ascii="Calibri" w:hAnsi="Calibri" w:cs="Calibri"/>
        </w:rPr>
      </w:pPr>
      <w:r>
        <w:rPr>
          <w:rStyle w:val="CommentReference"/>
          <w:rFonts w:ascii="Calibri" w:hAnsi="Calibri" w:cs="Calibri"/>
        </w:rPr>
        <w:annotationRef/>
      </w:r>
      <w:r>
        <w:rPr>
          <w:rFonts w:ascii="Calibri" w:hAnsi="Calibri" w:cs="Calibri"/>
          <w:b/>
          <w:bCs/>
          <w:color w:val="FF0000"/>
        </w:rPr>
        <w:t>Drafting Note:</w:t>
      </w:r>
      <w:r>
        <w:rPr>
          <w:rFonts w:ascii="Calibri" w:hAnsi="Calibri" w:cs="Calibri"/>
        </w:rPr>
        <w:t xml:space="preserve">  Delete if no additional RMS Data Terms</w:t>
      </w:r>
    </w:p>
  </w:comment>
  <w:comment w:id="109" w:author="Inglesh, Evonne D" w:date="2022-03-28T15:29:00Z" w:initials="EI">
    <w:p w14:paraId="69CCF4A4" w14:textId="77777777" w:rsidR="000575BF" w:rsidRPr="001A6DD4" w:rsidRDefault="000575BF" w:rsidP="000575BF">
      <w:pPr>
        <w:pStyle w:val="CommentText"/>
        <w:rPr>
          <w:rFonts w:ascii="Calibri" w:hAnsi="Calibri" w:cs="Calibri"/>
        </w:rPr>
      </w:pPr>
      <w:r w:rsidRPr="001A6DD4">
        <w:rPr>
          <w:rFonts w:ascii="Calibri" w:hAnsi="Calibri" w:cs="Calibri"/>
          <w:b/>
          <w:bCs/>
          <w:color w:val="FF0000"/>
        </w:rPr>
        <w:t>Drafting Note:</w:t>
      </w:r>
      <w:r w:rsidRPr="001A6DD4">
        <w:rPr>
          <w:rFonts w:ascii="Calibri" w:hAnsi="Calibri" w:cs="Calibri"/>
          <w:color w:val="FF0000"/>
        </w:rPr>
        <w:t xml:space="preserve"> </w:t>
      </w:r>
      <w:r w:rsidRPr="001A6DD4">
        <w:rPr>
          <w:rFonts w:ascii="Calibri" w:hAnsi="Calibri" w:cs="Calibri"/>
        </w:rPr>
        <w:t>Insert the KAD language for your respective market. Contract your regional legal team for support.</w:t>
      </w:r>
      <w:r w:rsidRPr="001A6DD4">
        <w:rPr>
          <w:rStyle w:val="CommentReference"/>
          <w:rFonts w:ascii="Calibri" w:hAnsi="Calibri" w:cs="Calibri"/>
        </w:rPr>
        <w:annotationRef/>
      </w:r>
    </w:p>
  </w:comment>
  <w:comment w:id="110" w:author="Kimberly Anzelone" w:date="2024-01-15T12:12:00Z" w:initials="KA">
    <w:p w14:paraId="76D219E2" w14:textId="77777777" w:rsidR="000575BF" w:rsidRDefault="000575BF" w:rsidP="000575BF">
      <w:pPr>
        <w:pStyle w:val="CommentText"/>
      </w:pPr>
      <w:r>
        <w:rPr>
          <w:rStyle w:val="CommentReference"/>
        </w:rPr>
        <w:annotationRef/>
      </w:r>
      <w:r>
        <w:t>OLDER RATE DESCRIPTION August 2023 look at packages worksheet to validate which is needed.</w:t>
      </w:r>
    </w:p>
  </w:comment>
  <w:comment w:id="111" w:author="Kimberly Anzelone" w:date="2023-11-13T17:58:00Z" w:initials="KA">
    <w:p w14:paraId="7537D8ED" w14:textId="77777777" w:rsidR="000575BF" w:rsidRDefault="000575BF" w:rsidP="000575BF">
      <w:pPr>
        <w:pStyle w:val="CommentText"/>
      </w:pPr>
      <w:r>
        <w:rPr>
          <w:rStyle w:val="CommentReference"/>
        </w:rPr>
        <w:annotationRef/>
      </w:r>
      <w:r>
        <w:t>For Ultra Light Only</w:t>
      </w:r>
    </w:p>
  </w:comment>
  <w:comment w:id="112" w:author="Kimberly Anzelone" w:date="2024-03-15T10:36:00Z" w:initials="KA">
    <w:p w14:paraId="7A89F69A" w14:textId="77777777" w:rsidR="000575BF" w:rsidRDefault="000575BF" w:rsidP="000575BF">
      <w:pPr>
        <w:pStyle w:val="CommentText"/>
      </w:pPr>
      <w:r>
        <w:rPr>
          <w:rStyle w:val="CommentReference"/>
        </w:rPr>
        <w:annotationRef/>
      </w:r>
      <w:r>
        <w:t>Delete package names….just note the Use Case and specific bullet point</w:t>
      </w:r>
    </w:p>
  </w:comment>
  <w:comment w:id="113" w:author="Kimberly Anzelone" w:date="2024-01-15T12:13:00Z" w:initials="KA">
    <w:p w14:paraId="19C6718D" w14:textId="77777777" w:rsidR="000575BF" w:rsidRDefault="000575BF" w:rsidP="000575BF">
      <w:pPr>
        <w:pStyle w:val="CommentText"/>
      </w:pPr>
      <w:r>
        <w:rPr>
          <w:rStyle w:val="CommentReference"/>
        </w:rPr>
        <w:annotationRef/>
      </w:r>
      <w:r>
        <w:t>NEW RATE DESCRIPTION Nov 2023 look at packages worksheet to validate which is needed.</w:t>
      </w:r>
    </w:p>
  </w:comment>
  <w:comment w:id="114" w:author="Kimberly Anzelone" w:date="2024-01-15T12:11:00Z" w:initials="KA">
    <w:p w14:paraId="6CFEEE95" w14:textId="77777777" w:rsidR="000575BF" w:rsidRDefault="000575BF" w:rsidP="000575BF">
      <w:pPr>
        <w:pStyle w:val="CommentText"/>
      </w:pPr>
      <w:r>
        <w:rPr>
          <w:rStyle w:val="CommentReference"/>
        </w:rPr>
        <w:annotationRef/>
      </w:r>
      <w:r>
        <w:t>Take our for Lite  and Basic</w:t>
      </w:r>
    </w:p>
    <w:p w14:paraId="0B13CB75" w14:textId="77777777" w:rsidR="000575BF" w:rsidRDefault="000575BF" w:rsidP="000575BF">
      <w:pPr>
        <w:pStyle w:val="CommentText"/>
      </w:pPr>
    </w:p>
    <w:p w14:paraId="11710EC4" w14:textId="77777777" w:rsidR="000575BF" w:rsidRDefault="000575BF" w:rsidP="000575BF">
      <w:pPr>
        <w:pStyle w:val="CommentText"/>
      </w:pPr>
      <w:r>
        <w:t>Keep for Essential, Advanced, and Pro</w:t>
      </w:r>
    </w:p>
  </w:comment>
  <w:comment w:id="115" w:author="Kimberly Anzelone" w:date="2024-01-15T12:10:00Z" w:initials="KA">
    <w:p w14:paraId="39501EB7" w14:textId="77777777" w:rsidR="000575BF" w:rsidRDefault="000575BF" w:rsidP="000575BF">
      <w:pPr>
        <w:pStyle w:val="CommentText"/>
      </w:pPr>
      <w:r>
        <w:rPr>
          <w:rStyle w:val="CommentReference"/>
        </w:rPr>
        <w:annotationRef/>
      </w:r>
      <w:r>
        <w:t>Take out for Lite, Basic, Essential</w:t>
      </w:r>
    </w:p>
    <w:p w14:paraId="51B71E15" w14:textId="77777777" w:rsidR="000575BF" w:rsidRDefault="000575BF" w:rsidP="000575BF">
      <w:pPr>
        <w:pStyle w:val="CommentText"/>
      </w:pPr>
    </w:p>
    <w:p w14:paraId="7909F008" w14:textId="77777777" w:rsidR="000575BF" w:rsidRDefault="000575BF" w:rsidP="000575BF">
      <w:pPr>
        <w:pStyle w:val="CommentText"/>
      </w:pPr>
      <w:r>
        <w:t>Keep for Advanced and Pro</w:t>
      </w:r>
    </w:p>
  </w:comment>
  <w:comment w:id="116" w:author="Kimberly Anzelone" w:date="2024-01-15T12:02:00Z" w:initials="KA">
    <w:p w14:paraId="0D4A4C09" w14:textId="77777777" w:rsidR="000575BF" w:rsidRDefault="000575BF" w:rsidP="000575BF">
      <w:pPr>
        <w:pStyle w:val="CommentText"/>
      </w:pPr>
      <w:r>
        <w:rPr>
          <w:rStyle w:val="CommentReference"/>
        </w:rPr>
        <w:annotationRef/>
      </w:r>
      <w:r>
        <w:t xml:space="preserve">Deleted "lite" section if not stand alone </w:t>
      </w:r>
    </w:p>
  </w:comment>
  <w:comment w:id="117" w:author="Kimberly Anzelone" w:date="2024-02-28T13:58:00Z" w:initials="KA">
    <w:p w14:paraId="7653A2BF" w14:textId="77777777" w:rsidR="000575BF" w:rsidRDefault="000575BF" w:rsidP="000575BF">
      <w:pPr>
        <w:pStyle w:val="CommentText"/>
      </w:pPr>
      <w:r>
        <w:rPr>
          <w:rStyle w:val="CommentReference"/>
        </w:rPr>
        <w:annotationRef/>
      </w:r>
      <w:r>
        <w:t>Can be used for Lite, Basic, Essential / see quote</w:t>
      </w:r>
    </w:p>
  </w:comment>
  <w:comment w:id="119" w:author="Kimberly Anzelone" w:date="2020-02-03T12:37:00Z" w:initials="AKR">
    <w:p w14:paraId="01978369" w14:textId="77777777" w:rsidR="000575BF" w:rsidRDefault="000575BF" w:rsidP="000575BF">
      <w:pPr>
        <w:pStyle w:val="CommentText"/>
      </w:pPr>
      <w:r>
        <w:rPr>
          <w:rStyle w:val="CommentReference"/>
        </w:rPr>
        <w:annotationRef/>
      </w:r>
      <w:r>
        <w:t>Pick one</w:t>
      </w:r>
    </w:p>
  </w:comment>
  <w:comment w:id="120" w:author="Kimberly Anzelone" w:date="2021-08-12T18:27:00Z" w:initials="AKR">
    <w:p w14:paraId="2C98F6BD" w14:textId="77777777" w:rsidR="000575BF" w:rsidRDefault="000575BF" w:rsidP="000575BF">
      <w:pPr>
        <w:pStyle w:val="CommentText"/>
      </w:pPr>
      <w:r>
        <w:rPr>
          <w:rStyle w:val="CommentReference"/>
        </w:rPr>
        <w:annotationRef/>
      </w:r>
      <w:r>
        <w:t>These are services currently being worked through with PL</w:t>
      </w:r>
    </w:p>
  </w:comment>
  <w:comment w:id="121" w:author="Kimberly Anzelone" w:date="2022-05-05T13:23:00Z" w:initials="KA">
    <w:p w14:paraId="033E6EDB" w14:textId="77777777" w:rsidR="000575BF" w:rsidRDefault="000575BF" w:rsidP="000575BF">
      <w:pPr>
        <w:pStyle w:val="CommentText"/>
      </w:pPr>
      <w:r>
        <w:t xml:space="preserve"> This is a placeholder of a service that may be sold it.  Team will inquire if we have a request for in</w:t>
      </w:r>
    </w:p>
  </w:comment>
  <w:comment w:id="124" w:author="Anzelone,  Kimberly" w:date="2016-04-11T09:22:00Z" w:initials="AKR">
    <w:p w14:paraId="0D2F7D66" w14:textId="77777777" w:rsidR="000575BF" w:rsidRDefault="000575BF" w:rsidP="000575BF">
      <w:pPr>
        <w:pStyle w:val="CommentText"/>
      </w:pPr>
      <w:r>
        <w:rPr>
          <w:rStyle w:val="CommentReference"/>
        </w:rPr>
        <w:annotationRef/>
      </w:r>
      <w:r>
        <w:t>Update as needed</w:t>
      </w:r>
    </w:p>
  </w:comment>
  <w:comment w:id="125" w:author="Kimberly Anzelone" w:date="2022-12-01T10:10:00Z" w:initials="KA">
    <w:p w14:paraId="71EA65DE" w14:textId="77777777" w:rsidR="000575BF" w:rsidRDefault="000575BF" w:rsidP="000575BF">
      <w:pPr>
        <w:pStyle w:val="CommentText"/>
      </w:pPr>
      <w:r>
        <w:rPr>
          <w:rStyle w:val="CommentReference"/>
        </w:rPr>
        <w:annotationRef/>
      </w:r>
      <w:r>
        <w:t>Just for Wine Category</w:t>
      </w:r>
    </w:p>
  </w:comment>
  <w:comment w:id="126" w:author="Kimberly Anzelone" w:date="2022-12-01T10:23:00Z" w:initials="KA">
    <w:p w14:paraId="4852EA7D" w14:textId="77777777" w:rsidR="000575BF" w:rsidRDefault="000575BF" w:rsidP="000575BF">
      <w:pPr>
        <w:pStyle w:val="CommentText"/>
      </w:pPr>
      <w:r>
        <w:rPr>
          <w:rStyle w:val="CommentReference"/>
        </w:rPr>
        <w:annotationRef/>
      </w:r>
      <w:r>
        <w:t>Change number and adjust the Channel listing below</w:t>
      </w:r>
    </w:p>
  </w:comment>
  <w:comment w:id="127" w:author="Kimberly Anzelone" w:date="2024-05-03T15:09:00Z" w:initials="KA">
    <w:p w14:paraId="2FFAA57D" w14:textId="77777777" w:rsidR="000575BF" w:rsidRDefault="000575BF" w:rsidP="000575BF">
      <w:pPr>
        <w:pStyle w:val="CommentText"/>
      </w:pPr>
      <w:r>
        <w:rPr>
          <w:rStyle w:val="CommentReference"/>
        </w:rPr>
        <w:annotationRef/>
      </w:r>
      <w:r>
        <w:t>Example wording</w:t>
      </w:r>
    </w:p>
  </w:comment>
  <w:comment w:id="128" w:author="Kimberly Anzelone" w:date="2024-05-03T15:17:00Z" w:initials="KA">
    <w:p w14:paraId="3DAB6B5A" w14:textId="77777777" w:rsidR="000575BF" w:rsidRDefault="000575BF" w:rsidP="000575BF">
      <w:pPr>
        <w:pStyle w:val="CommentText"/>
      </w:pPr>
      <w:r>
        <w:rPr>
          <w:rStyle w:val="CommentReference"/>
        </w:rPr>
        <w:annotationRef/>
      </w:r>
      <w:r>
        <w:t>Alt wording</w:t>
      </w:r>
    </w:p>
  </w:comment>
  <w:comment w:id="129" w:author="Thomas, Laura" w:date="2023-04-28T08:47:00Z" w:initials="LT">
    <w:p w14:paraId="74422559" w14:textId="77777777" w:rsidR="000575BF" w:rsidRDefault="000575BF" w:rsidP="000575BF">
      <w:pPr>
        <w:pStyle w:val="CommentText"/>
      </w:pPr>
      <w:r>
        <w:rPr>
          <w:rStyle w:val="CommentReference"/>
        </w:rPr>
        <w:annotationRef/>
      </w:r>
      <w:r>
        <w:rPr>
          <w:b/>
          <w:bCs/>
          <w:color w:val="FF0000"/>
        </w:rPr>
        <w:t>DRAFTING NOTE:</w:t>
      </w:r>
      <w:r>
        <w:rPr>
          <w:color w:val="FF0000"/>
        </w:rPr>
        <w:t xml:space="preserve">  </w:t>
      </w:r>
      <w:r>
        <w:rPr>
          <w:b/>
          <w:bCs/>
        </w:rPr>
        <w:t>DELETE this exhibit if choosing a general category in Sec. 5.2.</w:t>
      </w:r>
    </w:p>
  </w:comment>
  <w:comment w:id="130" w:author="Thomas, Laura" w:date="2023-04-27T08:36:00Z" w:initials="LT">
    <w:p w14:paraId="289FB661" w14:textId="77777777" w:rsidR="000575BF" w:rsidRDefault="000575BF" w:rsidP="000575BF">
      <w:pPr>
        <w:pStyle w:val="CommentText"/>
      </w:pPr>
      <w:r>
        <w:rPr>
          <w:rStyle w:val="CommentReference"/>
        </w:rPr>
        <w:annotationRef/>
      </w:r>
      <w:r>
        <w:rPr>
          <w:b/>
          <w:bCs/>
          <w:color w:val="FF0000"/>
        </w:rPr>
        <w:t xml:space="preserve">DRAFTING NOTE: </w:t>
      </w:r>
      <w:r>
        <w:rPr>
          <w:b/>
          <w:bCs/>
        </w:rPr>
        <w:t xml:space="preserve"> </w:t>
      </w:r>
      <w:r>
        <w:rPr>
          <w:b/>
          <w:bCs/>
          <w:highlight w:val="yellow"/>
        </w:rPr>
        <w:t xml:space="preserve">CHOOSE OR INSERT APPLICABLE AREA </w:t>
      </w:r>
      <w:r>
        <w:rPr>
          <w:b/>
          <w:bCs/>
          <w:highlight w:val="yellow"/>
          <w:u w:val="single"/>
        </w:rPr>
        <w:t>OR</w:t>
      </w:r>
      <w:r>
        <w:rPr>
          <w:b/>
          <w:bCs/>
          <w:highlight w:val="yellow"/>
        </w:rPr>
        <w:t xml:space="preserve"> DELETE THIS CLAUSE IF GROUPS/AFFILIATES ARE SPECIFICALLY NAMED. </w:t>
      </w:r>
    </w:p>
  </w:comment>
  <w:comment w:id="131" w:author="Thomas, Laura" w:date="2023-05-10T16:10:00Z" w:initials="LT">
    <w:p w14:paraId="12246236" w14:textId="77777777" w:rsidR="000575BF" w:rsidRDefault="000575BF" w:rsidP="000575BF">
      <w:pPr>
        <w:pStyle w:val="CommentText"/>
      </w:pPr>
      <w:r>
        <w:rPr>
          <w:rStyle w:val="CommentReference"/>
        </w:rPr>
        <w:annotationRef/>
      </w:r>
      <w:r>
        <w:rPr>
          <w:b/>
          <w:bCs/>
          <w:color w:val="FF0000"/>
        </w:rPr>
        <w:t xml:space="preserve">DRAFTING NOTE: </w:t>
      </w:r>
      <w:r>
        <w:rPr>
          <w:b/>
          <w:bCs/>
        </w:rPr>
        <w:t xml:space="preserve"> </w:t>
      </w:r>
      <w:r>
        <w:rPr>
          <w:b/>
          <w:bCs/>
          <w:highlight w:val="yellow"/>
        </w:rPr>
        <w:t xml:space="preserve">INCLUDE THIS CLAUSE IF IDENTIFYING SPECIFIC GROUPS/AFFILIATES AND DELETE PRIOR CLAUSE.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77486B" w15:done="0"/>
  <w15:commentEx w15:paraId="15D56B3A" w15:done="0"/>
  <w15:commentEx w15:paraId="02670BB3" w15:done="0"/>
  <w15:commentEx w15:paraId="59B15E2E" w15:done="0"/>
  <w15:commentEx w15:paraId="43E27323" w15:done="0"/>
  <w15:commentEx w15:paraId="01DB4413" w15:done="0"/>
  <w15:commentEx w15:paraId="07EF6187" w15:done="0"/>
  <w15:commentEx w15:paraId="419EDC36" w15:done="0"/>
  <w15:commentEx w15:paraId="0672E135" w15:paraIdParent="419EDC36" w15:done="0"/>
  <w15:commentEx w15:paraId="3F5BB9C4" w15:done="0"/>
  <w15:commentEx w15:paraId="4801D557" w15:done="0"/>
  <w15:commentEx w15:paraId="473DDE88" w15:done="0"/>
  <w15:commentEx w15:paraId="4DA386C2" w15:done="0"/>
  <w15:commentEx w15:paraId="37D95E33" w15:done="0"/>
  <w15:commentEx w15:paraId="05250AF8" w15:done="0"/>
  <w15:commentEx w15:paraId="522CF0CE" w15:done="0"/>
  <w15:commentEx w15:paraId="63EC5264" w15:done="0"/>
  <w15:commentEx w15:paraId="024F1CE3" w15:done="0"/>
  <w15:commentEx w15:paraId="6AC0E1CA" w15:done="0"/>
  <w15:commentEx w15:paraId="4145939A" w15:done="0"/>
  <w15:commentEx w15:paraId="500CC03F" w15:done="0"/>
  <w15:commentEx w15:paraId="43492B5C" w15:done="0"/>
  <w15:commentEx w15:paraId="6C77FC64" w15:done="0"/>
  <w15:commentEx w15:paraId="521A707A" w15:done="0"/>
  <w15:commentEx w15:paraId="5B59E4BD" w15:done="0"/>
  <w15:commentEx w15:paraId="22A9207F" w15:done="0"/>
  <w15:commentEx w15:paraId="4D5068F3" w15:done="0"/>
  <w15:commentEx w15:paraId="7149B56E" w15:done="0"/>
  <w15:commentEx w15:paraId="1CD7EEF3" w15:done="0"/>
  <w15:commentEx w15:paraId="7884F271" w15:done="0"/>
  <w15:commentEx w15:paraId="6C90ADA7" w15:done="0"/>
  <w15:commentEx w15:paraId="510472EA" w15:done="0"/>
  <w15:commentEx w15:paraId="32B95825" w15:done="0"/>
  <w15:commentEx w15:paraId="0B7754D1" w15:done="0"/>
  <w15:commentEx w15:paraId="7BFD9370" w15:done="0"/>
  <w15:commentEx w15:paraId="4A0E34C3" w15:done="0"/>
  <w15:commentEx w15:paraId="1E0AE719" w15:done="0"/>
  <w15:commentEx w15:paraId="23505DC9" w15:done="0"/>
  <w15:commentEx w15:paraId="5D2AA83B" w15:done="0"/>
  <w15:commentEx w15:paraId="4884D2D3" w15:done="0"/>
  <w15:commentEx w15:paraId="2A98B801" w15:done="0"/>
  <w15:commentEx w15:paraId="3FD7BF8D" w15:done="0"/>
  <w15:commentEx w15:paraId="52DC5F1C" w15:done="0"/>
  <w15:commentEx w15:paraId="6B399BAC" w15:done="0"/>
  <w15:commentEx w15:paraId="1C1601E8" w15:done="0"/>
  <w15:commentEx w15:paraId="1353F4D4" w15:done="0"/>
  <w15:commentEx w15:paraId="16E430CD" w15:done="0"/>
  <w15:commentEx w15:paraId="4B30DC66" w15:done="0"/>
  <w15:commentEx w15:paraId="60872102" w15:done="0"/>
  <w15:commentEx w15:paraId="3B0A4090" w15:done="0"/>
  <w15:commentEx w15:paraId="135BB14D" w15:done="0"/>
  <w15:commentEx w15:paraId="3FAD9A69" w15:done="0"/>
  <w15:commentEx w15:paraId="020973E8" w15:done="0"/>
  <w15:commentEx w15:paraId="3FB042E1" w15:done="0"/>
  <w15:commentEx w15:paraId="68028309" w15:done="0"/>
  <w15:commentEx w15:paraId="4369E42F" w15:done="0"/>
  <w15:commentEx w15:paraId="5063B8D6" w15:paraIdParent="4369E42F" w15:done="0"/>
  <w15:commentEx w15:paraId="1CB6DAD0" w15:done="0"/>
  <w15:commentEx w15:paraId="2DF514B6" w15:done="0"/>
  <w15:commentEx w15:paraId="2E2857F8" w15:done="0"/>
  <w15:commentEx w15:paraId="5CC3945E" w15:paraIdParent="2E2857F8" w15:done="0"/>
  <w15:commentEx w15:paraId="561FBABB" w15:done="0"/>
  <w15:commentEx w15:paraId="1A4B76F2" w15:paraIdParent="561FBABB" w15:done="0"/>
  <w15:commentEx w15:paraId="5C1EE1AD" w15:done="0"/>
  <w15:commentEx w15:paraId="27C499CB" w15:paraIdParent="5C1EE1AD" w15:done="0"/>
  <w15:commentEx w15:paraId="3C4CC275" w15:done="0"/>
  <w15:commentEx w15:paraId="67CCE7CE" w15:paraIdParent="3C4CC275" w15:done="0"/>
  <w15:commentEx w15:paraId="3AE5B9DB" w15:done="0"/>
  <w15:commentEx w15:paraId="1A17CF3E" w15:done="0"/>
  <w15:commentEx w15:paraId="1E763858" w15:paraIdParent="1A17CF3E" w15:done="0"/>
  <w15:commentEx w15:paraId="385C5200" w15:done="0"/>
  <w15:commentEx w15:paraId="48C28F29" w15:done="0"/>
  <w15:commentEx w15:paraId="6AFAE478" w15:done="0"/>
  <w15:commentEx w15:paraId="361BC1DC" w15:done="0"/>
  <w15:commentEx w15:paraId="61E8EEE9" w15:done="0"/>
  <w15:commentEx w15:paraId="40224041" w15:done="0"/>
  <w15:commentEx w15:paraId="7D07CEC2" w15:done="0"/>
  <w15:commentEx w15:paraId="2F93DDD1" w15:done="0"/>
  <w15:commentEx w15:paraId="56B15FC9" w15:paraIdParent="2F93DDD1" w15:done="0"/>
  <w15:commentEx w15:paraId="6DB47915" w15:done="0"/>
  <w15:commentEx w15:paraId="3F961D61" w15:paraIdParent="6DB47915" w15:done="0"/>
  <w15:commentEx w15:paraId="7CF1EABA" w15:done="0"/>
  <w15:commentEx w15:paraId="67C6CF43" w15:done="0"/>
  <w15:commentEx w15:paraId="510A3A8B" w15:done="0"/>
  <w15:commentEx w15:paraId="1074D458" w15:done="0"/>
  <w15:commentEx w15:paraId="5E31D36B" w15:done="0"/>
  <w15:commentEx w15:paraId="38888E6E" w15:done="0"/>
  <w15:commentEx w15:paraId="69CCF4A4" w15:done="0"/>
  <w15:commentEx w15:paraId="76D219E2" w15:done="0"/>
  <w15:commentEx w15:paraId="7537D8ED" w15:done="0"/>
  <w15:commentEx w15:paraId="7A89F69A" w15:done="0"/>
  <w15:commentEx w15:paraId="19C6718D" w15:done="0"/>
  <w15:commentEx w15:paraId="11710EC4" w15:done="0"/>
  <w15:commentEx w15:paraId="7909F008" w15:done="0"/>
  <w15:commentEx w15:paraId="0D4A4C09" w15:done="0"/>
  <w15:commentEx w15:paraId="7653A2BF" w15:done="0"/>
  <w15:commentEx w15:paraId="01978369" w15:done="0"/>
  <w15:commentEx w15:paraId="2C98F6BD" w15:done="0"/>
  <w15:commentEx w15:paraId="033E6EDB" w15:paraIdParent="2C98F6BD" w15:done="0"/>
  <w15:commentEx w15:paraId="0D2F7D66" w15:done="0"/>
  <w15:commentEx w15:paraId="71EA65DE" w15:done="0"/>
  <w15:commentEx w15:paraId="4852EA7D" w15:done="0"/>
  <w15:commentEx w15:paraId="2FFAA57D" w15:done="0"/>
  <w15:commentEx w15:paraId="3DAB6B5A" w15:done="0"/>
  <w15:commentEx w15:paraId="74422559" w15:done="0"/>
  <w15:commentEx w15:paraId="289FB661" w15:done="0"/>
  <w15:commentEx w15:paraId="122462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9BD9D2" w16cex:dateUtc="2022-08-08T23:52:00Z"/>
  <w16cex:commentExtensible w16cex:durableId="263A1FF8" w16cex:dateUtc="2022-05-26T20:49:00Z"/>
  <w16cex:commentExtensible w16cex:durableId="263A2059" w16cex:dateUtc="2022-05-26T20:50:00Z"/>
  <w16cex:commentExtensible w16cex:durableId="269B89FD" w16cex:dateUtc="2022-08-08T18:10:00Z"/>
  <w16cex:commentExtensible w16cex:durableId="269B8A52" w16cex:dateUtc="2022-08-08T18:12:00Z"/>
  <w16cex:commentExtensible w16cex:durableId="269B8ABB" w16cex:dateUtc="2022-08-08T18:14:00Z"/>
  <w16cex:commentExtensible w16cex:durableId="269B8D73" w16cex:dateUtc="2022-08-08T18:26:00Z"/>
  <w16cex:commentExtensible w16cex:durableId="1C88C591" w16cex:dateUtc="2024-10-03T19:58:00Z"/>
  <w16cex:commentExtensible w16cex:durableId="74EFC88C" w16cex:dateUtc="2024-10-03T20:02:00Z"/>
  <w16cex:commentExtensible w16cex:durableId="269BDB23" w16cex:dateUtc="2022-08-08T23:57:00Z"/>
  <w16cex:commentExtensible w16cex:durableId="26B8BD0C" w16cex:dateUtc="2022-08-30T21:45:00Z"/>
  <w16cex:commentExtensible w16cex:durableId="2635C848" w16cex:dateUtc="2022-05-23T12:46:00Z"/>
  <w16cex:commentExtensible w16cex:durableId="2817304B" w16cex:dateUtc="2023-05-23T17:30:00Z"/>
  <w16cex:commentExtensible w16cex:durableId="2817382A" w16cex:dateUtc="2023-05-23T18:03:00Z"/>
  <w16cex:commentExtensible w16cex:durableId="28173840" w16cex:dateUtc="2023-05-23T18:04:00Z"/>
  <w16cex:commentExtensible w16cex:durableId="26B8C1C7" w16cex:dateUtc="2022-08-30T22:05:00Z"/>
  <w16cex:commentExtensible w16cex:durableId="26B8C654" w16cex:dateUtc="2022-08-30T22:24:00Z"/>
  <w16cex:commentExtensible w16cex:durableId="26B8C2A0" w16cex:dateUtc="2022-08-30T22:08:00Z"/>
  <w16cex:commentExtensible w16cex:durableId="26B882D5" w16cex:dateUtc="2022-08-30T17:36:00Z"/>
  <w16cex:commentExtensible w16cex:durableId="26B88372" w16cex:dateUtc="2022-08-30T17:39:00Z"/>
  <w16cex:commentExtensible w16cex:durableId="26B8C927" w16cex:dateUtc="2022-08-30T22:36:00Z"/>
  <w16cex:commentExtensible w16cex:durableId="278BA537" w16cex:dateUtc="2023-02-06T22:09:00Z"/>
  <w16cex:commentExtensible w16cex:durableId="278634CC" w16cex:dateUtc="2023-01-24T20:45:00Z"/>
  <w16cex:commentExtensible w16cex:durableId="278634DC" w16cex:dateUtc="2023-01-24T20:46:00Z"/>
  <w16cex:commentExtensible w16cex:durableId="281758C0" w16cex:dateUtc="2023-05-23T20:22:00Z"/>
  <w16cex:commentExtensible w16cex:durableId="27F4B30C" w16cex:dateUtc="2023-04-27T13:38:00Z"/>
  <w16cex:commentExtensible w16cex:durableId="269BC1CF" w16cex:dateUtc="2022-08-08T22:09:00Z"/>
  <w16cex:commentExtensible w16cex:durableId="269BC0C5" w16cex:dateUtc="2022-08-08T22:05:00Z"/>
  <w16cex:commentExtensible w16cex:durableId="2814EB2C" w16cex:dateUtc="2023-05-22T00:10:00Z"/>
  <w16cex:commentExtensible w16cex:durableId="269BD43D" w16cex:dateUtc="2022-08-08T18:10:00Z"/>
  <w16cex:commentExtensible w16cex:durableId="29DA2C51" w16cex:dateUtc="2024-04-29T19:25:00Z"/>
  <w16cex:commentExtensible w16cex:durableId="294A5D44" w16cex:dateUtc="2023-12-21T16:21:00Z"/>
  <w16cex:commentExtensible w16cex:durableId="294A49DD" w16cex:dateUtc="2023-03-10T20:00:00Z"/>
  <w16cex:commentExtensible w16cex:durableId="294A49DC" w16cex:dateUtc="2023-09-06T16:27:00Z"/>
  <w16cex:commentExtensible w16cex:durableId="2648C374" w16cex:dateUtc="2023-03-28T14:48:00Z"/>
  <w16cex:commentExtensible w16cex:durableId="5104D389" w16cex:dateUtc="2024-11-29T17:39:00Z"/>
  <w16cex:commentExtensible w16cex:durableId="5CF997BF" w16cex:dateUtc="2023-03-28T14:01:00Z"/>
  <w16cex:commentExtensible w16cex:durableId="16094789" w16cex:dateUtc="2024-10-28T15:14:00Z"/>
  <w16cex:commentExtensible w16cex:durableId="7041E5C3" w16cex:dateUtc="2024-11-18T16:13:00Z"/>
  <w16cex:commentExtensible w16cex:durableId="6788B675" w16cex:dateUtc="2024-11-18T16:13:00Z"/>
  <w16cex:commentExtensible w16cex:durableId="1418E057" w16cex:dateUtc="2024-10-28T15:15:00Z"/>
  <w16cex:commentExtensible w16cex:durableId="448E7210" w16cex:dateUtc="2024-11-18T16:13:00Z"/>
  <w16cex:commentExtensible w16cex:durableId="299000C1" w16cex:dateUtc="2024-03-04T14:11:00Z"/>
  <w16cex:commentExtensible w16cex:durableId="295B7222" w16cex:dateUtc="2024-01-24T17:25:00Z"/>
  <w16cex:commentExtensible w16cex:durableId="295B722B" w16cex:dateUtc="2024-01-24T17:25:00Z"/>
  <w16cex:commentExtensible w16cex:durableId="294A49D3" w16cex:dateUtc="2023-03-10T20:00:00Z"/>
  <w16cex:commentExtensible w16cex:durableId="299AF3F3" w16cex:dateUtc="2024-03-12T20:32:00Z"/>
  <w16cex:commentExtensible w16cex:durableId="294A49D2" w16cex:dateUtc="2023-10-26T14:03:00Z"/>
  <w16cex:commentExtensible w16cex:durableId="286776F0" w16cex:dateUtc="2023-07-23T14:31:00Z"/>
  <w16cex:commentExtensible w16cex:durableId="27DFF7B8" w16cex:dateUtc="2023-04-11T19:14:00Z"/>
  <w16cex:commentExtensible w16cex:durableId="613FFDBA" w16cex:dateUtc="2023-03-10T20:00:00Z"/>
  <w16cex:commentExtensible w16cex:durableId="2A671D6F" w16cex:dateUtc="2024-08-14T17:11:00Z"/>
  <w16cex:commentExtensible w16cex:durableId="23E1B50B" w16cex:dateUtc="2024-10-21T20:13:00Z"/>
  <w16cex:commentExtensible w16cex:durableId="144BF5DA" w16cex:dateUtc="2024-10-17T20:23:00Z"/>
  <w16cex:commentExtensible w16cex:durableId="1B414B3C" w16cex:dateUtc="2024-10-07T17:47:00Z"/>
  <w16cex:commentExtensible w16cex:durableId="5CD6BE29" w16cex:dateUtc="2024-10-17T18:59:00Z"/>
  <w16cex:commentExtensible w16cex:durableId="50A68844" w16cex:dateUtc="2024-10-17T19:01:00Z"/>
  <w16cex:commentExtensible w16cex:durableId="1670963D" w16cex:dateUtc="2024-10-04T21:34:00Z"/>
  <w16cex:commentExtensible w16cex:durableId="00AAA82E" w16cex:dateUtc="2024-10-04T21:33:00Z"/>
  <w16cex:commentExtensible w16cex:durableId="02E7BA17" w16cex:dateUtc="2024-10-17T20:23:00Z"/>
  <w16cex:commentExtensible w16cex:durableId="35625CCA" w16cex:dateUtc="2024-10-10T20:55:00Z"/>
  <w16cex:commentExtensible w16cex:durableId="22E85B4D" w16cex:dateUtc="2024-10-21T20:05:00Z"/>
  <w16cex:commentExtensible w16cex:durableId="154E1023" w16cex:dateUtc="2024-10-04T21:31:00Z"/>
  <w16cex:commentExtensible w16cex:durableId="3C23BB8A" w16cex:dateUtc="2024-10-18T00:19:00Z"/>
  <w16cex:commentExtensible w16cex:durableId="13107A2D" w16cex:dateUtc="2024-10-04T21:20:00Z"/>
  <w16cex:commentExtensible w16cex:durableId="0331EB66" w16cex:dateUtc="2024-10-10T21:22:00Z"/>
  <w16cex:commentExtensible w16cex:durableId="5B2BF1FB" w16cex:dateUtc="2024-11-29T19:53:00Z"/>
  <w16cex:commentExtensible w16cex:durableId="2BD2503D" w16cex:dateUtc="2024-10-10T21:14:00Z"/>
  <w16cex:commentExtensible w16cex:durableId="06993AE7" w16cex:dateUtc="2024-10-10T21:14:00Z"/>
  <w16cex:commentExtensible w16cex:durableId="4E8EFCA1" w16cex:dateUtc="2024-10-17T18:41:00Z"/>
  <w16cex:commentExtensible w16cex:durableId="223EBB73" w16cex:dateUtc="2024-10-17T20:23:00Z"/>
  <w16cex:commentExtensible w16cex:durableId="391E6A3B" w16cex:dateUtc="2024-10-10T20:51:00Z"/>
  <w16cex:commentExtensible w16cex:durableId="4E154E2A" w16cex:dateUtc="2024-10-17T19:01:00Z"/>
  <w16cex:commentExtensible w16cex:durableId="4B9BDE29" w16cex:dateUtc="2024-10-10T20:52:00Z"/>
  <w16cex:commentExtensible w16cex:durableId="75B8DB2A" w16cex:dateUtc="2024-10-10T20:54:00Z"/>
  <w16cex:commentExtensible w16cex:durableId="3C363807" w16cex:dateUtc="2024-10-10T20:55:00Z"/>
  <w16cex:commentExtensible w16cex:durableId="7E3D343C" w16cex:dateUtc="2024-10-10T21:08:00Z"/>
  <w16cex:commentExtensible w16cex:durableId="12ED50CD" w16cex:dateUtc="2024-10-18T00:20:00Z"/>
  <w16cex:commentExtensible w16cex:durableId="417A9625" w16cex:dateUtc="2024-10-04T21:20:00Z"/>
  <w16cex:commentExtensible w16cex:durableId="311D71AB" w16cex:dateUtc="2024-10-10T21:22:00Z"/>
  <w16cex:commentExtensible w16cex:durableId="27BB460C" w16cex:dateUtc="2022-03-31T21:33:00Z"/>
  <w16cex:commentExtensible w16cex:durableId="29C77A33" w16cex:dateUtc="2024-03-04T14:13:00Z"/>
  <w16cex:commentExtensible w16cex:durableId="299003C0" w16cex:dateUtc="2024-03-04T14:24:00Z"/>
  <w16cex:commentExtensible w16cex:durableId="0D7EB106" w16cex:dateUtc="2024-10-22T12:27:00Z"/>
  <w16cex:commentExtensible w16cex:durableId="0BE4D4D3" w16cex:dateUtc="2024-10-22T12:27:00Z"/>
  <w16cex:commentExtensible w16cex:durableId="3004448F" w16cex:dateUtc="2024-10-22T12:27:00Z"/>
  <w16cex:commentExtensible w16cex:durableId="27B5BBBF" w16cex:dateUtc="2022-03-28T22:29:00Z"/>
  <w16cex:commentExtensible w16cex:durableId="294F9F95" w16cex:dateUtc="2024-01-15T18:12:00Z"/>
  <w16cex:commentExtensible w16cex:durableId="28FCE249" w16cex:dateUtc="2023-11-13T23:58:00Z"/>
  <w16cex:commentExtensible w16cex:durableId="299EA326" w16cex:dateUtc="2024-03-15T15:36:00Z"/>
  <w16cex:commentExtensible w16cex:durableId="294F9FEB" w16cex:dateUtc="2024-01-15T18:13:00Z"/>
  <w16cex:commentExtensible w16cex:durableId="294F9F5D" w16cex:dateUtc="2024-01-15T18:11:00Z"/>
  <w16cex:commentExtensible w16cex:durableId="294F9F2D" w16cex:dateUtc="2024-01-15T18:10:00Z"/>
  <w16cex:commentExtensible w16cex:durableId="294F9D5F" w16cex:dateUtc="2024-01-15T18:02:00Z"/>
  <w16cex:commentExtensible w16cex:durableId="2989BA89" w16cex:dateUtc="2024-02-28T19:58:00Z"/>
  <w16cex:commentExtensible w16cex:durableId="27B5B6DC" w16cex:dateUtc="2023-03-10T20:00:00Z"/>
  <w16cex:commentExtensible w16cex:durableId="27B5B6E7" w16cex:dateUtc="2023-03-10T20:00:00Z"/>
  <w16cex:commentExtensible w16cex:durableId="27B5B6E8" w16cex:dateUtc="2023-03-10T20:00:00Z"/>
  <w16cex:commentExtensible w16cex:durableId="27B5B736" w16cex:dateUtc="2023-03-10T20:00:00Z"/>
  <w16cex:commentExtensible w16cex:durableId="27B5B748" w16cex:dateUtc="2023-03-10T20:00:00Z"/>
  <w16cex:commentExtensible w16cex:durableId="27B5B749" w16cex:dateUtc="2023-03-10T20:00:00Z"/>
  <w16cex:commentExtensible w16cex:durableId="29DF7C96" w16cex:dateUtc="2024-05-03T20:09:00Z"/>
  <w16cex:commentExtensible w16cex:durableId="29DF7E9A" w16cex:dateUtc="2024-05-03T20:17:00Z"/>
  <w16cex:commentExtensible w16cex:durableId="27F6069A" w16cex:dateUtc="2023-04-28T13:47:00Z"/>
  <w16cex:commentExtensible w16cex:durableId="27F4B2A4" w16cex:dateUtc="2023-04-27T13:36:00Z"/>
  <w16cex:commentExtensible w16cex:durableId="2806405E" w16cex:dateUtc="2023-05-10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77486B" w16cid:durableId="269BD9D2"/>
  <w16cid:commentId w16cid:paraId="15D56B3A" w16cid:durableId="263A1FF8"/>
  <w16cid:commentId w16cid:paraId="02670BB3" w16cid:durableId="263A2059"/>
  <w16cid:commentId w16cid:paraId="59B15E2E" w16cid:durableId="269B89FD"/>
  <w16cid:commentId w16cid:paraId="43E27323" w16cid:durableId="269B8A52"/>
  <w16cid:commentId w16cid:paraId="01DB4413" w16cid:durableId="269B8ABB"/>
  <w16cid:commentId w16cid:paraId="07EF6187" w16cid:durableId="269B8D73"/>
  <w16cid:commentId w16cid:paraId="419EDC36" w16cid:durableId="1C88C591"/>
  <w16cid:commentId w16cid:paraId="0672E135" w16cid:durableId="74EFC88C"/>
  <w16cid:commentId w16cid:paraId="3F5BB9C4" w16cid:durableId="269BDB23"/>
  <w16cid:commentId w16cid:paraId="4801D557" w16cid:durableId="20C9F7AA"/>
  <w16cid:commentId w16cid:paraId="473DDE88" w16cid:durableId="26B8BD0C"/>
  <w16cid:commentId w16cid:paraId="4DA386C2" w16cid:durableId="2635C848"/>
  <w16cid:commentId w16cid:paraId="37D95E33" w16cid:durableId="2817304B"/>
  <w16cid:commentId w16cid:paraId="05250AF8" w16cid:durableId="2817382A"/>
  <w16cid:commentId w16cid:paraId="522CF0CE" w16cid:durableId="28173840"/>
  <w16cid:commentId w16cid:paraId="63EC5264" w16cid:durableId="26B8C1C7"/>
  <w16cid:commentId w16cid:paraId="024F1CE3" w16cid:durableId="26B8C654"/>
  <w16cid:commentId w16cid:paraId="6AC0E1CA" w16cid:durableId="26B8C2A0"/>
  <w16cid:commentId w16cid:paraId="4145939A" w16cid:durableId="26B882D5"/>
  <w16cid:commentId w16cid:paraId="500CC03F" w16cid:durableId="26B88372"/>
  <w16cid:commentId w16cid:paraId="43492B5C" w16cid:durableId="26B8C927"/>
  <w16cid:commentId w16cid:paraId="6C77FC64" w16cid:durableId="278BA537"/>
  <w16cid:commentId w16cid:paraId="521A707A" w16cid:durableId="278634CC"/>
  <w16cid:commentId w16cid:paraId="5B59E4BD" w16cid:durableId="278634DC"/>
  <w16cid:commentId w16cid:paraId="22A9207F" w16cid:durableId="281758C0"/>
  <w16cid:commentId w16cid:paraId="4D5068F3" w16cid:durableId="27F4B30C"/>
  <w16cid:commentId w16cid:paraId="7149B56E" w16cid:durableId="269BC1CF"/>
  <w16cid:commentId w16cid:paraId="1CD7EEF3" w16cid:durableId="269BC0C5"/>
  <w16cid:commentId w16cid:paraId="7884F271" w16cid:durableId="2814EB2C"/>
  <w16cid:commentId w16cid:paraId="6C90ADA7" w16cid:durableId="269BD43D"/>
  <w16cid:commentId w16cid:paraId="510472EA" w16cid:durableId="29DA2C51"/>
  <w16cid:commentId w16cid:paraId="32B95825" w16cid:durableId="294A5D44"/>
  <w16cid:commentId w16cid:paraId="0B7754D1" w16cid:durableId="294A49DD"/>
  <w16cid:commentId w16cid:paraId="7BFD9370" w16cid:durableId="294A49DC"/>
  <w16cid:commentId w16cid:paraId="4A0E34C3" w16cid:durableId="2648C374"/>
  <w16cid:commentId w16cid:paraId="1E0AE719" w16cid:durableId="5104D389"/>
  <w16cid:commentId w16cid:paraId="23505DC9" w16cid:durableId="5CF997BF"/>
  <w16cid:commentId w16cid:paraId="5D2AA83B" w16cid:durableId="16094789"/>
  <w16cid:commentId w16cid:paraId="4884D2D3" w16cid:durableId="7041E5C3"/>
  <w16cid:commentId w16cid:paraId="2A98B801" w16cid:durableId="6788B675"/>
  <w16cid:commentId w16cid:paraId="3FD7BF8D" w16cid:durableId="1418E057"/>
  <w16cid:commentId w16cid:paraId="52DC5F1C" w16cid:durableId="448E7210"/>
  <w16cid:commentId w16cid:paraId="6B399BAC" w16cid:durableId="299000C1"/>
  <w16cid:commentId w16cid:paraId="1C1601E8" w16cid:durableId="295B7222"/>
  <w16cid:commentId w16cid:paraId="1353F4D4" w16cid:durableId="295B722B"/>
  <w16cid:commentId w16cid:paraId="16E430CD" w16cid:durableId="294A49D3"/>
  <w16cid:commentId w16cid:paraId="4B30DC66" w16cid:durableId="299AF3F3"/>
  <w16cid:commentId w16cid:paraId="60872102" w16cid:durableId="294A49D2"/>
  <w16cid:commentId w16cid:paraId="3B0A4090" w16cid:durableId="286776F0"/>
  <w16cid:commentId w16cid:paraId="135BB14D" w16cid:durableId="27DFF7B8"/>
  <w16cid:commentId w16cid:paraId="3FAD9A69" w16cid:durableId="613FFDBA"/>
  <w16cid:commentId w16cid:paraId="020973E8" w16cid:durableId="2A671D6F"/>
  <w16cid:commentId w16cid:paraId="3FB042E1" w16cid:durableId="23E1B50B"/>
  <w16cid:commentId w16cid:paraId="68028309" w16cid:durableId="144BF5DA"/>
  <w16cid:commentId w16cid:paraId="4369E42F" w16cid:durableId="1B414B3C"/>
  <w16cid:commentId w16cid:paraId="5063B8D6" w16cid:durableId="5CD6BE29"/>
  <w16cid:commentId w16cid:paraId="1CB6DAD0" w16cid:durableId="50A68844"/>
  <w16cid:commentId w16cid:paraId="2DF514B6" w16cid:durableId="1670963D"/>
  <w16cid:commentId w16cid:paraId="2E2857F8" w16cid:durableId="00AAA82E"/>
  <w16cid:commentId w16cid:paraId="5CC3945E" w16cid:durableId="02E7BA17"/>
  <w16cid:commentId w16cid:paraId="561FBABB" w16cid:durableId="35625CCA"/>
  <w16cid:commentId w16cid:paraId="1A4B76F2" w16cid:durableId="22E85B4D"/>
  <w16cid:commentId w16cid:paraId="5C1EE1AD" w16cid:durableId="154E1023"/>
  <w16cid:commentId w16cid:paraId="27C499CB" w16cid:durableId="3C23BB8A"/>
  <w16cid:commentId w16cid:paraId="3C4CC275" w16cid:durableId="13107A2D"/>
  <w16cid:commentId w16cid:paraId="67CCE7CE" w16cid:durableId="0331EB66"/>
  <w16cid:commentId w16cid:paraId="3AE5B9DB" w16cid:durableId="5B2BF1FB"/>
  <w16cid:commentId w16cid:paraId="1A17CF3E" w16cid:durableId="2BD2503D"/>
  <w16cid:commentId w16cid:paraId="1E763858" w16cid:durableId="06993AE7"/>
  <w16cid:commentId w16cid:paraId="385C5200" w16cid:durableId="4E8EFCA1"/>
  <w16cid:commentId w16cid:paraId="48C28F29" w16cid:durableId="223EBB73"/>
  <w16cid:commentId w16cid:paraId="6AFAE478" w16cid:durableId="391E6A3B"/>
  <w16cid:commentId w16cid:paraId="361BC1DC" w16cid:durableId="4E154E2A"/>
  <w16cid:commentId w16cid:paraId="61E8EEE9" w16cid:durableId="4B9BDE29"/>
  <w16cid:commentId w16cid:paraId="40224041" w16cid:durableId="75B8DB2A"/>
  <w16cid:commentId w16cid:paraId="7D07CEC2" w16cid:durableId="3C363807"/>
  <w16cid:commentId w16cid:paraId="2F93DDD1" w16cid:durableId="7E3D343C"/>
  <w16cid:commentId w16cid:paraId="56B15FC9" w16cid:durableId="12ED50CD"/>
  <w16cid:commentId w16cid:paraId="6DB47915" w16cid:durableId="417A9625"/>
  <w16cid:commentId w16cid:paraId="3F961D61" w16cid:durableId="311D71AB"/>
  <w16cid:commentId w16cid:paraId="7CF1EABA" w16cid:durableId="27BB460C"/>
  <w16cid:commentId w16cid:paraId="67C6CF43" w16cid:durableId="29C77A33"/>
  <w16cid:commentId w16cid:paraId="510A3A8B" w16cid:durableId="299003C0"/>
  <w16cid:commentId w16cid:paraId="1074D458" w16cid:durableId="0D7EB106"/>
  <w16cid:commentId w16cid:paraId="5E31D36B" w16cid:durableId="0BE4D4D3"/>
  <w16cid:commentId w16cid:paraId="38888E6E" w16cid:durableId="3004448F"/>
  <w16cid:commentId w16cid:paraId="69CCF4A4" w16cid:durableId="27B5BBBF"/>
  <w16cid:commentId w16cid:paraId="76D219E2" w16cid:durableId="294F9F95"/>
  <w16cid:commentId w16cid:paraId="7537D8ED" w16cid:durableId="28FCE249"/>
  <w16cid:commentId w16cid:paraId="7A89F69A" w16cid:durableId="299EA326"/>
  <w16cid:commentId w16cid:paraId="19C6718D" w16cid:durableId="294F9FEB"/>
  <w16cid:commentId w16cid:paraId="11710EC4" w16cid:durableId="294F9F5D"/>
  <w16cid:commentId w16cid:paraId="7909F008" w16cid:durableId="294F9F2D"/>
  <w16cid:commentId w16cid:paraId="0D4A4C09" w16cid:durableId="294F9D5F"/>
  <w16cid:commentId w16cid:paraId="7653A2BF" w16cid:durableId="2989BA89"/>
  <w16cid:commentId w16cid:paraId="01978369" w16cid:durableId="27B5B6DC"/>
  <w16cid:commentId w16cid:paraId="2C98F6BD" w16cid:durableId="27B5B6E7"/>
  <w16cid:commentId w16cid:paraId="033E6EDB" w16cid:durableId="27B5B6E8"/>
  <w16cid:commentId w16cid:paraId="0D2F7D66" w16cid:durableId="27B5B736"/>
  <w16cid:commentId w16cid:paraId="71EA65DE" w16cid:durableId="27B5B748"/>
  <w16cid:commentId w16cid:paraId="4852EA7D" w16cid:durableId="27B5B749"/>
  <w16cid:commentId w16cid:paraId="2FFAA57D" w16cid:durableId="29DF7C96"/>
  <w16cid:commentId w16cid:paraId="3DAB6B5A" w16cid:durableId="29DF7E9A"/>
  <w16cid:commentId w16cid:paraId="74422559" w16cid:durableId="27F6069A"/>
  <w16cid:commentId w16cid:paraId="289FB661" w16cid:durableId="27F4B2A4"/>
  <w16cid:commentId w16cid:paraId="12246236" w16cid:durableId="280640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6F251" w14:textId="77777777" w:rsidR="00A75215" w:rsidRDefault="00A75215">
      <w:r>
        <w:separator/>
      </w:r>
    </w:p>
  </w:endnote>
  <w:endnote w:type="continuationSeparator" w:id="0">
    <w:p w14:paraId="6E755B74" w14:textId="77777777" w:rsidR="00A75215" w:rsidRDefault="00A75215">
      <w:r>
        <w:continuationSeparator/>
      </w:r>
    </w:p>
  </w:endnote>
  <w:endnote w:type="continuationNotice" w:id="1">
    <w:p w14:paraId="3B61EA60" w14:textId="77777777" w:rsidR="00A75215" w:rsidRDefault="00A752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K Grotesk Light">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Univers (E1)">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3F326" w14:textId="77777777" w:rsidR="006807D7" w:rsidRDefault="006807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6C010" w14:textId="258FE0EB" w:rsidR="00B87E13" w:rsidRPr="00006E9C" w:rsidRDefault="008C1923" w:rsidP="00436299">
    <w:pPr>
      <w:pStyle w:val="Footer"/>
      <w:tabs>
        <w:tab w:val="left" w:pos="7008"/>
      </w:tabs>
      <w:rPr>
        <w:rFonts w:asciiTheme="minorHAnsi" w:hAnsiTheme="minorHAnsi" w:cstheme="minorHAnsi"/>
        <w:sz w:val="19"/>
        <w:szCs w:val="19"/>
      </w:rPr>
    </w:pPr>
    <w:r w:rsidRPr="00006E9C">
      <w:rPr>
        <w:rFonts w:asciiTheme="minorHAnsi" w:hAnsiTheme="minorHAnsi" w:cstheme="minorHAnsi"/>
        <w:sz w:val="19"/>
        <w:szCs w:val="19"/>
      </w:rPr>
      <w:t>Intl</w:t>
    </w:r>
    <w:r w:rsidR="00B87E13" w:rsidRPr="00006E9C">
      <w:rPr>
        <w:rFonts w:asciiTheme="minorHAnsi" w:hAnsiTheme="minorHAnsi" w:cstheme="minorHAnsi"/>
        <w:sz w:val="19"/>
        <w:szCs w:val="19"/>
      </w:rPr>
      <w:t>LocalServiceAgreement (</w:t>
    </w:r>
    <w:r w:rsidR="001C2F04">
      <w:rPr>
        <w:rFonts w:asciiTheme="minorHAnsi" w:hAnsiTheme="minorHAnsi" w:cstheme="minorHAnsi"/>
        <w:sz w:val="19"/>
        <w:szCs w:val="19"/>
      </w:rPr>
      <w:t>31May</w:t>
    </w:r>
    <w:r w:rsidR="00DB2071">
      <w:rPr>
        <w:rFonts w:asciiTheme="minorHAnsi" w:hAnsiTheme="minorHAnsi" w:cstheme="minorHAnsi"/>
        <w:sz w:val="19"/>
        <w:szCs w:val="19"/>
      </w:rPr>
      <w:t>2023</w:t>
    </w:r>
    <w:r w:rsidR="00B87E13" w:rsidRPr="00006E9C">
      <w:rPr>
        <w:rFonts w:asciiTheme="minorHAnsi" w:hAnsiTheme="minorHAnsi" w:cstheme="minorHAnsi"/>
        <w:sz w:val="19"/>
        <w:szCs w:val="19"/>
      </w:rPr>
      <w:t>)</w:t>
    </w:r>
  </w:p>
  <w:p w14:paraId="66CCAED1" w14:textId="255D2B59" w:rsidR="00E6091F" w:rsidRPr="00006E9C" w:rsidRDefault="00E6091F" w:rsidP="00B87E13">
    <w:pPr>
      <w:pStyle w:val="Footer"/>
      <w:tabs>
        <w:tab w:val="left" w:pos="7008"/>
      </w:tabs>
      <w:rPr>
        <w:rFonts w:asciiTheme="minorHAnsi" w:hAnsiTheme="minorHAnsi" w:cstheme="minorHAnsi"/>
        <w:color w:val="2B579A"/>
        <w:sz w:val="19"/>
        <w:szCs w:val="19"/>
        <w:shd w:val="clear" w:color="auto" w:fill="E6E6E6"/>
      </w:rPr>
    </w:pPr>
    <w:r w:rsidRPr="00006E9C">
      <w:rPr>
        <w:rFonts w:asciiTheme="minorHAnsi" w:hAnsiTheme="minorHAnsi" w:cstheme="minorHAnsi"/>
        <w:sz w:val="19"/>
        <w:szCs w:val="19"/>
      </w:rPr>
      <w:t xml:space="preserve">Page </w:t>
    </w:r>
    <w:r w:rsidRPr="00006E9C">
      <w:rPr>
        <w:rFonts w:asciiTheme="minorHAnsi" w:hAnsiTheme="minorHAnsi" w:cstheme="minorHAnsi"/>
        <w:color w:val="2B579A"/>
        <w:sz w:val="19"/>
        <w:szCs w:val="19"/>
        <w:shd w:val="clear" w:color="auto" w:fill="E6E6E6"/>
      </w:rPr>
      <w:fldChar w:fldCharType="begin"/>
    </w:r>
    <w:r w:rsidRPr="00006E9C">
      <w:rPr>
        <w:rFonts w:asciiTheme="minorHAnsi" w:hAnsiTheme="minorHAnsi" w:cstheme="minorHAnsi"/>
        <w:sz w:val="19"/>
        <w:szCs w:val="19"/>
      </w:rPr>
      <w:instrText xml:space="preserve"> PAGE </w:instrText>
    </w:r>
    <w:r w:rsidRPr="00006E9C">
      <w:rPr>
        <w:rFonts w:asciiTheme="minorHAnsi" w:hAnsiTheme="minorHAnsi" w:cstheme="minorHAnsi"/>
        <w:color w:val="2B579A"/>
        <w:sz w:val="19"/>
        <w:szCs w:val="19"/>
        <w:shd w:val="clear" w:color="auto" w:fill="E6E6E6"/>
      </w:rPr>
      <w:fldChar w:fldCharType="separate"/>
    </w:r>
    <w:r w:rsidRPr="00006E9C">
      <w:rPr>
        <w:rFonts w:asciiTheme="minorHAnsi" w:hAnsiTheme="minorHAnsi" w:cstheme="minorHAnsi"/>
        <w:noProof/>
        <w:sz w:val="19"/>
        <w:szCs w:val="19"/>
      </w:rPr>
      <w:t>81</w:t>
    </w:r>
    <w:r w:rsidRPr="00006E9C">
      <w:rPr>
        <w:rFonts w:asciiTheme="minorHAnsi" w:hAnsiTheme="minorHAnsi" w:cstheme="minorHAnsi"/>
        <w:color w:val="2B579A"/>
        <w:sz w:val="19"/>
        <w:szCs w:val="19"/>
        <w:shd w:val="clear" w:color="auto" w:fill="E6E6E6"/>
      </w:rPr>
      <w:fldChar w:fldCharType="end"/>
    </w:r>
    <w:r w:rsidRPr="00006E9C">
      <w:rPr>
        <w:rFonts w:asciiTheme="minorHAnsi" w:hAnsiTheme="minorHAnsi" w:cstheme="minorHAnsi"/>
        <w:sz w:val="19"/>
        <w:szCs w:val="19"/>
      </w:rPr>
      <w:t xml:space="preserve"> of </w:t>
    </w:r>
    <w:r w:rsidRPr="00006E9C">
      <w:rPr>
        <w:rFonts w:asciiTheme="minorHAnsi" w:hAnsiTheme="minorHAnsi" w:cstheme="minorHAnsi"/>
        <w:color w:val="2B579A"/>
        <w:sz w:val="19"/>
        <w:szCs w:val="19"/>
        <w:shd w:val="clear" w:color="auto" w:fill="E6E6E6"/>
      </w:rPr>
      <w:fldChar w:fldCharType="begin"/>
    </w:r>
    <w:r w:rsidRPr="00006E9C">
      <w:rPr>
        <w:rFonts w:asciiTheme="minorHAnsi" w:hAnsiTheme="minorHAnsi" w:cstheme="minorHAnsi"/>
        <w:sz w:val="19"/>
        <w:szCs w:val="19"/>
      </w:rPr>
      <w:instrText xml:space="preserve"> NUMPAGES </w:instrText>
    </w:r>
    <w:r w:rsidRPr="00006E9C">
      <w:rPr>
        <w:rFonts w:asciiTheme="minorHAnsi" w:hAnsiTheme="minorHAnsi" w:cstheme="minorHAnsi"/>
        <w:color w:val="2B579A"/>
        <w:sz w:val="19"/>
        <w:szCs w:val="19"/>
        <w:shd w:val="clear" w:color="auto" w:fill="E6E6E6"/>
      </w:rPr>
      <w:fldChar w:fldCharType="separate"/>
    </w:r>
    <w:r w:rsidRPr="00006E9C">
      <w:rPr>
        <w:rFonts w:asciiTheme="minorHAnsi" w:hAnsiTheme="minorHAnsi" w:cstheme="minorHAnsi"/>
        <w:noProof/>
        <w:sz w:val="19"/>
        <w:szCs w:val="19"/>
      </w:rPr>
      <w:t>81</w:t>
    </w:r>
    <w:r w:rsidRPr="00006E9C">
      <w:rPr>
        <w:rFonts w:asciiTheme="minorHAnsi" w:hAnsiTheme="minorHAnsi" w:cstheme="minorHAnsi"/>
        <w:color w:val="2B579A"/>
        <w:sz w:val="19"/>
        <w:szCs w:val="19"/>
        <w:shd w:val="clear" w:color="auto" w:fill="E6E6E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64B1C" w14:textId="77777777" w:rsidR="006807D7" w:rsidRDefault="00680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A6B1A" w14:textId="77777777" w:rsidR="00A75215" w:rsidRDefault="00A75215">
      <w:r>
        <w:separator/>
      </w:r>
    </w:p>
  </w:footnote>
  <w:footnote w:type="continuationSeparator" w:id="0">
    <w:p w14:paraId="43007B13" w14:textId="77777777" w:rsidR="00A75215" w:rsidRDefault="00A75215">
      <w:r>
        <w:continuationSeparator/>
      </w:r>
    </w:p>
  </w:footnote>
  <w:footnote w:type="continuationNotice" w:id="1">
    <w:p w14:paraId="7D959D6B" w14:textId="77777777" w:rsidR="00A75215" w:rsidRDefault="00A752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7E617" w14:textId="77777777" w:rsidR="006807D7" w:rsidRDefault="006807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B41B1" w14:textId="77777777" w:rsidR="006807D7" w:rsidRDefault="006807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A4EE3" w14:textId="77777777" w:rsidR="006807D7" w:rsidRDefault="006807D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523C67"/>
    <w:multiLevelType w:val="multilevel"/>
    <w:tmpl w:val="E95ABAEC"/>
    <w:lvl w:ilvl="0">
      <w:start w:val="1"/>
      <w:numFmt w:val="decimal"/>
      <w:pStyle w:val="Level1"/>
      <w:lvlText w:val="%1."/>
      <w:lvlJc w:val="left"/>
      <w:pPr>
        <w:tabs>
          <w:tab w:val="num" w:pos="850"/>
        </w:tabs>
        <w:ind w:left="850" w:hanging="850"/>
      </w:pPr>
      <w:rPr>
        <w:rFonts w:cs="Times New Roman"/>
        <w:b/>
        <w:i w:val="0"/>
        <w:caps w:val="0"/>
        <w:smallCaps w:val="0"/>
        <w:strike w:val="0"/>
        <w:dstrike w:val="0"/>
        <w:vanish w:val="0"/>
        <w:color w:val="FFFFFF"/>
        <w:sz w:val="18"/>
        <w:szCs w:val="18"/>
        <w:u w:val="none"/>
        <w:effect w:val="none"/>
        <w:vertAlign w:val="baseline"/>
      </w:rPr>
    </w:lvl>
    <w:lvl w:ilvl="1">
      <w:start w:val="1"/>
      <w:numFmt w:val="decimal"/>
      <w:pStyle w:val="Level2"/>
      <w:lvlText w:val="%1.%2"/>
      <w:lvlJc w:val="left"/>
      <w:pPr>
        <w:tabs>
          <w:tab w:val="num" w:pos="850"/>
        </w:tabs>
        <w:ind w:left="850" w:hanging="850"/>
      </w:pPr>
      <w:rPr>
        <w:rFonts w:cs="Times New Roman"/>
        <w:b w:val="0"/>
        <w:i w:val="0"/>
        <w:caps w:val="0"/>
        <w:smallCaps w:val="0"/>
        <w:strike w:val="0"/>
        <w:dstrike w:val="0"/>
        <w:vanish w:val="0"/>
        <w:color w:val="000000"/>
        <w:sz w:val="18"/>
        <w:szCs w:val="20"/>
        <w:u w:val="none"/>
        <w:effect w:val="none"/>
        <w:vertAlign w:val="baseline"/>
      </w:rPr>
    </w:lvl>
    <w:lvl w:ilvl="2">
      <w:start w:val="1"/>
      <w:numFmt w:val="decimal"/>
      <w:pStyle w:val="Level3"/>
      <w:lvlText w:val="%1.%2.%3"/>
      <w:lvlJc w:val="left"/>
      <w:pPr>
        <w:tabs>
          <w:tab w:val="num" w:pos="2836"/>
        </w:tabs>
        <w:ind w:left="2836" w:hanging="1134"/>
      </w:pPr>
      <w:rPr>
        <w:rFonts w:cs="Times New Roman"/>
        <w:b w:val="0"/>
        <w:i w:val="0"/>
        <w:caps w:val="0"/>
        <w:smallCaps w:val="0"/>
        <w:strike w:val="0"/>
        <w:dstrike w:val="0"/>
        <w:vanish w:val="0"/>
        <w:color w:val="000000"/>
        <w:sz w:val="18"/>
        <w:szCs w:val="20"/>
        <w:u w:val="none"/>
        <w:effect w:val="none"/>
        <w:vertAlign w:val="baseline"/>
      </w:rPr>
    </w:lvl>
    <w:lvl w:ilvl="3">
      <w:start w:val="1"/>
      <w:numFmt w:val="decimal"/>
      <w:pStyle w:val="Level4"/>
      <w:lvlText w:val="%1.%2.%3.%4"/>
      <w:lvlJc w:val="left"/>
      <w:pPr>
        <w:tabs>
          <w:tab w:val="num" w:pos="4395"/>
        </w:tabs>
        <w:ind w:left="4395" w:hanging="1134"/>
      </w:pPr>
      <w:rPr>
        <w:rFonts w:cs="Times New Roman"/>
        <w:b w:val="0"/>
        <w:i w:val="0"/>
        <w:caps w:val="0"/>
        <w:smallCaps w:val="0"/>
        <w:strike w:val="0"/>
        <w:dstrike w:val="0"/>
        <w:vanish w:val="0"/>
        <w:color w:val="000000"/>
        <w:sz w:val="18"/>
        <w:szCs w:val="20"/>
        <w:u w:val="none"/>
        <w:effect w:val="none"/>
        <w:vertAlign w:val="baseline"/>
      </w:rPr>
    </w:lvl>
    <w:lvl w:ilvl="4">
      <w:start w:val="1"/>
      <w:numFmt w:val="lowerLetter"/>
      <w:pStyle w:val="Level5"/>
      <w:lvlText w:val="(%5)"/>
      <w:lvlJc w:val="left"/>
      <w:pPr>
        <w:tabs>
          <w:tab w:val="num" w:pos="3685"/>
        </w:tabs>
        <w:ind w:left="3685" w:hanging="567"/>
      </w:pPr>
      <w:rPr>
        <w:rFonts w:cs="Times New Roman"/>
        <w:b w:val="0"/>
        <w:i w:val="0"/>
        <w:caps w:val="0"/>
        <w:smallCaps w:val="0"/>
        <w:strike w:val="0"/>
        <w:dstrike w:val="0"/>
        <w:vanish w:val="0"/>
        <w:color w:val="000000"/>
        <w:u w:val="none"/>
        <w:effect w:val="none"/>
        <w:vertAlign w:val="baseline"/>
      </w:rPr>
    </w:lvl>
    <w:lvl w:ilvl="5">
      <w:start w:val="1"/>
      <w:numFmt w:val="lowerRoman"/>
      <w:pStyle w:val="Level6"/>
      <w:lvlText w:val="(%6)"/>
      <w:lvlJc w:val="left"/>
      <w:pPr>
        <w:tabs>
          <w:tab w:val="num" w:pos="4252"/>
        </w:tabs>
        <w:ind w:left="4252" w:hanging="567"/>
      </w:pPr>
      <w:rPr>
        <w:rFonts w:cs="Times New Roman"/>
        <w:b w:val="0"/>
        <w:i w:val="0"/>
        <w:caps w:val="0"/>
        <w:smallCaps w:val="0"/>
        <w:strike w:val="0"/>
        <w:dstrike w:val="0"/>
        <w:vanish w:val="0"/>
        <w:color w:val="000000"/>
        <w:u w:val="none"/>
        <w:effect w:val="none"/>
        <w:vertAlign w:val="baseline"/>
      </w:rPr>
    </w:lvl>
    <w:lvl w:ilvl="6">
      <w:start w:val="1"/>
      <w:numFmt w:val="none"/>
      <w:pStyle w:val="Level7"/>
      <w:suff w:val="nothing"/>
      <w:lvlText w:val=""/>
      <w:lvlJc w:val="left"/>
      <w:rPr>
        <w:rFonts w:cs="Times New Roman"/>
        <w:b w:val="0"/>
        <w:i w:val="0"/>
        <w:caps w:val="0"/>
        <w:smallCaps w:val="0"/>
        <w:strike w:val="0"/>
        <w:dstrike w:val="0"/>
        <w:vanish w:val="0"/>
        <w:color w:val="000000"/>
        <w:u w:val="none"/>
        <w:effect w:val="none"/>
        <w:vertAlign w:val="baseline"/>
      </w:rPr>
    </w:lvl>
    <w:lvl w:ilvl="7">
      <w:start w:val="1"/>
      <w:numFmt w:val="lowerLetter"/>
      <w:pStyle w:val="Level8"/>
      <w:lvlText w:val="(%8)"/>
      <w:lvlJc w:val="left"/>
      <w:pPr>
        <w:tabs>
          <w:tab w:val="num" w:pos="850"/>
        </w:tabs>
        <w:ind w:left="850" w:hanging="850"/>
      </w:pPr>
      <w:rPr>
        <w:rFonts w:cs="Times New Roman"/>
        <w:b w:val="0"/>
        <w:i w:val="0"/>
        <w:caps w:val="0"/>
        <w:smallCaps w:val="0"/>
        <w:strike w:val="0"/>
        <w:dstrike w:val="0"/>
        <w:vanish w:val="0"/>
        <w:color w:val="000000"/>
        <w:u w:val="none"/>
        <w:effect w:val="none"/>
        <w:vertAlign w:val="baseline"/>
      </w:rPr>
    </w:lvl>
    <w:lvl w:ilvl="8">
      <w:start w:val="1"/>
      <w:numFmt w:val="lowerRoman"/>
      <w:pStyle w:val="Level9"/>
      <w:lvlText w:val="(%9)"/>
      <w:lvlJc w:val="left"/>
      <w:pPr>
        <w:tabs>
          <w:tab w:val="num" w:pos="1701"/>
        </w:tabs>
        <w:ind w:left="1701" w:hanging="851"/>
      </w:pPr>
      <w:rPr>
        <w:rFonts w:cs="Times New Roman"/>
        <w:b w:val="0"/>
        <w:i w:val="0"/>
        <w:caps w:val="0"/>
        <w:smallCaps w:val="0"/>
        <w:strike w:val="0"/>
        <w:dstrike w:val="0"/>
        <w:vanish w:val="0"/>
        <w:color w:val="000000"/>
        <w:u w:val="none"/>
        <w:effect w:val="none"/>
        <w:vertAlign w:val="baseline"/>
      </w:rPr>
    </w:lvl>
  </w:abstractNum>
  <w:abstractNum w:abstractNumId="1" w15:restartNumberingAfterBreak="0">
    <w:nsid w:val="01956FBA"/>
    <w:multiLevelType w:val="hybridMultilevel"/>
    <w:tmpl w:val="A3FEB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A43A3"/>
    <w:multiLevelType w:val="hybridMultilevel"/>
    <w:tmpl w:val="1834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D4B3E"/>
    <w:multiLevelType w:val="hybridMultilevel"/>
    <w:tmpl w:val="9A1EE314"/>
    <w:lvl w:ilvl="0" w:tplc="0630DD84">
      <w:start w:val="1"/>
      <w:numFmt w:val="decimal"/>
      <w:lvlText w:val="%1."/>
      <w:lvlJc w:val="left"/>
      <w:pPr>
        <w:ind w:left="720" w:hanging="360"/>
      </w:pPr>
    </w:lvl>
    <w:lvl w:ilvl="1" w:tplc="9B7A2342">
      <w:start w:val="1"/>
      <w:numFmt w:val="lowerLetter"/>
      <w:lvlText w:val="%2."/>
      <w:lvlJc w:val="left"/>
      <w:pPr>
        <w:ind w:left="1440" w:hanging="360"/>
      </w:pPr>
    </w:lvl>
    <w:lvl w:ilvl="2" w:tplc="E772C45E">
      <w:start w:val="1"/>
      <w:numFmt w:val="lowerRoman"/>
      <w:lvlText w:val="%3."/>
      <w:lvlJc w:val="right"/>
      <w:pPr>
        <w:ind w:left="2160" w:hanging="180"/>
      </w:pPr>
    </w:lvl>
    <w:lvl w:ilvl="3" w:tplc="BB7C244C">
      <w:start w:val="1"/>
      <w:numFmt w:val="decimal"/>
      <w:lvlText w:val="%4."/>
      <w:lvlJc w:val="left"/>
      <w:pPr>
        <w:ind w:left="2880" w:hanging="360"/>
      </w:pPr>
    </w:lvl>
    <w:lvl w:ilvl="4" w:tplc="BF3CF66C">
      <w:start w:val="1"/>
      <w:numFmt w:val="lowerLetter"/>
      <w:lvlText w:val="%5."/>
      <w:lvlJc w:val="left"/>
      <w:pPr>
        <w:ind w:left="3600" w:hanging="360"/>
      </w:pPr>
    </w:lvl>
    <w:lvl w:ilvl="5" w:tplc="27901AE2">
      <w:start w:val="1"/>
      <w:numFmt w:val="lowerRoman"/>
      <w:lvlText w:val="%6."/>
      <w:lvlJc w:val="right"/>
      <w:pPr>
        <w:ind w:left="4320" w:hanging="180"/>
      </w:pPr>
    </w:lvl>
    <w:lvl w:ilvl="6" w:tplc="D1183314">
      <w:start w:val="1"/>
      <w:numFmt w:val="decimal"/>
      <w:lvlText w:val="%7."/>
      <w:lvlJc w:val="left"/>
      <w:pPr>
        <w:ind w:left="5040" w:hanging="360"/>
      </w:pPr>
    </w:lvl>
    <w:lvl w:ilvl="7" w:tplc="EF4CD800">
      <w:start w:val="1"/>
      <w:numFmt w:val="lowerLetter"/>
      <w:lvlText w:val="%8."/>
      <w:lvlJc w:val="left"/>
      <w:pPr>
        <w:ind w:left="5760" w:hanging="360"/>
      </w:pPr>
    </w:lvl>
    <w:lvl w:ilvl="8" w:tplc="12AA4D98">
      <w:start w:val="1"/>
      <w:numFmt w:val="lowerRoman"/>
      <w:lvlText w:val="%9."/>
      <w:lvlJc w:val="right"/>
      <w:pPr>
        <w:ind w:left="6480" w:hanging="180"/>
      </w:pPr>
    </w:lvl>
  </w:abstractNum>
  <w:abstractNum w:abstractNumId="4" w15:restartNumberingAfterBreak="0">
    <w:nsid w:val="0AB72FB6"/>
    <w:multiLevelType w:val="hybridMultilevel"/>
    <w:tmpl w:val="35E6F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A5EA6"/>
    <w:multiLevelType w:val="multilevel"/>
    <w:tmpl w:val="1BECB7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4"/>
      <w:numFmt w:val="lowerLetter"/>
      <w:lvlText w:val="(%5)"/>
      <w:lvlJc w:val="left"/>
      <w:pPr>
        <w:ind w:left="3600" w:hanging="360"/>
      </w:pPr>
      <w:rPr>
        <w:rFonts w:hint="default"/>
        <w:color w:val="00000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4D3046"/>
    <w:multiLevelType w:val="hybridMultilevel"/>
    <w:tmpl w:val="3C68E798"/>
    <w:lvl w:ilvl="0" w:tplc="7326FE44">
      <w:start w:val="1"/>
      <w:numFmt w:val="bullet"/>
      <w:lvlText w:val="o"/>
      <w:lvlJc w:val="left"/>
      <w:pPr>
        <w:ind w:left="720" w:hanging="360"/>
      </w:pPr>
      <w:rPr>
        <w:rFonts w:ascii="Courier New" w:hAnsi="Courier New" w:hint="default"/>
      </w:rPr>
    </w:lvl>
    <w:lvl w:ilvl="1" w:tplc="3DE04BB0">
      <w:start w:val="1"/>
      <w:numFmt w:val="bullet"/>
      <w:lvlText w:val="o"/>
      <w:lvlJc w:val="left"/>
      <w:pPr>
        <w:ind w:left="1440" w:hanging="360"/>
      </w:pPr>
      <w:rPr>
        <w:rFonts w:ascii="Courier New" w:hAnsi="Courier New" w:hint="default"/>
      </w:rPr>
    </w:lvl>
    <w:lvl w:ilvl="2" w:tplc="092C3534">
      <w:start w:val="1"/>
      <w:numFmt w:val="bullet"/>
      <w:lvlText w:val=""/>
      <w:lvlJc w:val="left"/>
      <w:pPr>
        <w:ind w:left="2160" w:hanging="360"/>
      </w:pPr>
      <w:rPr>
        <w:rFonts w:ascii="Wingdings" w:hAnsi="Wingdings" w:hint="default"/>
      </w:rPr>
    </w:lvl>
    <w:lvl w:ilvl="3" w:tplc="874E5B76">
      <w:start w:val="1"/>
      <w:numFmt w:val="bullet"/>
      <w:lvlText w:val=""/>
      <w:lvlJc w:val="left"/>
      <w:pPr>
        <w:ind w:left="2880" w:hanging="360"/>
      </w:pPr>
      <w:rPr>
        <w:rFonts w:ascii="Symbol" w:hAnsi="Symbol" w:hint="default"/>
      </w:rPr>
    </w:lvl>
    <w:lvl w:ilvl="4" w:tplc="1FE03BC8">
      <w:start w:val="1"/>
      <w:numFmt w:val="bullet"/>
      <w:lvlText w:val="o"/>
      <w:lvlJc w:val="left"/>
      <w:pPr>
        <w:ind w:left="3600" w:hanging="360"/>
      </w:pPr>
      <w:rPr>
        <w:rFonts w:ascii="Courier New" w:hAnsi="Courier New" w:hint="default"/>
      </w:rPr>
    </w:lvl>
    <w:lvl w:ilvl="5" w:tplc="C6CC10FA">
      <w:start w:val="1"/>
      <w:numFmt w:val="bullet"/>
      <w:lvlText w:val=""/>
      <w:lvlJc w:val="left"/>
      <w:pPr>
        <w:ind w:left="4320" w:hanging="360"/>
      </w:pPr>
      <w:rPr>
        <w:rFonts w:ascii="Wingdings" w:hAnsi="Wingdings" w:hint="default"/>
      </w:rPr>
    </w:lvl>
    <w:lvl w:ilvl="6" w:tplc="B9B87B1C">
      <w:start w:val="1"/>
      <w:numFmt w:val="bullet"/>
      <w:lvlText w:val=""/>
      <w:lvlJc w:val="left"/>
      <w:pPr>
        <w:ind w:left="5040" w:hanging="360"/>
      </w:pPr>
      <w:rPr>
        <w:rFonts w:ascii="Symbol" w:hAnsi="Symbol" w:hint="default"/>
      </w:rPr>
    </w:lvl>
    <w:lvl w:ilvl="7" w:tplc="4F04CA80">
      <w:start w:val="1"/>
      <w:numFmt w:val="bullet"/>
      <w:lvlText w:val="o"/>
      <w:lvlJc w:val="left"/>
      <w:pPr>
        <w:ind w:left="5760" w:hanging="360"/>
      </w:pPr>
      <w:rPr>
        <w:rFonts w:ascii="Courier New" w:hAnsi="Courier New" w:hint="default"/>
      </w:rPr>
    </w:lvl>
    <w:lvl w:ilvl="8" w:tplc="317266A4">
      <w:start w:val="1"/>
      <w:numFmt w:val="bullet"/>
      <w:lvlText w:val=""/>
      <w:lvlJc w:val="left"/>
      <w:pPr>
        <w:ind w:left="6480" w:hanging="360"/>
      </w:pPr>
      <w:rPr>
        <w:rFonts w:ascii="Wingdings" w:hAnsi="Wingdings" w:hint="default"/>
      </w:rPr>
    </w:lvl>
  </w:abstractNum>
  <w:abstractNum w:abstractNumId="7" w15:restartNumberingAfterBreak="0">
    <w:nsid w:val="0D181127"/>
    <w:multiLevelType w:val="multilevel"/>
    <w:tmpl w:val="940AB8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FD762DA"/>
    <w:multiLevelType w:val="hybridMultilevel"/>
    <w:tmpl w:val="2760EB3C"/>
    <w:lvl w:ilvl="0" w:tplc="04090003">
      <w:start w:val="1"/>
      <w:numFmt w:val="bullet"/>
      <w:lvlText w:val="o"/>
      <w:lvlJc w:val="left"/>
      <w:pPr>
        <w:ind w:left="780" w:hanging="360"/>
      </w:pPr>
      <w:rPr>
        <w:rFonts w:ascii="Courier New" w:hAnsi="Courier New" w:cs="Courier New" w:hint="default"/>
      </w:rPr>
    </w:lvl>
    <w:lvl w:ilvl="1" w:tplc="04090005">
      <w:start w:val="1"/>
      <w:numFmt w:val="bullet"/>
      <w:lvlText w:val=""/>
      <w:lvlJc w:val="left"/>
      <w:pPr>
        <w:ind w:left="1500" w:hanging="360"/>
      </w:pPr>
      <w:rPr>
        <w:rFonts w:ascii="Wingdings" w:hAnsi="Wingdings"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11495FD8"/>
    <w:multiLevelType w:val="hybridMultilevel"/>
    <w:tmpl w:val="599E61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3B74AB"/>
    <w:multiLevelType w:val="hybridMultilevel"/>
    <w:tmpl w:val="10366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B359C1"/>
    <w:multiLevelType w:val="hybridMultilevel"/>
    <w:tmpl w:val="2A067A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D520B"/>
    <w:multiLevelType w:val="multilevel"/>
    <w:tmpl w:val="5892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7A3AAE"/>
    <w:multiLevelType w:val="multilevel"/>
    <w:tmpl w:val="CC9ABB88"/>
    <w:lvl w:ilvl="0">
      <w:start w:val="1"/>
      <w:numFmt w:val="decimal"/>
      <w:lvlText w:val="%1"/>
      <w:lvlJc w:val="left"/>
      <w:pPr>
        <w:ind w:left="360" w:hanging="360"/>
      </w:pPr>
      <w:rPr>
        <w:rFonts w:eastAsia="Times New Roman" w:hint="default"/>
        <w:b w:val="0"/>
        <w:bCs/>
        <w:sz w:val="19"/>
        <w:szCs w:val="19"/>
      </w:rPr>
    </w:lvl>
    <w:lvl w:ilvl="1">
      <w:start w:val="1"/>
      <w:numFmt w:val="decimal"/>
      <w:lvlText w:val="%1.%2"/>
      <w:lvlJc w:val="left"/>
      <w:pPr>
        <w:ind w:left="900" w:hanging="360"/>
      </w:pPr>
      <w:rPr>
        <w:rFonts w:eastAsia="Times New Roman" w:hint="default"/>
        <w:b/>
      </w:rPr>
    </w:lvl>
    <w:lvl w:ilvl="2">
      <w:start w:val="1"/>
      <w:numFmt w:val="decimal"/>
      <w:lvlText w:val="%1.%2.%3"/>
      <w:lvlJc w:val="left"/>
      <w:pPr>
        <w:ind w:left="1800" w:hanging="720"/>
      </w:pPr>
      <w:rPr>
        <w:rFonts w:eastAsia="Times New Roman" w:hint="default"/>
        <w:b/>
      </w:rPr>
    </w:lvl>
    <w:lvl w:ilvl="3">
      <w:start w:val="1"/>
      <w:numFmt w:val="decimal"/>
      <w:lvlText w:val="%1.%2.%3.%4"/>
      <w:lvlJc w:val="left"/>
      <w:pPr>
        <w:ind w:left="2340" w:hanging="720"/>
      </w:pPr>
      <w:rPr>
        <w:rFonts w:eastAsia="Times New Roman" w:hint="default"/>
        <w:b/>
      </w:rPr>
    </w:lvl>
    <w:lvl w:ilvl="4">
      <w:start w:val="1"/>
      <w:numFmt w:val="decimal"/>
      <w:lvlText w:val="%1.%2.%3.%4.%5"/>
      <w:lvlJc w:val="left"/>
      <w:pPr>
        <w:ind w:left="2880" w:hanging="720"/>
      </w:pPr>
      <w:rPr>
        <w:rFonts w:eastAsia="Times New Roman" w:hint="default"/>
        <w:b/>
      </w:rPr>
    </w:lvl>
    <w:lvl w:ilvl="5">
      <w:start w:val="1"/>
      <w:numFmt w:val="decimal"/>
      <w:lvlText w:val="%1.%2.%3.%4.%5.%6"/>
      <w:lvlJc w:val="left"/>
      <w:pPr>
        <w:ind w:left="3780" w:hanging="1080"/>
      </w:pPr>
      <w:rPr>
        <w:rFonts w:eastAsia="Times New Roman" w:hint="default"/>
        <w:b/>
      </w:rPr>
    </w:lvl>
    <w:lvl w:ilvl="6">
      <w:start w:val="1"/>
      <w:numFmt w:val="decimal"/>
      <w:lvlText w:val="%1.%2.%3.%4.%5.%6.%7"/>
      <w:lvlJc w:val="left"/>
      <w:pPr>
        <w:ind w:left="4320" w:hanging="1080"/>
      </w:pPr>
      <w:rPr>
        <w:rFonts w:eastAsia="Times New Roman" w:hint="default"/>
        <w:b/>
      </w:rPr>
    </w:lvl>
    <w:lvl w:ilvl="7">
      <w:start w:val="1"/>
      <w:numFmt w:val="decimal"/>
      <w:lvlText w:val="%1.%2.%3.%4.%5.%6.%7.%8"/>
      <w:lvlJc w:val="left"/>
      <w:pPr>
        <w:ind w:left="5220" w:hanging="1440"/>
      </w:pPr>
      <w:rPr>
        <w:rFonts w:eastAsia="Times New Roman" w:hint="default"/>
        <w:b/>
      </w:rPr>
    </w:lvl>
    <w:lvl w:ilvl="8">
      <w:start w:val="1"/>
      <w:numFmt w:val="decimal"/>
      <w:lvlText w:val="%1.%2.%3.%4.%5.%6.%7.%8.%9"/>
      <w:lvlJc w:val="left"/>
      <w:pPr>
        <w:ind w:left="5760" w:hanging="1440"/>
      </w:pPr>
      <w:rPr>
        <w:rFonts w:eastAsia="Times New Roman" w:hint="default"/>
        <w:b/>
      </w:rPr>
    </w:lvl>
  </w:abstractNum>
  <w:abstractNum w:abstractNumId="14" w15:restartNumberingAfterBreak="0">
    <w:nsid w:val="190D3805"/>
    <w:multiLevelType w:val="hybridMultilevel"/>
    <w:tmpl w:val="B838C46E"/>
    <w:lvl w:ilvl="0" w:tplc="4C7A3E06">
      <w:start w:val="1"/>
      <w:numFmt w:val="decimal"/>
      <w:lvlText w:val="%1."/>
      <w:lvlJc w:val="left"/>
      <w:pPr>
        <w:ind w:left="720" w:hanging="360"/>
      </w:pPr>
    </w:lvl>
    <w:lvl w:ilvl="1" w:tplc="F7C28FE8">
      <w:start w:val="1"/>
      <w:numFmt w:val="lowerLetter"/>
      <w:lvlText w:val="%2."/>
      <w:lvlJc w:val="left"/>
      <w:pPr>
        <w:ind w:left="1440" w:hanging="360"/>
      </w:pPr>
    </w:lvl>
    <w:lvl w:ilvl="2" w:tplc="5DDE90D6">
      <w:start w:val="1"/>
      <w:numFmt w:val="lowerRoman"/>
      <w:lvlText w:val="%3."/>
      <w:lvlJc w:val="right"/>
      <w:pPr>
        <w:ind w:left="2160" w:hanging="180"/>
      </w:pPr>
    </w:lvl>
    <w:lvl w:ilvl="3" w:tplc="D13C84B4">
      <w:start w:val="1"/>
      <w:numFmt w:val="decimal"/>
      <w:lvlText w:val="%4."/>
      <w:lvlJc w:val="left"/>
      <w:pPr>
        <w:ind w:left="2880" w:hanging="360"/>
      </w:pPr>
    </w:lvl>
    <w:lvl w:ilvl="4" w:tplc="59A8FF68">
      <w:start w:val="1"/>
      <w:numFmt w:val="lowerLetter"/>
      <w:lvlText w:val="%5."/>
      <w:lvlJc w:val="left"/>
      <w:pPr>
        <w:ind w:left="3600" w:hanging="360"/>
      </w:pPr>
    </w:lvl>
    <w:lvl w:ilvl="5" w:tplc="033EDC4A">
      <w:start w:val="1"/>
      <w:numFmt w:val="lowerRoman"/>
      <w:lvlText w:val="%6."/>
      <w:lvlJc w:val="right"/>
      <w:pPr>
        <w:ind w:left="4320" w:hanging="180"/>
      </w:pPr>
    </w:lvl>
    <w:lvl w:ilvl="6" w:tplc="A5B8FE84">
      <w:start w:val="1"/>
      <w:numFmt w:val="decimal"/>
      <w:lvlText w:val="%7."/>
      <w:lvlJc w:val="left"/>
      <w:pPr>
        <w:ind w:left="5040" w:hanging="360"/>
      </w:pPr>
    </w:lvl>
    <w:lvl w:ilvl="7" w:tplc="D104267E">
      <w:start w:val="1"/>
      <w:numFmt w:val="lowerLetter"/>
      <w:lvlText w:val="%8."/>
      <w:lvlJc w:val="left"/>
      <w:pPr>
        <w:ind w:left="5760" w:hanging="360"/>
      </w:pPr>
    </w:lvl>
    <w:lvl w:ilvl="8" w:tplc="1D4072C8">
      <w:start w:val="1"/>
      <w:numFmt w:val="lowerRoman"/>
      <w:lvlText w:val="%9."/>
      <w:lvlJc w:val="right"/>
      <w:pPr>
        <w:ind w:left="6480" w:hanging="180"/>
      </w:pPr>
    </w:lvl>
  </w:abstractNum>
  <w:abstractNum w:abstractNumId="15" w15:restartNumberingAfterBreak="0">
    <w:nsid w:val="1A3C2514"/>
    <w:multiLevelType w:val="multilevel"/>
    <w:tmpl w:val="535C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A55980"/>
    <w:multiLevelType w:val="hybridMultilevel"/>
    <w:tmpl w:val="9AF89DCA"/>
    <w:lvl w:ilvl="0" w:tplc="CDA254D2">
      <w:start w:val="1"/>
      <w:numFmt w:val="upperLetter"/>
      <w:lvlText w:val="%1."/>
      <w:lvlJc w:val="left"/>
      <w:pPr>
        <w:ind w:left="720" w:hanging="360"/>
      </w:pPr>
    </w:lvl>
    <w:lvl w:ilvl="1" w:tplc="61289BCC">
      <w:start w:val="1"/>
      <w:numFmt w:val="lowerLetter"/>
      <w:lvlText w:val="%2."/>
      <w:lvlJc w:val="left"/>
      <w:pPr>
        <w:ind w:left="1440" w:hanging="360"/>
      </w:pPr>
    </w:lvl>
    <w:lvl w:ilvl="2" w:tplc="75ACBA46">
      <w:start w:val="1"/>
      <w:numFmt w:val="lowerRoman"/>
      <w:lvlText w:val="%3."/>
      <w:lvlJc w:val="right"/>
      <w:pPr>
        <w:ind w:left="2160" w:hanging="180"/>
      </w:pPr>
    </w:lvl>
    <w:lvl w:ilvl="3" w:tplc="AE1CE958">
      <w:start w:val="1"/>
      <w:numFmt w:val="decimal"/>
      <w:lvlText w:val="%4."/>
      <w:lvlJc w:val="left"/>
      <w:pPr>
        <w:ind w:left="2880" w:hanging="360"/>
      </w:pPr>
    </w:lvl>
    <w:lvl w:ilvl="4" w:tplc="87CABD94">
      <w:start w:val="1"/>
      <w:numFmt w:val="lowerLetter"/>
      <w:lvlText w:val="%5."/>
      <w:lvlJc w:val="left"/>
      <w:pPr>
        <w:ind w:left="3600" w:hanging="360"/>
      </w:pPr>
    </w:lvl>
    <w:lvl w:ilvl="5" w:tplc="69AC85C8">
      <w:start w:val="1"/>
      <w:numFmt w:val="lowerRoman"/>
      <w:lvlText w:val="%6."/>
      <w:lvlJc w:val="right"/>
      <w:pPr>
        <w:ind w:left="4320" w:hanging="180"/>
      </w:pPr>
    </w:lvl>
    <w:lvl w:ilvl="6" w:tplc="EA0A311A">
      <w:start w:val="1"/>
      <w:numFmt w:val="decimal"/>
      <w:lvlText w:val="%7."/>
      <w:lvlJc w:val="left"/>
      <w:pPr>
        <w:ind w:left="5040" w:hanging="360"/>
      </w:pPr>
    </w:lvl>
    <w:lvl w:ilvl="7" w:tplc="00E498CC">
      <w:start w:val="1"/>
      <w:numFmt w:val="lowerLetter"/>
      <w:lvlText w:val="%8."/>
      <w:lvlJc w:val="left"/>
      <w:pPr>
        <w:ind w:left="5760" w:hanging="360"/>
      </w:pPr>
    </w:lvl>
    <w:lvl w:ilvl="8" w:tplc="326E29FA">
      <w:start w:val="1"/>
      <w:numFmt w:val="lowerRoman"/>
      <w:lvlText w:val="%9."/>
      <w:lvlJc w:val="right"/>
      <w:pPr>
        <w:ind w:left="6480" w:hanging="180"/>
      </w:pPr>
    </w:lvl>
  </w:abstractNum>
  <w:abstractNum w:abstractNumId="17" w15:restartNumberingAfterBreak="0">
    <w:nsid w:val="1B0B299D"/>
    <w:multiLevelType w:val="hybridMultilevel"/>
    <w:tmpl w:val="5204E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553EFF"/>
    <w:multiLevelType w:val="hybridMultilevel"/>
    <w:tmpl w:val="1DE68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B693442"/>
    <w:multiLevelType w:val="hybridMultilevel"/>
    <w:tmpl w:val="47B8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D6501D"/>
    <w:multiLevelType w:val="multilevel"/>
    <w:tmpl w:val="5EE279F8"/>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E4C7D61"/>
    <w:multiLevelType w:val="hybridMultilevel"/>
    <w:tmpl w:val="8E48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374A86"/>
    <w:multiLevelType w:val="multilevel"/>
    <w:tmpl w:val="F1CCB7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2260" w:hanging="720"/>
      </w:pPr>
      <w:rPr>
        <w:rFonts w:hint="default"/>
        <w:b/>
        <w:bCs/>
      </w:rPr>
    </w:lvl>
    <w:lvl w:ilvl="3">
      <w:start w:val="1"/>
      <w:numFmt w:val="decimal"/>
      <w:lvlText w:val="%1.%2.%3.%4."/>
      <w:lvlJc w:val="left"/>
      <w:pPr>
        <w:ind w:left="3030" w:hanging="720"/>
      </w:pPr>
      <w:rPr>
        <w:rFonts w:hint="default"/>
      </w:rPr>
    </w:lvl>
    <w:lvl w:ilvl="4">
      <w:start w:val="1"/>
      <w:numFmt w:val="decimal"/>
      <w:lvlText w:val="%1.%2.%3.%4.%5."/>
      <w:lvlJc w:val="left"/>
      <w:pPr>
        <w:ind w:left="4160" w:hanging="1080"/>
      </w:pPr>
      <w:rPr>
        <w:rFonts w:hint="default"/>
      </w:rPr>
    </w:lvl>
    <w:lvl w:ilvl="5">
      <w:start w:val="1"/>
      <w:numFmt w:val="decimal"/>
      <w:lvlText w:val="%1.%2.%3.%4.%5.%6."/>
      <w:lvlJc w:val="left"/>
      <w:pPr>
        <w:ind w:left="4930" w:hanging="1080"/>
      </w:pPr>
      <w:rPr>
        <w:rFonts w:hint="default"/>
      </w:rPr>
    </w:lvl>
    <w:lvl w:ilvl="6">
      <w:start w:val="1"/>
      <w:numFmt w:val="decimal"/>
      <w:lvlText w:val="%1.%2.%3.%4.%5.%6.%7."/>
      <w:lvlJc w:val="left"/>
      <w:pPr>
        <w:ind w:left="5700" w:hanging="1080"/>
      </w:pPr>
      <w:rPr>
        <w:rFonts w:hint="default"/>
      </w:rPr>
    </w:lvl>
    <w:lvl w:ilvl="7">
      <w:start w:val="1"/>
      <w:numFmt w:val="decimal"/>
      <w:lvlText w:val="%1.%2.%3.%4.%5.%6.%7.%8."/>
      <w:lvlJc w:val="left"/>
      <w:pPr>
        <w:ind w:left="6830" w:hanging="1440"/>
      </w:pPr>
      <w:rPr>
        <w:rFonts w:hint="default"/>
      </w:rPr>
    </w:lvl>
    <w:lvl w:ilvl="8">
      <w:start w:val="1"/>
      <w:numFmt w:val="decimal"/>
      <w:lvlText w:val="%1.%2.%3.%4.%5.%6.%7.%8.%9."/>
      <w:lvlJc w:val="left"/>
      <w:pPr>
        <w:ind w:left="7600" w:hanging="1440"/>
      </w:pPr>
      <w:rPr>
        <w:rFonts w:hint="default"/>
      </w:rPr>
    </w:lvl>
  </w:abstractNum>
  <w:abstractNum w:abstractNumId="23" w15:restartNumberingAfterBreak="0">
    <w:nsid w:val="20075744"/>
    <w:multiLevelType w:val="multilevel"/>
    <w:tmpl w:val="C42E8E36"/>
    <w:lvl w:ilvl="0">
      <w:start w:val="4"/>
      <w:numFmt w:val="decimal"/>
      <w:lvlText w:val="%1"/>
      <w:lvlJc w:val="left"/>
      <w:pPr>
        <w:ind w:left="360" w:hanging="360"/>
      </w:pPr>
      <w:rPr>
        <w:rFonts w:hint="default"/>
        <w:color w:val="000000"/>
      </w:rPr>
    </w:lvl>
    <w:lvl w:ilvl="1">
      <w:start w:val="1"/>
      <w:numFmt w:val="decimal"/>
      <w:lvlText w:val="%1.%2"/>
      <w:lvlJc w:val="left"/>
      <w:pPr>
        <w:ind w:left="1800" w:hanging="360"/>
      </w:pPr>
      <w:rPr>
        <w:rFonts w:hint="default"/>
        <w:b/>
        <w:bCs/>
        <w:color w:val="000000"/>
      </w:rPr>
    </w:lvl>
    <w:lvl w:ilvl="2">
      <w:start w:val="1"/>
      <w:numFmt w:val="decimal"/>
      <w:lvlText w:val="%1.%2.%3"/>
      <w:lvlJc w:val="left"/>
      <w:pPr>
        <w:ind w:left="3600" w:hanging="720"/>
      </w:pPr>
      <w:rPr>
        <w:rFonts w:hint="default"/>
        <w:color w:val="000000"/>
      </w:rPr>
    </w:lvl>
    <w:lvl w:ilvl="3">
      <w:start w:val="1"/>
      <w:numFmt w:val="decimal"/>
      <w:lvlText w:val="%1.%2.%3.%4"/>
      <w:lvlJc w:val="left"/>
      <w:pPr>
        <w:ind w:left="5040" w:hanging="720"/>
      </w:pPr>
      <w:rPr>
        <w:rFonts w:hint="default"/>
        <w:color w:val="000000"/>
      </w:rPr>
    </w:lvl>
    <w:lvl w:ilvl="4">
      <w:start w:val="1"/>
      <w:numFmt w:val="decimal"/>
      <w:lvlText w:val="%1.%2.%3.%4.%5"/>
      <w:lvlJc w:val="left"/>
      <w:pPr>
        <w:ind w:left="6480" w:hanging="720"/>
      </w:pPr>
      <w:rPr>
        <w:rFonts w:hint="default"/>
        <w:color w:val="000000"/>
      </w:rPr>
    </w:lvl>
    <w:lvl w:ilvl="5">
      <w:start w:val="1"/>
      <w:numFmt w:val="decimal"/>
      <w:lvlText w:val="%1.%2.%3.%4.%5.%6"/>
      <w:lvlJc w:val="left"/>
      <w:pPr>
        <w:ind w:left="8280" w:hanging="1080"/>
      </w:pPr>
      <w:rPr>
        <w:rFonts w:hint="default"/>
        <w:color w:val="000000"/>
      </w:rPr>
    </w:lvl>
    <w:lvl w:ilvl="6">
      <w:start w:val="1"/>
      <w:numFmt w:val="decimal"/>
      <w:lvlText w:val="%1.%2.%3.%4.%5.%6.%7"/>
      <w:lvlJc w:val="left"/>
      <w:pPr>
        <w:ind w:left="9720" w:hanging="1080"/>
      </w:pPr>
      <w:rPr>
        <w:rFonts w:hint="default"/>
        <w:color w:val="000000"/>
      </w:rPr>
    </w:lvl>
    <w:lvl w:ilvl="7">
      <w:start w:val="1"/>
      <w:numFmt w:val="decimal"/>
      <w:lvlText w:val="%1.%2.%3.%4.%5.%6.%7.%8"/>
      <w:lvlJc w:val="left"/>
      <w:pPr>
        <w:ind w:left="11520" w:hanging="1440"/>
      </w:pPr>
      <w:rPr>
        <w:rFonts w:hint="default"/>
        <w:color w:val="000000"/>
      </w:rPr>
    </w:lvl>
    <w:lvl w:ilvl="8">
      <w:start w:val="1"/>
      <w:numFmt w:val="decimal"/>
      <w:lvlText w:val="%1.%2.%3.%4.%5.%6.%7.%8.%9"/>
      <w:lvlJc w:val="left"/>
      <w:pPr>
        <w:ind w:left="12960" w:hanging="1440"/>
      </w:pPr>
      <w:rPr>
        <w:rFonts w:hint="default"/>
        <w:color w:val="000000"/>
      </w:rPr>
    </w:lvl>
  </w:abstractNum>
  <w:abstractNum w:abstractNumId="24" w15:restartNumberingAfterBreak="0">
    <w:nsid w:val="213230BD"/>
    <w:multiLevelType w:val="hybridMultilevel"/>
    <w:tmpl w:val="0480FBF0"/>
    <w:lvl w:ilvl="0" w:tplc="04090001">
      <w:start w:val="1"/>
      <w:numFmt w:val="bullet"/>
      <w:lvlText w:val=""/>
      <w:lvlJc w:val="left"/>
      <w:pPr>
        <w:ind w:left="733" w:hanging="360"/>
      </w:pPr>
      <w:rPr>
        <w:rFonts w:ascii="Symbol" w:hAnsi="Symbol" w:hint="default"/>
      </w:rPr>
    </w:lvl>
    <w:lvl w:ilvl="1" w:tplc="04090003">
      <w:start w:val="1"/>
      <w:numFmt w:val="bullet"/>
      <w:lvlText w:val="o"/>
      <w:lvlJc w:val="left"/>
      <w:pPr>
        <w:ind w:left="1453" w:hanging="360"/>
      </w:pPr>
      <w:rPr>
        <w:rFonts w:ascii="Courier New" w:hAnsi="Courier New" w:cs="Courier New" w:hint="default"/>
      </w:rPr>
    </w:lvl>
    <w:lvl w:ilvl="2" w:tplc="04090005">
      <w:start w:val="1"/>
      <w:numFmt w:val="bullet"/>
      <w:lvlText w:val=""/>
      <w:lvlJc w:val="left"/>
      <w:pPr>
        <w:ind w:left="2173" w:hanging="360"/>
      </w:pPr>
      <w:rPr>
        <w:rFonts w:ascii="Wingdings" w:hAnsi="Wingdings" w:hint="default"/>
      </w:rPr>
    </w:lvl>
    <w:lvl w:ilvl="3" w:tplc="04090001">
      <w:start w:val="1"/>
      <w:numFmt w:val="bullet"/>
      <w:lvlText w:val=""/>
      <w:lvlJc w:val="left"/>
      <w:pPr>
        <w:ind w:left="2893" w:hanging="360"/>
      </w:pPr>
      <w:rPr>
        <w:rFonts w:ascii="Symbol" w:hAnsi="Symbol" w:hint="default"/>
      </w:rPr>
    </w:lvl>
    <w:lvl w:ilvl="4" w:tplc="04090003">
      <w:start w:val="1"/>
      <w:numFmt w:val="bullet"/>
      <w:lvlText w:val="o"/>
      <w:lvlJc w:val="left"/>
      <w:pPr>
        <w:ind w:left="3613" w:hanging="360"/>
      </w:pPr>
      <w:rPr>
        <w:rFonts w:ascii="Courier New" w:hAnsi="Courier New" w:cs="Courier New" w:hint="default"/>
      </w:rPr>
    </w:lvl>
    <w:lvl w:ilvl="5" w:tplc="04090005">
      <w:start w:val="1"/>
      <w:numFmt w:val="bullet"/>
      <w:lvlText w:val=""/>
      <w:lvlJc w:val="left"/>
      <w:pPr>
        <w:ind w:left="4333" w:hanging="360"/>
      </w:pPr>
      <w:rPr>
        <w:rFonts w:ascii="Wingdings" w:hAnsi="Wingdings" w:hint="default"/>
      </w:rPr>
    </w:lvl>
    <w:lvl w:ilvl="6" w:tplc="04090001">
      <w:start w:val="1"/>
      <w:numFmt w:val="bullet"/>
      <w:lvlText w:val=""/>
      <w:lvlJc w:val="left"/>
      <w:pPr>
        <w:ind w:left="5053" w:hanging="360"/>
      </w:pPr>
      <w:rPr>
        <w:rFonts w:ascii="Symbol" w:hAnsi="Symbol" w:hint="default"/>
      </w:rPr>
    </w:lvl>
    <w:lvl w:ilvl="7" w:tplc="04090003">
      <w:start w:val="1"/>
      <w:numFmt w:val="bullet"/>
      <w:lvlText w:val="o"/>
      <w:lvlJc w:val="left"/>
      <w:pPr>
        <w:ind w:left="5773" w:hanging="360"/>
      </w:pPr>
      <w:rPr>
        <w:rFonts w:ascii="Courier New" w:hAnsi="Courier New" w:cs="Courier New" w:hint="default"/>
      </w:rPr>
    </w:lvl>
    <w:lvl w:ilvl="8" w:tplc="04090005">
      <w:start w:val="1"/>
      <w:numFmt w:val="bullet"/>
      <w:lvlText w:val=""/>
      <w:lvlJc w:val="left"/>
      <w:pPr>
        <w:ind w:left="6493" w:hanging="360"/>
      </w:pPr>
      <w:rPr>
        <w:rFonts w:ascii="Wingdings" w:hAnsi="Wingdings" w:hint="default"/>
      </w:rPr>
    </w:lvl>
  </w:abstractNum>
  <w:abstractNum w:abstractNumId="25" w15:restartNumberingAfterBreak="0">
    <w:nsid w:val="24A57AFD"/>
    <w:multiLevelType w:val="multilevel"/>
    <w:tmpl w:val="23D0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4E1C14"/>
    <w:multiLevelType w:val="hybridMultilevel"/>
    <w:tmpl w:val="80641380"/>
    <w:lvl w:ilvl="0" w:tplc="43988684">
      <w:start w:val="1"/>
      <w:numFmt w:val="decimal"/>
      <w:lvlText w:val="%1."/>
      <w:lvlJc w:val="left"/>
      <w:pPr>
        <w:ind w:left="720" w:hanging="360"/>
      </w:pPr>
    </w:lvl>
    <w:lvl w:ilvl="1" w:tplc="D566395E">
      <w:start w:val="1"/>
      <w:numFmt w:val="lowerLetter"/>
      <w:lvlText w:val="%2."/>
      <w:lvlJc w:val="left"/>
      <w:pPr>
        <w:ind w:left="1440" w:hanging="360"/>
      </w:pPr>
    </w:lvl>
    <w:lvl w:ilvl="2" w:tplc="157CA6FE">
      <w:start w:val="1"/>
      <w:numFmt w:val="lowerRoman"/>
      <w:lvlText w:val="%3."/>
      <w:lvlJc w:val="right"/>
      <w:pPr>
        <w:ind w:left="2160" w:hanging="180"/>
      </w:pPr>
    </w:lvl>
    <w:lvl w:ilvl="3" w:tplc="797CED52">
      <w:start w:val="1"/>
      <w:numFmt w:val="decimal"/>
      <w:lvlText w:val="%4."/>
      <w:lvlJc w:val="left"/>
      <w:pPr>
        <w:ind w:left="2880" w:hanging="360"/>
      </w:pPr>
      <w:rPr>
        <w:b/>
        <w:bCs/>
        <w:sz w:val="19"/>
        <w:szCs w:val="19"/>
      </w:rPr>
    </w:lvl>
    <w:lvl w:ilvl="4" w:tplc="68E6B880">
      <w:start w:val="1"/>
      <w:numFmt w:val="lowerLetter"/>
      <w:lvlText w:val="%5."/>
      <w:lvlJc w:val="left"/>
      <w:pPr>
        <w:ind w:left="3600" w:hanging="360"/>
      </w:pPr>
    </w:lvl>
    <w:lvl w:ilvl="5" w:tplc="A2FAD8EA">
      <w:start w:val="1"/>
      <w:numFmt w:val="lowerRoman"/>
      <w:lvlText w:val="%6."/>
      <w:lvlJc w:val="right"/>
      <w:pPr>
        <w:ind w:left="4320" w:hanging="180"/>
      </w:pPr>
    </w:lvl>
    <w:lvl w:ilvl="6" w:tplc="4B2A2182">
      <w:start w:val="1"/>
      <w:numFmt w:val="decimal"/>
      <w:lvlText w:val="%7."/>
      <w:lvlJc w:val="left"/>
      <w:pPr>
        <w:ind w:left="5040" w:hanging="360"/>
      </w:pPr>
    </w:lvl>
    <w:lvl w:ilvl="7" w:tplc="E89AF5C8">
      <w:start w:val="1"/>
      <w:numFmt w:val="lowerLetter"/>
      <w:lvlText w:val="%8."/>
      <w:lvlJc w:val="left"/>
      <w:pPr>
        <w:ind w:left="5760" w:hanging="360"/>
      </w:pPr>
    </w:lvl>
    <w:lvl w:ilvl="8" w:tplc="A64A05A8">
      <w:start w:val="1"/>
      <w:numFmt w:val="lowerRoman"/>
      <w:lvlText w:val="%9."/>
      <w:lvlJc w:val="right"/>
      <w:pPr>
        <w:ind w:left="6480" w:hanging="180"/>
      </w:pPr>
    </w:lvl>
  </w:abstractNum>
  <w:abstractNum w:abstractNumId="27" w15:restartNumberingAfterBreak="0">
    <w:nsid w:val="29142385"/>
    <w:multiLevelType w:val="multilevel"/>
    <w:tmpl w:val="D26AC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95D081C"/>
    <w:multiLevelType w:val="hybridMultilevel"/>
    <w:tmpl w:val="7B5C1F9E"/>
    <w:lvl w:ilvl="0" w:tplc="04090001">
      <w:start w:val="1"/>
      <w:numFmt w:val="bullet"/>
      <w:lvlText w:val=""/>
      <w:lvlJc w:val="left"/>
      <w:pPr>
        <w:ind w:left="720" w:hanging="360"/>
      </w:pPr>
      <w:rPr>
        <w:rFonts w:ascii="Symbol" w:hAnsi="Symbol" w:hint="default"/>
      </w:rPr>
    </w:lvl>
    <w:lvl w:ilvl="1" w:tplc="4C8AA68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5C13E5"/>
    <w:multiLevelType w:val="multilevel"/>
    <w:tmpl w:val="77509450"/>
    <w:lvl w:ilvl="0">
      <w:start w:val="1"/>
      <w:numFmt w:val="decimal"/>
      <w:pStyle w:val="AutoWilsonsLegalSingleSpacing"/>
      <w:lvlText w:val="%1"/>
      <w:lvlJc w:val="left"/>
      <w:pPr>
        <w:tabs>
          <w:tab w:val="num" w:pos="680"/>
        </w:tabs>
        <w:ind w:left="680" w:hanging="680"/>
      </w:pPr>
      <w:rPr>
        <w:rFonts w:ascii="Arial" w:hAnsi="Arial" w:hint="default"/>
        <w:b w:val="0"/>
        <w:i w:val="0"/>
        <w:color w:val="auto"/>
        <w:sz w:val="22"/>
        <w:u w:val="none"/>
      </w:rPr>
    </w:lvl>
    <w:lvl w:ilvl="1">
      <w:start w:val="1"/>
      <w:numFmt w:val="decimal"/>
      <w:isLgl/>
      <w:lvlText w:val="%1.%2."/>
      <w:lvlJc w:val="left"/>
      <w:pPr>
        <w:tabs>
          <w:tab w:val="num" w:pos="1361"/>
        </w:tabs>
        <w:ind w:left="1361" w:hanging="681"/>
      </w:pPr>
      <w:rPr>
        <w:rFonts w:ascii="Arial" w:hAnsi="Arial" w:hint="default"/>
        <w:b w:val="0"/>
        <w:i w:val="0"/>
        <w:color w:val="auto"/>
        <w:sz w:val="22"/>
        <w:u w:val="none"/>
      </w:rPr>
    </w:lvl>
    <w:lvl w:ilvl="2">
      <w:start w:val="1"/>
      <w:numFmt w:val="decimal"/>
      <w:lvlText w:val="%1.%2.%3."/>
      <w:lvlJc w:val="left"/>
      <w:pPr>
        <w:tabs>
          <w:tab w:val="num" w:pos="2041"/>
        </w:tabs>
        <w:ind w:left="2041" w:hanging="680"/>
      </w:pPr>
      <w:rPr>
        <w:rFonts w:ascii="Arial" w:hAnsi="Arial" w:hint="default"/>
        <w:b w:val="0"/>
        <w:i w:val="0"/>
        <w:color w:val="auto"/>
        <w:sz w:val="22"/>
        <w:u w:val="none"/>
      </w:rPr>
    </w:lvl>
    <w:lvl w:ilvl="3">
      <w:start w:val="1"/>
      <w:numFmt w:val="decimal"/>
      <w:lvlText w:val="%1.%2.%3.%4."/>
      <w:lvlJc w:val="left"/>
      <w:pPr>
        <w:tabs>
          <w:tab w:val="num" w:pos="3121"/>
        </w:tabs>
        <w:ind w:left="2722" w:hanging="681"/>
      </w:pPr>
      <w:rPr>
        <w:rFonts w:ascii="Arial" w:hAnsi="Arial" w:hint="default"/>
        <w:b w:val="0"/>
        <w:i w:val="0"/>
        <w:color w:val="auto"/>
        <w:sz w:val="22"/>
        <w:u w:val="none"/>
      </w:rPr>
    </w:lvl>
    <w:lvl w:ilvl="4">
      <w:start w:val="1"/>
      <w:numFmt w:val="decimal"/>
      <w:lvlText w:val="%1.%2.%3.%4.%5."/>
      <w:lvlJc w:val="left"/>
      <w:pPr>
        <w:tabs>
          <w:tab w:val="num" w:pos="3802"/>
        </w:tabs>
        <w:ind w:left="3402" w:hanging="680"/>
      </w:pPr>
      <w:rPr>
        <w:rFonts w:ascii="Arial" w:hAnsi="Arial" w:hint="default"/>
        <w:b w:val="0"/>
        <w:i w:val="0"/>
        <w:color w:val="auto"/>
        <w:sz w:val="22"/>
        <w:u w:val="none"/>
      </w:rPr>
    </w:lvl>
    <w:lvl w:ilvl="5">
      <w:start w:val="1"/>
      <w:numFmt w:val="decimal"/>
      <w:lvlText w:val="%1.%2.%3.%4.%5.%6."/>
      <w:lvlJc w:val="left"/>
      <w:pPr>
        <w:tabs>
          <w:tab w:val="num" w:pos="4842"/>
        </w:tabs>
        <w:ind w:left="4082" w:hanging="680"/>
      </w:pPr>
      <w:rPr>
        <w:rFonts w:ascii="Arial" w:hAnsi="Arial" w:hint="default"/>
        <w:b w:val="0"/>
        <w:i w:val="0"/>
        <w:color w:val="auto"/>
        <w:sz w:val="22"/>
        <w:u w:val="none"/>
      </w:rPr>
    </w:lvl>
    <w:lvl w:ilvl="6">
      <w:start w:val="1"/>
      <w:numFmt w:val="decimal"/>
      <w:lvlText w:val="%1.%2.%3.%4.%5.%6.%7."/>
      <w:lvlJc w:val="left"/>
      <w:pPr>
        <w:tabs>
          <w:tab w:val="num" w:pos="5522"/>
        </w:tabs>
        <w:ind w:left="4763" w:hanging="681"/>
      </w:pPr>
      <w:rPr>
        <w:rFonts w:ascii="Arial" w:hAnsi="Arial" w:hint="default"/>
        <w:b w:val="0"/>
        <w:i w:val="0"/>
        <w:sz w:val="22"/>
      </w:rPr>
    </w:lvl>
    <w:lvl w:ilvl="7">
      <w:start w:val="1"/>
      <w:numFmt w:val="decimal"/>
      <w:lvlText w:val="%1.%2.%3.%4.%5.%6.%7.%8."/>
      <w:lvlJc w:val="left"/>
      <w:pPr>
        <w:tabs>
          <w:tab w:val="num" w:pos="6563"/>
        </w:tabs>
        <w:ind w:left="5443" w:hanging="680"/>
      </w:pPr>
      <w:rPr>
        <w:rFonts w:ascii="Arial" w:hAnsi="Arial" w:hint="default"/>
        <w:b w:val="0"/>
        <w:i w:val="0"/>
        <w:sz w:val="22"/>
      </w:rPr>
    </w:lvl>
    <w:lvl w:ilvl="8">
      <w:start w:val="1"/>
      <w:numFmt w:val="decimal"/>
      <w:isLgl/>
      <w:lvlText w:val="%1.%2.%3.%4.%5.%6.%7.%8.%9."/>
      <w:lvlJc w:val="left"/>
      <w:pPr>
        <w:tabs>
          <w:tab w:val="num" w:pos="7243"/>
        </w:tabs>
        <w:ind w:left="6124" w:hanging="681"/>
      </w:pPr>
      <w:rPr>
        <w:rFonts w:ascii="Arial" w:hAnsi="Arial" w:hint="default"/>
        <w:b w:val="0"/>
        <w:i w:val="0"/>
        <w:sz w:val="22"/>
      </w:rPr>
    </w:lvl>
  </w:abstractNum>
  <w:abstractNum w:abstractNumId="30" w15:restartNumberingAfterBreak="0">
    <w:nsid w:val="2E6521FA"/>
    <w:multiLevelType w:val="hybridMultilevel"/>
    <w:tmpl w:val="35FE9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0043FB4"/>
    <w:multiLevelType w:val="hybridMultilevel"/>
    <w:tmpl w:val="AA121BFA"/>
    <w:lvl w:ilvl="0" w:tplc="154A1CCC">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E7E60"/>
    <w:multiLevelType w:val="hybridMultilevel"/>
    <w:tmpl w:val="3B28F324"/>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asciiTheme="minorHAnsi" w:hAnsiTheme="minorHAnsi" w:cstheme="minorHAnsi" w:hint="default"/>
        <w:b w:val="0"/>
        <w:bCs w:val="0"/>
        <w:sz w:val="19"/>
        <w:szCs w:val="19"/>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34943DD2"/>
    <w:multiLevelType w:val="hybridMultilevel"/>
    <w:tmpl w:val="C9E85522"/>
    <w:lvl w:ilvl="0" w:tplc="04090003">
      <w:start w:val="1"/>
      <w:numFmt w:val="bullet"/>
      <w:lvlText w:val="o"/>
      <w:lvlJc w:val="left"/>
      <w:pPr>
        <w:ind w:left="780" w:hanging="360"/>
      </w:pPr>
      <w:rPr>
        <w:rFonts w:ascii="Courier New" w:hAnsi="Courier New" w:cs="Courier New"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358A2B2B"/>
    <w:multiLevelType w:val="hybridMultilevel"/>
    <w:tmpl w:val="8D0A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027292"/>
    <w:multiLevelType w:val="hybridMultilevel"/>
    <w:tmpl w:val="7758D7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8B70953"/>
    <w:multiLevelType w:val="hybridMultilevel"/>
    <w:tmpl w:val="BAFA92A2"/>
    <w:lvl w:ilvl="0" w:tplc="C0121EA2">
      <w:start w:val="1"/>
      <w:numFmt w:val="bullet"/>
      <w:lvlText w:val="•"/>
      <w:lvlJc w:val="left"/>
      <w:pPr>
        <w:tabs>
          <w:tab w:val="num" w:pos="720"/>
        </w:tabs>
        <w:ind w:left="720" w:hanging="360"/>
      </w:pPr>
      <w:rPr>
        <w:rFonts w:ascii="Arial" w:hAnsi="Arial" w:hint="default"/>
      </w:rPr>
    </w:lvl>
    <w:lvl w:ilvl="1" w:tplc="B5F03DFA" w:tentative="1">
      <w:start w:val="1"/>
      <w:numFmt w:val="bullet"/>
      <w:lvlText w:val="•"/>
      <w:lvlJc w:val="left"/>
      <w:pPr>
        <w:tabs>
          <w:tab w:val="num" w:pos="1440"/>
        </w:tabs>
        <w:ind w:left="1440" w:hanging="360"/>
      </w:pPr>
      <w:rPr>
        <w:rFonts w:ascii="Arial" w:hAnsi="Arial" w:hint="default"/>
      </w:rPr>
    </w:lvl>
    <w:lvl w:ilvl="2" w:tplc="1CBA7110" w:tentative="1">
      <w:start w:val="1"/>
      <w:numFmt w:val="bullet"/>
      <w:lvlText w:val="•"/>
      <w:lvlJc w:val="left"/>
      <w:pPr>
        <w:tabs>
          <w:tab w:val="num" w:pos="2160"/>
        </w:tabs>
        <w:ind w:left="2160" w:hanging="360"/>
      </w:pPr>
      <w:rPr>
        <w:rFonts w:ascii="Arial" w:hAnsi="Arial" w:hint="default"/>
      </w:rPr>
    </w:lvl>
    <w:lvl w:ilvl="3" w:tplc="06FC3004" w:tentative="1">
      <w:start w:val="1"/>
      <w:numFmt w:val="bullet"/>
      <w:lvlText w:val="•"/>
      <w:lvlJc w:val="left"/>
      <w:pPr>
        <w:tabs>
          <w:tab w:val="num" w:pos="2880"/>
        </w:tabs>
        <w:ind w:left="2880" w:hanging="360"/>
      </w:pPr>
      <w:rPr>
        <w:rFonts w:ascii="Arial" w:hAnsi="Arial" w:hint="default"/>
      </w:rPr>
    </w:lvl>
    <w:lvl w:ilvl="4" w:tplc="7FFEAC4A" w:tentative="1">
      <w:start w:val="1"/>
      <w:numFmt w:val="bullet"/>
      <w:lvlText w:val="•"/>
      <w:lvlJc w:val="left"/>
      <w:pPr>
        <w:tabs>
          <w:tab w:val="num" w:pos="3600"/>
        </w:tabs>
        <w:ind w:left="3600" w:hanging="360"/>
      </w:pPr>
      <w:rPr>
        <w:rFonts w:ascii="Arial" w:hAnsi="Arial" w:hint="default"/>
      </w:rPr>
    </w:lvl>
    <w:lvl w:ilvl="5" w:tplc="13A4ECC8" w:tentative="1">
      <w:start w:val="1"/>
      <w:numFmt w:val="bullet"/>
      <w:lvlText w:val="•"/>
      <w:lvlJc w:val="left"/>
      <w:pPr>
        <w:tabs>
          <w:tab w:val="num" w:pos="4320"/>
        </w:tabs>
        <w:ind w:left="4320" w:hanging="360"/>
      </w:pPr>
      <w:rPr>
        <w:rFonts w:ascii="Arial" w:hAnsi="Arial" w:hint="default"/>
      </w:rPr>
    </w:lvl>
    <w:lvl w:ilvl="6" w:tplc="4C888676" w:tentative="1">
      <w:start w:val="1"/>
      <w:numFmt w:val="bullet"/>
      <w:lvlText w:val="•"/>
      <w:lvlJc w:val="left"/>
      <w:pPr>
        <w:tabs>
          <w:tab w:val="num" w:pos="5040"/>
        </w:tabs>
        <w:ind w:left="5040" w:hanging="360"/>
      </w:pPr>
      <w:rPr>
        <w:rFonts w:ascii="Arial" w:hAnsi="Arial" w:hint="default"/>
      </w:rPr>
    </w:lvl>
    <w:lvl w:ilvl="7" w:tplc="F5F42902" w:tentative="1">
      <w:start w:val="1"/>
      <w:numFmt w:val="bullet"/>
      <w:lvlText w:val="•"/>
      <w:lvlJc w:val="left"/>
      <w:pPr>
        <w:tabs>
          <w:tab w:val="num" w:pos="5760"/>
        </w:tabs>
        <w:ind w:left="5760" w:hanging="360"/>
      </w:pPr>
      <w:rPr>
        <w:rFonts w:ascii="Arial" w:hAnsi="Arial" w:hint="default"/>
      </w:rPr>
    </w:lvl>
    <w:lvl w:ilvl="8" w:tplc="76563C0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3CD87581"/>
    <w:multiLevelType w:val="hybridMultilevel"/>
    <w:tmpl w:val="704A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150214"/>
    <w:multiLevelType w:val="hybridMultilevel"/>
    <w:tmpl w:val="B3DA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D510AEC"/>
    <w:multiLevelType w:val="hybridMultilevel"/>
    <w:tmpl w:val="6A74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D6E779B"/>
    <w:multiLevelType w:val="hybridMultilevel"/>
    <w:tmpl w:val="879A7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971248"/>
    <w:multiLevelType w:val="multilevel"/>
    <w:tmpl w:val="BEECEAB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DFF7752"/>
    <w:multiLevelType w:val="hybridMultilevel"/>
    <w:tmpl w:val="A4721406"/>
    <w:lvl w:ilvl="0" w:tplc="9DF43DE6">
      <w:start w:val="1"/>
      <w:numFmt w:val="bullet"/>
      <w:lvlText w:val=""/>
      <w:lvlJc w:val="left"/>
      <w:pPr>
        <w:ind w:left="720" w:hanging="360"/>
      </w:pPr>
      <w:rPr>
        <w:rFonts w:ascii="Symbol" w:hAnsi="Symbol" w:hint="default"/>
      </w:rPr>
    </w:lvl>
    <w:lvl w:ilvl="1" w:tplc="19FEA36A">
      <w:start w:val="1"/>
      <w:numFmt w:val="bullet"/>
      <w:lvlText w:val="o"/>
      <w:lvlJc w:val="left"/>
      <w:pPr>
        <w:ind w:left="1440" w:hanging="360"/>
      </w:pPr>
      <w:rPr>
        <w:rFonts w:ascii="Courier New" w:hAnsi="Courier New" w:hint="default"/>
      </w:rPr>
    </w:lvl>
    <w:lvl w:ilvl="2" w:tplc="A6F47DDA">
      <w:start w:val="1"/>
      <w:numFmt w:val="bullet"/>
      <w:lvlText w:val=""/>
      <w:lvlJc w:val="left"/>
      <w:pPr>
        <w:ind w:left="2160" w:hanging="360"/>
      </w:pPr>
      <w:rPr>
        <w:rFonts w:ascii="Wingdings" w:hAnsi="Wingdings" w:hint="default"/>
      </w:rPr>
    </w:lvl>
    <w:lvl w:ilvl="3" w:tplc="8D1629E6">
      <w:start w:val="1"/>
      <w:numFmt w:val="bullet"/>
      <w:lvlText w:val=""/>
      <w:lvlJc w:val="left"/>
      <w:pPr>
        <w:ind w:left="2880" w:hanging="360"/>
      </w:pPr>
      <w:rPr>
        <w:rFonts w:ascii="Symbol" w:hAnsi="Symbol" w:hint="default"/>
      </w:rPr>
    </w:lvl>
    <w:lvl w:ilvl="4" w:tplc="BFA0014A">
      <w:start w:val="1"/>
      <w:numFmt w:val="bullet"/>
      <w:lvlText w:val="o"/>
      <w:lvlJc w:val="left"/>
      <w:pPr>
        <w:ind w:left="3600" w:hanging="360"/>
      </w:pPr>
      <w:rPr>
        <w:rFonts w:ascii="Courier New" w:hAnsi="Courier New" w:hint="default"/>
      </w:rPr>
    </w:lvl>
    <w:lvl w:ilvl="5" w:tplc="AE6CED1A">
      <w:start w:val="1"/>
      <w:numFmt w:val="bullet"/>
      <w:lvlText w:val=""/>
      <w:lvlJc w:val="left"/>
      <w:pPr>
        <w:ind w:left="4320" w:hanging="360"/>
      </w:pPr>
      <w:rPr>
        <w:rFonts w:ascii="Wingdings" w:hAnsi="Wingdings" w:hint="default"/>
      </w:rPr>
    </w:lvl>
    <w:lvl w:ilvl="6" w:tplc="C6ECDFA4">
      <w:start w:val="1"/>
      <w:numFmt w:val="bullet"/>
      <w:lvlText w:val=""/>
      <w:lvlJc w:val="left"/>
      <w:pPr>
        <w:ind w:left="5040" w:hanging="360"/>
      </w:pPr>
      <w:rPr>
        <w:rFonts w:ascii="Symbol" w:hAnsi="Symbol" w:hint="default"/>
      </w:rPr>
    </w:lvl>
    <w:lvl w:ilvl="7" w:tplc="368ADEBA">
      <w:start w:val="1"/>
      <w:numFmt w:val="bullet"/>
      <w:lvlText w:val="o"/>
      <w:lvlJc w:val="left"/>
      <w:pPr>
        <w:ind w:left="5760" w:hanging="360"/>
      </w:pPr>
      <w:rPr>
        <w:rFonts w:ascii="Courier New" w:hAnsi="Courier New" w:hint="default"/>
      </w:rPr>
    </w:lvl>
    <w:lvl w:ilvl="8" w:tplc="025843B4">
      <w:start w:val="1"/>
      <w:numFmt w:val="bullet"/>
      <w:lvlText w:val=""/>
      <w:lvlJc w:val="left"/>
      <w:pPr>
        <w:ind w:left="6480" w:hanging="360"/>
      </w:pPr>
      <w:rPr>
        <w:rFonts w:ascii="Wingdings" w:hAnsi="Wingdings" w:hint="default"/>
      </w:rPr>
    </w:lvl>
  </w:abstractNum>
  <w:abstractNum w:abstractNumId="43" w15:restartNumberingAfterBreak="0">
    <w:nsid w:val="415C1939"/>
    <w:multiLevelType w:val="multilevel"/>
    <w:tmpl w:val="20F0ED00"/>
    <w:lvl w:ilvl="0">
      <w:start w:val="1"/>
      <w:numFmt w:val="decimal"/>
      <w:lvlText w:val="%1."/>
      <w:lvlJc w:val="left"/>
      <w:pPr>
        <w:tabs>
          <w:tab w:val="num" w:pos="720"/>
        </w:tabs>
        <w:ind w:left="720" w:hanging="720"/>
      </w:pPr>
      <w:rPr>
        <w:b/>
        <w:i w:val="0"/>
        <w:sz w:val="19"/>
        <w:szCs w:val="19"/>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1260"/>
        </w:tabs>
        <w:ind w:left="126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44" w15:restartNumberingAfterBreak="0">
    <w:nsid w:val="46A85C77"/>
    <w:multiLevelType w:val="multilevel"/>
    <w:tmpl w:val="A1585014"/>
    <w:lvl w:ilvl="0">
      <w:start w:val="4"/>
      <w:numFmt w:val="decimal"/>
      <w:lvlText w:val="%1."/>
      <w:lvlJc w:val="left"/>
      <w:pPr>
        <w:ind w:left="360" w:hanging="360"/>
      </w:pPr>
      <w:rPr>
        <w:b/>
        <w:bCs/>
      </w:rPr>
    </w:lvl>
    <w:lvl w:ilvl="1">
      <w:start w:val="1"/>
      <w:numFmt w:val="decimal"/>
      <w:lvlText w:val="%1.%2."/>
      <w:lvlJc w:val="left"/>
      <w:pPr>
        <w:ind w:left="792" w:hanging="360"/>
      </w:pPr>
      <w:rPr>
        <w:b/>
        <w:bCs/>
      </w:r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abstractNum w:abstractNumId="45" w15:restartNumberingAfterBreak="0">
    <w:nsid w:val="49091C8A"/>
    <w:multiLevelType w:val="hybridMultilevel"/>
    <w:tmpl w:val="23EEEA52"/>
    <w:lvl w:ilvl="0" w:tplc="DE7A75DE">
      <w:start w:val="1"/>
      <w:numFmt w:val="decimal"/>
      <w:lvlText w:val="%1."/>
      <w:lvlJc w:val="left"/>
      <w:pPr>
        <w:ind w:left="1620" w:hanging="360"/>
      </w:pPr>
      <w:rPr>
        <w:b/>
      </w:rPr>
    </w:lvl>
    <w:lvl w:ilvl="1" w:tplc="04090019">
      <w:start w:val="1"/>
      <w:numFmt w:val="lowerLetter"/>
      <w:lvlText w:val="%2."/>
      <w:lvlJc w:val="left"/>
      <w:pPr>
        <w:ind w:left="2340" w:hanging="360"/>
      </w:pPr>
    </w:lvl>
    <w:lvl w:ilvl="2" w:tplc="04090015">
      <w:start w:val="1"/>
      <w:numFmt w:val="upperLetter"/>
      <w:lvlText w:val="%3."/>
      <w:lvlJc w:val="left"/>
      <w:pPr>
        <w:ind w:left="3060" w:hanging="180"/>
      </w:pPr>
    </w:lvl>
    <w:lvl w:ilvl="3" w:tplc="0409000F">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6" w15:restartNumberingAfterBreak="0">
    <w:nsid w:val="4B764217"/>
    <w:multiLevelType w:val="multilevel"/>
    <w:tmpl w:val="58D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563276"/>
    <w:multiLevelType w:val="hybridMultilevel"/>
    <w:tmpl w:val="988CAC8A"/>
    <w:lvl w:ilvl="0" w:tplc="B680C0F2">
      <w:start w:val="1"/>
      <w:numFmt w:val="decimal"/>
      <w:lvlText w:val="%1."/>
      <w:lvlJc w:val="left"/>
      <w:pPr>
        <w:ind w:left="720" w:hanging="360"/>
      </w:pPr>
      <w:rPr>
        <w:b/>
        <w:bCs/>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abstractNum w:abstractNumId="48" w15:restartNumberingAfterBreak="0">
    <w:nsid w:val="4E0D1648"/>
    <w:multiLevelType w:val="multilevel"/>
    <w:tmpl w:val="3E56DA32"/>
    <w:lvl w:ilvl="0">
      <w:start w:val="1"/>
      <w:numFmt w:val="decimal"/>
      <w:lvlText w:val="%1."/>
      <w:lvlJc w:val="left"/>
      <w:pPr>
        <w:tabs>
          <w:tab w:val="num" w:pos="720"/>
        </w:tabs>
        <w:ind w:left="720" w:hanging="720"/>
      </w:pPr>
      <w:rPr>
        <w:b/>
        <w:i w:val="0"/>
        <w:sz w:val="20"/>
      </w:rPr>
    </w:lvl>
    <w:lvl w:ilvl="1">
      <w:start w:val="1"/>
      <w:numFmt w:val="decimal"/>
      <w:lvlText w:val="%2."/>
      <w:lvlJc w:val="left"/>
      <w:pPr>
        <w:tabs>
          <w:tab w:val="num" w:pos="720"/>
        </w:tabs>
        <w:ind w:left="1440" w:hanging="720"/>
      </w:pPr>
      <w:rPr>
        <w:b/>
        <w:i w:val="0"/>
        <w:color w:val="auto"/>
      </w:rPr>
    </w:lvl>
    <w:lvl w:ilvl="2">
      <w:start w:val="1"/>
      <w:numFmt w:val="decimal"/>
      <w:lvlText w:val="%1.%2.%3"/>
      <w:lvlJc w:val="left"/>
      <w:pPr>
        <w:tabs>
          <w:tab w:val="num" w:pos="1440"/>
        </w:tabs>
        <w:ind w:left="2160" w:hanging="720"/>
      </w:pPr>
      <w:rPr>
        <w:b/>
        <w:i w:val="0"/>
        <w:sz w:val="20"/>
        <w:szCs w:val="20"/>
      </w:rPr>
    </w:lvl>
    <w:lvl w:ilvl="3">
      <w:start w:val="1"/>
      <w:numFmt w:val="lowerLetter"/>
      <w:lvlText w:val="(%4)"/>
      <w:lvlJc w:val="left"/>
      <w:pPr>
        <w:tabs>
          <w:tab w:val="num" w:pos="2880"/>
        </w:tabs>
        <w:ind w:left="2880" w:hanging="720"/>
      </w:pPr>
      <w:rPr>
        <w:b w:val="0"/>
      </w:rPr>
    </w:lvl>
    <w:lvl w:ilvl="4">
      <w:start w:val="1"/>
      <w:numFmt w:val="lowerRoman"/>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rPr>
        <w:b/>
        <w:bCs/>
      </w:r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49" w15:restartNumberingAfterBreak="0">
    <w:nsid w:val="4E194919"/>
    <w:multiLevelType w:val="multilevel"/>
    <w:tmpl w:val="093230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F2B7140"/>
    <w:multiLevelType w:val="hybridMultilevel"/>
    <w:tmpl w:val="D2905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9D5094"/>
    <w:multiLevelType w:val="hybridMultilevel"/>
    <w:tmpl w:val="0A90B89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2" w15:restartNumberingAfterBreak="0">
    <w:nsid w:val="58672DBB"/>
    <w:multiLevelType w:val="hybridMultilevel"/>
    <w:tmpl w:val="0F7EB88E"/>
    <w:lvl w:ilvl="0" w:tplc="04090001">
      <w:start w:val="1"/>
      <w:numFmt w:val="bullet"/>
      <w:lvlText w:val=""/>
      <w:lvlJc w:val="left"/>
      <w:pPr>
        <w:ind w:left="733" w:hanging="360"/>
      </w:pPr>
      <w:rPr>
        <w:rFonts w:ascii="Symbol" w:hAnsi="Symbol" w:hint="default"/>
      </w:rPr>
    </w:lvl>
    <w:lvl w:ilvl="1" w:tplc="04090003">
      <w:start w:val="1"/>
      <w:numFmt w:val="bullet"/>
      <w:lvlText w:val="o"/>
      <w:lvlJc w:val="left"/>
      <w:pPr>
        <w:ind w:left="1453" w:hanging="360"/>
      </w:pPr>
      <w:rPr>
        <w:rFonts w:ascii="Courier New" w:hAnsi="Courier New" w:cs="Courier New" w:hint="default"/>
      </w:rPr>
    </w:lvl>
    <w:lvl w:ilvl="2" w:tplc="04090005">
      <w:start w:val="1"/>
      <w:numFmt w:val="bullet"/>
      <w:lvlText w:val=""/>
      <w:lvlJc w:val="left"/>
      <w:pPr>
        <w:ind w:left="2173" w:hanging="360"/>
      </w:pPr>
      <w:rPr>
        <w:rFonts w:ascii="Wingdings" w:hAnsi="Wingdings" w:hint="default"/>
      </w:rPr>
    </w:lvl>
    <w:lvl w:ilvl="3" w:tplc="04090001">
      <w:start w:val="1"/>
      <w:numFmt w:val="bullet"/>
      <w:lvlText w:val=""/>
      <w:lvlJc w:val="left"/>
      <w:pPr>
        <w:ind w:left="2893" w:hanging="360"/>
      </w:pPr>
      <w:rPr>
        <w:rFonts w:ascii="Symbol" w:hAnsi="Symbol" w:hint="default"/>
      </w:rPr>
    </w:lvl>
    <w:lvl w:ilvl="4" w:tplc="04090003">
      <w:start w:val="1"/>
      <w:numFmt w:val="bullet"/>
      <w:lvlText w:val="o"/>
      <w:lvlJc w:val="left"/>
      <w:pPr>
        <w:ind w:left="3613" w:hanging="360"/>
      </w:pPr>
      <w:rPr>
        <w:rFonts w:ascii="Courier New" w:hAnsi="Courier New" w:cs="Courier New" w:hint="default"/>
      </w:rPr>
    </w:lvl>
    <w:lvl w:ilvl="5" w:tplc="04090005">
      <w:start w:val="1"/>
      <w:numFmt w:val="bullet"/>
      <w:lvlText w:val=""/>
      <w:lvlJc w:val="left"/>
      <w:pPr>
        <w:ind w:left="4333" w:hanging="360"/>
      </w:pPr>
      <w:rPr>
        <w:rFonts w:ascii="Wingdings" w:hAnsi="Wingdings" w:hint="default"/>
      </w:rPr>
    </w:lvl>
    <w:lvl w:ilvl="6" w:tplc="04090001">
      <w:start w:val="1"/>
      <w:numFmt w:val="bullet"/>
      <w:lvlText w:val=""/>
      <w:lvlJc w:val="left"/>
      <w:pPr>
        <w:ind w:left="5053" w:hanging="360"/>
      </w:pPr>
      <w:rPr>
        <w:rFonts w:ascii="Symbol" w:hAnsi="Symbol" w:hint="default"/>
      </w:rPr>
    </w:lvl>
    <w:lvl w:ilvl="7" w:tplc="04090003">
      <w:start w:val="1"/>
      <w:numFmt w:val="bullet"/>
      <w:lvlText w:val="o"/>
      <w:lvlJc w:val="left"/>
      <w:pPr>
        <w:ind w:left="5773" w:hanging="360"/>
      </w:pPr>
      <w:rPr>
        <w:rFonts w:ascii="Courier New" w:hAnsi="Courier New" w:cs="Courier New" w:hint="default"/>
      </w:rPr>
    </w:lvl>
    <w:lvl w:ilvl="8" w:tplc="04090005">
      <w:start w:val="1"/>
      <w:numFmt w:val="bullet"/>
      <w:lvlText w:val=""/>
      <w:lvlJc w:val="left"/>
      <w:pPr>
        <w:ind w:left="6493" w:hanging="360"/>
      </w:pPr>
      <w:rPr>
        <w:rFonts w:ascii="Wingdings" w:hAnsi="Wingdings" w:hint="default"/>
      </w:rPr>
    </w:lvl>
  </w:abstractNum>
  <w:abstractNum w:abstractNumId="53" w15:restartNumberingAfterBreak="0">
    <w:nsid w:val="59280DCE"/>
    <w:multiLevelType w:val="hybridMultilevel"/>
    <w:tmpl w:val="8B2814C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HK Grotesk Light" w:hAnsi="HK Grotesk Light" w:hint="default"/>
      </w:rPr>
    </w:lvl>
    <w:lvl w:ilvl="2" w:tplc="FFFFFFFF" w:tentative="1">
      <w:start w:val="1"/>
      <w:numFmt w:val="bullet"/>
      <w:lvlText w:val="+"/>
      <w:lvlJc w:val="left"/>
      <w:pPr>
        <w:tabs>
          <w:tab w:val="num" w:pos="2160"/>
        </w:tabs>
        <w:ind w:left="2160" w:hanging="360"/>
      </w:pPr>
      <w:rPr>
        <w:rFonts w:ascii="HK Grotesk Light" w:hAnsi="HK Grotesk Light" w:hint="default"/>
      </w:rPr>
    </w:lvl>
    <w:lvl w:ilvl="3" w:tplc="FFFFFFFF" w:tentative="1">
      <w:start w:val="1"/>
      <w:numFmt w:val="bullet"/>
      <w:lvlText w:val="+"/>
      <w:lvlJc w:val="left"/>
      <w:pPr>
        <w:tabs>
          <w:tab w:val="num" w:pos="2880"/>
        </w:tabs>
        <w:ind w:left="2880" w:hanging="360"/>
      </w:pPr>
      <w:rPr>
        <w:rFonts w:ascii="HK Grotesk Light" w:hAnsi="HK Grotesk Light" w:hint="default"/>
      </w:rPr>
    </w:lvl>
    <w:lvl w:ilvl="4" w:tplc="FFFFFFFF" w:tentative="1">
      <w:start w:val="1"/>
      <w:numFmt w:val="bullet"/>
      <w:lvlText w:val="+"/>
      <w:lvlJc w:val="left"/>
      <w:pPr>
        <w:tabs>
          <w:tab w:val="num" w:pos="3600"/>
        </w:tabs>
        <w:ind w:left="3600" w:hanging="360"/>
      </w:pPr>
      <w:rPr>
        <w:rFonts w:ascii="HK Grotesk Light" w:hAnsi="HK Grotesk Light" w:hint="default"/>
      </w:rPr>
    </w:lvl>
    <w:lvl w:ilvl="5" w:tplc="FFFFFFFF" w:tentative="1">
      <w:start w:val="1"/>
      <w:numFmt w:val="bullet"/>
      <w:lvlText w:val="+"/>
      <w:lvlJc w:val="left"/>
      <w:pPr>
        <w:tabs>
          <w:tab w:val="num" w:pos="4320"/>
        </w:tabs>
        <w:ind w:left="4320" w:hanging="360"/>
      </w:pPr>
      <w:rPr>
        <w:rFonts w:ascii="HK Grotesk Light" w:hAnsi="HK Grotesk Light" w:hint="default"/>
      </w:rPr>
    </w:lvl>
    <w:lvl w:ilvl="6" w:tplc="FFFFFFFF" w:tentative="1">
      <w:start w:val="1"/>
      <w:numFmt w:val="bullet"/>
      <w:lvlText w:val="+"/>
      <w:lvlJc w:val="left"/>
      <w:pPr>
        <w:tabs>
          <w:tab w:val="num" w:pos="5040"/>
        </w:tabs>
        <w:ind w:left="5040" w:hanging="360"/>
      </w:pPr>
      <w:rPr>
        <w:rFonts w:ascii="HK Grotesk Light" w:hAnsi="HK Grotesk Light" w:hint="default"/>
      </w:rPr>
    </w:lvl>
    <w:lvl w:ilvl="7" w:tplc="FFFFFFFF" w:tentative="1">
      <w:start w:val="1"/>
      <w:numFmt w:val="bullet"/>
      <w:lvlText w:val="+"/>
      <w:lvlJc w:val="left"/>
      <w:pPr>
        <w:tabs>
          <w:tab w:val="num" w:pos="5760"/>
        </w:tabs>
        <w:ind w:left="5760" w:hanging="360"/>
      </w:pPr>
      <w:rPr>
        <w:rFonts w:ascii="HK Grotesk Light" w:hAnsi="HK Grotesk Light" w:hint="default"/>
      </w:rPr>
    </w:lvl>
    <w:lvl w:ilvl="8" w:tplc="FFFFFFFF" w:tentative="1">
      <w:start w:val="1"/>
      <w:numFmt w:val="bullet"/>
      <w:lvlText w:val="+"/>
      <w:lvlJc w:val="left"/>
      <w:pPr>
        <w:tabs>
          <w:tab w:val="num" w:pos="6480"/>
        </w:tabs>
        <w:ind w:left="6480" w:hanging="360"/>
      </w:pPr>
      <w:rPr>
        <w:rFonts w:ascii="HK Grotesk Light" w:hAnsi="HK Grotesk Light" w:hint="default"/>
      </w:rPr>
    </w:lvl>
  </w:abstractNum>
  <w:abstractNum w:abstractNumId="54" w15:restartNumberingAfterBreak="0">
    <w:nsid w:val="5A7D375E"/>
    <w:multiLevelType w:val="multilevel"/>
    <w:tmpl w:val="BEECEAB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BADF178"/>
    <w:multiLevelType w:val="hybridMultilevel"/>
    <w:tmpl w:val="B33A551C"/>
    <w:lvl w:ilvl="0" w:tplc="8FB0F2AE">
      <w:start w:val="1"/>
      <w:numFmt w:val="bullet"/>
      <w:lvlText w:val="·"/>
      <w:lvlJc w:val="left"/>
      <w:pPr>
        <w:ind w:left="720" w:hanging="360"/>
      </w:pPr>
      <w:rPr>
        <w:rFonts w:ascii="Symbol" w:hAnsi="Symbol" w:hint="default"/>
      </w:rPr>
    </w:lvl>
    <w:lvl w:ilvl="1" w:tplc="B6ECEADE">
      <w:start w:val="1"/>
      <w:numFmt w:val="bullet"/>
      <w:lvlText w:val="o"/>
      <w:lvlJc w:val="left"/>
      <w:pPr>
        <w:ind w:left="1440" w:hanging="360"/>
      </w:pPr>
      <w:rPr>
        <w:rFonts w:ascii="Courier New" w:hAnsi="Courier New" w:hint="default"/>
      </w:rPr>
    </w:lvl>
    <w:lvl w:ilvl="2" w:tplc="09C88124">
      <w:start w:val="1"/>
      <w:numFmt w:val="bullet"/>
      <w:lvlText w:val=""/>
      <w:lvlJc w:val="left"/>
      <w:pPr>
        <w:ind w:left="2160" w:hanging="360"/>
      </w:pPr>
      <w:rPr>
        <w:rFonts w:ascii="Wingdings" w:hAnsi="Wingdings" w:hint="default"/>
      </w:rPr>
    </w:lvl>
    <w:lvl w:ilvl="3" w:tplc="B33CB9CE">
      <w:start w:val="1"/>
      <w:numFmt w:val="bullet"/>
      <w:lvlText w:val=""/>
      <w:lvlJc w:val="left"/>
      <w:pPr>
        <w:ind w:left="2880" w:hanging="360"/>
      </w:pPr>
      <w:rPr>
        <w:rFonts w:ascii="Symbol" w:hAnsi="Symbol" w:hint="default"/>
      </w:rPr>
    </w:lvl>
    <w:lvl w:ilvl="4" w:tplc="C37ACD28">
      <w:start w:val="1"/>
      <w:numFmt w:val="bullet"/>
      <w:lvlText w:val="o"/>
      <w:lvlJc w:val="left"/>
      <w:pPr>
        <w:ind w:left="3600" w:hanging="360"/>
      </w:pPr>
      <w:rPr>
        <w:rFonts w:ascii="Courier New" w:hAnsi="Courier New" w:hint="default"/>
      </w:rPr>
    </w:lvl>
    <w:lvl w:ilvl="5" w:tplc="F93400BE">
      <w:start w:val="1"/>
      <w:numFmt w:val="bullet"/>
      <w:lvlText w:val=""/>
      <w:lvlJc w:val="left"/>
      <w:pPr>
        <w:ind w:left="4320" w:hanging="360"/>
      </w:pPr>
      <w:rPr>
        <w:rFonts w:ascii="Wingdings" w:hAnsi="Wingdings" w:hint="default"/>
      </w:rPr>
    </w:lvl>
    <w:lvl w:ilvl="6" w:tplc="B406D2D4">
      <w:start w:val="1"/>
      <w:numFmt w:val="bullet"/>
      <w:lvlText w:val=""/>
      <w:lvlJc w:val="left"/>
      <w:pPr>
        <w:ind w:left="5040" w:hanging="360"/>
      </w:pPr>
      <w:rPr>
        <w:rFonts w:ascii="Symbol" w:hAnsi="Symbol" w:hint="default"/>
      </w:rPr>
    </w:lvl>
    <w:lvl w:ilvl="7" w:tplc="A95EF800">
      <w:start w:val="1"/>
      <w:numFmt w:val="bullet"/>
      <w:lvlText w:val="o"/>
      <w:lvlJc w:val="left"/>
      <w:pPr>
        <w:ind w:left="5760" w:hanging="360"/>
      </w:pPr>
      <w:rPr>
        <w:rFonts w:ascii="Courier New" w:hAnsi="Courier New" w:hint="default"/>
      </w:rPr>
    </w:lvl>
    <w:lvl w:ilvl="8" w:tplc="C4F46A06">
      <w:start w:val="1"/>
      <w:numFmt w:val="bullet"/>
      <w:lvlText w:val=""/>
      <w:lvlJc w:val="left"/>
      <w:pPr>
        <w:ind w:left="6480" w:hanging="360"/>
      </w:pPr>
      <w:rPr>
        <w:rFonts w:ascii="Wingdings" w:hAnsi="Wingdings" w:hint="default"/>
      </w:rPr>
    </w:lvl>
  </w:abstractNum>
  <w:abstractNum w:abstractNumId="56" w15:restartNumberingAfterBreak="0">
    <w:nsid w:val="5E01121F"/>
    <w:multiLevelType w:val="multilevel"/>
    <w:tmpl w:val="AF0259C0"/>
    <w:lvl w:ilvl="0">
      <w:start w:val="1"/>
      <w:numFmt w:val="decimal"/>
      <w:lvlText w:val="%1."/>
      <w:lvlJc w:val="left"/>
      <w:pPr>
        <w:ind w:left="360" w:hanging="360"/>
      </w:pPr>
      <w:rPr>
        <w:rFonts w:hint="default"/>
      </w:rPr>
    </w:lvl>
    <w:lvl w:ilvl="1">
      <w:start w:val="1"/>
      <w:numFmt w:val="lowerLetter"/>
      <w:lvlText w:val="%2)"/>
      <w:lvlJc w:val="left"/>
      <w:pPr>
        <w:ind w:left="540" w:hanging="360"/>
      </w:pPr>
    </w:lvl>
    <w:lvl w:ilvl="2">
      <w:start w:val="1"/>
      <w:numFmt w:val="decimal"/>
      <w:lvlText w:val="%1.%2.%3."/>
      <w:lvlJc w:val="left"/>
      <w:pPr>
        <w:ind w:left="2260" w:hanging="720"/>
      </w:pPr>
      <w:rPr>
        <w:rFonts w:hint="default"/>
        <w:b/>
        <w:bCs/>
      </w:rPr>
    </w:lvl>
    <w:lvl w:ilvl="3">
      <w:start w:val="1"/>
      <w:numFmt w:val="decimal"/>
      <w:lvlText w:val="%1.%2.%3.%4."/>
      <w:lvlJc w:val="left"/>
      <w:pPr>
        <w:ind w:left="3030" w:hanging="720"/>
      </w:pPr>
      <w:rPr>
        <w:rFonts w:hint="default"/>
      </w:rPr>
    </w:lvl>
    <w:lvl w:ilvl="4">
      <w:start w:val="1"/>
      <w:numFmt w:val="decimal"/>
      <w:lvlText w:val="%1.%2.%3.%4.%5."/>
      <w:lvlJc w:val="left"/>
      <w:pPr>
        <w:ind w:left="4160" w:hanging="1080"/>
      </w:pPr>
      <w:rPr>
        <w:rFonts w:hint="default"/>
      </w:rPr>
    </w:lvl>
    <w:lvl w:ilvl="5">
      <w:start w:val="1"/>
      <w:numFmt w:val="decimal"/>
      <w:lvlText w:val="%1.%2.%3.%4.%5.%6."/>
      <w:lvlJc w:val="left"/>
      <w:pPr>
        <w:ind w:left="4930" w:hanging="1080"/>
      </w:pPr>
      <w:rPr>
        <w:rFonts w:hint="default"/>
      </w:rPr>
    </w:lvl>
    <w:lvl w:ilvl="6">
      <w:start w:val="1"/>
      <w:numFmt w:val="decimal"/>
      <w:lvlText w:val="%1.%2.%3.%4.%5.%6.%7."/>
      <w:lvlJc w:val="left"/>
      <w:pPr>
        <w:ind w:left="5700" w:hanging="1080"/>
      </w:pPr>
      <w:rPr>
        <w:rFonts w:hint="default"/>
      </w:rPr>
    </w:lvl>
    <w:lvl w:ilvl="7">
      <w:start w:val="1"/>
      <w:numFmt w:val="decimal"/>
      <w:lvlText w:val="%1.%2.%3.%4.%5.%6.%7.%8."/>
      <w:lvlJc w:val="left"/>
      <w:pPr>
        <w:ind w:left="6830" w:hanging="1440"/>
      </w:pPr>
      <w:rPr>
        <w:rFonts w:hint="default"/>
      </w:rPr>
    </w:lvl>
    <w:lvl w:ilvl="8">
      <w:start w:val="1"/>
      <w:numFmt w:val="decimal"/>
      <w:lvlText w:val="%1.%2.%3.%4.%5.%6.%7.%8.%9."/>
      <w:lvlJc w:val="left"/>
      <w:pPr>
        <w:ind w:left="7600" w:hanging="1440"/>
      </w:pPr>
      <w:rPr>
        <w:rFonts w:hint="default"/>
      </w:rPr>
    </w:lvl>
  </w:abstractNum>
  <w:abstractNum w:abstractNumId="57" w15:restartNumberingAfterBreak="0">
    <w:nsid w:val="5ECE526B"/>
    <w:multiLevelType w:val="multilevel"/>
    <w:tmpl w:val="3928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F62ECC"/>
    <w:multiLevelType w:val="hybridMultilevel"/>
    <w:tmpl w:val="71A66E4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9" w15:restartNumberingAfterBreak="0">
    <w:nsid w:val="61C8115C"/>
    <w:multiLevelType w:val="hybridMultilevel"/>
    <w:tmpl w:val="CA14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84514C"/>
    <w:multiLevelType w:val="hybridMultilevel"/>
    <w:tmpl w:val="8ABA6CE8"/>
    <w:lvl w:ilvl="0" w:tplc="04090011">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1" w15:restartNumberingAfterBreak="0">
    <w:nsid w:val="6E126CE8"/>
    <w:multiLevelType w:val="hybridMultilevel"/>
    <w:tmpl w:val="98FE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F21129"/>
    <w:multiLevelType w:val="hybridMultilevel"/>
    <w:tmpl w:val="107CD84C"/>
    <w:lvl w:ilvl="0" w:tplc="04090001">
      <w:start w:val="1"/>
      <w:numFmt w:val="bullet"/>
      <w:lvlText w:val=""/>
      <w:lvlJc w:val="left"/>
      <w:pPr>
        <w:ind w:left="733" w:hanging="360"/>
      </w:pPr>
      <w:rPr>
        <w:rFonts w:ascii="Symbol" w:hAnsi="Symbol" w:hint="default"/>
      </w:rPr>
    </w:lvl>
    <w:lvl w:ilvl="1" w:tplc="04090003">
      <w:start w:val="1"/>
      <w:numFmt w:val="bullet"/>
      <w:lvlText w:val="o"/>
      <w:lvlJc w:val="left"/>
      <w:pPr>
        <w:ind w:left="1453" w:hanging="360"/>
      </w:pPr>
      <w:rPr>
        <w:rFonts w:ascii="Courier New" w:hAnsi="Courier New" w:cs="Courier New" w:hint="default"/>
      </w:rPr>
    </w:lvl>
    <w:lvl w:ilvl="2" w:tplc="04090005">
      <w:start w:val="1"/>
      <w:numFmt w:val="bullet"/>
      <w:lvlText w:val=""/>
      <w:lvlJc w:val="left"/>
      <w:pPr>
        <w:ind w:left="2173" w:hanging="360"/>
      </w:pPr>
      <w:rPr>
        <w:rFonts w:ascii="Wingdings" w:hAnsi="Wingdings" w:hint="default"/>
      </w:rPr>
    </w:lvl>
    <w:lvl w:ilvl="3" w:tplc="04090001">
      <w:start w:val="1"/>
      <w:numFmt w:val="bullet"/>
      <w:lvlText w:val=""/>
      <w:lvlJc w:val="left"/>
      <w:pPr>
        <w:ind w:left="2893" w:hanging="360"/>
      </w:pPr>
      <w:rPr>
        <w:rFonts w:ascii="Symbol" w:hAnsi="Symbol" w:hint="default"/>
      </w:rPr>
    </w:lvl>
    <w:lvl w:ilvl="4" w:tplc="04090003">
      <w:start w:val="1"/>
      <w:numFmt w:val="bullet"/>
      <w:lvlText w:val="o"/>
      <w:lvlJc w:val="left"/>
      <w:pPr>
        <w:ind w:left="3613" w:hanging="360"/>
      </w:pPr>
      <w:rPr>
        <w:rFonts w:ascii="Courier New" w:hAnsi="Courier New" w:cs="Courier New" w:hint="default"/>
      </w:rPr>
    </w:lvl>
    <w:lvl w:ilvl="5" w:tplc="04090005">
      <w:start w:val="1"/>
      <w:numFmt w:val="bullet"/>
      <w:lvlText w:val=""/>
      <w:lvlJc w:val="left"/>
      <w:pPr>
        <w:ind w:left="4333" w:hanging="360"/>
      </w:pPr>
      <w:rPr>
        <w:rFonts w:ascii="Wingdings" w:hAnsi="Wingdings" w:hint="default"/>
      </w:rPr>
    </w:lvl>
    <w:lvl w:ilvl="6" w:tplc="04090001">
      <w:start w:val="1"/>
      <w:numFmt w:val="bullet"/>
      <w:lvlText w:val=""/>
      <w:lvlJc w:val="left"/>
      <w:pPr>
        <w:ind w:left="5053" w:hanging="360"/>
      </w:pPr>
      <w:rPr>
        <w:rFonts w:ascii="Symbol" w:hAnsi="Symbol" w:hint="default"/>
      </w:rPr>
    </w:lvl>
    <w:lvl w:ilvl="7" w:tplc="04090003">
      <w:start w:val="1"/>
      <w:numFmt w:val="bullet"/>
      <w:lvlText w:val="o"/>
      <w:lvlJc w:val="left"/>
      <w:pPr>
        <w:ind w:left="5773" w:hanging="360"/>
      </w:pPr>
      <w:rPr>
        <w:rFonts w:ascii="Courier New" w:hAnsi="Courier New" w:cs="Courier New" w:hint="default"/>
      </w:rPr>
    </w:lvl>
    <w:lvl w:ilvl="8" w:tplc="04090005">
      <w:start w:val="1"/>
      <w:numFmt w:val="bullet"/>
      <w:lvlText w:val=""/>
      <w:lvlJc w:val="left"/>
      <w:pPr>
        <w:ind w:left="6493" w:hanging="360"/>
      </w:pPr>
      <w:rPr>
        <w:rFonts w:ascii="Wingdings" w:hAnsi="Wingdings" w:hint="default"/>
      </w:rPr>
    </w:lvl>
  </w:abstractNum>
  <w:abstractNum w:abstractNumId="63" w15:restartNumberingAfterBreak="0">
    <w:nsid w:val="6F364D0C"/>
    <w:multiLevelType w:val="multilevel"/>
    <w:tmpl w:val="57B29E48"/>
    <w:lvl w:ilvl="0">
      <w:start w:val="1"/>
      <w:numFmt w:val="decimal"/>
      <w:pStyle w:val="AutoWilsonsLegal15Spacing"/>
      <w:lvlText w:val="%1."/>
      <w:lvlJc w:val="left"/>
      <w:pPr>
        <w:tabs>
          <w:tab w:val="num" w:pos="822"/>
        </w:tabs>
        <w:ind w:left="822" w:hanging="680"/>
      </w:pPr>
      <w:rPr>
        <w:rFonts w:ascii="Arial" w:eastAsia="Times New Roman" w:hAnsi="Arial" w:cs="Arial" w:hint="default"/>
        <w:b/>
        <w:i w:val="0"/>
        <w:color w:val="auto"/>
        <w:sz w:val="20"/>
        <w:szCs w:val="20"/>
        <w:u w:val="none"/>
      </w:rPr>
    </w:lvl>
    <w:lvl w:ilvl="1">
      <w:start w:val="1"/>
      <w:numFmt w:val="decimal"/>
      <w:lvlText w:val="%1.%2."/>
      <w:lvlJc w:val="left"/>
      <w:pPr>
        <w:tabs>
          <w:tab w:val="num" w:pos="1674"/>
        </w:tabs>
        <w:ind w:left="1674" w:hanging="681"/>
      </w:pPr>
      <w:rPr>
        <w:rFonts w:ascii="Arial" w:hAnsi="Arial" w:hint="default"/>
        <w:b w:val="0"/>
        <w:i w:val="0"/>
        <w:color w:val="auto"/>
        <w:sz w:val="20"/>
        <w:szCs w:val="20"/>
        <w:u w:val="none"/>
      </w:rPr>
    </w:lvl>
    <w:lvl w:ilvl="2">
      <w:start w:val="1"/>
      <w:numFmt w:val="decimal"/>
      <w:lvlText w:val="%1.%2.%3."/>
      <w:lvlJc w:val="left"/>
      <w:pPr>
        <w:tabs>
          <w:tab w:val="num" w:pos="3516"/>
        </w:tabs>
        <w:ind w:left="3516" w:hanging="680"/>
      </w:pPr>
      <w:rPr>
        <w:rFonts w:ascii="Arial" w:hAnsi="Arial" w:hint="default"/>
        <w:b w:val="0"/>
        <w:i w:val="0"/>
        <w:color w:val="auto"/>
        <w:sz w:val="22"/>
        <w:u w:val="none"/>
      </w:rPr>
    </w:lvl>
    <w:lvl w:ilvl="3">
      <w:start w:val="1"/>
      <w:numFmt w:val="decimal"/>
      <w:lvlText w:val="%1.%2.%3.%4."/>
      <w:lvlJc w:val="left"/>
      <w:pPr>
        <w:tabs>
          <w:tab w:val="num" w:pos="2835"/>
        </w:tabs>
        <w:ind w:left="2835" w:hanging="794"/>
      </w:pPr>
      <w:rPr>
        <w:rFonts w:ascii="Arial" w:hAnsi="Arial" w:hint="default"/>
        <w:b w:val="0"/>
        <w:i w:val="0"/>
        <w:color w:val="auto"/>
        <w:sz w:val="22"/>
        <w:u w:val="none"/>
      </w:rPr>
    </w:lvl>
    <w:lvl w:ilvl="4">
      <w:start w:val="1"/>
      <w:numFmt w:val="decimal"/>
      <w:lvlText w:val="%1.%2.%3.%4.%5."/>
      <w:lvlJc w:val="left"/>
      <w:pPr>
        <w:tabs>
          <w:tab w:val="num" w:pos="3915"/>
        </w:tabs>
        <w:ind w:left="3402" w:hanging="567"/>
      </w:pPr>
      <w:rPr>
        <w:rFonts w:ascii="Arial" w:hAnsi="Arial" w:hint="default"/>
        <w:b w:val="0"/>
        <w:i w:val="0"/>
        <w:color w:val="auto"/>
        <w:sz w:val="22"/>
        <w:u w:val="none"/>
      </w:rPr>
    </w:lvl>
    <w:lvl w:ilvl="5">
      <w:start w:val="1"/>
      <w:numFmt w:val="decimal"/>
      <w:lvlText w:val="%1.%2.%3.%4.%5.%6."/>
      <w:lvlJc w:val="left"/>
      <w:pPr>
        <w:tabs>
          <w:tab w:val="num" w:pos="2880"/>
        </w:tabs>
        <w:ind w:left="2736" w:hanging="936"/>
      </w:pPr>
      <w:rPr>
        <w:rFonts w:ascii="Times New Roman" w:hAnsi="Times New Roman" w:hint="default"/>
        <w:b w:val="0"/>
        <w:i w:val="0"/>
        <w:color w:val="auto"/>
        <w:sz w:val="22"/>
        <w:u w:val="none"/>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4" w15:restartNumberingAfterBreak="0">
    <w:nsid w:val="74C9162D"/>
    <w:multiLevelType w:val="multilevel"/>
    <w:tmpl w:val="DEE6B89E"/>
    <w:lvl w:ilvl="0">
      <w:start w:val="1"/>
      <w:numFmt w:val="bullet"/>
      <w:lvlText w:val=""/>
      <w:lvlJc w:val="left"/>
      <w:pPr>
        <w:tabs>
          <w:tab w:val="num" w:pos="360"/>
        </w:tabs>
        <w:ind w:left="360" w:hanging="360"/>
      </w:pPr>
      <w:rPr>
        <w:rFonts w:ascii="Symbol" w:hAnsi="Symbol" w:hint="default"/>
        <w:sz w:val="20"/>
      </w:rPr>
    </w:lvl>
    <w:lvl w:ilvl="1">
      <w:start w:val="3"/>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777D370B"/>
    <w:multiLevelType w:val="hybridMultilevel"/>
    <w:tmpl w:val="AA5657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8495EEF"/>
    <w:multiLevelType w:val="hybridMultilevel"/>
    <w:tmpl w:val="75BC4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86B00D7"/>
    <w:multiLevelType w:val="hybridMultilevel"/>
    <w:tmpl w:val="A9DCE0D2"/>
    <w:lvl w:ilvl="0" w:tplc="4080CB34">
      <w:start w:val="1"/>
      <w:numFmt w:val="decimal"/>
      <w:lvlText w:val="%1."/>
      <w:lvlJc w:val="left"/>
      <w:pPr>
        <w:ind w:left="720" w:hanging="360"/>
      </w:pPr>
      <w:rPr>
        <w:rFonts w:asciiTheme="minorHAnsi" w:eastAsiaTheme="minorEastAsia" w:hAnsiTheme="minorHAnsi" w:cstheme="minorHAnsi"/>
      </w:rPr>
    </w:lvl>
    <w:lvl w:ilvl="1" w:tplc="C3DC5064">
      <w:start w:val="1"/>
      <w:numFmt w:val="lowerLetter"/>
      <w:lvlText w:val="%2."/>
      <w:lvlJc w:val="left"/>
      <w:pPr>
        <w:ind w:left="1440" w:hanging="360"/>
      </w:pPr>
    </w:lvl>
    <w:lvl w:ilvl="2" w:tplc="7FE4C18E">
      <w:start w:val="1"/>
      <w:numFmt w:val="lowerRoman"/>
      <w:lvlText w:val="%3."/>
      <w:lvlJc w:val="right"/>
      <w:pPr>
        <w:ind w:left="2160" w:hanging="180"/>
      </w:pPr>
    </w:lvl>
    <w:lvl w:ilvl="3" w:tplc="1CD229BE">
      <w:start w:val="1"/>
      <w:numFmt w:val="decimal"/>
      <w:lvlText w:val="%4."/>
      <w:lvlJc w:val="left"/>
      <w:pPr>
        <w:ind w:left="2880" w:hanging="360"/>
      </w:pPr>
    </w:lvl>
    <w:lvl w:ilvl="4" w:tplc="BE381218">
      <w:start w:val="1"/>
      <w:numFmt w:val="lowerLetter"/>
      <w:lvlText w:val="%5."/>
      <w:lvlJc w:val="left"/>
      <w:pPr>
        <w:ind w:left="3600" w:hanging="360"/>
      </w:pPr>
    </w:lvl>
    <w:lvl w:ilvl="5" w:tplc="93C6813E">
      <w:start w:val="1"/>
      <w:numFmt w:val="lowerRoman"/>
      <w:lvlText w:val="%6."/>
      <w:lvlJc w:val="right"/>
      <w:pPr>
        <w:ind w:left="4320" w:hanging="180"/>
      </w:pPr>
    </w:lvl>
    <w:lvl w:ilvl="6" w:tplc="520889AE">
      <w:start w:val="1"/>
      <w:numFmt w:val="decimal"/>
      <w:lvlText w:val="%7."/>
      <w:lvlJc w:val="left"/>
      <w:pPr>
        <w:ind w:left="5040" w:hanging="360"/>
      </w:pPr>
      <w:rPr>
        <w:b w:val="0"/>
        <w:bCs w:val="0"/>
      </w:rPr>
    </w:lvl>
    <w:lvl w:ilvl="7" w:tplc="537C38E2">
      <w:start w:val="1"/>
      <w:numFmt w:val="lowerLetter"/>
      <w:lvlText w:val="%8."/>
      <w:lvlJc w:val="left"/>
      <w:pPr>
        <w:ind w:left="5760" w:hanging="360"/>
      </w:pPr>
    </w:lvl>
    <w:lvl w:ilvl="8" w:tplc="BD3E935A">
      <w:start w:val="1"/>
      <w:numFmt w:val="lowerRoman"/>
      <w:lvlText w:val="%9."/>
      <w:lvlJc w:val="right"/>
      <w:pPr>
        <w:ind w:left="6480" w:hanging="180"/>
      </w:pPr>
    </w:lvl>
  </w:abstractNum>
  <w:abstractNum w:abstractNumId="68" w15:restartNumberingAfterBreak="0">
    <w:nsid w:val="7B3919A5"/>
    <w:multiLevelType w:val="hybridMultilevel"/>
    <w:tmpl w:val="6888C9EE"/>
    <w:lvl w:ilvl="0" w:tplc="35BE40C0">
      <w:start w:val="1"/>
      <w:numFmt w:val="decimal"/>
      <w:lvlText w:val="%1."/>
      <w:lvlJc w:val="left"/>
      <w:pPr>
        <w:ind w:left="720" w:hanging="360"/>
      </w:pPr>
      <w:rPr>
        <w:rFonts w:hint="default"/>
        <w:b/>
        <w:bCs/>
      </w:rPr>
    </w:lvl>
    <w:lvl w:ilvl="1" w:tplc="7A6AAB60">
      <w:start w:val="1"/>
      <w:numFmt w:val="lowerLetter"/>
      <w:lvlText w:val="%2."/>
      <w:lvlJc w:val="left"/>
      <w:pPr>
        <w:ind w:left="1440" w:hanging="360"/>
      </w:pPr>
    </w:lvl>
    <w:lvl w:ilvl="2" w:tplc="23946310">
      <w:start w:val="1"/>
      <w:numFmt w:val="lowerRoman"/>
      <w:lvlText w:val="%3."/>
      <w:lvlJc w:val="right"/>
      <w:pPr>
        <w:ind w:left="2160" w:hanging="180"/>
      </w:pPr>
    </w:lvl>
    <w:lvl w:ilvl="3" w:tplc="CAEEB042">
      <w:start w:val="1"/>
      <w:numFmt w:val="decimal"/>
      <w:lvlText w:val="%4."/>
      <w:lvlJc w:val="left"/>
      <w:pPr>
        <w:ind w:left="2880" w:hanging="360"/>
      </w:pPr>
    </w:lvl>
    <w:lvl w:ilvl="4" w:tplc="743A6CF6">
      <w:start w:val="1"/>
      <w:numFmt w:val="lowerLetter"/>
      <w:lvlText w:val="%5."/>
      <w:lvlJc w:val="left"/>
      <w:pPr>
        <w:ind w:left="3600" w:hanging="360"/>
      </w:pPr>
    </w:lvl>
    <w:lvl w:ilvl="5" w:tplc="8460BE04">
      <w:start w:val="1"/>
      <w:numFmt w:val="lowerRoman"/>
      <w:lvlText w:val="%6."/>
      <w:lvlJc w:val="right"/>
      <w:pPr>
        <w:ind w:left="4320" w:hanging="180"/>
      </w:pPr>
    </w:lvl>
    <w:lvl w:ilvl="6" w:tplc="312E1FBE">
      <w:start w:val="1"/>
      <w:numFmt w:val="decimal"/>
      <w:lvlText w:val="%7."/>
      <w:lvlJc w:val="left"/>
      <w:pPr>
        <w:ind w:left="5040" w:hanging="360"/>
      </w:pPr>
    </w:lvl>
    <w:lvl w:ilvl="7" w:tplc="2C2AC2EA">
      <w:start w:val="1"/>
      <w:numFmt w:val="lowerLetter"/>
      <w:lvlText w:val="%8."/>
      <w:lvlJc w:val="left"/>
      <w:pPr>
        <w:ind w:left="5760" w:hanging="360"/>
      </w:pPr>
    </w:lvl>
    <w:lvl w:ilvl="8" w:tplc="214E1644">
      <w:start w:val="1"/>
      <w:numFmt w:val="lowerRoman"/>
      <w:lvlText w:val="%9."/>
      <w:lvlJc w:val="right"/>
      <w:pPr>
        <w:ind w:left="6480" w:hanging="180"/>
      </w:pPr>
    </w:lvl>
  </w:abstractNum>
  <w:abstractNum w:abstractNumId="69" w15:restartNumberingAfterBreak="0">
    <w:nsid w:val="7C173FE0"/>
    <w:multiLevelType w:val="hybridMultilevel"/>
    <w:tmpl w:val="34FE5950"/>
    <w:lvl w:ilvl="0" w:tplc="3782EB54">
      <w:start w:val="1"/>
      <w:numFmt w:val="decimal"/>
      <w:lvlText w:val="%1."/>
      <w:lvlJc w:val="left"/>
      <w:pPr>
        <w:ind w:left="720" w:hanging="360"/>
      </w:pPr>
      <w:rPr>
        <w:rFonts w:ascii="Calibri" w:hAnsi="Calibri" w:cs="Calibri" w:hint="default"/>
        <w:b/>
      </w:rPr>
    </w:lvl>
    <w:lvl w:ilvl="1" w:tplc="A9E2B872">
      <w:start w:val="1"/>
      <w:numFmt w:val="lowerLetter"/>
      <w:lvlText w:val="%2."/>
      <w:lvlJc w:val="left"/>
      <w:pPr>
        <w:ind w:left="1440" w:hanging="360"/>
      </w:pPr>
      <w:rPr>
        <w:rFonts w:ascii="Arial" w:hAnsi="Arial" w:cs="Arial" w:hint="default"/>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CE51F87"/>
    <w:multiLevelType w:val="hybridMultilevel"/>
    <w:tmpl w:val="F218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67083">
    <w:abstractNumId w:val="44"/>
  </w:num>
  <w:num w:numId="2" w16cid:durableId="210390311">
    <w:abstractNumId w:val="16"/>
  </w:num>
  <w:num w:numId="3" w16cid:durableId="586766494">
    <w:abstractNumId w:val="54"/>
  </w:num>
  <w:num w:numId="4" w16cid:durableId="1957714802">
    <w:abstractNumId w:val="14"/>
  </w:num>
  <w:num w:numId="5" w16cid:durableId="153567216">
    <w:abstractNumId w:val="47"/>
  </w:num>
  <w:num w:numId="6" w16cid:durableId="936524458">
    <w:abstractNumId w:val="6"/>
  </w:num>
  <w:num w:numId="7" w16cid:durableId="1757941902">
    <w:abstractNumId w:val="43"/>
  </w:num>
  <w:num w:numId="8" w16cid:durableId="504394287">
    <w:abstractNumId w:val="29"/>
  </w:num>
  <w:num w:numId="9" w16cid:durableId="1643852284">
    <w:abstractNumId w:val="0"/>
  </w:num>
  <w:num w:numId="10" w16cid:durableId="67387067">
    <w:abstractNumId w:val="63"/>
  </w:num>
  <w:num w:numId="11" w16cid:durableId="1918249583">
    <w:abstractNumId w:val="68"/>
  </w:num>
  <w:num w:numId="12" w16cid:durableId="893849812">
    <w:abstractNumId w:val="60"/>
  </w:num>
  <w:num w:numId="13" w16cid:durableId="1437746787">
    <w:abstractNumId w:val="41"/>
  </w:num>
  <w:num w:numId="14" w16cid:durableId="63182472">
    <w:abstractNumId w:val="22"/>
  </w:num>
  <w:num w:numId="15" w16cid:durableId="282272784">
    <w:abstractNumId w:val="23"/>
  </w:num>
  <w:num w:numId="16" w16cid:durableId="253244328">
    <w:abstractNumId w:val="4"/>
  </w:num>
  <w:num w:numId="17" w16cid:durableId="1744914936">
    <w:abstractNumId w:val="12"/>
  </w:num>
  <w:num w:numId="18" w16cid:durableId="1715813254">
    <w:abstractNumId w:val="25"/>
  </w:num>
  <w:num w:numId="19" w16cid:durableId="7218279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7911207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32279446">
    <w:abstractNumId w:val="64"/>
  </w:num>
  <w:num w:numId="22" w16cid:durableId="1116295342">
    <w:abstractNumId w:val="50"/>
  </w:num>
  <w:num w:numId="23" w16cid:durableId="878470856">
    <w:abstractNumId w:val="2"/>
  </w:num>
  <w:num w:numId="24" w16cid:durableId="366030942">
    <w:abstractNumId w:val="1"/>
  </w:num>
  <w:num w:numId="25" w16cid:durableId="763305270">
    <w:abstractNumId w:val="5"/>
    <w:lvlOverride w:ilvl="0">
      <w:lvl w:ilvl="0">
        <w:start w:val="1"/>
        <w:numFmt w:val="lowerRoman"/>
        <w:lvlText w:val="%1."/>
        <w:lvlJc w:val="right"/>
        <w:pPr>
          <w:ind w:left="360" w:hanging="360"/>
        </w:pPr>
      </w:lvl>
    </w:lvlOverride>
    <w:lvlOverride w:ilvl="1">
      <w:lvl w:ilvl="1">
        <w:start w:val="1"/>
        <w:numFmt w:val="lowerLetter"/>
        <w:lvlText w:val="%2."/>
        <w:lvlJc w:val="left"/>
        <w:pPr>
          <w:ind w:left="1080" w:hanging="360"/>
        </w:pPr>
        <w:rPr>
          <w:b/>
          <w:bCs/>
        </w:rPr>
      </w:lvl>
    </w:lvlOverride>
    <w:lvlOverride w:ilvl="2">
      <w:lvl w:ilvl="2">
        <w:start w:val="1"/>
        <w:numFmt w:val="lowerRoman"/>
        <w:lvlText w:val="%3."/>
        <w:lvlJc w:val="right"/>
        <w:pPr>
          <w:ind w:left="1800" w:hanging="180"/>
        </w:pPr>
        <w:rPr>
          <w:b w:val="0"/>
        </w:rPr>
      </w:lvl>
    </w:lvlOverride>
    <w:lvlOverride w:ilvl="3">
      <w:lvl w:ilvl="3">
        <w:start w:val="1"/>
        <w:numFmt w:val="decimal"/>
        <w:lvlText w:val="%4."/>
        <w:lvlJc w:val="left"/>
        <w:pPr>
          <w:ind w:left="2520" w:hanging="360"/>
        </w:pPr>
        <w:rPr>
          <w:b/>
          <w:bCs/>
        </w:rPr>
      </w:lvl>
    </w:lvlOverride>
    <w:lvlOverride w:ilvl="4">
      <w:lvl w:ilvl="4">
        <w:start w:val="4"/>
        <w:numFmt w:val="decimal"/>
        <w:lvlText w:val="%5."/>
        <w:lvlJc w:val="left"/>
        <w:pPr>
          <w:ind w:left="3240" w:hanging="360"/>
        </w:pPr>
        <w:rPr>
          <w:color w:val="000000"/>
        </w:rPr>
      </w:lvl>
    </w:lvlOverride>
    <w:lvlOverride w:ilvl="5">
      <w:lvl w:ilvl="5">
        <w:start w:val="1"/>
        <w:numFmt w:val="lowerRoman"/>
        <w:lvlText w:val="%6."/>
        <w:lvlJc w:val="right"/>
        <w:pPr>
          <w:ind w:left="3960" w:hanging="180"/>
        </w:pPr>
      </w:lvl>
    </w:lvlOverride>
    <w:lvlOverride w:ilvl="6">
      <w:lvl w:ilvl="6">
        <w:start w:val="1"/>
        <w:numFmt w:val="decimal"/>
        <w:lvlText w:val="%7."/>
        <w:lvlJc w:val="left"/>
        <w:pPr>
          <w:ind w:left="4680" w:hanging="360"/>
        </w:pPr>
      </w:lvl>
    </w:lvlOverride>
    <w:lvlOverride w:ilvl="7">
      <w:lvl w:ilvl="7">
        <w:start w:val="1"/>
        <w:numFmt w:val="lowerLetter"/>
        <w:lvlText w:val="%8."/>
        <w:lvlJc w:val="left"/>
        <w:pPr>
          <w:ind w:left="5400" w:hanging="360"/>
        </w:pPr>
      </w:lvl>
    </w:lvlOverride>
    <w:lvlOverride w:ilvl="8">
      <w:lvl w:ilvl="8">
        <w:start w:val="1"/>
        <w:numFmt w:val="lowerRoman"/>
        <w:lvlText w:val="%9."/>
        <w:lvlJc w:val="right"/>
        <w:pPr>
          <w:ind w:left="6120" w:hanging="180"/>
        </w:pPr>
      </w:lvl>
    </w:lvlOverride>
  </w:num>
  <w:num w:numId="26" w16cid:durableId="389308540">
    <w:abstractNumId w:val="32"/>
  </w:num>
  <w:num w:numId="27" w16cid:durableId="1311132048">
    <w:abstractNumId w:val="18"/>
  </w:num>
  <w:num w:numId="28" w16cid:durableId="1184710096">
    <w:abstractNumId w:val="30"/>
  </w:num>
  <w:num w:numId="29" w16cid:durableId="940645934">
    <w:abstractNumId w:val="13"/>
  </w:num>
  <w:num w:numId="30" w16cid:durableId="1947690298">
    <w:abstractNumId w:val="40"/>
  </w:num>
  <w:num w:numId="31" w16cid:durableId="888347416">
    <w:abstractNumId w:val="61"/>
  </w:num>
  <w:num w:numId="32" w16cid:durableId="817917219">
    <w:abstractNumId w:val="51"/>
  </w:num>
  <w:num w:numId="33" w16cid:durableId="7262795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11200538">
    <w:abstractNumId w:val="66"/>
  </w:num>
  <w:num w:numId="35" w16cid:durableId="68979823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97051283">
    <w:abstractNumId w:val="38"/>
  </w:num>
  <w:num w:numId="37" w16cid:durableId="2367913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88767279">
    <w:abstractNumId w:val="28"/>
  </w:num>
  <w:num w:numId="39" w16cid:durableId="1070274160">
    <w:abstractNumId w:val="11"/>
  </w:num>
  <w:num w:numId="40" w16cid:durableId="1946571985">
    <w:abstractNumId w:val="59"/>
  </w:num>
  <w:num w:numId="41" w16cid:durableId="608858186">
    <w:abstractNumId w:val="34"/>
  </w:num>
  <w:num w:numId="42" w16cid:durableId="160198052">
    <w:abstractNumId w:val="70"/>
  </w:num>
  <w:num w:numId="43" w16cid:durableId="1975138963">
    <w:abstractNumId w:val="37"/>
  </w:num>
  <w:num w:numId="44" w16cid:durableId="1642422277">
    <w:abstractNumId w:val="19"/>
  </w:num>
  <w:num w:numId="45" w16cid:durableId="1724327599">
    <w:abstractNumId w:val="58"/>
  </w:num>
  <w:num w:numId="46" w16cid:durableId="1224173359">
    <w:abstractNumId w:val="33"/>
  </w:num>
  <w:num w:numId="47" w16cid:durableId="1259606739">
    <w:abstractNumId w:val="8"/>
  </w:num>
  <w:num w:numId="48" w16cid:durableId="1720784439">
    <w:abstractNumId w:val="65"/>
  </w:num>
  <w:num w:numId="49" w16cid:durableId="1674457365">
    <w:abstractNumId w:val="36"/>
  </w:num>
  <w:num w:numId="50" w16cid:durableId="853688859">
    <w:abstractNumId w:val="53"/>
  </w:num>
  <w:num w:numId="51" w16cid:durableId="1092358292">
    <w:abstractNumId w:val="21"/>
  </w:num>
  <w:num w:numId="52" w16cid:durableId="943924405">
    <w:abstractNumId w:val="10"/>
  </w:num>
  <w:num w:numId="53" w16cid:durableId="21127773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333921686">
    <w:abstractNumId w:val="39"/>
  </w:num>
  <w:num w:numId="55" w16cid:durableId="1446726246">
    <w:abstractNumId w:val="42"/>
  </w:num>
  <w:num w:numId="56" w16cid:durableId="1666087141">
    <w:abstractNumId w:val="55"/>
  </w:num>
  <w:num w:numId="57" w16cid:durableId="1258753410">
    <w:abstractNumId w:val="56"/>
  </w:num>
  <w:num w:numId="58" w16cid:durableId="40345375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367293198">
    <w:abstractNumId w:val="17"/>
  </w:num>
  <w:num w:numId="60" w16cid:durableId="1987973888">
    <w:abstractNumId w:val="57"/>
  </w:num>
  <w:num w:numId="61" w16cid:durableId="809905221">
    <w:abstractNumId w:val="27"/>
  </w:num>
  <w:num w:numId="62" w16cid:durableId="1726370362">
    <w:abstractNumId w:val="15"/>
  </w:num>
  <w:num w:numId="63" w16cid:durableId="1659529171">
    <w:abstractNumId w:val="49"/>
  </w:num>
  <w:num w:numId="64" w16cid:durableId="692536407">
    <w:abstractNumId w:val="46"/>
  </w:num>
  <w:num w:numId="65" w16cid:durableId="1380394845">
    <w:abstractNumId w:val="7"/>
  </w:num>
  <w:num w:numId="66" w16cid:durableId="193462853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62950558">
    <w:abstractNumId w:val="35"/>
  </w:num>
  <w:num w:numId="68" w16cid:durableId="1615477784">
    <w:abstractNumId w:val="24"/>
  </w:num>
  <w:num w:numId="69" w16cid:durableId="102657623">
    <w:abstractNumId w:val="52"/>
  </w:num>
  <w:num w:numId="70" w16cid:durableId="501749653">
    <w:abstractNumId w:val="62"/>
  </w:num>
  <w:num w:numId="71" w16cid:durableId="426660936">
    <w:abstractNumId w:val="9"/>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zelone, Kimberly R.">
    <w15:presenceInfo w15:providerId="AD" w15:userId="S::Kimberly.Anzelone@nielseniq.com::38fe95f4-3506-4f0a-91d7-b39769546b80"/>
  </w15:person>
  <w15:person w15:author="Kim Anzelone">
    <w15:presenceInfo w15:providerId="AD" w15:userId="S::Kimberly.Anzelone@nielseniq.com::38fe95f4-3506-4f0a-91d7-b39769546b80"/>
  </w15:person>
  <w15:person w15:author="Disabled-jakavi01-#2022-12-14#-fasy1001.t1_004-SAP73376">
    <w15:presenceInfo w15:providerId="AD" w15:userId="S::Vilia.Jakaitis@nielseniq.com::0058f87b-5f5f-4ed6-ab47-3d651fb4a283"/>
  </w15:person>
  <w15:person w15:author="Inglesh, Evonne D">
    <w15:presenceInfo w15:providerId="AD" w15:userId="S::Evonne.Inglesh@nielseniq.com::7c33bf77-f3e7-47c2-ac1c-1362853f6f7a"/>
  </w15:person>
  <w15:person w15:author="Thomas, Laura">
    <w15:presenceInfo w15:providerId="AD" w15:userId="S::Laura.Thomas.consultant@nielseniq.com::85919b35-c937-47a3-a0db-f10908a8d037"/>
  </w15:person>
  <w15:person w15:author="Kimberly Anzelone">
    <w15:presenceInfo w15:providerId="AD" w15:userId="S::Kimberly.Anzelone@nielseniq.com::38fe95f4-3506-4f0a-91d7-b39769546b80"/>
  </w15:person>
  <w15:person w15:author="Inglesh, Evonne D [2]">
    <w15:presenceInfo w15:providerId="AD" w15:userId="S::evonne.inglesh@nielseniq.com::7c33bf77-f3e7-47c2-ac1c-1362853f6f7a"/>
  </w15:person>
  <w15:person w15:author="Sarah Cummins">
    <w15:presenceInfo w15:providerId="AD" w15:userId="S::sarah.cummins@nielseniq.com::33c2d532-9c96-41c8-8481-9ad10a4a2a5b"/>
  </w15:person>
  <w15:person w15:author="Kim Anzelone [2]">
    <w15:presenceInfo w15:providerId="AD" w15:userId="S::kimberly.anzelone@nielseniq.com::38fe95f4-3506-4f0a-91d7-b39769546b80"/>
  </w15:person>
  <w15:person w15:author="Olga Garcia">
    <w15:presenceInfo w15:providerId="AD" w15:userId="S::olga.garcia@nielseniq.com::0189ccf8-d75a-4bc7-ac20-e4287ef812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D4"/>
    <w:rsid w:val="00000ACC"/>
    <w:rsid w:val="00001378"/>
    <w:rsid w:val="00001386"/>
    <w:rsid w:val="00001898"/>
    <w:rsid w:val="00001985"/>
    <w:rsid w:val="00001EB2"/>
    <w:rsid w:val="00002377"/>
    <w:rsid w:val="000023E1"/>
    <w:rsid w:val="0000268F"/>
    <w:rsid w:val="00002D82"/>
    <w:rsid w:val="0000323A"/>
    <w:rsid w:val="0000511E"/>
    <w:rsid w:val="000051B4"/>
    <w:rsid w:val="0000577B"/>
    <w:rsid w:val="0000615D"/>
    <w:rsid w:val="000062B0"/>
    <w:rsid w:val="00006699"/>
    <w:rsid w:val="0000671D"/>
    <w:rsid w:val="000067C3"/>
    <w:rsid w:val="00006E9C"/>
    <w:rsid w:val="00007440"/>
    <w:rsid w:val="000075EF"/>
    <w:rsid w:val="00007FE8"/>
    <w:rsid w:val="00011CE1"/>
    <w:rsid w:val="00011D81"/>
    <w:rsid w:val="00012440"/>
    <w:rsid w:val="0001297E"/>
    <w:rsid w:val="00012A51"/>
    <w:rsid w:val="00012CC6"/>
    <w:rsid w:val="0001312C"/>
    <w:rsid w:val="000134B5"/>
    <w:rsid w:val="000134C5"/>
    <w:rsid w:val="00013762"/>
    <w:rsid w:val="00013BFD"/>
    <w:rsid w:val="00013D9F"/>
    <w:rsid w:val="000141A0"/>
    <w:rsid w:val="00015B24"/>
    <w:rsid w:val="0001606C"/>
    <w:rsid w:val="000164AB"/>
    <w:rsid w:val="000167E0"/>
    <w:rsid w:val="00016AFA"/>
    <w:rsid w:val="00016DA6"/>
    <w:rsid w:val="00017321"/>
    <w:rsid w:val="0001776C"/>
    <w:rsid w:val="000205A9"/>
    <w:rsid w:val="00020BA7"/>
    <w:rsid w:val="00020BE3"/>
    <w:rsid w:val="0002107C"/>
    <w:rsid w:val="00022062"/>
    <w:rsid w:val="00022C3B"/>
    <w:rsid w:val="00023549"/>
    <w:rsid w:val="0002404C"/>
    <w:rsid w:val="000241D2"/>
    <w:rsid w:val="000242D2"/>
    <w:rsid w:val="00024777"/>
    <w:rsid w:val="0002478E"/>
    <w:rsid w:val="00024DEF"/>
    <w:rsid w:val="00024E3C"/>
    <w:rsid w:val="00024E3D"/>
    <w:rsid w:val="00024FDC"/>
    <w:rsid w:val="000256FD"/>
    <w:rsid w:val="00025C5D"/>
    <w:rsid w:val="00026472"/>
    <w:rsid w:val="00026CD6"/>
    <w:rsid w:val="00027423"/>
    <w:rsid w:val="00027D3D"/>
    <w:rsid w:val="00027E7D"/>
    <w:rsid w:val="0003007A"/>
    <w:rsid w:val="0003008D"/>
    <w:rsid w:val="000300A9"/>
    <w:rsid w:val="00031465"/>
    <w:rsid w:val="000314AE"/>
    <w:rsid w:val="0003154A"/>
    <w:rsid w:val="00031863"/>
    <w:rsid w:val="00031CB2"/>
    <w:rsid w:val="00031DB4"/>
    <w:rsid w:val="00032072"/>
    <w:rsid w:val="00033F48"/>
    <w:rsid w:val="0003408A"/>
    <w:rsid w:val="00034482"/>
    <w:rsid w:val="00034817"/>
    <w:rsid w:val="00034B13"/>
    <w:rsid w:val="00034D24"/>
    <w:rsid w:val="0003622E"/>
    <w:rsid w:val="000363D3"/>
    <w:rsid w:val="00036B9A"/>
    <w:rsid w:val="00037142"/>
    <w:rsid w:val="00037299"/>
    <w:rsid w:val="0003785F"/>
    <w:rsid w:val="00037C05"/>
    <w:rsid w:val="00037D7C"/>
    <w:rsid w:val="00040A0B"/>
    <w:rsid w:val="00041518"/>
    <w:rsid w:val="0004155F"/>
    <w:rsid w:val="000418B1"/>
    <w:rsid w:val="000427D2"/>
    <w:rsid w:val="00042827"/>
    <w:rsid w:val="00042CD9"/>
    <w:rsid w:val="000432BE"/>
    <w:rsid w:val="00043747"/>
    <w:rsid w:val="00043AB0"/>
    <w:rsid w:val="00043AE9"/>
    <w:rsid w:val="00043CC0"/>
    <w:rsid w:val="00043F52"/>
    <w:rsid w:val="00044F0D"/>
    <w:rsid w:val="0004503C"/>
    <w:rsid w:val="000451CB"/>
    <w:rsid w:val="000451DD"/>
    <w:rsid w:val="000452A7"/>
    <w:rsid w:val="000456A1"/>
    <w:rsid w:val="00045CCE"/>
    <w:rsid w:val="0004602E"/>
    <w:rsid w:val="00046277"/>
    <w:rsid w:val="00046974"/>
    <w:rsid w:val="00046BB6"/>
    <w:rsid w:val="00046C41"/>
    <w:rsid w:val="00046C8D"/>
    <w:rsid w:val="00046CAE"/>
    <w:rsid w:val="00047778"/>
    <w:rsid w:val="00047850"/>
    <w:rsid w:val="00047FF5"/>
    <w:rsid w:val="000505D0"/>
    <w:rsid w:val="00050808"/>
    <w:rsid w:val="000509C1"/>
    <w:rsid w:val="000509CB"/>
    <w:rsid w:val="000509D2"/>
    <w:rsid w:val="00050D8B"/>
    <w:rsid w:val="0005275B"/>
    <w:rsid w:val="00052E85"/>
    <w:rsid w:val="00053863"/>
    <w:rsid w:val="000546D9"/>
    <w:rsid w:val="00054726"/>
    <w:rsid w:val="0005502E"/>
    <w:rsid w:val="0005507D"/>
    <w:rsid w:val="000551D3"/>
    <w:rsid w:val="000556AA"/>
    <w:rsid w:val="000558C6"/>
    <w:rsid w:val="00055979"/>
    <w:rsid w:val="00055AA2"/>
    <w:rsid w:val="00055CCC"/>
    <w:rsid w:val="00055DDD"/>
    <w:rsid w:val="00055E59"/>
    <w:rsid w:val="000564AA"/>
    <w:rsid w:val="00056837"/>
    <w:rsid w:val="00056A1E"/>
    <w:rsid w:val="00056BA7"/>
    <w:rsid w:val="0005713F"/>
    <w:rsid w:val="00057309"/>
    <w:rsid w:val="000575BF"/>
    <w:rsid w:val="000575EE"/>
    <w:rsid w:val="00057781"/>
    <w:rsid w:val="0005779F"/>
    <w:rsid w:val="0005798C"/>
    <w:rsid w:val="00057BC9"/>
    <w:rsid w:val="00057D87"/>
    <w:rsid w:val="000601F8"/>
    <w:rsid w:val="0006025F"/>
    <w:rsid w:val="0006044F"/>
    <w:rsid w:val="00060461"/>
    <w:rsid w:val="0006120C"/>
    <w:rsid w:val="000614EC"/>
    <w:rsid w:val="00061695"/>
    <w:rsid w:val="000616F0"/>
    <w:rsid w:val="00062787"/>
    <w:rsid w:val="000628BE"/>
    <w:rsid w:val="00062BA9"/>
    <w:rsid w:val="000630CF"/>
    <w:rsid w:val="00063551"/>
    <w:rsid w:val="00063996"/>
    <w:rsid w:val="00064360"/>
    <w:rsid w:val="00064902"/>
    <w:rsid w:val="000649C6"/>
    <w:rsid w:val="00064F67"/>
    <w:rsid w:val="0006517E"/>
    <w:rsid w:val="00066D24"/>
    <w:rsid w:val="00067148"/>
    <w:rsid w:val="0006736E"/>
    <w:rsid w:val="00067C5C"/>
    <w:rsid w:val="00067C8F"/>
    <w:rsid w:val="00070178"/>
    <w:rsid w:val="0007035C"/>
    <w:rsid w:val="0007040A"/>
    <w:rsid w:val="00070ED6"/>
    <w:rsid w:val="00071396"/>
    <w:rsid w:val="00071E9A"/>
    <w:rsid w:val="00071EC0"/>
    <w:rsid w:val="0007231F"/>
    <w:rsid w:val="0007237F"/>
    <w:rsid w:val="000726C5"/>
    <w:rsid w:val="0007303A"/>
    <w:rsid w:val="00073076"/>
    <w:rsid w:val="00073493"/>
    <w:rsid w:val="0007352C"/>
    <w:rsid w:val="00073962"/>
    <w:rsid w:val="00073D91"/>
    <w:rsid w:val="00073F01"/>
    <w:rsid w:val="000741AB"/>
    <w:rsid w:val="000741C9"/>
    <w:rsid w:val="000746D6"/>
    <w:rsid w:val="00074AE8"/>
    <w:rsid w:val="00074E24"/>
    <w:rsid w:val="00075538"/>
    <w:rsid w:val="00075544"/>
    <w:rsid w:val="00075591"/>
    <w:rsid w:val="00075F22"/>
    <w:rsid w:val="00076D00"/>
    <w:rsid w:val="00077722"/>
    <w:rsid w:val="000777B3"/>
    <w:rsid w:val="000777EF"/>
    <w:rsid w:val="00077AB1"/>
    <w:rsid w:val="00077B02"/>
    <w:rsid w:val="00077CD6"/>
    <w:rsid w:val="0008012B"/>
    <w:rsid w:val="000803E5"/>
    <w:rsid w:val="000803F4"/>
    <w:rsid w:val="00080538"/>
    <w:rsid w:val="00080FE8"/>
    <w:rsid w:val="000813EF"/>
    <w:rsid w:val="000817C7"/>
    <w:rsid w:val="0008186F"/>
    <w:rsid w:val="00081E68"/>
    <w:rsid w:val="00082A14"/>
    <w:rsid w:val="00082A2F"/>
    <w:rsid w:val="00083074"/>
    <w:rsid w:val="00083209"/>
    <w:rsid w:val="000836E1"/>
    <w:rsid w:val="00083764"/>
    <w:rsid w:val="0008424B"/>
    <w:rsid w:val="000845EB"/>
    <w:rsid w:val="00084D48"/>
    <w:rsid w:val="0008558D"/>
    <w:rsid w:val="0008594E"/>
    <w:rsid w:val="000859F5"/>
    <w:rsid w:val="00085FEE"/>
    <w:rsid w:val="000860B4"/>
    <w:rsid w:val="0008611F"/>
    <w:rsid w:val="000866D4"/>
    <w:rsid w:val="00086D9F"/>
    <w:rsid w:val="00087441"/>
    <w:rsid w:val="00087918"/>
    <w:rsid w:val="000901B5"/>
    <w:rsid w:val="00090609"/>
    <w:rsid w:val="000906FA"/>
    <w:rsid w:val="00090DC7"/>
    <w:rsid w:val="0009182E"/>
    <w:rsid w:val="00091988"/>
    <w:rsid w:val="000922D2"/>
    <w:rsid w:val="00092323"/>
    <w:rsid w:val="00092544"/>
    <w:rsid w:val="0009361C"/>
    <w:rsid w:val="00093A5C"/>
    <w:rsid w:val="00093A66"/>
    <w:rsid w:val="00093F02"/>
    <w:rsid w:val="00094175"/>
    <w:rsid w:val="00094A0C"/>
    <w:rsid w:val="00094A81"/>
    <w:rsid w:val="00094B94"/>
    <w:rsid w:val="00094F27"/>
    <w:rsid w:val="00094FD8"/>
    <w:rsid w:val="00095368"/>
    <w:rsid w:val="000957BE"/>
    <w:rsid w:val="00095CAA"/>
    <w:rsid w:val="00096369"/>
    <w:rsid w:val="00096DAC"/>
    <w:rsid w:val="00096E82"/>
    <w:rsid w:val="0009712E"/>
    <w:rsid w:val="000972B7"/>
    <w:rsid w:val="0009744D"/>
    <w:rsid w:val="000974BF"/>
    <w:rsid w:val="000A0CCD"/>
    <w:rsid w:val="000A14A3"/>
    <w:rsid w:val="000A164C"/>
    <w:rsid w:val="000A1719"/>
    <w:rsid w:val="000A19D2"/>
    <w:rsid w:val="000A1FE7"/>
    <w:rsid w:val="000A279E"/>
    <w:rsid w:val="000A27D6"/>
    <w:rsid w:val="000A38CF"/>
    <w:rsid w:val="000A3CA8"/>
    <w:rsid w:val="000A3D88"/>
    <w:rsid w:val="000A46E8"/>
    <w:rsid w:val="000A49BE"/>
    <w:rsid w:val="000A4A75"/>
    <w:rsid w:val="000A4B1A"/>
    <w:rsid w:val="000A4FC0"/>
    <w:rsid w:val="000A5F5B"/>
    <w:rsid w:val="000A5F85"/>
    <w:rsid w:val="000A628D"/>
    <w:rsid w:val="000A6369"/>
    <w:rsid w:val="000A6AA9"/>
    <w:rsid w:val="000A6D59"/>
    <w:rsid w:val="000A7510"/>
    <w:rsid w:val="000A7A00"/>
    <w:rsid w:val="000A7C7A"/>
    <w:rsid w:val="000B0D58"/>
    <w:rsid w:val="000B0E99"/>
    <w:rsid w:val="000B1BE8"/>
    <w:rsid w:val="000B1E7F"/>
    <w:rsid w:val="000B200A"/>
    <w:rsid w:val="000B240B"/>
    <w:rsid w:val="000B26C5"/>
    <w:rsid w:val="000B2705"/>
    <w:rsid w:val="000B2782"/>
    <w:rsid w:val="000B3E12"/>
    <w:rsid w:val="000B4145"/>
    <w:rsid w:val="000B41EA"/>
    <w:rsid w:val="000B4481"/>
    <w:rsid w:val="000B45EF"/>
    <w:rsid w:val="000B479F"/>
    <w:rsid w:val="000B544C"/>
    <w:rsid w:val="000B5980"/>
    <w:rsid w:val="000B5D11"/>
    <w:rsid w:val="000B65BA"/>
    <w:rsid w:val="000B6781"/>
    <w:rsid w:val="000B6ECD"/>
    <w:rsid w:val="000B76A4"/>
    <w:rsid w:val="000B7F4F"/>
    <w:rsid w:val="000C055D"/>
    <w:rsid w:val="000C0925"/>
    <w:rsid w:val="000C0CCF"/>
    <w:rsid w:val="000C102A"/>
    <w:rsid w:val="000C13B7"/>
    <w:rsid w:val="000C192B"/>
    <w:rsid w:val="000C1E81"/>
    <w:rsid w:val="000C20C3"/>
    <w:rsid w:val="000C25AE"/>
    <w:rsid w:val="000C272A"/>
    <w:rsid w:val="000C32F4"/>
    <w:rsid w:val="000C3AC3"/>
    <w:rsid w:val="000C591B"/>
    <w:rsid w:val="000C59CB"/>
    <w:rsid w:val="000C5FE9"/>
    <w:rsid w:val="000C5FFF"/>
    <w:rsid w:val="000C6255"/>
    <w:rsid w:val="000C6265"/>
    <w:rsid w:val="000C6365"/>
    <w:rsid w:val="000C638B"/>
    <w:rsid w:val="000C6497"/>
    <w:rsid w:val="000C6F26"/>
    <w:rsid w:val="000C7111"/>
    <w:rsid w:val="000C7305"/>
    <w:rsid w:val="000C7344"/>
    <w:rsid w:val="000C7474"/>
    <w:rsid w:val="000C7795"/>
    <w:rsid w:val="000C7DBB"/>
    <w:rsid w:val="000C7EDE"/>
    <w:rsid w:val="000D018B"/>
    <w:rsid w:val="000D0EA7"/>
    <w:rsid w:val="000D1486"/>
    <w:rsid w:val="000D151B"/>
    <w:rsid w:val="000D1606"/>
    <w:rsid w:val="000D1BBA"/>
    <w:rsid w:val="000D1D47"/>
    <w:rsid w:val="000D1FE2"/>
    <w:rsid w:val="000D1FE7"/>
    <w:rsid w:val="000D21A1"/>
    <w:rsid w:val="000D2267"/>
    <w:rsid w:val="000D2E90"/>
    <w:rsid w:val="000D2FE5"/>
    <w:rsid w:val="000D3E45"/>
    <w:rsid w:val="000D5FD1"/>
    <w:rsid w:val="000D6218"/>
    <w:rsid w:val="000D69F0"/>
    <w:rsid w:val="000D6B62"/>
    <w:rsid w:val="000D72F5"/>
    <w:rsid w:val="000D72F9"/>
    <w:rsid w:val="000D74D5"/>
    <w:rsid w:val="000D7CAB"/>
    <w:rsid w:val="000D7CEB"/>
    <w:rsid w:val="000D7EA8"/>
    <w:rsid w:val="000D7F8D"/>
    <w:rsid w:val="000E0254"/>
    <w:rsid w:val="000E03EA"/>
    <w:rsid w:val="000E0A11"/>
    <w:rsid w:val="000E0B80"/>
    <w:rsid w:val="000E14A4"/>
    <w:rsid w:val="000E1A08"/>
    <w:rsid w:val="000E1D53"/>
    <w:rsid w:val="000E246D"/>
    <w:rsid w:val="000E2CA0"/>
    <w:rsid w:val="000E3110"/>
    <w:rsid w:val="000E3699"/>
    <w:rsid w:val="000E3A5D"/>
    <w:rsid w:val="000E4947"/>
    <w:rsid w:val="000E55D2"/>
    <w:rsid w:val="000E5F5E"/>
    <w:rsid w:val="000E68B3"/>
    <w:rsid w:val="000E73B5"/>
    <w:rsid w:val="000E770F"/>
    <w:rsid w:val="000E7822"/>
    <w:rsid w:val="000E7CA3"/>
    <w:rsid w:val="000E7D0B"/>
    <w:rsid w:val="000F00E3"/>
    <w:rsid w:val="000F08AC"/>
    <w:rsid w:val="000F1212"/>
    <w:rsid w:val="000F12CC"/>
    <w:rsid w:val="000F1418"/>
    <w:rsid w:val="000F14B6"/>
    <w:rsid w:val="000F1776"/>
    <w:rsid w:val="000F1D89"/>
    <w:rsid w:val="000F1E22"/>
    <w:rsid w:val="000F2A75"/>
    <w:rsid w:val="000F2C64"/>
    <w:rsid w:val="000F2F9C"/>
    <w:rsid w:val="000F312C"/>
    <w:rsid w:val="000F379A"/>
    <w:rsid w:val="000F39E4"/>
    <w:rsid w:val="000F42AD"/>
    <w:rsid w:val="000F44E3"/>
    <w:rsid w:val="000F46A5"/>
    <w:rsid w:val="000F4783"/>
    <w:rsid w:val="000F4816"/>
    <w:rsid w:val="000F4BCA"/>
    <w:rsid w:val="000F4D55"/>
    <w:rsid w:val="000F519A"/>
    <w:rsid w:val="000F5573"/>
    <w:rsid w:val="000F572D"/>
    <w:rsid w:val="000F5B8C"/>
    <w:rsid w:val="000F5EB4"/>
    <w:rsid w:val="000F5F87"/>
    <w:rsid w:val="000F60F7"/>
    <w:rsid w:val="000F61F1"/>
    <w:rsid w:val="000F6303"/>
    <w:rsid w:val="000F6608"/>
    <w:rsid w:val="000F6A24"/>
    <w:rsid w:val="000F6C6D"/>
    <w:rsid w:val="000F7174"/>
    <w:rsid w:val="000F73A1"/>
    <w:rsid w:val="000F7A31"/>
    <w:rsid w:val="000F7EC0"/>
    <w:rsid w:val="000F7EF8"/>
    <w:rsid w:val="000F7F5D"/>
    <w:rsid w:val="001000E4"/>
    <w:rsid w:val="00100639"/>
    <w:rsid w:val="00100BF2"/>
    <w:rsid w:val="00100F70"/>
    <w:rsid w:val="0010113C"/>
    <w:rsid w:val="00101153"/>
    <w:rsid w:val="00101452"/>
    <w:rsid w:val="00101634"/>
    <w:rsid w:val="00101770"/>
    <w:rsid w:val="00101C15"/>
    <w:rsid w:val="00102159"/>
    <w:rsid w:val="00102367"/>
    <w:rsid w:val="00102472"/>
    <w:rsid w:val="00102B6D"/>
    <w:rsid w:val="001036C6"/>
    <w:rsid w:val="00104B66"/>
    <w:rsid w:val="00105363"/>
    <w:rsid w:val="00105970"/>
    <w:rsid w:val="00105BE9"/>
    <w:rsid w:val="00105DFB"/>
    <w:rsid w:val="0010600C"/>
    <w:rsid w:val="001062DF"/>
    <w:rsid w:val="00106CBB"/>
    <w:rsid w:val="00106CF6"/>
    <w:rsid w:val="001072C0"/>
    <w:rsid w:val="001073E7"/>
    <w:rsid w:val="00107596"/>
    <w:rsid w:val="0010772E"/>
    <w:rsid w:val="00107811"/>
    <w:rsid w:val="00107D82"/>
    <w:rsid w:val="00110334"/>
    <w:rsid w:val="00110505"/>
    <w:rsid w:val="001111A8"/>
    <w:rsid w:val="001113B7"/>
    <w:rsid w:val="001116AE"/>
    <w:rsid w:val="00111730"/>
    <w:rsid w:val="00111A97"/>
    <w:rsid w:val="00111EC5"/>
    <w:rsid w:val="00111F9A"/>
    <w:rsid w:val="00112506"/>
    <w:rsid w:val="001129A0"/>
    <w:rsid w:val="00112C4B"/>
    <w:rsid w:val="001130D9"/>
    <w:rsid w:val="00114784"/>
    <w:rsid w:val="00115D25"/>
    <w:rsid w:val="001167CF"/>
    <w:rsid w:val="0011693A"/>
    <w:rsid w:val="00116B72"/>
    <w:rsid w:val="00116EF6"/>
    <w:rsid w:val="00117546"/>
    <w:rsid w:val="001178AC"/>
    <w:rsid w:val="001200BC"/>
    <w:rsid w:val="00120BF7"/>
    <w:rsid w:val="00120C54"/>
    <w:rsid w:val="00121A09"/>
    <w:rsid w:val="00121B68"/>
    <w:rsid w:val="00121F54"/>
    <w:rsid w:val="001229E9"/>
    <w:rsid w:val="00122EFF"/>
    <w:rsid w:val="00122FF1"/>
    <w:rsid w:val="0012329D"/>
    <w:rsid w:val="001239C8"/>
    <w:rsid w:val="00123E0E"/>
    <w:rsid w:val="00123ED3"/>
    <w:rsid w:val="00124D49"/>
    <w:rsid w:val="00125184"/>
    <w:rsid w:val="00125497"/>
    <w:rsid w:val="00125520"/>
    <w:rsid w:val="001260A4"/>
    <w:rsid w:val="001264D0"/>
    <w:rsid w:val="00126599"/>
    <w:rsid w:val="00126CE9"/>
    <w:rsid w:val="00126DEA"/>
    <w:rsid w:val="00130349"/>
    <w:rsid w:val="001308BE"/>
    <w:rsid w:val="00130D69"/>
    <w:rsid w:val="00131387"/>
    <w:rsid w:val="00131A91"/>
    <w:rsid w:val="00131E04"/>
    <w:rsid w:val="00132BB6"/>
    <w:rsid w:val="00132EB7"/>
    <w:rsid w:val="00133005"/>
    <w:rsid w:val="00133601"/>
    <w:rsid w:val="00133F01"/>
    <w:rsid w:val="001342B8"/>
    <w:rsid w:val="0013445A"/>
    <w:rsid w:val="00134483"/>
    <w:rsid w:val="0013472E"/>
    <w:rsid w:val="00134869"/>
    <w:rsid w:val="001348CB"/>
    <w:rsid w:val="00134A0F"/>
    <w:rsid w:val="00134C17"/>
    <w:rsid w:val="00134E55"/>
    <w:rsid w:val="00135BE5"/>
    <w:rsid w:val="001365EC"/>
    <w:rsid w:val="00136FCE"/>
    <w:rsid w:val="00137591"/>
    <w:rsid w:val="00139264"/>
    <w:rsid w:val="00140F72"/>
    <w:rsid w:val="00141102"/>
    <w:rsid w:val="00141181"/>
    <w:rsid w:val="0014150E"/>
    <w:rsid w:val="00141A46"/>
    <w:rsid w:val="00141A71"/>
    <w:rsid w:val="00141C46"/>
    <w:rsid w:val="00142175"/>
    <w:rsid w:val="00142EBE"/>
    <w:rsid w:val="00142EF8"/>
    <w:rsid w:val="001441E4"/>
    <w:rsid w:val="00144ABB"/>
    <w:rsid w:val="001451D9"/>
    <w:rsid w:val="001459DF"/>
    <w:rsid w:val="00145A76"/>
    <w:rsid w:val="00145A82"/>
    <w:rsid w:val="00146986"/>
    <w:rsid w:val="00146E3F"/>
    <w:rsid w:val="00147A1D"/>
    <w:rsid w:val="00147EE1"/>
    <w:rsid w:val="001506F4"/>
    <w:rsid w:val="00150B14"/>
    <w:rsid w:val="001515E2"/>
    <w:rsid w:val="00152047"/>
    <w:rsid w:val="0015254D"/>
    <w:rsid w:val="00152682"/>
    <w:rsid w:val="00152BEB"/>
    <w:rsid w:val="00152E70"/>
    <w:rsid w:val="00152FA7"/>
    <w:rsid w:val="001530F4"/>
    <w:rsid w:val="00153120"/>
    <w:rsid w:val="00153612"/>
    <w:rsid w:val="00153716"/>
    <w:rsid w:val="00153DF7"/>
    <w:rsid w:val="00154ACA"/>
    <w:rsid w:val="00154C9E"/>
    <w:rsid w:val="00155710"/>
    <w:rsid w:val="001558C7"/>
    <w:rsid w:val="00156031"/>
    <w:rsid w:val="00156355"/>
    <w:rsid w:val="00156CD5"/>
    <w:rsid w:val="00156F4A"/>
    <w:rsid w:val="00157283"/>
    <w:rsid w:val="00157594"/>
    <w:rsid w:val="0015789E"/>
    <w:rsid w:val="00157A3B"/>
    <w:rsid w:val="00157C93"/>
    <w:rsid w:val="00157D9B"/>
    <w:rsid w:val="00160D36"/>
    <w:rsid w:val="00162906"/>
    <w:rsid w:val="001632FD"/>
    <w:rsid w:val="00163679"/>
    <w:rsid w:val="00163E6F"/>
    <w:rsid w:val="00164278"/>
    <w:rsid w:val="00164FCF"/>
    <w:rsid w:val="001653A0"/>
    <w:rsid w:val="001654C1"/>
    <w:rsid w:val="0016566E"/>
    <w:rsid w:val="00165A7A"/>
    <w:rsid w:val="00165B1A"/>
    <w:rsid w:val="00165F74"/>
    <w:rsid w:val="00165FE4"/>
    <w:rsid w:val="001676DA"/>
    <w:rsid w:val="001679BD"/>
    <w:rsid w:val="00167C9B"/>
    <w:rsid w:val="00167EB8"/>
    <w:rsid w:val="0017012D"/>
    <w:rsid w:val="001705A3"/>
    <w:rsid w:val="00170890"/>
    <w:rsid w:val="001709E0"/>
    <w:rsid w:val="001713BB"/>
    <w:rsid w:val="00171AF6"/>
    <w:rsid w:val="0017217E"/>
    <w:rsid w:val="00172B58"/>
    <w:rsid w:val="00172C03"/>
    <w:rsid w:val="00173015"/>
    <w:rsid w:val="001738A0"/>
    <w:rsid w:val="00173E55"/>
    <w:rsid w:val="00174264"/>
    <w:rsid w:val="0017489B"/>
    <w:rsid w:val="001758D0"/>
    <w:rsid w:val="00175BC0"/>
    <w:rsid w:val="00175C60"/>
    <w:rsid w:val="00175DF9"/>
    <w:rsid w:val="001760A1"/>
    <w:rsid w:val="00176EFA"/>
    <w:rsid w:val="001773EF"/>
    <w:rsid w:val="00180024"/>
    <w:rsid w:val="0018054C"/>
    <w:rsid w:val="001805CD"/>
    <w:rsid w:val="00180C0B"/>
    <w:rsid w:val="00180F59"/>
    <w:rsid w:val="00181213"/>
    <w:rsid w:val="00181295"/>
    <w:rsid w:val="001818F8"/>
    <w:rsid w:val="00181F32"/>
    <w:rsid w:val="00182F10"/>
    <w:rsid w:val="00183922"/>
    <w:rsid w:val="00183D8D"/>
    <w:rsid w:val="00183E23"/>
    <w:rsid w:val="00183E73"/>
    <w:rsid w:val="0018451D"/>
    <w:rsid w:val="00184687"/>
    <w:rsid w:val="0018470C"/>
    <w:rsid w:val="00184AE3"/>
    <w:rsid w:val="00184FA4"/>
    <w:rsid w:val="00185659"/>
    <w:rsid w:val="00185966"/>
    <w:rsid w:val="001859BF"/>
    <w:rsid w:val="001864CA"/>
    <w:rsid w:val="00186584"/>
    <w:rsid w:val="00186693"/>
    <w:rsid w:val="00186B0C"/>
    <w:rsid w:val="00186C70"/>
    <w:rsid w:val="00186D7C"/>
    <w:rsid w:val="0018701C"/>
    <w:rsid w:val="00187705"/>
    <w:rsid w:val="00187A5B"/>
    <w:rsid w:val="00187B56"/>
    <w:rsid w:val="00187E1D"/>
    <w:rsid w:val="00190849"/>
    <w:rsid w:val="00190FCF"/>
    <w:rsid w:val="001910FA"/>
    <w:rsid w:val="0019143C"/>
    <w:rsid w:val="00191A58"/>
    <w:rsid w:val="00191F08"/>
    <w:rsid w:val="00192126"/>
    <w:rsid w:val="0019218B"/>
    <w:rsid w:val="0019224C"/>
    <w:rsid w:val="00192669"/>
    <w:rsid w:val="00192CDC"/>
    <w:rsid w:val="00192F95"/>
    <w:rsid w:val="00193419"/>
    <w:rsid w:val="00193430"/>
    <w:rsid w:val="0019350C"/>
    <w:rsid w:val="001938D0"/>
    <w:rsid w:val="00193EB0"/>
    <w:rsid w:val="0019415D"/>
    <w:rsid w:val="001941C6"/>
    <w:rsid w:val="00194768"/>
    <w:rsid w:val="001956EB"/>
    <w:rsid w:val="001962A4"/>
    <w:rsid w:val="0019699C"/>
    <w:rsid w:val="00196B4C"/>
    <w:rsid w:val="00197127"/>
    <w:rsid w:val="00197E81"/>
    <w:rsid w:val="001A01E8"/>
    <w:rsid w:val="001A07DD"/>
    <w:rsid w:val="001A0A74"/>
    <w:rsid w:val="001A13FB"/>
    <w:rsid w:val="001A1536"/>
    <w:rsid w:val="001A23CE"/>
    <w:rsid w:val="001A2AAF"/>
    <w:rsid w:val="001A348E"/>
    <w:rsid w:val="001A3F74"/>
    <w:rsid w:val="001A4477"/>
    <w:rsid w:val="001A4C82"/>
    <w:rsid w:val="001A5439"/>
    <w:rsid w:val="001A5DC6"/>
    <w:rsid w:val="001A6D0E"/>
    <w:rsid w:val="001A742A"/>
    <w:rsid w:val="001A7833"/>
    <w:rsid w:val="001A7F10"/>
    <w:rsid w:val="001B0897"/>
    <w:rsid w:val="001B09B6"/>
    <w:rsid w:val="001B0C07"/>
    <w:rsid w:val="001B0CB0"/>
    <w:rsid w:val="001B0E37"/>
    <w:rsid w:val="001B0FF8"/>
    <w:rsid w:val="001B1478"/>
    <w:rsid w:val="001B1512"/>
    <w:rsid w:val="001B1F7A"/>
    <w:rsid w:val="001B230C"/>
    <w:rsid w:val="001B250D"/>
    <w:rsid w:val="001B2516"/>
    <w:rsid w:val="001B2E91"/>
    <w:rsid w:val="001B374C"/>
    <w:rsid w:val="001B3ABB"/>
    <w:rsid w:val="001B3E37"/>
    <w:rsid w:val="001B43E5"/>
    <w:rsid w:val="001B481A"/>
    <w:rsid w:val="001B4B08"/>
    <w:rsid w:val="001B4E59"/>
    <w:rsid w:val="001B50A9"/>
    <w:rsid w:val="001B5168"/>
    <w:rsid w:val="001B5342"/>
    <w:rsid w:val="001B5C8A"/>
    <w:rsid w:val="001B668C"/>
    <w:rsid w:val="001B6BCA"/>
    <w:rsid w:val="001B7100"/>
    <w:rsid w:val="001B75A1"/>
    <w:rsid w:val="001B77AA"/>
    <w:rsid w:val="001B7EC5"/>
    <w:rsid w:val="001C133A"/>
    <w:rsid w:val="001C2318"/>
    <w:rsid w:val="001C2506"/>
    <w:rsid w:val="001C2A99"/>
    <w:rsid w:val="001C2F04"/>
    <w:rsid w:val="001C3755"/>
    <w:rsid w:val="001C3906"/>
    <w:rsid w:val="001C3B37"/>
    <w:rsid w:val="001C3B67"/>
    <w:rsid w:val="001C3C30"/>
    <w:rsid w:val="001C3FED"/>
    <w:rsid w:val="001C430D"/>
    <w:rsid w:val="001C4EAA"/>
    <w:rsid w:val="001C5003"/>
    <w:rsid w:val="001C50E4"/>
    <w:rsid w:val="001C560F"/>
    <w:rsid w:val="001C5E16"/>
    <w:rsid w:val="001C5FC6"/>
    <w:rsid w:val="001C637E"/>
    <w:rsid w:val="001C6DFA"/>
    <w:rsid w:val="001D046E"/>
    <w:rsid w:val="001D058B"/>
    <w:rsid w:val="001D0937"/>
    <w:rsid w:val="001D09D5"/>
    <w:rsid w:val="001D1D8B"/>
    <w:rsid w:val="001D1EEC"/>
    <w:rsid w:val="001D20C8"/>
    <w:rsid w:val="001D2318"/>
    <w:rsid w:val="001D23C3"/>
    <w:rsid w:val="001D24B1"/>
    <w:rsid w:val="001D24CF"/>
    <w:rsid w:val="001D26DD"/>
    <w:rsid w:val="001D2BB9"/>
    <w:rsid w:val="001D304C"/>
    <w:rsid w:val="001D3B94"/>
    <w:rsid w:val="001D3C49"/>
    <w:rsid w:val="001D3F5B"/>
    <w:rsid w:val="001D4033"/>
    <w:rsid w:val="001D41FE"/>
    <w:rsid w:val="001D46A2"/>
    <w:rsid w:val="001D4909"/>
    <w:rsid w:val="001D494F"/>
    <w:rsid w:val="001D4B4A"/>
    <w:rsid w:val="001D58A8"/>
    <w:rsid w:val="001D5B42"/>
    <w:rsid w:val="001D6637"/>
    <w:rsid w:val="001D6997"/>
    <w:rsid w:val="001D6CB9"/>
    <w:rsid w:val="001D71C2"/>
    <w:rsid w:val="001D7F09"/>
    <w:rsid w:val="001D7F43"/>
    <w:rsid w:val="001E1B97"/>
    <w:rsid w:val="001E1CAF"/>
    <w:rsid w:val="001E2513"/>
    <w:rsid w:val="001E2691"/>
    <w:rsid w:val="001E2781"/>
    <w:rsid w:val="001E2880"/>
    <w:rsid w:val="001E2D2B"/>
    <w:rsid w:val="001E3461"/>
    <w:rsid w:val="001E346E"/>
    <w:rsid w:val="001E3597"/>
    <w:rsid w:val="001E3602"/>
    <w:rsid w:val="001E37CF"/>
    <w:rsid w:val="001E3BF7"/>
    <w:rsid w:val="001E3F04"/>
    <w:rsid w:val="001E4027"/>
    <w:rsid w:val="001E459E"/>
    <w:rsid w:val="001E4793"/>
    <w:rsid w:val="001E48BE"/>
    <w:rsid w:val="001E4C6C"/>
    <w:rsid w:val="001E4CD6"/>
    <w:rsid w:val="001E628D"/>
    <w:rsid w:val="001E6511"/>
    <w:rsid w:val="001E69A3"/>
    <w:rsid w:val="001E6E50"/>
    <w:rsid w:val="001E6EE4"/>
    <w:rsid w:val="001E7032"/>
    <w:rsid w:val="001E7CA9"/>
    <w:rsid w:val="001F031C"/>
    <w:rsid w:val="001F09B4"/>
    <w:rsid w:val="001F104F"/>
    <w:rsid w:val="001F1DAF"/>
    <w:rsid w:val="001F22A1"/>
    <w:rsid w:val="001F24B2"/>
    <w:rsid w:val="001F291A"/>
    <w:rsid w:val="001F3815"/>
    <w:rsid w:val="001F3E36"/>
    <w:rsid w:val="001F4152"/>
    <w:rsid w:val="001F456D"/>
    <w:rsid w:val="001F5522"/>
    <w:rsid w:val="001F5627"/>
    <w:rsid w:val="001F57C2"/>
    <w:rsid w:val="001F5A73"/>
    <w:rsid w:val="001F62A6"/>
    <w:rsid w:val="001F6600"/>
    <w:rsid w:val="001F7616"/>
    <w:rsid w:val="001F7B3F"/>
    <w:rsid w:val="0020046E"/>
    <w:rsid w:val="00201088"/>
    <w:rsid w:val="00201107"/>
    <w:rsid w:val="00201A7A"/>
    <w:rsid w:val="00201EFB"/>
    <w:rsid w:val="0020236A"/>
    <w:rsid w:val="002024D5"/>
    <w:rsid w:val="00202AD9"/>
    <w:rsid w:val="0020306B"/>
    <w:rsid w:val="002030CD"/>
    <w:rsid w:val="00203422"/>
    <w:rsid w:val="00203DE8"/>
    <w:rsid w:val="00203FF5"/>
    <w:rsid w:val="00204747"/>
    <w:rsid w:val="00205408"/>
    <w:rsid w:val="00205DCD"/>
    <w:rsid w:val="002061FF"/>
    <w:rsid w:val="00206AF9"/>
    <w:rsid w:val="00207868"/>
    <w:rsid w:val="00207B6A"/>
    <w:rsid w:val="00207E60"/>
    <w:rsid w:val="00207FE5"/>
    <w:rsid w:val="002101CF"/>
    <w:rsid w:val="00210BC7"/>
    <w:rsid w:val="00210DB1"/>
    <w:rsid w:val="00210E6F"/>
    <w:rsid w:val="0021119E"/>
    <w:rsid w:val="00211958"/>
    <w:rsid w:val="00211A5C"/>
    <w:rsid w:val="00211EC5"/>
    <w:rsid w:val="0021213C"/>
    <w:rsid w:val="00212CF4"/>
    <w:rsid w:val="0021317F"/>
    <w:rsid w:val="00213376"/>
    <w:rsid w:val="002133BC"/>
    <w:rsid w:val="00213B2E"/>
    <w:rsid w:val="00213F76"/>
    <w:rsid w:val="0021445D"/>
    <w:rsid w:val="00214C4E"/>
    <w:rsid w:val="00214CDE"/>
    <w:rsid w:val="00215405"/>
    <w:rsid w:val="002154A4"/>
    <w:rsid w:val="002155D0"/>
    <w:rsid w:val="002159F3"/>
    <w:rsid w:val="00215BB4"/>
    <w:rsid w:val="00215C94"/>
    <w:rsid w:val="0021601D"/>
    <w:rsid w:val="002162BC"/>
    <w:rsid w:val="00216B57"/>
    <w:rsid w:val="00216D78"/>
    <w:rsid w:val="0021777C"/>
    <w:rsid w:val="00217824"/>
    <w:rsid w:val="002179EF"/>
    <w:rsid w:val="002204C5"/>
    <w:rsid w:val="00220DA4"/>
    <w:rsid w:val="00221DE3"/>
    <w:rsid w:val="00221ECC"/>
    <w:rsid w:val="002221F1"/>
    <w:rsid w:val="0022249B"/>
    <w:rsid w:val="002233B6"/>
    <w:rsid w:val="002233C3"/>
    <w:rsid w:val="00223905"/>
    <w:rsid w:val="002239FE"/>
    <w:rsid w:val="00223AE1"/>
    <w:rsid w:val="00224F3F"/>
    <w:rsid w:val="0022533C"/>
    <w:rsid w:val="0022541D"/>
    <w:rsid w:val="00225B7B"/>
    <w:rsid w:val="00225BBC"/>
    <w:rsid w:val="002262EC"/>
    <w:rsid w:val="00226896"/>
    <w:rsid w:val="00226A9F"/>
    <w:rsid w:val="00226E77"/>
    <w:rsid w:val="00227045"/>
    <w:rsid w:val="002274F7"/>
    <w:rsid w:val="00227A57"/>
    <w:rsid w:val="00227B62"/>
    <w:rsid w:val="00227B95"/>
    <w:rsid w:val="00227EB6"/>
    <w:rsid w:val="00230779"/>
    <w:rsid w:val="00230931"/>
    <w:rsid w:val="00230C04"/>
    <w:rsid w:val="00230E72"/>
    <w:rsid w:val="002314F2"/>
    <w:rsid w:val="002316FE"/>
    <w:rsid w:val="00231DD3"/>
    <w:rsid w:val="00232073"/>
    <w:rsid w:val="002330AA"/>
    <w:rsid w:val="00233152"/>
    <w:rsid w:val="00233208"/>
    <w:rsid w:val="00233E17"/>
    <w:rsid w:val="00233F27"/>
    <w:rsid w:val="0023411B"/>
    <w:rsid w:val="00234763"/>
    <w:rsid w:val="00234DE1"/>
    <w:rsid w:val="00234E9C"/>
    <w:rsid w:val="0023504A"/>
    <w:rsid w:val="002354AD"/>
    <w:rsid w:val="00235FFD"/>
    <w:rsid w:val="002360BB"/>
    <w:rsid w:val="002360D3"/>
    <w:rsid w:val="00236702"/>
    <w:rsid w:val="00236EEB"/>
    <w:rsid w:val="00237111"/>
    <w:rsid w:val="002371E5"/>
    <w:rsid w:val="002376AB"/>
    <w:rsid w:val="00237780"/>
    <w:rsid w:val="00237CF8"/>
    <w:rsid w:val="0024048F"/>
    <w:rsid w:val="00241215"/>
    <w:rsid w:val="00241555"/>
    <w:rsid w:val="0024189E"/>
    <w:rsid w:val="002423A2"/>
    <w:rsid w:val="002424E5"/>
    <w:rsid w:val="002427AD"/>
    <w:rsid w:val="002428F4"/>
    <w:rsid w:val="00242F3A"/>
    <w:rsid w:val="0024326A"/>
    <w:rsid w:val="00243550"/>
    <w:rsid w:val="00243B29"/>
    <w:rsid w:val="00243EE1"/>
    <w:rsid w:val="0024444E"/>
    <w:rsid w:val="002447D8"/>
    <w:rsid w:val="00244CDE"/>
    <w:rsid w:val="00244DF9"/>
    <w:rsid w:val="00244E39"/>
    <w:rsid w:val="00244FB0"/>
    <w:rsid w:val="0024524E"/>
    <w:rsid w:val="00245302"/>
    <w:rsid w:val="002453C2"/>
    <w:rsid w:val="002455CB"/>
    <w:rsid w:val="00245715"/>
    <w:rsid w:val="00245CF9"/>
    <w:rsid w:val="002460AE"/>
    <w:rsid w:val="002461AA"/>
    <w:rsid w:val="002462C5"/>
    <w:rsid w:val="002462DD"/>
    <w:rsid w:val="00246483"/>
    <w:rsid w:val="00246675"/>
    <w:rsid w:val="00246853"/>
    <w:rsid w:val="00246AD6"/>
    <w:rsid w:val="00246DE7"/>
    <w:rsid w:val="002474EB"/>
    <w:rsid w:val="00247DC0"/>
    <w:rsid w:val="00247EAC"/>
    <w:rsid w:val="00250B4E"/>
    <w:rsid w:val="00250CEB"/>
    <w:rsid w:val="00251002"/>
    <w:rsid w:val="002516C7"/>
    <w:rsid w:val="00251F19"/>
    <w:rsid w:val="00252D38"/>
    <w:rsid w:val="00253556"/>
    <w:rsid w:val="00253B71"/>
    <w:rsid w:val="002548D8"/>
    <w:rsid w:val="00254B6D"/>
    <w:rsid w:val="00254C86"/>
    <w:rsid w:val="00255885"/>
    <w:rsid w:val="00255B50"/>
    <w:rsid w:val="00256524"/>
    <w:rsid w:val="002568C8"/>
    <w:rsid w:val="00256CD7"/>
    <w:rsid w:val="00257612"/>
    <w:rsid w:val="00257EF9"/>
    <w:rsid w:val="002608AE"/>
    <w:rsid w:val="00260AF4"/>
    <w:rsid w:val="002617E9"/>
    <w:rsid w:val="00261FFA"/>
    <w:rsid w:val="002624BF"/>
    <w:rsid w:val="002626DB"/>
    <w:rsid w:val="00263028"/>
    <w:rsid w:val="0026330C"/>
    <w:rsid w:val="002639E5"/>
    <w:rsid w:val="00263A25"/>
    <w:rsid w:val="00263EDF"/>
    <w:rsid w:val="002640E7"/>
    <w:rsid w:val="002649AE"/>
    <w:rsid w:val="00264A7A"/>
    <w:rsid w:val="00265540"/>
    <w:rsid w:val="002655B9"/>
    <w:rsid w:val="002657D9"/>
    <w:rsid w:val="00266032"/>
    <w:rsid w:val="00266570"/>
    <w:rsid w:val="002668BF"/>
    <w:rsid w:val="00266B5B"/>
    <w:rsid w:val="00267107"/>
    <w:rsid w:val="0026759C"/>
    <w:rsid w:val="00267743"/>
    <w:rsid w:val="00267B59"/>
    <w:rsid w:val="00270241"/>
    <w:rsid w:val="002704E1"/>
    <w:rsid w:val="0027130E"/>
    <w:rsid w:val="002713AF"/>
    <w:rsid w:val="00271ACE"/>
    <w:rsid w:val="00271C37"/>
    <w:rsid w:val="002720FA"/>
    <w:rsid w:val="00272604"/>
    <w:rsid w:val="0027284E"/>
    <w:rsid w:val="00272859"/>
    <w:rsid w:val="00272E4D"/>
    <w:rsid w:val="00273301"/>
    <w:rsid w:val="00273DE5"/>
    <w:rsid w:val="002740EA"/>
    <w:rsid w:val="00274BE5"/>
    <w:rsid w:val="00274C8A"/>
    <w:rsid w:val="00275395"/>
    <w:rsid w:val="00275F5B"/>
    <w:rsid w:val="00276067"/>
    <w:rsid w:val="00276915"/>
    <w:rsid w:val="00276C68"/>
    <w:rsid w:val="00276D3B"/>
    <w:rsid w:val="00276DC0"/>
    <w:rsid w:val="00277014"/>
    <w:rsid w:val="00277926"/>
    <w:rsid w:val="002800F1"/>
    <w:rsid w:val="002801DB"/>
    <w:rsid w:val="00281035"/>
    <w:rsid w:val="002813DA"/>
    <w:rsid w:val="00281840"/>
    <w:rsid w:val="00281F4C"/>
    <w:rsid w:val="00282188"/>
    <w:rsid w:val="00282338"/>
    <w:rsid w:val="00282B1D"/>
    <w:rsid w:val="00282C4C"/>
    <w:rsid w:val="00282C85"/>
    <w:rsid w:val="00283EA4"/>
    <w:rsid w:val="00283F7A"/>
    <w:rsid w:val="00284CA9"/>
    <w:rsid w:val="0028522C"/>
    <w:rsid w:val="002854E8"/>
    <w:rsid w:val="002858CF"/>
    <w:rsid w:val="00285F50"/>
    <w:rsid w:val="00286E91"/>
    <w:rsid w:val="00287736"/>
    <w:rsid w:val="00287A95"/>
    <w:rsid w:val="00287F38"/>
    <w:rsid w:val="002901E7"/>
    <w:rsid w:val="00290668"/>
    <w:rsid w:val="00290C80"/>
    <w:rsid w:val="00291C39"/>
    <w:rsid w:val="002921FD"/>
    <w:rsid w:val="00292217"/>
    <w:rsid w:val="00293CB8"/>
    <w:rsid w:val="00294A52"/>
    <w:rsid w:val="002951D9"/>
    <w:rsid w:val="002954CE"/>
    <w:rsid w:val="0029660D"/>
    <w:rsid w:val="0029689D"/>
    <w:rsid w:val="00296CDC"/>
    <w:rsid w:val="00297499"/>
    <w:rsid w:val="0029767D"/>
    <w:rsid w:val="002977BF"/>
    <w:rsid w:val="00297C26"/>
    <w:rsid w:val="002A0546"/>
    <w:rsid w:val="002A057F"/>
    <w:rsid w:val="002A06E8"/>
    <w:rsid w:val="002A0BB4"/>
    <w:rsid w:val="002A0BF6"/>
    <w:rsid w:val="002A10C4"/>
    <w:rsid w:val="002A15C1"/>
    <w:rsid w:val="002A1771"/>
    <w:rsid w:val="002A190A"/>
    <w:rsid w:val="002A1983"/>
    <w:rsid w:val="002A2F8B"/>
    <w:rsid w:val="002A3218"/>
    <w:rsid w:val="002A34F8"/>
    <w:rsid w:val="002A379B"/>
    <w:rsid w:val="002A3A65"/>
    <w:rsid w:val="002A4244"/>
    <w:rsid w:val="002A449B"/>
    <w:rsid w:val="002A4BEA"/>
    <w:rsid w:val="002A5381"/>
    <w:rsid w:val="002A56DF"/>
    <w:rsid w:val="002A5A32"/>
    <w:rsid w:val="002A5F75"/>
    <w:rsid w:val="002A6277"/>
    <w:rsid w:val="002A659F"/>
    <w:rsid w:val="002A6AF4"/>
    <w:rsid w:val="002A726B"/>
    <w:rsid w:val="002A73D4"/>
    <w:rsid w:val="002A771E"/>
    <w:rsid w:val="002A7A82"/>
    <w:rsid w:val="002B034C"/>
    <w:rsid w:val="002B0523"/>
    <w:rsid w:val="002B067C"/>
    <w:rsid w:val="002B0B80"/>
    <w:rsid w:val="002B0E49"/>
    <w:rsid w:val="002B0F0B"/>
    <w:rsid w:val="002B173D"/>
    <w:rsid w:val="002B1939"/>
    <w:rsid w:val="002B1FDB"/>
    <w:rsid w:val="002B2817"/>
    <w:rsid w:val="002B2916"/>
    <w:rsid w:val="002B29F3"/>
    <w:rsid w:val="002B326F"/>
    <w:rsid w:val="002B34FB"/>
    <w:rsid w:val="002B3ACB"/>
    <w:rsid w:val="002B40E0"/>
    <w:rsid w:val="002B4A0A"/>
    <w:rsid w:val="002B527C"/>
    <w:rsid w:val="002B52C4"/>
    <w:rsid w:val="002B596E"/>
    <w:rsid w:val="002B59A0"/>
    <w:rsid w:val="002B6429"/>
    <w:rsid w:val="002B6A3C"/>
    <w:rsid w:val="002B747B"/>
    <w:rsid w:val="002B74CD"/>
    <w:rsid w:val="002B79B1"/>
    <w:rsid w:val="002B7D66"/>
    <w:rsid w:val="002C0160"/>
    <w:rsid w:val="002C02F3"/>
    <w:rsid w:val="002C061E"/>
    <w:rsid w:val="002C095E"/>
    <w:rsid w:val="002C118D"/>
    <w:rsid w:val="002C1799"/>
    <w:rsid w:val="002C1ADC"/>
    <w:rsid w:val="002C1BBE"/>
    <w:rsid w:val="002C247E"/>
    <w:rsid w:val="002C2798"/>
    <w:rsid w:val="002C29A1"/>
    <w:rsid w:val="002C2DB2"/>
    <w:rsid w:val="002C2DC0"/>
    <w:rsid w:val="002C3356"/>
    <w:rsid w:val="002C33B6"/>
    <w:rsid w:val="002C34F9"/>
    <w:rsid w:val="002C37CD"/>
    <w:rsid w:val="002C3807"/>
    <w:rsid w:val="002C383D"/>
    <w:rsid w:val="002C38BD"/>
    <w:rsid w:val="002C42E7"/>
    <w:rsid w:val="002C4E9A"/>
    <w:rsid w:val="002C53A9"/>
    <w:rsid w:val="002C5765"/>
    <w:rsid w:val="002C5E7F"/>
    <w:rsid w:val="002C5F7F"/>
    <w:rsid w:val="002C5FB2"/>
    <w:rsid w:val="002C602C"/>
    <w:rsid w:val="002C6603"/>
    <w:rsid w:val="002C67F0"/>
    <w:rsid w:val="002C7338"/>
    <w:rsid w:val="002C7454"/>
    <w:rsid w:val="002C752E"/>
    <w:rsid w:val="002C76A7"/>
    <w:rsid w:val="002C7F23"/>
    <w:rsid w:val="002C7F81"/>
    <w:rsid w:val="002D0C1C"/>
    <w:rsid w:val="002D0C55"/>
    <w:rsid w:val="002D0C6E"/>
    <w:rsid w:val="002D0DB6"/>
    <w:rsid w:val="002D0FFB"/>
    <w:rsid w:val="002D1E58"/>
    <w:rsid w:val="002D2251"/>
    <w:rsid w:val="002D23E7"/>
    <w:rsid w:val="002D2DB2"/>
    <w:rsid w:val="002D2EE5"/>
    <w:rsid w:val="002D380A"/>
    <w:rsid w:val="002D38E8"/>
    <w:rsid w:val="002D43D1"/>
    <w:rsid w:val="002D47A3"/>
    <w:rsid w:val="002D481C"/>
    <w:rsid w:val="002D4CF7"/>
    <w:rsid w:val="002D51C9"/>
    <w:rsid w:val="002D5B0D"/>
    <w:rsid w:val="002D5DCD"/>
    <w:rsid w:val="002D6181"/>
    <w:rsid w:val="002D620C"/>
    <w:rsid w:val="002D663E"/>
    <w:rsid w:val="002D6B45"/>
    <w:rsid w:val="002D6C54"/>
    <w:rsid w:val="002D6D5C"/>
    <w:rsid w:val="002D6F5C"/>
    <w:rsid w:val="002D7494"/>
    <w:rsid w:val="002D7A1D"/>
    <w:rsid w:val="002D7A56"/>
    <w:rsid w:val="002E08B8"/>
    <w:rsid w:val="002E0CB4"/>
    <w:rsid w:val="002E156D"/>
    <w:rsid w:val="002E172A"/>
    <w:rsid w:val="002E1A39"/>
    <w:rsid w:val="002E1BE4"/>
    <w:rsid w:val="002E1D45"/>
    <w:rsid w:val="002E255B"/>
    <w:rsid w:val="002E29E5"/>
    <w:rsid w:val="002E29F2"/>
    <w:rsid w:val="002E2D25"/>
    <w:rsid w:val="002E31C6"/>
    <w:rsid w:val="002E393A"/>
    <w:rsid w:val="002E3DE7"/>
    <w:rsid w:val="002E42C0"/>
    <w:rsid w:val="002E477A"/>
    <w:rsid w:val="002E4B55"/>
    <w:rsid w:val="002E5B01"/>
    <w:rsid w:val="002E5E19"/>
    <w:rsid w:val="002E77CC"/>
    <w:rsid w:val="002E7999"/>
    <w:rsid w:val="002E7CBD"/>
    <w:rsid w:val="002F0777"/>
    <w:rsid w:val="002F0A98"/>
    <w:rsid w:val="002F0E53"/>
    <w:rsid w:val="002F101D"/>
    <w:rsid w:val="002F10DB"/>
    <w:rsid w:val="002F1468"/>
    <w:rsid w:val="002F1618"/>
    <w:rsid w:val="002F1E33"/>
    <w:rsid w:val="002F2B4F"/>
    <w:rsid w:val="002F361D"/>
    <w:rsid w:val="002F381E"/>
    <w:rsid w:val="002F3ACA"/>
    <w:rsid w:val="002F4725"/>
    <w:rsid w:val="002F47F4"/>
    <w:rsid w:val="002F4DED"/>
    <w:rsid w:val="002F5157"/>
    <w:rsid w:val="002F515E"/>
    <w:rsid w:val="002F5213"/>
    <w:rsid w:val="002F57C5"/>
    <w:rsid w:val="002F5C42"/>
    <w:rsid w:val="002F5D41"/>
    <w:rsid w:val="002F60E5"/>
    <w:rsid w:val="002F637C"/>
    <w:rsid w:val="002F71EE"/>
    <w:rsid w:val="002F7386"/>
    <w:rsid w:val="002F74DB"/>
    <w:rsid w:val="002F7BB7"/>
    <w:rsid w:val="002F7E51"/>
    <w:rsid w:val="00300E6C"/>
    <w:rsid w:val="00300FC8"/>
    <w:rsid w:val="00301075"/>
    <w:rsid w:val="00301139"/>
    <w:rsid w:val="003013E8"/>
    <w:rsid w:val="00301576"/>
    <w:rsid w:val="003015B2"/>
    <w:rsid w:val="00301B23"/>
    <w:rsid w:val="00302197"/>
    <w:rsid w:val="003022EB"/>
    <w:rsid w:val="003025D1"/>
    <w:rsid w:val="00302615"/>
    <w:rsid w:val="00302A41"/>
    <w:rsid w:val="00303583"/>
    <w:rsid w:val="003035E4"/>
    <w:rsid w:val="0030369A"/>
    <w:rsid w:val="00303B9A"/>
    <w:rsid w:val="00303FB8"/>
    <w:rsid w:val="003041F8"/>
    <w:rsid w:val="00304AF0"/>
    <w:rsid w:val="0030529F"/>
    <w:rsid w:val="0030535D"/>
    <w:rsid w:val="00305B5C"/>
    <w:rsid w:val="00306268"/>
    <w:rsid w:val="00306419"/>
    <w:rsid w:val="0030663F"/>
    <w:rsid w:val="003067A4"/>
    <w:rsid w:val="0030693E"/>
    <w:rsid w:val="00307164"/>
    <w:rsid w:val="00307176"/>
    <w:rsid w:val="003072C0"/>
    <w:rsid w:val="00307305"/>
    <w:rsid w:val="00307B22"/>
    <w:rsid w:val="00307BEB"/>
    <w:rsid w:val="00307C89"/>
    <w:rsid w:val="00307F56"/>
    <w:rsid w:val="003102BF"/>
    <w:rsid w:val="00310718"/>
    <w:rsid w:val="00310A60"/>
    <w:rsid w:val="003116FF"/>
    <w:rsid w:val="00311C78"/>
    <w:rsid w:val="00312028"/>
    <w:rsid w:val="00312350"/>
    <w:rsid w:val="00312B54"/>
    <w:rsid w:val="003132A2"/>
    <w:rsid w:val="003134C3"/>
    <w:rsid w:val="003137FA"/>
    <w:rsid w:val="003140F9"/>
    <w:rsid w:val="0031441D"/>
    <w:rsid w:val="003146FC"/>
    <w:rsid w:val="00314CAC"/>
    <w:rsid w:val="00315516"/>
    <w:rsid w:val="00315966"/>
    <w:rsid w:val="0031609E"/>
    <w:rsid w:val="00316F89"/>
    <w:rsid w:val="00317919"/>
    <w:rsid w:val="003200D5"/>
    <w:rsid w:val="00320367"/>
    <w:rsid w:val="00320F9F"/>
    <w:rsid w:val="00321133"/>
    <w:rsid w:val="003211B5"/>
    <w:rsid w:val="0032164B"/>
    <w:rsid w:val="00321F4B"/>
    <w:rsid w:val="003229A6"/>
    <w:rsid w:val="00322AA0"/>
    <w:rsid w:val="00322ACC"/>
    <w:rsid w:val="0032393B"/>
    <w:rsid w:val="00323C83"/>
    <w:rsid w:val="003242D2"/>
    <w:rsid w:val="003245F0"/>
    <w:rsid w:val="00324764"/>
    <w:rsid w:val="00324B0C"/>
    <w:rsid w:val="00325241"/>
    <w:rsid w:val="0032527C"/>
    <w:rsid w:val="0032554B"/>
    <w:rsid w:val="003273E2"/>
    <w:rsid w:val="00327EA7"/>
    <w:rsid w:val="00327EE7"/>
    <w:rsid w:val="003300F4"/>
    <w:rsid w:val="003301F1"/>
    <w:rsid w:val="00330285"/>
    <w:rsid w:val="003303E5"/>
    <w:rsid w:val="00330B23"/>
    <w:rsid w:val="00330D10"/>
    <w:rsid w:val="00330EFC"/>
    <w:rsid w:val="00331210"/>
    <w:rsid w:val="0033195D"/>
    <w:rsid w:val="00331982"/>
    <w:rsid w:val="00331A95"/>
    <w:rsid w:val="00331BA1"/>
    <w:rsid w:val="00331DBA"/>
    <w:rsid w:val="00331E52"/>
    <w:rsid w:val="00332B5D"/>
    <w:rsid w:val="0033319F"/>
    <w:rsid w:val="00333283"/>
    <w:rsid w:val="00333388"/>
    <w:rsid w:val="00333AB3"/>
    <w:rsid w:val="00333FFC"/>
    <w:rsid w:val="0033407D"/>
    <w:rsid w:val="00334452"/>
    <w:rsid w:val="003345D6"/>
    <w:rsid w:val="00334CB9"/>
    <w:rsid w:val="00334DE2"/>
    <w:rsid w:val="00335D4E"/>
    <w:rsid w:val="00336313"/>
    <w:rsid w:val="0033732A"/>
    <w:rsid w:val="00337827"/>
    <w:rsid w:val="00337ACB"/>
    <w:rsid w:val="00337CA1"/>
    <w:rsid w:val="00337D49"/>
    <w:rsid w:val="00337E68"/>
    <w:rsid w:val="0034005E"/>
    <w:rsid w:val="00340424"/>
    <w:rsid w:val="003407FB"/>
    <w:rsid w:val="00340C04"/>
    <w:rsid w:val="00340D27"/>
    <w:rsid w:val="0034151E"/>
    <w:rsid w:val="00341B0D"/>
    <w:rsid w:val="00341CDF"/>
    <w:rsid w:val="00341F86"/>
    <w:rsid w:val="00342519"/>
    <w:rsid w:val="00343568"/>
    <w:rsid w:val="0034363E"/>
    <w:rsid w:val="00343910"/>
    <w:rsid w:val="00343C1B"/>
    <w:rsid w:val="00344659"/>
    <w:rsid w:val="00344A12"/>
    <w:rsid w:val="00345268"/>
    <w:rsid w:val="00345C3E"/>
    <w:rsid w:val="003466C1"/>
    <w:rsid w:val="00346A34"/>
    <w:rsid w:val="0034701C"/>
    <w:rsid w:val="0034797C"/>
    <w:rsid w:val="00347991"/>
    <w:rsid w:val="003506AB"/>
    <w:rsid w:val="00352037"/>
    <w:rsid w:val="003524C4"/>
    <w:rsid w:val="003525B7"/>
    <w:rsid w:val="00352C01"/>
    <w:rsid w:val="003530C9"/>
    <w:rsid w:val="003535B1"/>
    <w:rsid w:val="00353E19"/>
    <w:rsid w:val="00353F6B"/>
    <w:rsid w:val="003546D9"/>
    <w:rsid w:val="003546FB"/>
    <w:rsid w:val="003547D1"/>
    <w:rsid w:val="00354F6F"/>
    <w:rsid w:val="003567DE"/>
    <w:rsid w:val="00356973"/>
    <w:rsid w:val="00356D76"/>
    <w:rsid w:val="00356E24"/>
    <w:rsid w:val="00356EBC"/>
    <w:rsid w:val="00356F31"/>
    <w:rsid w:val="00357325"/>
    <w:rsid w:val="0035737C"/>
    <w:rsid w:val="0035753F"/>
    <w:rsid w:val="00357F92"/>
    <w:rsid w:val="003602D9"/>
    <w:rsid w:val="003608F8"/>
    <w:rsid w:val="003610DB"/>
    <w:rsid w:val="003612F0"/>
    <w:rsid w:val="00361389"/>
    <w:rsid w:val="0036175A"/>
    <w:rsid w:val="00361B9A"/>
    <w:rsid w:val="00362F50"/>
    <w:rsid w:val="003638AA"/>
    <w:rsid w:val="00363CD2"/>
    <w:rsid w:val="0036464C"/>
    <w:rsid w:val="003646BF"/>
    <w:rsid w:val="003646D2"/>
    <w:rsid w:val="00364D0F"/>
    <w:rsid w:val="0036521E"/>
    <w:rsid w:val="0036572B"/>
    <w:rsid w:val="0036577B"/>
    <w:rsid w:val="003657DE"/>
    <w:rsid w:val="003658D1"/>
    <w:rsid w:val="00365B8D"/>
    <w:rsid w:val="00366430"/>
    <w:rsid w:val="00366A15"/>
    <w:rsid w:val="00366E94"/>
    <w:rsid w:val="0036729F"/>
    <w:rsid w:val="003672D4"/>
    <w:rsid w:val="00367458"/>
    <w:rsid w:val="0036759E"/>
    <w:rsid w:val="0036797C"/>
    <w:rsid w:val="00367BD9"/>
    <w:rsid w:val="00367D10"/>
    <w:rsid w:val="00370729"/>
    <w:rsid w:val="00370987"/>
    <w:rsid w:val="00371FC3"/>
    <w:rsid w:val="003722DA"/>
    <w:rsid w:val="00372997"/>
    <w:rsid w:val="00372BC2"/>
    <w:rsid w:val="0037307E"/>
    <w:rsid w:val="003730BC"/>
    <w:rsid w:val="003732F2"/>
    <w:rsid w:val="003736A1"/>
    <w:rsid w:val="00374928"/>
    <w:rsid w:val="00376134"/>
    <w:rsid w:val="00376764"/>
    <w:rsid w:val="00376BAB"/>
    <w:rsid w:val="00376BF9"/>
    <w:rsid w:val="00376F0F"/>
    <w:rsid w:val="0037752D"/>
    <w:rsid w:val="003776E4"/>
    <w:rsid w:val="00377B32"/>
    <w:rsid w:val="00377D1E"/>
    <w:rsid w:val="00377F3C"/>
    <w:rsid w:val="00380697"/>
    <w:rsid w:val="00380A48"/>
    <w:rsid w:val="00380C2C"/>
    <w:rsid w:val="00381368"/>
    <w:rsid w:val="00381C83"/>
    <w:rsid w:val="00382306"/>
    <w:rsid w:val="00382A68"/>
    <w:rsid w:val="003838AC"/>
    <w:rsid w:val="003840BA"/>
    <w:rsid w:val="0038503C"/>
    <w:rsid w:val="003851E1"/>
    <w:rsid w:val="003854F0"/>
    <w:rsid w:val="003856BE"/>
    <w:rsid w:val="00385CD6"/>
    <w:rsid w:val="00385FC1"/>
    <w:rsid w:val="00386546"/>
    <w:rsid w:val="003866FB"/>
    <w:rsid w:val="003869CF"/>
    <w:rsid w:val="003875FA"/>
    <w:rsid w:val="00387DC8"/>
    <w:rsid w:val="00387F77"/>
    <w:rsid w:val="0039051F"/>
    <w:rsid w:val="00390672"/>
    <w:rsid w:val="00390F65"/>
    <w:rsid w:val="00391601"/>
    <w:rsid w:val="003918D9"/>
    <w:rsid w:val="003919E0"/>
    <w:rsid w:val="00391E7A"/>
    <w:rsid w:val="00391EED"/>
    <w:rsid w:val="00391FD9"/>
    <w:rsid w:val="00392663"/>
    <w:rsid w:val="00392967"/>
    <w:rsid w:val="00392E59"/>
    <w:rsid w:val="003934D9"/>
    <w:rsid w:val="00393596"/>
    <w:rsid w:val="00393A5C"/>
    <w:rsid w:val="00393A74"/>
    <w:rsid w:val="00393E65"/>
    <w:rsid w:val="00393EB7"/>
    <w:rsid w:val="00393F62"/>
    <w:rsid w:val="00394669"/>
    <w:rsid w:val="00396078"/>
    <w:rsid w:val="00396A6B"/>
    <w:rsid w:val="00396D1F"/>
    <w:rsid w:val="00396F37"/>
    <w:rsid w:val="00397074"/>
    <w:rsid w:val="003975FC"/>
    <w:rsid w:val="003A000D"/>
    <w:rsid w:val="003A12DC"/>
    <w:rsid w:val="003A1429"/>
    <w:rsid w:val="003A17B9"/>
    <w:rsid w:val="003A1F63"/>
    <w:rsid w:val="003A2151"/>
    <w:rsid w:val="003A2EBD"/>
    <w:rsid w:val="003A3B39"/>
    <w:rsid w:val="003A46CC"/>
    <w:rsid w:val="003A470F"/>
    <w:rsid w:val="003A49BE"/>
    <w:rsid w:val="003A4F78"/>
    <w:rsid w:val="003A5462"/>
    <w:rsid w:val="003A55A4"/>
    <w:rsid w:val="003A5692"/>
    <w:rsid w:val="003A5893"/>
    <w:rsid w:val="003A5B3C"/>
    <w:rsid w:val="003A5ECD"/>
    <w:rsid w:val="003A5F63"/>
    <w:rsid w:val="003A6C2B"/>
    <w:rsid w:val="003A726D"/>
    <w:rsid w:val="003A732E"/>
    <w:rsid w:val="003A7AED"/>
    <w:rsid w:val="003A7D05"/>
    <w:rsid w:val="003B04DE"/>
    <w:rsid w:val="003B09E6"/>
    <w:rsid w:val="003B18DA"/>
    <w:rsid w:val="003B19B1"/>
    <w:rsid w:val="003B1F22"/>
    <w:rsid w:val="003B218C"/>
    <w:rsid w:val="003B275D"/>
    <w:rsid w:val="003B2FA0"/>
    <w:rsid w:val="003B32F0"/>
    <w:rsid w:val="003B3615"/>
    <w:rsid w:val="003B373B"/>
    <w:rsid w:val="003B3A8C"/>
    <w:rsid w:val="003B3EC3"/>
    <w:rsid w:val="003B43F8"/>
    <w:rsid w:val="003B46CB"/>
    <w:rsid w:val="003B4B21"/>
    <w:rsid w:val="003B4F1E"/>
    <w:rsid w:val="003B5029"/>
    <w:rsid w:val="003B5185"/>
    <w:rsid w:val="003B567E"/>
    <w:rsid w:val="003B5B6A"/>
    <w:rsid w:val="003B6851"/>
    <w:rsid w:val="003B6A14"/>
    <w:rsid w:val="003B7024"/>
    <w:rsid w:val="003B73DD"/>
    <w:rsid w:val="003B74BF"/>
    <w:rsid w:val="003B7588"/>
    <w:rsid w:val="003B7C72"/>
    <w:rsid w:val="003B7C9B"/>
    <w:rsid w:val="003C01EF"/>
    <w:rsid w:val="003C05C1"/>
    <w:rsid w:val="003C066C"/>
    <w:rsid w:val="003C066E"/>
    <w:rsid w:val="003C0BB6"/>
    <w:rsid w:val="003C0C00"/>
    <w:rsid w:val="003C1E10"/>
    <w:rsid w:val="003C2004"/>
    <w:rsid w:val="003C278E"/>
    <w:rsid w:val="003C28C7"/>
    <w:rsid w:val="003C3117"/>
    <w:rsid w:val="003C37FF"/>
    <w:rsid w:val="003C391C"/>
    <w:rsid w:val="003C3B77"/>
    <w:rsid w:val="003C403B"/>
    <w:rsid w:val="003C4DE3"/>
    <w:rsid w:val="003C4DF2"/>
    <w:rsid w:val="003C50AA"/>
    <w:rsid w:val="003C5B1D"/>
    <w:rsid w:val="003C5CBA"/>
    <w:rsid w:val="003C60E9"/>
    <w:rsid w:val="003C6707"/>
    <w:rsid w:val="003C7197"/>
    <w:rsid w:val="003C767C"/>
    <w:rsid w:val="003C78FF"/>
    <w:rsid w:val="003C7BB3"/>
    <w:rsid w:val="003C7C14"/>
    <w:rsid w:val="003D04EF"/>
    <w:rsid w:val="003D0A0D"/>
    <w:rsid w:val="003D0F19"/>
    <w:rsid w:val="003D1251"/>
    <w:rsid w:val="003D1323"/>
    <w:rsid w:val="003D1CA3"/>
    <w:rsid w:val="003D2BBC"/>
    <w:rsid w:val="003D3035"/>
    <w:rsid w:val="003D34E4"/>
    <w:rsid w:val="003D35E1"/>
    <w:rsid w:val="003D3642"/>
    <w:rsid w:val="003D4042"/>
    <w:rsid w:val="003D424D"/>
    <w:rsid w:val="003D435C"/>
    <w:rsid w:val="003D4A50"/>
    <w:rsid w:val="003D4EAB"/>
    <w:rsid w:val="003D4EFD"/>
    <w:rsid w:val="003D5505"/>
    <w:rsid w:val="003D60DC"/>
    <w:rsid w:val="003D639E"/>
    <w:rsid w:val="003D65AD"/>
    <w:rsid w:val="003D66FA"/>
    <w:rsid w:val="003D692E"/>
    <w:rsid w:val="003D6F38"/>
    <w:rsid w:val="003D739E"/>
    <w:rsid w:val="003D7484"/>
    <w:rsid w:val="003D79EE"/>
    <w:rsid w:val="003D7BCE"/>
    <w:rsid w:val="003E0047"/>
    <w:rsid w:val="003E01C4"/>
    <w:rsid w:val="003E03D9"/>
    <w:rsid w:val="003E0447"/>
    <w:rsid w:val="003E0533"/>
    <w:rsid w:val="003E067F"/>
    <w:rsid w:val="003E1081"/>
    <w:rsid w:val="003E15A0"/>
    <w:rsid w:val="003E18C9"/>
    <w:rsid w:val="003E258E"/>
    <w:rsid w:val="003E2757"/>
    <w:rsid w:val="003E2E08"/>
    <w:rsid w:val="003E2E83"/>
    <w:rsid w:val="003E35A7"/>
    <w:rsid w:val="003E39A9"/>
    <w:rsid w:val="003E3D5F"/>
    <w:rsid w:val="003E3D91"/>
    <w:rsid w:val="003E3EF1"/>
    <w:rsid w:val="003E4038"/>
    <w:rsid w:val="003E418E"/>
    <w:rsid w:val="003E4B8F"/>
    <w:rsid w:val="003E4CFB"/>
    <w:rsid w:val="003E4F34"/>
    <w:rsid w:val="003E5110"/>
    <w:rsid w:val="003E52E9"/>
    <w:rsid w:val="003E5BD0"/>
    <w:rsid w:val="003E5D6A"/>
    <w:rsid w:val="003E7090"/>
    <w:rsid w:val="003E7351"/>
    <w:rsid w:val="003E7599"/>
    <w:rsid w:val="003E777B"/>
    <w:rsid w:val="003F0629"/>
    <w:rsid w:val="003F0EB5"/>
    <w:rsid w:val="003F192E"/>
    <w:rsid w:val="003F1F2A"/>
    <w:rsid w:val="003F3074"/>
    <w:rsid w:val="003F3956"/>
    <w:rsid w:val="003F3B99"/>
    <w:rsid w:val="003F464F"/>
    <w:rsid w:val="003F4C68"/>
    <w:rsid w:val="003F4E9C"/>
    <w:rsid w:val="003F503E"/>
    <w:rsid w:val="003F5E78"/>
    <w:rsid w:val="003F64FE"/>
    <w:rsid w:val="003F6B1F"/>
    <w:rsid w:val="003F6C24"/>
    <w:rsid w:val="003F6D4E"/>
    <w:rsid w:val="00400047"/>
    <w:rsid w:val="0040045C"/>
    <w:rsid w:val="00400732"/>
    <w:rsid w:val="00400F03"/>
    <w:rsid w:val="00401338"/>
    <w:rsid w:val="00401608"/>
    <w:rsid w:val="00401AA8"/>
    <w:rsid w:val="00401BF7"/>
    <w:rsid w:val="00402FEA"/>
    <w:rsid w:val="00403530"/>
    <w:rsid w:val="004038D0"/>
    <w:rsid w:val="00403F07"/>
    <w:rsid w:val="00404477"/>
    <w:rsid w:val="004047DF"/>
    <w:rsid w:val="00404C80"/>
    <w:rsid w:val="00404D45"/>
    <w:rsid w:val="0040558E"/>
    <w:rsid w:val="00406C11"/>
    <w:rsid w:val="00407014"/>
    <w:rsid w:val="004070AC"/>
    <w:rsid w:val="0040749A"/>
    <w:rsid w:val="00407704"/>
    <w:rsid w:val="004077BD"/>
    <w:rsid w:val="00407CF5"/>
    <w:rsid w:val="004108AC"/>
    <w:rsid w:val="00410974"/>
    <w:rsid w:val="004111D4"/>
    <w:rsid w:val="00411CFB"/>
    <w:rsid w:val="00411D64"/>
    <w:rsid w:val="00411D90"/>
    <w:rsid w:val="00412F05"/>
    <w:rsid w:val="00412FF6"/>
    <w:rsid w:val="004133AE"/>
    <w:rsid w:val="00413D21"/>
    <w:rsid w:val="00413DDA"/>
    <w:rsid w:val="004145E2"/>
    <w:rsid w:val="004147CA"/>
    <w:rsid w:val="00414E77"/>
    <w:rsid w:val="00415257"/>
    <w:rsid w:val="004152A1"/>
    <w:rsid w:val="0041569B"/>
    <w:rsid w:val="00415A71"/>
    <w:rsid w:val="00415AE3"/>
    <w:rsid w:val="00415CFB"/>
    <w:rsid w:val="00416032"/>
    <w:rsid w:val="00416673"/>
    <w:rsid w:val="0041766A"/>
    <w:rsid w:val="0041773A"/>
    <w:rsid w:val="0041780A"/>
    <w:rsid w:val="00417DA9"/>
    <w:rsid w:val="004206F8"/>
    <w:rsid w:val="00420981"/>
    <w:rsid w:val="00420A6F"/>
    <w:rsid w:val="00421443"/>
    <w:rsid w:val="004217E9"/>
    <w:rsid w:val="00421A70"/>
    <w:rsid w:val="00421E21"/>
    <w:rsid w:val="00421FB6"/>
    <w:rsid w:val="00422021"/>
    <w:rsid w:val="00422D10"/>
    <w:rsid w:val="00423304"/>
    <w:rsid w:val="00423601"/>
    <w:rsid w:val="004239F6"/>
    <w:rsid w:val="00423A5A"/>
    <w:rsid w:val="0042407C"/>
    <w:rsid w:val="004244E4"/>
    <w:rsid w:val="00424502"/>
    <w:rsid w:val="00424807"/>
    <w:rsid w:val="004252C4"/>
    <w:rsid w:val="0042607B"/>
    <w:rsid w:val="004263F4"/>
    <w:rsid w:val="0042665A"/>
    <w:rsid w:val="0042771F"/>
    <w:rsid w:val="00430E73"/>
    <w:rsid w:val="00430F93"/>
    <w:rsid w:val="00431258"/>
    <w:rsid w:val="004312CE"/>
    <w:rsid w:val="00431C07"/>
    <w:rsid w:val="00431DFB"/>
    <w:rsid w:val="00432797"/>
    <w:rsid w:val="004329CC"/>
    <w:rsid w:val="00432A9F"/>
    <w:rsid w:val="00433012"/>
    <w:rsid w:val="004331B9"/>
    <w:rsid w:val="004336DD"/>
    <w:rsid w:val="004338A9"/>
    <w:rsid w:val="00433B06"/>
    <w:rsid w:val="00434399"/>
    <w:rsid w:val="0043462F"/>
    <w:rsid w:val="00434CA0"/>
    <w:rsid w:val="00434E3F"/>
    <w:rsid w:val="004358EA"/>
    <w:rsid w:val="00435CC9"/>
    <w:rsid w:val="004361A2"/>
    <w:rsid w:val="0043623B"/>
    <w:rsid w:val="00436299"/>
    <w:rsid w:val="004363C3"/>
    <w:rsid w:val="00436E84"/>
    <w:rsid w:val="00436EDC"/>
    <w:rsid w:val="00437456"/>
    <w:rsid w:val="00437697"/>
    <w:rsid w:val="004377A8"/>
    <w:rsid w:val="00437C10"/>
    <w:rsid w:val="004406E9"/>
    <w:rsid w:val="0044123C"/>
    <w:rsid w:val="00441359"/>
    <w:rsid w:val="004415EB"/>
    <w:rsid w:val="004419DC"/>
    <w:rsid w:val="00441C11"/>
    <w:rsid w:val="00441E2B"/>
    <w:rsid w:val="00442061"/>
    <w:rsid w:val="004421E3"/>
    <w:rsid w:val="00442557"/>
    <w:rsid w:val="004425F5"/>
    <w:rsid w:val="004426A1"/>
    <w:rsid w:val="004426D1"/>
    <w:rsid w:val="00442CB5"/>
    <w:rsid w:val="004433E4"/>
    <w:rsid w:val="0044363C"/>
    <w:rsid w:val="00443C18"/>
    <w:rsid w:val="00443E01"/>
    <w:rsid w:val="00444016"/>
    <w:rsid w:val="00444112"/>
    <w:rsid w:val="0044480B"/>
    <w:rsid w:val="00444871"/>
    <w:rsid w:val="004449ED"/>
    <w:rsid w:val="00444E5F"/>
    <w:rsid w:val="0044538E"/>
    <w:rsid w:val="00446080"/>
    <w:rsid w:val="004460C4"/>
    <w:rsid w:val="00446843"/>
    <w:rsid w:val="00446A80"/>
    <w:rsid w:val="004471D7"/>
    <w:rsid w:val="004475AF"/>
    <w:rsid w:val="00447FD1"/>
    <w:rsid w:val="00450020"/>
    <w:rsid w:val="0045051D"/>
    <w:rsid w:val="00450596"/>
    <w:rsid w:val="004509FE"/>
    <w:rsid w:val="00450BA2"/>
    <w:rsid w:val="0045109C"/>
    <w:rsid w:val="004516AB"/>
    <w:rsid w:val="00451FD8"/>
    <w:rsid w:val="0045230E"/>
    <w:rsid w:val="00452D2D"/>
    <w:rsid w:val="0045422F"/>
    <w:rsid w:val="00454F65"/>
    <w:rsid w:val="00455157"/>
    <w:rsid w:val="00455327"/>
    <w:rsid w:val="004553B0"/>
    <w:rsid w:val="00456352"/>
    <w:rsid w:val="00456514"/>
    <w:rsid w:val="0045689C"/>
    <w:rsid w:val="00456DA3"/>
    <w:rsid w:val="0045702C"/>
    <w:rsid w:val="004573F2"/>
    <w:rsid w:val="00457777"/>
    <w:rsid w:val="00457840"/>
    <w:rsid w:val="00457B7E"/>
    <w:rsid w:val="00460881"/>
    <w:rsid w:val="004609F5"/>
    <w:rsid w:val="00460DA1"/>
    <w:rsid w:val="00460F42"/>
    <w:rsid w:val="00460FCC"/>
    <w:rsid w:val="00461CF6"/>
    <w:rsid w:val="00461E48"/>
    <w:rsid w:val="004620E2"/>
    <w:rsid w:val="0046215A"/>
    <w:rsid w:val="0046314F"/>
    <w:rsid w:val="0046364A"/>
    <w:rsid w:val="004636E8"/>
    <w:rsid w:val="0046377A"/>
    <w:rsid w:val="00463D4E"/>
    <w:rsid w:val="00464225"/>
    <w:rsid w:val="004657F2"/>
    <w:rsid w:val="0046647B"/>
    <w:rsid w:val="00466969"/>
    <w:rsid w:val="00466A5F"/>
    <w:rsid w:val="00466CA2"/>
    <w:rsid w:val="00467AF7"/>
    <w:rsid w:val="00467DDC"/>
    <w:rsid w:val="00470A6D"/>
    <w:rsid w:val="00470D3E"/>
    <w:rsid w:val="0047172F"/>
    <w:rsid w:val="00472157"/>
    <w:rsid w:val="00472427"/>
    <w:rsid w:val="004726E9"/>
    <w:rsid w:val="00472EA8"/>
    <w:rsid w:val="00473090"/>
    <w:rsid w:val="0047349A"/>
    <w:rsid w:val="00473A2F"/>
    <w:rsid w:val="00473B22"/>
    <w:rsid w:val="0047489F"/>
    <w:rsid w:val="00474B4E"/>
    <w:rsid w:val="004750B2"/>
    <w:rsid w:val="0047510B"/>
    <w:rsid w:val="0047519C"/>
    <w:rsid w:val="00475344"/>
    <w:rsid w:val="004755E8"/>
    <w:rsid w:val="004758F5"/>
    <w:rsid w:val="00475D6A"/>
    <w:rsid w:val="00476388"/>
    <w:rsid w:val="00476547"/>
    <w:rsid w:val="00476697"/>
    <w:rsid w:val="00476E31"/>
    <w:rsid w:val="00477910"/>
    <w:rsid w:val="0047792B"/>
    <w:rsid w:val="00477DC3"/>
    <w:rsid w:val="00480978"/>
    <w:rsid w:val="00480A7F"/>
    <w:rsid w:val="00480FCB"/>
    <w:rsid w:val="00481C24"/>
    <w:rsid w:val="00481E4B"/>
    <w:rsid w:val="00481F29"/>
    <w:rsid w:val="00482EC0"/>
    <w:rsid w:val="004833EF"/>
    <w:rsid w:val="00483A6E"/>
    <w:rsid w:val="004849CF"/>
    <w:rsid w:val="00485000"/>
    <w:rsid w:val="0048522F"/>
    <w:rsid w:val="00485268"/>
    <w:rsid w:val="00485587"/>
    <w:rsid w:val="004859BD"/>
    <w:rsid w:val="00486055"/>
    <w:rsid w:val="004860AF"/>
    <w:rsid w:val="00486815"/>
    <w:rsid w:val="004869CB"/>
    <w:rsid w:val="0048703A"/>
    <w:rsid w:val="00487D43"/>
    <w:rsid w:val="0049071E"/>
    <w:rsid w:val="00490CEC"/>
    <w:rsid w:val="00490D9D"/>
    <w:rsid w:val="00492185"/>
    <w:rsid w:val="0049270B"/>
    <w:rsid w:val="004927FA"/>
    <w:rsid w:val="00493100"/>
    <w:rsid w:val="00493F21"/>
    <w:rsid w:val="004941C0"/>
    <w:rsid w:val="00494328"/>
    <w:rsid w:val="004946C2"/>
    <w:rsid w:val="0049476A"/>
    <w:rsid w:val="00495478"/>
    <w:rsid w:val="00495C85"/>
    <w:rsid w:val="004963A0"/>
    <w:rsid w:val="00496702"/>
    <w:rsid w:val="00496C60"/>
    <w:rsid w:val="00496CC0"/>
    <w:rsid w:val="00497418"/>
    <w:rsid w:val="00497743"/>
    <w:rsid w:val="00497C15"/>
    <w:rsid w:val="004A010E"/>
    <w:rsid w:val="004A0181"/>
    <w:rsid w:val="004A06AE"/>
    <w:rsid w:val="004A0D6F"/>
    <w:rsid w:val="004A12B8"/>
    <w:rsid w:val="004A13AA"/>
    <w:rsid w:val="004A1DE2"/>
    <w:rsid w:val="004A1FFB"/>
    <w:rsid w:val="004A2808"/>
    <w:rsid w:val="004A3E5B"/>
    <w:rsid w:val="004A4221"/>
    <w:rsid w:val="004A442C"/>
    <w:rsid w:val="004A4517"/>
    <w:rsid w:val="004A491A"/>
    <w:rsid w:val="004A4992"/>
    <w:rsid w:val="004A4C35"/>
    <w:rsid w:val="004A4EC2"/>
    <w:rsid w:val="004A57F6"/>
    <w:rsid w:val="004A5C97"/>
    <w:rsid w:val="004A5F73"/>
    <w:rsid w:val="004A65DA"/>
    <w:rsid w:val="004A68CE"/>
    <w:rsid w:val="004A6AAB"/>
    <w:rsid w:val="004A6D12"/>
    <w:rsid w:val="004A75D5"/>
    <w:rsid w:val="004A75F7"/>
    <w:rsid w:val="004A7A37"/>
    <w:rsid w:val="004B0217"/>
    <w:rsid w:val="004B071B"/>
    <w:rsid w:val="004B09AC"/>
    <w:rsid w:val="004B0B18"/>
    <w:rsid w:val="004B1EF0"/>
    <w:rsid w:val="004B3393"/>
    <w:rsid w:val="004B34B5"/>
    <w:rsid w:val="004B374D"/>
    <w:rsid w:val="004B3E87"/>
    <w:rsid w:val="004B4481"/>
    <w:rsid w:val="004B4A58"/>
    <w:rsid w:val="004B4CC5"/>
    <w:rsid w:val="004B57EB"/>
    <w:rsid w:val="004B5AE9"/>
    <w:rsid w:val="004B6FAE"/>
    <w:rsid w:val="004B701A"/>
    <w:rsid w:val="004B7249"/>
    <w:rsid w:val="004B767D"/>
    <w:rsid w:val="004B7E19"/>
    <w:rsid w:val="004C07C9"/>
    <w:rsid w:val="004C0877"/>
    <w:rsid w:val="004C0AA9"/>
    <w:rsid w:val="004C0BA1"/>
    <w:rsid w:val="004C15C5"/>
    <w:rsid w:val="004C1D2E"/>
    <w:rsid w:val="004C1EAD"/>
    <w:rsid w:val="004C2478"/>
    <w:rsid w:val="004C275B"/>
    <w:rsid w:val="004C2971"/>
    <w:rsid w:val="004C2A0E"/>
    <w:rsid w:val="004C2CEA"/>
    <w:rsid w:val="004C2D00"/>
    <w:rsid w:val="004C33C8"/>
    <w:rsid w:val="004C3604"/>
    <w:rsid w:val="004C36CD"/>
    <w:rsid w:val="004C3787"/>
    <w:rsid w:val="004C3B0E"/>
    <w:rsid w:val="004C3BCB"/>
    <w:rsid w:val="004C4201"/>
    <w:rsid w:val="004C45E5"/>
    <w:rsid w:val="004C5494"/>
    <w:rsid w:val="004C5730"/>
    <w:rsid w:val="004C5D6F"/>
    <w:rsid w:val="004C5FDF"/>
    <w:rsid w:val="004C60DC"/>
    <w:rsid w:val="004C65A1"/>
    <w:rsid w:val="004C6CAC"/>
    <w:rsid w:val="004C7650"/>
    <w:rsid w:val="004C79EB"/>
    <w:rsid w:val="004C7C11"/>
    <w:rsid w:val="004D0127"/>
    <w:rsid w:val="004D01A2"/>
    <w:rsid w:val="004D058C"/>
    <w:rsid w:val="004D12F6"/>
    <w:rsid w:val="004D2C3D"/>
    <w:rsid w:val="004D2DB3"/>
    <w:rsid w:val="004D38D7"/>
    <w:rsid w:val="004D3A90"/>
    <w:rsid w:val="004D52EB"/>
    <w:rsid w:val="004D58C1"/>
    <w:rsid w:val="004D5A0B"/>
    <w:rsid w:val="004D5A35"/>
    <w:rsid w:val="004D705A"/>
    <w:rsid w:val="004D7212"/>
    <w:rsid w:val="004E0EC8"/>
    <w:rsid w:val="004E144A"/>
    <w:rsid w:val="004E15F3"/>
    <w:rsid w:val="004E1992"/>
    <w:rsid w:val="004E2132"/>
    <w:rsid w:val="004E21CC"/>
    <w:rsid w:val="004E222A"/>
    <w:rsid w:val="004E3BF8"/>
    <w:rsid w:val="004E3F8E"/>
    <w:rsid w:val="004E41F4"/>
    <w:rsid w:val="004E4A2D"/>
    <w:rsid w:val="004E5640"/>
    <w:rsid w:val="004E59D4"/>
    <w:rsid w:val="004E639D"/>
    <w:rsid w:val="004E6744"/>
    <w:rsid w:val="004E70F8"/>
    <w:rsid w:val="004E76BD"/>
    <w:rsid w:val="004E770A"/>
    <w:rsid w:val="004E7B96"/>
    <w:rsid w:val="004F00F1"/>
    <w:rsid w:val="004F054C"/>
    <w:rsid w:val="004F063F"/>
    <w:rsid w:val="004F0CE5"/>
    <w:rsid w:val="004F1064"/>
    <w:rsid w:val="004F181B"/>
    <w:rsid w:val="004F1C0F"/>
    <w:rsid w:val="004F23EC"/>
    <w:rsid w:val="004F2542"/>
    <w:rsid w:val="004F25F4"/>
    <w:rsid w:val="004F2B9E"/>
    <w:rsid w:val="004F2BCF"/>
    <w:rsid w:val="004F2E88"/>
    <w:rsid w:val="004F3DA0"/>
    <w:rsid w:val="004F4929"/>
    <w:rsid w:val="004F4C73"/>
    <w:rsid w:val="004F4E78"/>
    <w:rsid w:val="004F4E9D"/>
    <w:rsid w:val="004F5870"/>
    <w:rsid w:val="004F5D2C"/>
    <w:rsid w:val="004F5E7A"/>
    <w:rsid w:val="004F615D"/>
    <w:rsid w:val="004F6494"/>
    <w:rsid w:val="004F662B"/>
    <w:rsid w:val="004F6CFB"/>
    <w:rsid w:val="004F7050"/>
    <w:rsid w:val="00500180"/>
    <w:rsid w:val="005002F6"/>
    <w:rsid w:val="005008A4"/>
    <w:rsid w:val="00500FB8"/>
    <w:rsid w:val="00500FD2"/>
    <w:rsid w:val="00501060"/>
    <w:rsid w:val="00501458"/>
    <w:rsid w:val="00502A88"/>
    <w:rsid w:val="00502BCA"/>
    <w:rsid w:val="00502CDD"/>
    <w:rsid w:val="0050343E"/>
    <w:rsid w:val="005034CB"/>
    <w:rsid w:val="005034E9"/>
    <w:rsid w:val="00503544"/>
    <w:rsid w:val="0050375C"/>
    <w:rsid w:val="005038C4"/>
    <w:rsid w:val="00504035"/>
    <w:rsid w:val="0050435B"/>
    <w:rsid w:val="005043B4"/>
    <w:rsid w:val="005046FA"/>
    <w:rsid w:val="005047A7"/>
    <w:rsid w:val="00504A34"/>
    <w:rsid w:val="00505125"/>
    <w:rsid w:val="00505264"/>
    <w:rsid w:val="0050526B"/>
    <w:rsid w:val="00505750"/>
    <w:rsid w:val="0050585C"/>
    <w:rsid w:val="0050596D"/>
    <w:rsid w:val="00506501"/>
    <w:rsid w:val="00506637"/>
    <w:rsid w:val="00506BF2"/>
    <w:rsid w:val="005071F7"/>
    <w:rsid w:val="0050733B"/>
    <w:rsid w:val="005075D2"/>
    <w:rsid w:val="00507A49"/>
    <w:rsid w:val="00507B07"/>
    <w:rsid w:val="005103F4"/>
    <w:rsid w:val="00510D10"/>
    <w:rsid w:val="00511A24"/>
    <w:rsid w:val="00511E90"/>
    <w:rsid w:val="00511EBC"/>
    <w:rsid w:val="0051299D"/>
    <w:rsid w:val="00512B1D"/>
    <w:rsid w:val="00513292"/>
    <w:rsid w:val="00513768"/>
    <w:rsid w:val="00513DB5"/>
    <w:rsid w:val="005146CA"/>
    <w:rsid w:val="00514858"/>
    <w:rsid w:val="00514EFD"/>
    <w:rsid w:val="005151B8"/>
    <w:rsid w:val="005154D6"/>
    <w:rsid w:val="005157B3"/>
    <w:rsid w:val="00515D8F"/>
    <w:rsid w:val="00515F49"/>
    <w:rsid w:val="005160CA"/>
    <w:rsid w:val="00516129"/>
    <w:rsid w:val="005162B2"/>
    <w:rsid w:val="00516418"/>
    <w:rsid w:val="0051672A"/>
    <w:rsid w:val="00517217"/>
    <w:rsid w:val="00517874"/>
    <w:rsid w:val="00520AC4"/>
    <w:rsid w:val="00520B54"/>
    <w:rsid w:val="00520D19"/>
    <w:rsid w:val="005212FC"/>
    <w:rsid w:val="00521787"/>
    <w:rsid w:val="00521BFB"/>
    <w:rsid w:val="00521E37"/>
    <w:rsid w:val="00522157"/>
    <w:rsid w:val="00523188"/>
    <w:rsid w:val="005235DB"/>
    <w:rsid w:val="00524055"/>
    <w:rsid w:val="00524207"/>
    <w:rsid w:val="00525D2A"/>
    <w:rsid w:val="005261A8"/>
    <w:rsid w:val="00526DCC"/>
    <w:rsid w:val="00526DE0"/>
    <w:rsid w:val="00526E6E"/>
    <w:rsid w:val="00526E95"/>
    <w:rsid w:val="0052776E"/>
    <w:rsid w:val="00527773"/>
    <w:rsid w:val="005277B0"/>
    <w:rsid w:val="0052788D"/>
    <w:rsid w:val="005301AF"/>
    <w:rsid w:val="005301B1"/>
    <w:rsid w:val="005304F9"/>
    <w:rsid w:val="00530702"/>
    <w:rsid w:val="00530ACF"/>
    <w:rsid w:val="00530DB3"/>
    <w:rsid w:val="00531406"/>
    <w:rsid w:val="00531878"/>
    <w:rsid w:val="00531888"/>
    <w:rsid w:val="00532648"/>
    <w:rsid w:val="0053276C"/>
    <w:rsid w:val="00532797"/>
    <w:rsid w:val="0053291C"/>
    <w:rsid w:val="0053333A"/>
    <w:rsid w:val="00533A40"/>
    <w:rsid w:val="00533F13"/>
    <w:rsid w:val="00533FBB"/>
    <w:rsid w:val="0053426C"/>
    <w:rsid w:val="005345FD"/>
    <w:rsid w:val="00534BD6"/>
    <w:rsid w:val="00534EDD"/>
    <w:rsid w:val="00535175"/>
    <w:rsid w:val="00535504"/>
    <w:rsid w:val="00535E6E"/>
    <w:rsid w:val="00535EDB"/>
    <w:rsid w:val="0053653C"/>
    <w:rsid w:val="005366C0"/>
    <w:rsid w:val="005369A8"/>
    <w:rsid w:val="00536BB7"/>
    <w:rsid w:val="00536C73"/>
    <w:rsid w:val="00536C8A"/>
    <w:rsid w:val="005375D3"/>
    <w:rsid w:val="005376B7"/>
    <w:rsid w:val="0053774D"/>
    <w:rsid w:val="00537BA9"/>
    <w:rsid w:val="005403EC"/>
    <w:rsid w:val="00540824"/>
    <w:rsid w:val="005412F9"/>
    <w:rsid w:val="00541954"/>
    <w:rsid w:val="0054195A"/>
    <w:rsid w:val="00541A62"/>
    <w:rsid w:val="00541BBC"/>
    <w:rsid w:val="00541D4C"/>
    <w:rsid w:val="005420D7"/>
    <w:rsid w:val="00543019"/>
    <w:rsid w:val="0054317F"/>
    <w:rsid w:val="0054319F"/>
    <w:rsid w:val="00544930"/>
    <w:rsid w:val="00544FFE"/>
    <w:rsid w:val="00546E25"/>
    <w:rsid w:val="0054733F"/>
    <w:rsid w:val="00547656"/>
    <w:rsid w:val="00550848"/>
    <w:rsid w:val="005508EE"/>
    <w:rsid w:val="00550B35"/>
    <w:rsid w:val="00550BC6"/>
    <w:rsid w:val="00550C19"/>
    <w:rsid w:val="00550C1C"/>
    <w:rsid w:val="00551110"/>
    <w:rsid w:val="005519CE"/>
    <w:rsid w:val="00552180"/>
    <w:rsid w:val="005523D2"/>
    <w:rsid w:val="005530F6"/>
    <w:rsid w:val="005539BD"/>
    <w:rsid w:val="00553BA1"/>
    <w:rsid w:val="00553D5B"/>
    <w:rsid w:val="00553E11"/>
    <w:rsid w:val="0055418C"/>
    <w:rsid w:val="00554296"/>
    <w:rsid w:val="0055472C"/>
    <w:rsid w:val="0055656A"/>
    <w:rsid w:val="00556BFB"/>
    <w:rsid w:val="00556CA3"/>
    <w:rsid w:val="00556D68"/>
    <w:rsid w:val="00557343"/>
    <w:rsid w:val="00557A07"/>
    <w:rsid w:val="00557A16"/>
    <w:rsid w:val="00557AA6"/>
    <w:rsid w:val="00557F0E"/>
    <w:rsid w:val="00560248"/>
    <w:rsid w:val="00560701"/>
    <w:rsid w:val="00560FC1"/>
    <w:rsid w:val="0056117E"/>
    <w:rsid w:val="005616CE"/>
    <w:rsid w:val="005618DE"/>
    <w:rsid w:val="005626FE"/>
    <w:rsid w:val="00562AAF"/>
    <w:rsid w:val="00562F8E"/>
    <w:rsid w:val="00563250"/>
    <w:rsid w:val="00563A6B"/>
    <w:rsid w:val="00563FA4"/>
    <w:rsid w:val="0056457A"/>
    <w:rsid w:val="005647EA"/>
    <w:rsid w:val="00565517"/>
    <w:rsid w:val="005657FE"/>
    <w:rsid w:val="00565BBB"/>
    <w:rsid w:val="00565ECE"/>
    <w:rsid w:val="005669D6"/>
    <w:rsid w:val="00566BE3"/>
    <w:rsid w:val="0056723F"/>
    <w:rsid w:val="005679B9"/>
    <w:rsid w:val="005704E6"/>
    <w:rsid w:val="0057055C"/>
    <w:rsid w:val="005709F4"/>
    <w:rsid w:val="0057171E"/>
    <w:rsid w:val="00571CC4"/>
    <w:rsid w:val="00572E2A"/>
    <w:rsid w:val="00572E30"/>
    <w:rsid w:val="005730DF"/>
    <w:rsid w:val="0057311D"/>
    <w:rsid w:val="00573298"/>
    <w:rsid w:val="00573737"/>
    <w:rsid w:val="005750BF"/>
    <w:rsid w:val="00575237"/>
    <w:rsid w:val="00575DC2"/>
    <w:rsid w:val="00575FEE"/>
    <w:rsid w:val="00576193"/>
    <w:rsid w:val="0057625B"/>
    <w:rsid w:val="005765AA"/>
    <w:rsid w:val="005766C2"/>
    <w:rsid w:val="005769C2"/>
    <w:rsid w:val="00576EFE"/>
    <w:rsid w:val="0057783A"/>
    <w:rsid w:val="005778E2"/>
    <w:rsid w:val="00577B9B"/>
    <w:rsid w:val="00577FB8"/>
    <w:rsid w:val="00580857"/>
    <w:rsid w:val="0058110C"/>
    <w:rsid w:val="00581116"/>
    <w:rsid w:val="00581459"/>
    <w:rsid w:val="00581624"/>
    <w:rsid w:val="005819C4"/>
    <w:rsid w:val="00581A88"/>
    <w:rsid w:val="00581D2E"/>
    <w:rsid w:val="00582234"/>
    <w:rsid w:val="005822D9"/>
    <w:rsid w:val="00582583"/>
    <w:rsid w:val="00582897"/>
    <w:rsid w:val="00582D42"/>
    <w:rsid w:val="00582DE1"/>
    <w:rsid w:val="005837C4"/>
    <w:rsid w:val="00583C33"/>
    <w:rsid w:val="00583EDE"/>
    <w:rsid w:val="00583F0D"/>
    <w:rsid w:val="00583F1E"/>
    <w:rsid w:val="00584346"/>
    <w:rsid w:val="0058499A"/>
    <w:rsid w:val="00584D2A"/>
    <w:rsid w:val="00585598"/>
    <w:rsid w:val="00585E84"/>
    <w:rsid w:val="0058681A"/>
    <w:rsid w:val="00586BC0"/>
    <w:rsid w:val="00586D88"/>
    <w:rsid w:val="00586DA9"/>
    <w:rsid w:val="0058757A"/>
    <w:rsid w:val="00587C1E"/>
    <w:rsid w:val="005901C1"/>
    <w:rsid w:val="00590A27"/>
    <w:rsid w:val="0059168C"/>
    <w:rsid w:val="0059172D"/>
    <w:rsid w:val="00591A85"/>
    <w:rsid w:val="0059211C"/>
    <w:rsid w:val="0059265D"/>
    <w:rsid w:val="00592F31"/>
    <w:rsid w:val="0059314F"/>
    <w:rsid w:val="00593177"/>
    <w:rsid w:val="00593374"/>
    <w:rsid w:val="005934CD"/>
    <w:rsid w:val="005937FA"/>
    <w:rsid w:val="00594675"/>
    <w:rsid w:val="00594827"/>
    <w:rsid w:val="00594B00"/>
    <w:rsid w:val="00594EAE"/>
    <w:rsid w:val="005957B8"/>
    <w:rsid w:val="00595ECF"/>
    <w:rsid w:val="0059634E"/>
    <w:rsid w:val="00596429"/>
    <w:rsid w:val="005964A0"/>
    <w:rsid w:val="00596AB1"/>
    <w:rsid w:val="00597556"/>
    <w:rsid w:val="00597886"/>
    <w:rsid w:val="005A0103"/>
    <w:rsid w:val="005A049E"/>
    <w:rsid w:val="005A0610"/>
    <w:rsid w:val="005A0D0C"/>
    <w:rsid w:val="005A0F86"/>
    <w:rsid w:val="005A11ED"/>
    <w:rsid w:val="005A136C"/>
    <w:rsid w:val="005A14C5"/>
    <w:rsid w:val="005A19DB"/>
    <w:rsid w:val="005A1B6C"/>
    <w:rsid w:val="005A1B73"/>
    <w:rsid w:val="005A1D86"/>
    <w:rsid w:val="005A1F12"/>
    <w:rsid w:val="005A2120"/>
    <w:rsid w:val="005A240D"/>
    <w:rsid w:val="005A3304"/>
    <w:rsid w:val="005A37C3"/>
    <w:rsid w:val="005A38F6"/>
    <w:rsid w:val="005A3984"/>
    <w:rsid w:val="005A40A2"/>
    <w:rsid w:val="005A413B"/>
    <w:rsid w:val="005A48BA"/>
    <w:rsid w:val="005A5276"/>
    <w:rsid w:val="005A528B"/>
    <w:rsid w:val="005A5425"/>
    <w:rsid w:val="005A618A"/>
    <w:rsid w:val="005A6356"/>
    <w:rsid w:val="005A655D"/>
    <w:rsid w:val="005A68CD"/>
    <w:rsid w:val="005A6CE3"/>
    <w:rsid w:val="005A6D31"/>
    <w:rsid w:val="005A6EAD"/>
    <w:rsid w:val="005A6FAE"/>
    <w:rsid w:val="005A7298"/>
    <w:rsid w:val="005A78BA"/>
    <w:rsid w:val="005A7C6D"/>
    <w:rsid w:val="005B01B6"/>
    <w:rsid w:val="005B05C7"/>
    <w:rsid w:val="005B07BB"/>
    <w:rsid w:val="005B0860"/>
    <w:rsid w:val="005B0EFD"/>
    <w:rsid w:val="005B14F3"/>
    <w:rsid w:val="005B1E04"/>
    <w:rsid w:val="005B1E18"/>
    <w:rsid w:val="005B253B"/>
    <w:rsid w:val="005B2912"/>
    <w:rsid w:val="005B2A8F"/>
    <w:rsid w:val="005B36CA"/>
    <w:rsid w:val="005B3992"/>
    <w:rsid w:val="005B39F1"/>
    <w:rsid w:val="005B3EE0"/>
    <w:rsid w:val="005B43A2"/>
    <w:rsid w:val="005B4480"/>
    <w:rsid w:val="005B4538"/>
    <w:rsid w:val="005B4802"/>
    <w:rsid w:val="005B4C96"/>
    <w:rsid w:val="005B4D71"/>
    <w:rsid w:val="005B5356"/>
    <w:rsid w:val="005B58B0"/>
    <w:rsid w:val="005B60B3"/>
    <w:rsid w:val="005B6322"/>
    <w:rsid w:val="005B64D6"/>
    <w:rsid w:val="005B6819"/>
    <w:rsid w:val="005B6C2C"/>
    <w:rsid w:val="005B7468"/>
    <w:rsid w:val="005B761A"/>
    <w:rsid w:val="005B7DC2"/>
    <w:rsid w:val="005B7F7E"/>
    <w:rsid w:val="005C061A"/>
    <w:rsid w:val="005C0789"/>
    <w:rsid w:val="005C116C"/>
    <w:rsid w:val="005C1588"/>
    <w:rsid w:val="005C186B"/>
    <w:rsid w:val="005C1F8B"/>
    <w:rsid w:val="005C2E0C"/>
    <w:rsid w:val="005C34F9"/>
    <w:rsid w:val="005C3D35"/>
    <w:rsid w:val="005C44C6"/>
    <w:rsid w:val="005C4B37"/>
    <w:rsid w:val="005C4CB2"/>
    <w:rsid w:val="005C58EA"/>
    <w:rsid w:val="005C5FC2"/>
    <w:rsid w:val="005C651D"/>
    <w:rsid w:val="005C678A"/>
    <w:rsid w:val="005C6CE7"/>
    <w:rsid w:val="005C73C6"/>
    <w:rsid w:val="005C7457"/>
    <w:rsid w:val="005C7E2B"/>
    <w:rsid w:val="005D00E4"/>
    <w:rsid w:val="005D0429"/>
    <w:rsid w:val="005D0AF6"/>
    <w:rsid w:val="005D0CFB"/>
    <w:rsid w:val="005D1439"/>
    <w:rsid w:val="005D1B01"/>
    <w:rsid w:val="005D1ED9"/>
    <w:rsid w:val="005D1EEE"/>
    <w:rsid w:val="005D2189"/>
    <w:rsid w:val="005D309D"/>
    <w:rsid w:val="005D3BB4"/>
    <w:rsid w:val="005D4264"/>
    <w:rsid w:val="005D42BF"/>
    <w:rsid w:val="005D45EB"/>
    <w:rsid w:val="005D4BDE"/>
    <w:rsid w:val="005D5117"/>
    <w:rsid w:val="005D5425"/>
    <w:rsid w:val="005D5F33"/>
    <w:rsid w:val="005D6184"/>
    <w:rsid w:val="005D676B"/>
    <w:rsid w:val="005D700B"/>
    <w:rsid w:val="005D74E6"/>
    <w:rsid w:val="005D7555"/>
    <w:rsid w:val="005D77FA"/>
    <w:rsid w:val="005D7804"/>
    <w:rsid w:val="005E08C2"/>
    <w:rsid w:val="005E0D0B"/>
    <w:rsid w:val="005E123E"/>
    <w:rsid w:val="005E1AAB"/>
    <w:rsid w:val="005E1B67"/>
    <w:rsid w:val="005E1BE7"/>
    <w:rsid w:val="005E1E14"/>
    <w:rsid w:val="005E1FCF"/>
    <w:rsid w:val="005E2C4D"/>
    <w:rsid w:val="005E3E9B"/>
    <w:rsid w:val="005E455D"/>
    <w:rsid w:val="005E4CCE"/>
    <w:rsid w:val="005E5073"/>
    <w:rsid w:val="005E5C07"/>
    <w:rsid w:val="005E633F"/>
    <w:rsid w:val="005E68E0"/>
    <w:rsid w:val="005E7180"/>
    <w:rsid w:val="005E72AD"/>
    <w:rsid w:val="005E758F"/>
    <w:rsid w:val="005E78AE"/>
    <w:rsid w:val="005E7BE0"/>
    <w:rsid w:val="005F0A52"/>
    <w:rsid w:val="005F134E"/>
    <w:rsid w:val="005F1380"/>
    <w:rsid w:val="005F1642"/>
    <w:rsid w:val="005F177A"/>
    <w:rsid w:val="005F17F7"/>
    <w:rsid w:val="005F1FEC"/>
    <w:rsid w:val="005F2019"/>
    <w:rsid w:val="005F21C5"/>
    <w:rsid w:val="005F35E0"/>
    <w:rsid w:val="005F35F1"/>
    <w:rsid w:val="005F3668"/>
    <w:rsid w:val="005F5393"/>
    <w:rsid w:val="005F59A8"/>
    <w:rsid w:val="005F5B2E"/>
    <w:rsid w:val="005F6072"/>
    <w:rsid w:val="005F617C"/>
    <w:rsid w:val="005F693C"/>
    <w:rsid w:val="005F7359"/>
    <w:rsid w:val="005F73C5"/>
    <w:rsid w:val="005F75E4"/>
    <w:rsid w:val="005F7C96"/>
    <w:rsid w:val="005F7EAC"/>
    <w:rsid w:val="0060032C"/>
    <w:rsid w:val="00601649"/>
    <w:rsid w:val="0060171A"/>
    <w:rsid w:val="006017EF"/>
    <w:rsid w:val="0060188E"/>
    <w:rsid w:val="00601C4E"/>
    <w:rsid w:val="0060205D"/>
    <w:rsid w:val="006021DD"/>
    <w:rsid w:val="00602CA9"/>
    <w:rsid w:val="0060329E"/>
    <w:rsid w:val="00603432"/>
    <w:rsid w:val="006047E2"/>
    <w:rsid w:val="00604AD5"/>
    <w:rsid w:val="0060510B"/>
    <w:rsid w:val="00605274"/>
    <w:rsid w:val="006055D1"/>
    <w:rsid w:val="00606408"/>
    <w:rsid w:val="0060648F"/>
    <w:rsid w:val="00607D7B"/>
    <w:rsid w:val="0061063C"/>
    <w:rsid w:val="006109D4"/>
    <w:rsid w:val="00611733"/>
    <w:rsid w:val="00611B39"/>
    <w:rsid w:val="00612168"/>
    <w:rsid w:val="00612331"/>
    <w:rsid w:val="0061288D"/>
    <w:rsid w:val="006128B7"/>
    <w:rsid w:val="006129F3"/>
    <w:rsid w:val="00612C53"/>
    <w:rsid w:val="00612DD7"/>
    <w:rsid w:val="00613244"/>
    <w:rsid w:val="00613528"/>
    <w:rsid w:val="00613D33"/>
    <w:rsid w:val="00614080"/>
    <w:rsid w:val="00614114"/>
    <w:rsid w:val="00615131"/>
    <w:rsid w:val="0061526F"/>
    <w:rsid w:val="006156DE"/>
    <w:rsid w:val="006158CB"/>
    <w:rsid w:val="00616153"/>
    <w:rsid w:val="006166E7"/>
    <w:rsid w:val="00616B8B"/>
    <w:rsid w:val="00617FA6"/>
    <w:rsid w:val="0062098E"/>
    <w:rsid w:val="006209CB"/>
    <w:rsid w:val="00620FF1"/>
    <w:rsid w:val="0062152D"/>
    <w:rsid w:val="00621F93"/>
    <w:rsid w:val="00622140"/>
    <w:rsid w:val="006223E2"/>
    <w:rsid w:val="0062254F"/>
    <w:rsid w:val="006229D3"/>
    <w:rsid w:val="00622AB7"/>
    <w:rsid w:val="00622B4C"/>
    <w:rsid w:val="00623B66"/>
    <w:rsid w:val="00623BCD"/>
    <w:rsid w:val="00623F49"/>
    <w:rsid w:val="00624921"/>
    <w:rsid w:val="006250AC"/>
    <w:rsid w:val="006251AA"/>
    <w:rsid w:val="006259CF"/>
    <w:rsid w:val="00625CAD"/>
    <w:rsid w:val="00626101"/>
    <w:rsid w:val="006261AE"/>
    <w:rsid w:val="00626482"/>
    <w:rsid w:val="0062708D"/>
    <w:rsid w:val="006274D8"/>
    <w:rsid w:val="00627580"/>
    <w:rsid w:val="00627A3E"/>
    <w:rsid w:val="00627D06"/>
    <w:rsid w:val="00630175"/>
    <w:rsid w:val="006301F1"/>
    <w:rsid w:val="006318C0"/>
    <w:rsid w:val="0063213B"/>
    <w:rsid w:val="00633652"/>
    <w:rsid w:val="00633A76"/>
    <w:rsid w:val="00633AAF"/>
    <w:rsid w:val="00633B00"/>
    <w:rsid w:val="00633C91"/>
    <w:rsid w:val="006345A9"/>
    <w:rsid w:val="0063497E"/>
    <w:rsid w:val="00634BD7"/>
    <w:rsid w:val="00634DE5"/>
    <w:rsid w:val="00635075"/>
    <w:rsid w:val="006352C4"/>
    <w:rsid w:val="00635562"/>
    <w:rsid w:val="00635641"/>
    <w:rsid w:val="006357CA"/>
    <w:rsid w:val="0063592A"/>
    <w:rsid w:val="006369CB"/>
    <w:rsid w:val="00636BC1"/>
    <w:rsid w:val="00636FAE"/>
    <w:rsid w:val="00637028"/>
    <w:rsid w:val="006371DF"/>
    <w:rsid w:val="0063731B"/>
    <w:rsid w:val="00637538"/>
    <w:rsid w:val="006375BF"/>
    <w:rsid w:val="00637852"/>
    <w:rsid w:val="00637B92"/>
    <w:rsid w:val="006402D5"/>
    <w:rsid w:val="006406A1"/>
    <w:rsid w:val="006408F7"/>
    <w:rsid w:val="00640D32"/>
    <w:rsid w:val="00640EAC"/>
    <w:rsid w:val="00640EAD"/>
    <w:rsid w:val="00641943"/>
    <w:rsid w:val="00641DC0"/>
    <w:rsid w:val="00641E23"/>
    <w:rsid w:val="00641E47"/>
    <w:rsid w:val="00641F4E"/>
    <w:rsid w:val="006423E3"/>
    <w:rsid w:val="0064260C"/>
    <w:rsid w:val="006426F8"/>
    <w:rsid w:val="00642EE4"/>
    <w:rsid w:val="00643FFB"/>
    <w:rsid w:val="00644058"/>
    <w:rsid w:val="00644336"/>
    <w:rsid w:val="00644E11"/>
    <w:rsid w:val="00645357"/>
    <w:rsid w:val="006458C9"/>
    <w:rsid w:val="00645BEB"/>
    <w:rsid w:val="0064603D"/>
    <w:rsid w:val="00646490"/>
    <w:rsid w:val="00646BD3"/>
    <w:rsid w:val="00647A98"/>
    <w:rsid w:val="0065006A"/>
    <w:rsid w:val="0065007F"/>
    <w:rsid w:val="0065009F"/>
    <w:rsid w:val="006503E7"/>
    <w:rsid w:val="00650732"/>
    <w:rsid w:val="006511C5"/>
    <w:rsid w:val="006520AF"/>
    <w:rsid w:val="00652166"/>
    <w:rsid w:val="0065278D"/>
    <w:rsid w:val="0065280C"/>
    <w:rsid w:val="00652B7C"/>
    <w:rsid w:val="00652D90"/>
    <w:rsid w:val="00652E17"/>
    <w:rsid w:val="00652F4A"/>
    <w:rsid w:val="00653217"/>
    <w:rsid w:val="00653571"/>
    <w:rsid w:val="00653657"/>
    <w:rsid w:val="00653AFA"/>
    <w:rsid w:val="006545D2"/>
    <w:rsid w:val="006548E0"/>
    <w:rsid w:val="00654A55"/>
    <w:rsid w:val="006552A7"/>
    <w:rsid w:val="00655864"/>
    <w:rsid w:val="0065607B"/>
    <w:rsid w:val="006563FE"/>
    <w:rsid w:val="0065675E"/>
    <w:rsid w:val="00657273"/>
    <w:rsid w:val="0066011F"/>
    <w:rsid w:val="006605F4"/>
    <w:rsid w:val="00660826"/>
    <w:rsid w:val="00660AA8"/>
    <w:rsid w:val="00660C0E"/>
    <w:rsid w:val="00660D8C"/>
    <w:rsid w:val="00660DD9"/>
    <w:rsid w:val="00660FD8"/>
    <w:rsid w:val="00661008"/>
    <w:rsid w:val="00661341"/>
    <w:rsid w:val="0066160D"/>
    <w:rsid w:val="00661C38"/>
    <w:rsid w:val="00662392"/>
    <w:rsid w:val="006624A2"/>
    <w:rsid w:val="00662E18"/>
    <w:rsid w:val="00663029"/>
    <w:rsid w:val="0066343C"/>
    <w:rsid w:val="0066374E"/>
    <w:rsid w:val="006640C8"/>
    <w:rsid w:val="0066412E"/>
    <w:rsid w:val="00664518"/>
    <w:rsid w:val="006648AA"/>
    <w:rsid w:val="00664C57"/>
    <w:rsid w:val="006651F1"/>
    <w:rsid w:val="0066537B"/>
    <w:rsid w:val="00665589"/>
    <w:rsid w:val="00665989"/>
    <w:rsid w:val="00665DB7"/>
    <w:rsid w:val="006661B7"/>
    <w:rsid w:val="00666348"/>
    <w:rsid w:val="00666640"/>
    <w:rsid w:val="00666FA9"/>
    <w:rsid w:val="0066701F"/>
    <w:rsid w:val="00667311"/>
    <w:rsid w:val="00667A96"/>
    <w:rsid w:val="006701DD"/>
    <w:rsid w:val="00670270"/>
    <w:rsid w:val="00670645"/>
    <w:rsid w:val="00670E63"/>
    <w:rsid w:val="00672007"/>
    <w:rsid w:val="00672099"/>
    <w:rsid w:val="006720C2"/>
    <w:rsid w:val="0067301D"/>
    <w:rsid w:val="0067353A"/>
    <w:rsid w:val="006737BB"/>
    <w:rsid w:val="00673C11"/>
    <w:rsid w:val="0067405B"/>
    <w:rsid w:val="00674DB1"/>
    <w:rsid w:val="006759C0"/>
    <w:rsid w:val="00675B12"/>
    <w:rsid w:val="0067647D"/>
    <w:rsid w:val="0067672C"/>
    <w:rsid w:val="006770C6"/>
    <w:rsid w:val="006771D2"/>
    <w:rsid w:val="00677251"/>
    <w:rsid w:val="006774BA"/>
    <w:rsid w:val="0067756C"/>
    <w:rsid w:val="00677579"/>
    <w:rsid w:val="00677B47"/>
    <w:rsid w:val="006800E7"/>
    <w:rsid w:val="00680157"/>
    <w:rsid w:val="0068073C"/>
    <w:rsid w:val="006807D7"/>
    <w:rsid w:val="00680E08"/>
    <w:rsid w:val="00680FF9"/>
    <w:rsid w:val="006815B5"/>
    <w:rsid w:val="006818DD"/>
    <w:rsid w:val="00681A64"/>
    <w:rsid w:val="00681AE5"/>
    <w:rsid w:val="006825B5"/>
    <w:rsid w:val="0068284B"/>
    <w:rsid w:val="00683A20"/>
    <w:rsid w:val="00684204"/>
    <w:rsid w:val="00684998"/>
    <w:rsid w:val="00684B4E"/>
    <w:rsid w:val="00684F21"/>
    <w:rsid w:val="00685036"/>
    <w:rsid w:val="006851A8"/>
    <w:rsid w:val="00685C6D"/>
    <w:rsid w:val="006864E1"/>
    <w:rsid w:val="006867DD"/>
    <w:rsid w:val="0068684C"/>
    <w:rsid w:val="00686B28"/>
    <w:rsid w:val="00686D57"/>
    <w:rsid w:val="00686EEE"/>
    <w:rsid w:val="006875E6"/>
    <w:rsid w:val="006878A9"/>
    <w:rsid w:val="006902F1"/>
    <w:rsid w:val="00690801"/>
    <w:rsid w:val="00690A5E"/>
    <w:rsid w:val="00691579"/>
    <w:rsid w:val="00691763"/>
    <w:rsid w:val="00691C81"/>
    <w:rsid w:val="00691CB8"/>
    <w:rsid w:val="0069294C"/>
    <w:rsid w:val="00692E6E"/>
    <w:rsid w:val="00692E7C"/>
    <w:rsid w:val="00693EF3"/>
    <w:rsid w:val="00693FA0"/>
    <w:rsid w:val="0069435A"/>
    <w:rsid w:val="006946AF"/>
    <w:rsid w:val="00694705"/>
    <w:rsid w:val="00694ABD"/>
    <w:rsid w:val="00694BE1"/>
    <w:rsid w:val="00694D21"/>
    <w:rsid w:val="00695044"/>
    <w:rsid w:val="0069544F"/>
    <w:rsid w:val="006956FF"/>
    <w:rsid w:val="0069576F"/>
    <w:rsid w:val="00695D3F"/>
    <w:rsid w:val="00695F48"/>
    <w:rsid w:val="006963F4"/>
    <w:rsid w:val="00696403"/>
    <w:rsid w:val="00696482"/>
    <w:rsid w:val="006964AD"/>
    <w:rsid w:val="00696755"/>
    <w:rsid w:val="0069699C"/>
    <w:rsid w:val="00696A40"/>
    <w:rsid w:val="00696AA4"/>
    <w:rsid w:val="00696AE0"/>
    <w:rsid w:val="00696CE8"/>
    <w:rsid w:val="00697064"/>
    <w:rsid w:val="0069718B"/>
    <w:rsid w:val="006A0F8D"/>
    <w:rsid w:val="006A132B"/>
    <w:rsid w:val="006A1346"/>
    <w:rsid w:val="006A1EE9"/>
    <w:rsid w:val="006A2EA4"/>
    <w:rsid w:val="006A30A6"/>
    <w:rsid w:val="006A40B7"/>
    <w:rsid w:val="006A4457"/>
    <w:rsid w:val="006A4489"/>
    <w:rsid w:val="006A46C8"/>
    <w:rsid w:val="006A50FE"/>
    <w:rsid w:val="006A59D0"/>
    <w:rsid w:val="006A5B1A"/>
    <w:rsid w:val="006A5E35"/>
    <w:rsid w:val="006A62EA"/>
    <w:rsid w:val="006A63BA"/>
    <w:rsid w:val="006A63D3"/>
    <w:rsid w:val="006A63E0"/>
    <w:rsid w:val="006A65B4"/>
    <w:rsid w:val="006A6A61"/>
    <w:rsid w:val="006A6F74"/>
    <w:rsid w:val="006A7142"/>
    <w:rsid w:val="006A7431"/>
    <w:rsid w:val="006A760C"/>
    <w:rsid w:val="006A7DB3"/>
    <w:rsid w:val="006A7E43"/>
    <w:rsid w:val="006A7F1D"/>
    <w:rsid w:val="006A7F57"/>
    <w:rsid w:val="006B007B"/>
    <w:rsid w:val="006B0152"/>
    <w:rsid w:val="006B0B7F"/>
    <w:rsid w:val="006B10F9"/>
    <w:rsid w:val="006B1D14"/>
    <w:rsid w:val="006B282E"/>
    <w:rsid w:val="006B2A4C"/>
    <w:rsid w:val="006B2B85"/>
    <w:rsid w:val="006B30D4"/>
    <w:rsid w:val="006B311D"/>
    <w:rsid w:val="006B46C0"/>
    <w:rsid w:val="006B5A7F"/>
    <w:rsid w:val="006B5A98"/>
    <w:rsid w:val="006B5B15"/>
    <w:rsid w:val="006B5B1E"/>
    <w:rsid w:val="006B5C85"/>
    <w:rsid w:val="006B5D08"/>
    <w:rsid w:val="006B5D58"/>
    <w:rsid w:val="006B6407"/>
    <w:rsid w:val="006B6578"/>
    <w:rsid w:val="006B6692"/>
    <w:rsid w:val="006B6F92"/>
    <w:rsid w:val="006B7467"/>
    <w:rsid w:val="006B786F"/>
    <w:rsid w:val="006C06A8"/>
    <w:rsid w:val="006C0F1A"/>
    <w:rsid w:val="006C111F"/>
    <w:rsid w:val="006C11B9"/>
    <w:rsid w:val="006C173D"/>
    <w:rsid w:val="006C1B93"/>
    <w:rsid w:val="006C1BA2"/>
    <w:rsid w:val="006C1C9A"/>
    <w:rsid w:val="006C1CC4"/>
    <w:rsid w:val="006C20FC"/>
    <w:rsid w:val="006C24A0"/>
    <w:rsid w:val="006C2A8D"/>
    <w:rsid w:val="006C2F24"/>
    <w:rsid w:val="006C34CD"/>
    <w:rsid w:val="006C388E"/>
    <w:rsid w:val="006C3988"/>
    <w:rsid w:val="006C3D37"/>
    <w:rsid w:val="006C3EC2"/>
    <w:rsid w:val="006C4192"/>
    <w:rsid w:val="006C42EA"/>
    <w:rsid w:val="006C4597"/>
    <w:rsid w:val="006C46D7"/>
    <w:rsid w:val="006C47D1"/>
    <w:rsid w:val="006C4A15"/>
    <w:rsid w:val="006C4A59"/>
    <w:rsid w:val="006C4B19"/>
    <w:rsid w:val="006C4B21"/>
    <w:rsid w:val="006C59F7"/>
    <w:rsid w:val="006C613F"/>
    <w:rsid w:val="006C6290"/>
    <w:rsid w:val="006C62BB"/>
    <w:rsid w:val="006C6383"/>
    <w:rsid w:val="006C643E"/>
    <w:rsid w:val="006C6EF8"/>
    <w:rsid w:val="006C74EE"/>
    <w:rsid w:val="006C7EC5"/>
    <w:rsid w:val="006D0597"/>
    <w:rsid w:val="006D0BFD"/>
    <w:rsid w:val="006D1194"/>
    <w:rsid w:val="006D1EF0"/>
    <w:rsid w:val="006D2527"/>
    <w:rsid w:val="006D2702"/>
    <w:rsid w:val="006D2A81"/>
    <w:rsid w:val="006D2ABB"/>
    <w:rsid w:val="006D2CA7"/>
    <w:rsid w:val="006D3F70"/>
    <w:rsid w:val="006D40F0"/>
    <w:rsid w:val="006D4229"/>
    <w:rsid w:val="006D42EF"/>
    <w:rsid w:val="006D49EA"/>
    <w:rsid w:val="006D4A68"/>
    <w:rsid w:val="006D4C39"/>
    <w:rsid w:val="006D5372"/>
    <w:rsid w:val="006D5A17"/>
    <w:rsid w:val="006D6119"/>
    <w:rsid w:val="006D6919"/>
    <w:rsid w:val="006D6B4F"/>
    <w:rsid w:val="006E0336"/>
    <w:rsid w:val="006E070E"/>
    <w:rsid w:val="006E113F"/>
    <w:rsid w:val="006E14B4"/>
    <w:rsid w:val="006E1B14"/>
    <w:rsid w:val="006E24F8"/>
    <w:rsid w:val="006E28C2"/>
    <w:rsid w:val="006E2E83"/>
    <w:rsid w:val="006E3494"/>
    <w:rsid w:val="006E354A"/>
    <w:rsid w:val="006E3628"/>
    <w:rsid w:val="006E4276"/>
    <w:rsid w:val="006E482E"/>
    <w:rsid w:val="006E49D3"/>
    <w:rsid w:val="006E4C70"/>
    <w:rsid w:val="006E4F59"/>
    <w:rsid w:val="006E531C"/>
    <w:rsid w:val="006E54BC"/>
    <w:rsid w:val="006E5EEC"/>
    <w:rsid w:val="006E6A3D"/>
    <w:rsid w:val="006E6B17"/>
    <w:rsid w:val="006E6C45"/>
    <w:rsid w:val="006E6FD2"/>
    <w:rsid w:val="006E733D"/>
    <w:rsid w:val="006F0A7E"/>
    <w:rsid w:val="006F1828"/>
    <w:rsid w:val="006F18C9"/>
    <w:rsid w:val="006F1CDC"/>
    <w:rsid w:val="006F21AD"/>
    <w:rsid w:val="006F2364"/>
    <w:rsid w:val="006F281F"/>
    <w:rsid w:val="006F2CD7"/>
    <w:rsid w:val="006F331E"/>
    <w:rsid w:val="006F3879"/>
    <w:rsid w:val="006F3B0F"/>
    <w:rsid w:val="006F3FA3"/>
    <w:rsid w:val="006F41CD"/>
    <w:rsid w:val="006F475B"/>
    <w:rsid w:val="006F536F"/>
    <w:rsid w:val="006F5CDA"/>
    <w:rsid w:val="006F667D"/>
    <w:rsid w:val="006F66CF"/>
    <w:rsid w:val="006F6B23"/>
    <w:rsid w:val="006F7548"/>
    <w:rsid w:val="00700361"/>
    <w:rsid w:val="0070111D"/>
    <w:rsid w:val="007011A4"/>
    <w:rsid w:val="0070182E"/>
    <w:rsid w:val="00702470"/>
    <w:rsid w:val="00702798"/>
    <w:rsid w:val="00703125"/>
    <w:rsid w:val="0070373C"/>
    <w:rsid w:val="00704110"/>
    <w:rsid w:val="007044E0"/>
    <w:rsid w:val="00704955"/>
    <w:rsid w:val="00704EED"/>
    <w:rsid w:val="00704FEE"/>
    <w:rsid w:val="00705986"/>
    <w:rsid w:val="00705A8D"/>
    <w:rsid w:val="007060AA"/>
    <w:rsid w:val="00706D46"/>
    <w:rsid w:val="00707591"/>
    <w:rsid w:val="00707AEA"/>
    <w:rsid w:val="00707FD5"/>
    <w:rsid w:val="00710037"/>
    <w:rsid w:val="007100BA"/>
    <w:rsid w:val="007103BD"/>
    <w:rsid w:val="007111B1"/>
    <w:rsid w:val="00711A4B"/>
    <w:rsid w:val="00711BB9"/>
    <w:rsid w:val="00711D93"/>
    <w:rsid w:val="00711EF2"/>
    <w:rsid w:val="007124EC"/>
    <w:rsid w:val="00712F96"/>
    <w:rsid w:val="0071331A"/>
    <w:rsid w:val="007134CF"/>
    <w:rsid w:val="007135C9"/>
    <w:rsid w:val="007140D5"/>
    <w:rsid w:val="007141CC"/>
    <w:rsid w:val="0071436D"/>
    <w:rsid w:val="007148B9"/>
    <w:rsid w:val="00714985"/>
    <w:rsid w:val="00714C11"/>
    <w:rsid w:val="0071550E"/>
    <w:rsid w:val="0071582E"/>
    <w:rsid w:val="00715848"/>
    <w:rsid w:val="00715B7F"/>
    <w:rsid w:val="007166C7"/>
    <w:rsid w:val="00716B15"/>
    <w:rsid w:val="007172C4"/>
    <w:rsid w:val="007173FE"/>
    <w:rsid w:val="007177D3"/>
    <w:rsid w:val="0071796E"/>
    <w:rsid w:val="00717A33"/>
    <w:rsid w:val="00717F23"/>
    <w:rsid w:val="007206A4"/>
    <w:rsid w:val="007206E7"/>
    <w:rsid w:val="00720EAE"/>
    <w:rsid w:val="00722264"/>
    <w:rsid w:val="007225B5"/>
    <w:rsid w:val="0072270C"/>
    <w:rsid w:val="00722961"/>
    <w:rsid w:val="00722A08"/>
    <w:rsid w:val="00722FA1"/>
    <w:rsid w:val="007231CE"/>
    <w:rsid w:val="00723209"/>
    <w:rsid w:val="007233F5"/>
    <w:rsid w:val="00723B17"/>
    <w:rsid w:val="0072410C"/>
    <w:rsid w:val="0072441B"/>
    <w:rsid w:val="0072461C"/>
    <w:rsid w:val="00724A53"/>
    <w:rsid w:val="00725F8E"/>
    <w:rsid w:val="00726348"/>
    <w:rsid w:val="00726664"/>
    <w:rsid w:val="00726823"/>
    <w:rsid w:val="00727611"/>
    <w:rsid w:val="007278F7"/>
    <w:rsid w:val="0073080E"/>
    <w:rsid w:val="00730B7A"/>
    <w:rsid w:val="00731243"/>
    <w:rsid w:val="007312FE"/>
    <w:rsid w:val="00731664"/>
    <w:rsid w:val="007319C1"/>
    <w:rsid w:val="00731B41"/>
    <w:rsid w:val="00731CA9"/>
    <w:rsid w:val="00732771"/>
    <w:rsid w:val="00732872"/>
    <w:rsid w:val="00732D02"/>
    <w:rsid w:val="0073391A"/>
    <w:rsid w:val="00733DA8"/>
    <w:rsid w:val="007340F8"/>
    <w:rsid w:val="00734368"/>
    <w:rsid w:val="00734808"/>
    <w:rsid w:val="0073536F"/>
    <w:rsid w:val="00735888"/>
    <w:rsid w:val="00735BE1"/>
    <w:rsid w:val="00735C1A"/>
    <w:rsid w:val="00735DE6"/>
    <w:rsid w:val="00735E91"/>
    <w:rsid w:val="00735F32"/>
    <w:rsid w:val="007367C5"/>
    <w:rsid w:val="00736D83"/>
    <w:rsid w:val="007371EC"/>
    <w:rsid w:val="00737336"/>
    <w:rsid w:val="00737883"/>
    <w:rsid w:val="007379D7"/>
    <w:rsid w:val="00737A47"/>
    <w:rsid w:val="00740261"/>
    <w:rsid w:val="00740754"/>
    <w:rsid w:val="00740A60"/>
    <w:rsid w:val="007413CC"/>
    <w:rsid w:val="0074142F"/>
    <w:rsid w:val="00741796"/>
    <w:rsid w:val="007419FA"/>
    <w:rsid w:val="00741ADA"/>
    <w:rsid w:val="00741AF9"/>
    <w:rsid w:val="00741DAD"/>
    <w:rsid w:val="00741E12"/>
    <w:rsid w:val="007423F5"/>
    <w:rsid w:val="007427DF"/>
    <w:rsid w:val="00743152"/>
    <w:rsid w:val="00743363"/>
    <w:rsid w:val="0074367E"/>
    <w:rsid w:val="007441EE"/>
    <w:rsid w:val="00744E1B"/>
    <w:rsid w:val="00745261"/>
    <w:rsid w:val="0074538E"/>
    <w:rsid w:val="0074566C"/>
    <w:rsid w:val="0074653C"/>
    <w:rsid w:val="0074756A"/>
    <w:rsid w:val="0074764B"/>
    <w:rsid w:val="0075011C"/>
    <w:rsid w:val="007502E3"/>
    <w:rsid w:val="00750657"/>
    <w:rsid w:val="007508B8"/>
    <w:rsid w:val="00750A92"/>
    <w:rsid w:val="00750D10"/>
    <w:rsid w:val="007521A8"/>
    <w:rsid w:val="00752463"/>
    <w:rsid w:val="00752654"/>
    <w:rsid w:val="0075318E"/>
    <w:rsid w:val="007536ED"/>
    <w:rsid w:val="00753848"/>
    <w:rsid w:val="00753ABD"/>
    <w:rsid w:val="00753B9D"/>
    <w:rsid w:val="00753D68"/>
    <w:rsid w:val="00753F14"/>
    <w:rsid w:val="007540A9"/>
    <w:rsid w:val="00754264"/>
    <w:rsid w:val="00754CA5"/>
    <w:rsid w:val="00755055"/>
    <w:rsid w:val="00755265"/>
    <w:rsid w:val="0075552F"/>
    <w:rsid w:val="007558D9"/>
    <w:rsid w:val="00755D79"/>
    <w:rsid w:val="00755E55"/>
    <w:rsid w:val="00755E9A"/>
    <w:rsid w:val="007560FA"/>
    <w:rsid w:val="007572EE"/>
    <w:rsid w:val="007576E7"/>
    <w:rsid w:val="0075777C"/>
    <w:rsid w:val="007579CB"/>
    <w:rsid w:val="00757CB9"/>
    <w:rsid w:val="0076074A"/>
    <w:rsid w:val="00760C79"/>
    <w:rsid w:val="007614FB"/>
    <w:rsid w:val="007618CF"/>
    <w:rsid w:val="00761934"/>
    <w:rsid w:val="00761B1F"/>
    <w:rsid w:val="00762567"/>
    <w:rsid w:val="0076274F"/>
    <w:rsid w:val="00762768"/>
    <w:rsid w:val="00762769"/>
    <w:rsid w:val="007629F7"/>
    <w:rsid w:val="00762DE8"/>
    <w:rsid w:val="00762E72"/>
    <w:rsid w:val="007630A7"/>
    <w:rsid w:val="00763877"/>
    <w:rsid w:val="00763B2A"/>
    <w:rsid w:val="00764AE8"/>
    <w:rsid w:val="00764F9B"/>
    <w:rsid w:val="0076573C"/>
    <w:rsid w:val="0076598C"/>
    <w:rsid w:val="00765C00"/>
    <w:rsid w:val="007664C8"/>
    <w:rsid w:val="00766C74"/>
    <w:rsid w:val="007671A1"/>
    <w:rsid w:val="0076732B"/>
    <w:rsid w:val="00767413"/>
    <w:rsid w:val="007674A7"/>
    <w:rsid w:val="00767C7F"/>
    <w:rsid w:val="00767F2D"/>
    <w:rsid w:val="007703E6"/>
    <w:rsid w:val="007706EB"/>
    <w:rsid w:val="00770CF5"/>
    <w:rsid w:val="00770E05"/>
    <w:rsid w:val="007713F1"/>
    <w:rsid w:val="0077140A"/>
    <w:rsid w:val="00771CE7"/>
    <w:rsid w:val="00771D54"/>
    <w:rsid w:val="00771DDD"/>
    <w:rsid w:val="00771FDC"/>
    <w:rsid w:val="00772014"/>
    <w:rsid w:val="007722F3"/>
    <w:rsid w:val="00772976"/>
    <w:rsid w:val="00772A9B"/>
    <w:rsid w:val="00772F6E"/>
    <w:rsid w:val="00774071"/>
    <w:rsid w:val="007742F4"/>
    <w:rsid w:val="00774592"/>
    <w:rsid w:val="00775320"/>
    <w:rsid w:val="00775C95"/>
    <w:rsid w:val="00775F1A"/>
    <w:rsid w:val="007765CE"/>
    <w:rsid w:val="00776CA2"/>
    <w:rsid w:val="00776F59"/>
    <w:rsid w:val="00777203"/>
    <w:rsid w:val="0077743D"/>
    <w:rsid w:val="0077768C"/>
    <w:rsid w:val="007776CA"/>
    <w:rsid w:val="007777C4"/>
    <w:rsid w:val="0078088F"/>
    <w:rsid w:val="00780D1E"/>
    <w:rsid w:val="007819FD"/>
    <w:rsid w:val="00781AEB"/>
    <w:rsid w:val="0078207F"/>
    <w:rsid w:val="00782CB5"/>
    <w:rsid w:val="00783B31"/>
    <w:rsid w:val="00783C9E"/>
    <w:rsid w:val="007849B1"/>
    <w:rsid w:val="00785305"/>
    <w:rsid w:val="00785934"/>
    <w:rsid w:val="00785A60"/>
    <w:rsid w:val="0078662A"/>
    <w:rsid w:val="00786977"/>
    <w:rsid w:val="00786FBC"/>
    <w:rsid w:val="00787127"/>
    <w:rsid w:val="0078723A"/>
    <w:rsid w:val="007875C9"/>
    <w:rsid w:val="0079010F"/>
    <w:rsid w:val="007901C3"/>
    <w:rsid w:val="007905D1"/>
    <w:rsid w:val="007911EC"/>
    <w:rsid w:val="00791A17"/>
    <w:rsid w:val="00792743"/>
    <w:rsid w:val="00792A68"/>
    <w:rsid w:val="00792AB8"/>
    <w:rsid w:val="00792B03"/>
    <w:rsid w:val="00792C42"/>
    <w:rsid w:val="007933F2"/>
    <w:rsid w:val="0079346D"/>
    <w:rsid w:val="00794420"/>
    <w:rsid w:val="00794A4A"/>
    <w:rsid w:val="00794B92"/>
    <w:rsid w:val="00794E12"/>
    <w:rsid w:val="007950A2"/>
    <w:rsid w:val="0079520D"/>
    <w:rsid w:val="00795A89"/>
    <w:rsid w:val="00796142"/>
    <w:rsid w:val="007966D0"/>
    <w:rsid w:val="007974F6"/>
    <w:rsid w:val="00797AED"/>
    <w:rsid w:val="007A01CC"/>
    <w:rsid w:val="007A044D"/>
    <w:rsid w:val="007A0B86"/>
    <w:rsid w:val="007A0CFE"/>
    <w:rsid w:val="007A16E7"/>
    <w:rsid w:val="007A28FA"/>
    <w:rsid w:val="007A2AF3"/>
    <w:rsid w:val="007A342D"/>
    <w:rsid w:val="007A3509"/>
    <w:rsid w:val="007A3BFB"/>
    <w:rsid w:val="007A4695"/>
    <w:rsid w:val="007A4742"/>
    <w:rsid w:val="007A4A5C"/>
    <w:rsid w:val="007A4BB6"/>
    <w:rsid w:val="007A5067"/>
    <w:rsid w:val="007A53BC"/>
    <w:rsid w:val="007A58CB"/>
    <w:rsid w:val="007A5A09"/>
    <w:rsid w:val="007A5B39"/>
    <w:rsid w:val="007A5C4C"/>
    <w:rsid w:val="007A63D2"/>
    <w:rsid w:val="007A645C"/>
    <w:rsid w:val="007A6605"/>
    <w:rsid w:val="007A6AAF"/>
    <w:rsid w:val="007A6F52"/>
    <w:rsid w:val="007A7112"/>
    <w:rsid w:val="007B0630"/>
    <w:rsid w:val="007B1829"/>
    <w:rsid w:val="007B1C2F"/>
    <w:rsid w:val="007B1FFF"/>
    <w:rsid w:val="007B2AB1"/>
    <w:rsid w:val="007B3493"/>
    <w:rsid w:val="007B3904"/>
    <w:rsid w:val="007B3BC5"/>
    <w:rsid w:val="007B562D"/>
    <w:rsid w:val="007B5703"/>
    <w:rsid w:val="007B5876"/>
    <w:rsid w:val="007B5C90"/>
    <w:rsid w:val="007B5DDD"/>
    <w:rsid w:val="007B6454"/>
    <w:rsid w:val="007B6620"/>
    <w:rsid w:val="007B6776"/>
    <w:rsid w:val="007B6800"/>
    <w:rsid w:val="007B6A90"/>
    <w:rsid w:val="007B7327"/>
    <w:rsid w:val="007C0183"/>
    <w:rsid w:val="007C01DE"/>
    <w:rsid w:val="007C05E7"/>
    <w:rsid w:val="007C1172"/>
    <w:rsid w:val="007C16FC"/>
    <w:rsid w:val="007C2096"/>
    <w:rsid w:val="007C2194"/>
    <w:rsid w:val="007C2767"/>
    <w:rsid w:val="007C33E6"/>
    <w:rsid w:val="007C3C80"/>
    <w:rsid w:val="007C42D9"/>
    <w:rsid w:val="007C48B5"/>
    <w:rsid w:val="007C4A1A"/>
    <w:rsid w:val="007C4B1F"/>
    <w:rsid w:val="007C4D4A"/>
    <w:rsid w:val="007C510F"/>
    <w:rsid w:val="007C61F6"/>
    <w:rsid w:val="007C6B0B"/>
    <w:rsid w:val="007C7047"/>
    <w:rsid w:val="007C7210"/>
    <w:rsid w:val="007C786D"/>
    <w:rsid w:val="007D042D"/>
    <w:rsid w:val="007D0C48"/>
    <w:rsid w:val="007D0DE9"/>
    <w:rsid w:val="007D1028"/>
    <w:rsid w:val="007D1145"/>
    <w:rsid w:val="007D18E2"/>
    <w:rsid w:val="007D1993"/>
    <w:rsid w:val="007D2BDF"/>
    <w:rsid w:val="007D2EF3"/>
    <w:rsid w:val="007D3D7A"/>
    <w:rsid w:val="007D3F2B"/>
    <w:rsid w:val="007D40E4"/>
    <w:rsid w:val="007D4A58"/>
    <w:rsid w:val="007D4B1E"/>
    <w:rsid w:val="007D5385"/>
    <w:rsid w:val="007D55FD"/>
    <w:rsid w:val="007D5B80"/>
    <w:rsid w:val="007D5F07"/>
    <w:rsid w:val="007D6363"/>
    <w:rsid w:val="007D6646"/>
    <w:rsid w:val="007D670E"/>
    <w:rsid w:val="007D6AB9"/>
    <w:rsid w:val="007D6B53"/>
    <w:rsid w:val="007D6FDF"/>
    <w:rsid w:val="007D7084"/>
    <w:rsid w:val="007D77FA"/>
    <w:rsid w:val="007D78CB"/>
    <w:rsid w:val="007D7ADE"/>
    <w:rsid w:val="007D7D38"/>
    <w:rsid w:val="007D7EB2"/>
    <w:rsid w:val="007E03FE"/>
    <w:rsid w:val="007E062B"/>
    <w:rsid w:val="007E0E10"/>
    <w:rsid w:val="007E0EF9"/>
    <w:rsid w:val="007E1101"/>
    <w:rsid w:val="007E18A7"/>
    <w:rsid w:val="007E2166"/>
    <w:rsid w:val="007E225C"/>
    <w:rsid w:val="007E26E4"/>
    <w:rsid w:val="007E2DF8"/>
    <w:rsid w:val="007E3572"/>
    <w:rsid w:val="007E3729"/>
    <w:rsid w:val="007E3B8B"/>
    <w:rsid w:val="007E40F7"/>
    <w:rsid w:val="007E479D"/>
    <w:rsid w:val="007E4ECB"/>
    <w:rsid w:val="007E4F8B"/>
    <w:rsid w:val="007E5500"/>
    <w:rsid w:val="007E694C"/>
    <w:rsid w:val="007E6999"/>
    <w:rsid w:val="007E72C8"/>
    <w:rsid w:val="007E74D4"/>
    <w:rsid w:val="007E78EF"/>
    <w:rsid w:val="007E7F8E"/>
    <w:rsid w:val="007F0AFF"/>
    <w:rsid w:val="007F11C6"/>
    <w:rsid w:val="007F1ACC"/>
    <w:rsid w:val="007F1B97"/>
    <w:rsid w:val="007F1FB9"/>
    <w:rsid w:val="007F1FED"/>
    <w:rsid w:val="007F2D3A"/>
    <w:rsid w:val="007F2D95"/>
    <w:rsid w:val="007F2DC0"/>
    <w:rsid w:val="007F2F5D"/>
    <w:rsid w:val="007F366C"/>
    <w:rsid w:val="007F3B26"/>
    <w:rsid w:val="007F3CE5"/>
    <w:rsid w:val="007F3D40"/>
    <w:rsid w:val="007F40AD"/>
    <w:rsid w:val="007F4AF4"/>
    <w:rsid w:val="007F4E6B"/>
    <w:rsid w:val="007F501D"/>
    <w:rsid w:val="007F5363"/>
    <w:rsid w:val="007F593D"/>
    <w:rsid w:val="007F6436"/>
    <w:rsid w:val="007F6931"/>
    <w:rsid w:val="007F6D11"/>
    <w:rsid w:val="007F7005"/>
    <w:rsid w:val="007F71E3"/>
    <w:rsid w:val="007F75A9"/>
    <w:rsid w:val="007F7A0C"/>
    <w:rsid w:val="00800662"/>
    <w:rsid w:val="00800CE7"/>
    <w:rsid w:val="00800D83"/>
    <w:rsid w:val="008015AD"/>
    <w:rsid w:val="008017AE"/>
    <w:rsid w:val="00801E42"/>
    <w:rsid w:val="00801EF8"/>
    <w:rsid w:val="008021A7"/>
    <w:rsid w:val="008023B2"/>
    <w:rsid w:val="00802916"/>
    <w:rsid w:val="00802D6D"/>
    <w:rsid w:val="00802DDA"/>
    <w:rsid w:val="00802E13"/>
    <w:rsid w:val="00803270"/>
    <w:rsid w:val="0080572D"/>
    <w:rsid w:val="00805914"/>
    <w:rsid w:val="00806AA9"/>
    <w:rsid w:val="00806D75"/>
    <w:rsid w:val="00807211"/>
    <w:rsid w:val="008073B6"/>
    <w:rsid w:val="008074A5"/>
    <w:rsid w:val="00807839"/>
    <w:rsid w:val="00807FD7"/>
    <w:rsid w:val="008104D8"/>
    <w:rsid w:val="0081086C"/>
    <w:rsid w:val="00810B83"/>
    <w:rsid w:val="00811427"/>
    <w:rsid w:val="00811458"/>
    <w:rsid w:val="008117EF"/>
    <w:rsid w:val="0081206D"/>
    <w:rsid w:val="0081210A"/>
    <w:rsid w:val="008124D7"/>
    <w:rsid w:val="00813190"/>
    <w:rsid w:val="008131AE"/>
    <w:rsid w:val="008138A9"/>
    <w:rsid w:val="00813BC4"/>
    <w:rsid w:val="008140C8"/>
    <w:rsid w:val="00814A43"/>
    <w:rsid w:val="00814B14"/>
    <w:rsid w:val="00815091"/>
    <w:rsid w:val="00815095"/>
    <w:rsid w:val="00815BFD"/>
    <w:rsid w:val="0081603A"/>
    <w:rsid w:val="00816938"/>
    <w:rsid w:val="00816BEB"/>
    <w:rsid w:val="00816F00"/>
    <w:rsid w:val="008172D5"/>
    <w:rsid w:val="00817989"/>
    <w:rsid w:val="00817AA6"/>
    <w:rsid w:val="00817B66"/>
    <w:rsid w:val="008206E7"/>
    <w:rsid w:val="00820711"/>
    <w:rsid w:val="008219A8"/>
    <w:rsid w:val="00822442"/>
    <w:rsid w:val="008226A4"/>
    <w:rsid w:val="00822A79"/>
    <w:rsid w:val="008235D8"/>
    <w:rsid w:val="0082400A"/>
    <w:rsid w:val="00824408"/>
    <w:rsid w:val="008248D4"/>
    <w:rsid w:val="00824F15"/>
    <w:rsid w:val="0082507C"/>
    <w:rsid w:val="00825177"/>
    <w:rsid w:val="008253ED"/>
    <w:rsid w:val="00825770"/>
    <w:rsid w:val="00825959"/>
    <w:rsid w:val="00825D79"/>
    <w:rsid w:val="008261F7"/>
    <w:rsid w:val="00826325"/>
    <w:rsid w:val="008267B4"/>
    <w:rsid w:val="008267E9"/>
    <w:rsid w:val="00826947"/>
    <w:rsid w:val="00826B21"/>
    <w:rsid w:val="0082775F"/>
    <w:rsid w:val="00827DCC"/>
    <w:rsid w:val="00830D0F"/>
    <w:rsid w:val="00830FEA"/>
    <w:rsid w:val="00831324"/>
    <w:rsid w:val="008314E5"/>
    <w:rsid w:val="00831DCC"/>
    <w:rsid w:val="008332EF"/>
    <w:rsid w:val="00833785"/>
    <w:rsid w:val="00833AC9"/>
    <w:rsid w:val="00833B89"/>
    <w:rsid w:val="00833C78"/>
    <w:rsid w:val="0083483B"/>
    <w:rsid w:val="00836D95"/>
    <w:rsid w:val="00836F55"/>
    <w:rsid w:val="008370C0"/>
    <w:rsid w:val="00837132"/>
    <w:rsid w:val="00837F25"/>
    <w:rsid w:val="00840177"/>
    <w:rsid w:val="00840231"/>
    <w:rsid w:val="00840928"/>
    <w:rsid w:val="00840CC1"/>
    <w:rsid w:val="00840E4E"/>
    <w:rsid w:val="00840E64"/>
    <w:rsid w:val="00841638"/>
    <w:rsid w:val="008418DC"/>
    <w:rsid w:val="008421CA"/>
    <w:rsid w:val="00842279"/>
    <w:rsid w:val="00842646"/>
    <w:rsid w:val="00842CC9"/>
    <w:rsid w:val="00842E28"/>
    <w:rsid w:val="00842F4C"/>
    <w:rsid w:val="00843186"/>
    <w:rsid w:val="00843437"/>
    <w:rsid w:val="00843444"/>
    <w:rsid w:val="00843878"/>
    <w:rsid w:val="00843DF0"/>
    <w:rsid w:val="00843FC4"/>
    <w:rsid w:val="00844042"/>
    <w:rsid w:val="00844311"/>
    <w:rsid w:val="00844904"/>
    <w:rsid w:val="00844988"/>
    <w:rsid w:val="00844EAB"/>
    <w:rsid w:val="00845008"/>
    <w:rsid w:val="00845C6C"/>
    <w:rsid w:val="00845D0B"/>
    <w:rsid w:val="00845E7E"/>
    <w:rsid w:val="00846550"/>
    <w:rsid w:val="008468CD"/>
    <w:rsid w:val="008470E1"/>
    <w:rsid w:val="008479E3"/>
    <w:rsid w:val="00847C8B"/>
    <w:rsid w:val="00850039"/>
    <w:rsid w:val="0085035C"/>
    <w:rsid w:val="00851011"/>
    <w:rsid w:val="0085163C"/>
    <w:rsid w:val="00851939"/>
    <w:rsid w:val="00851C46"/>
    <w:rsid w:val="00851F99"/>
    <w:rsid w:val="008521D5"/>
    <w:rsid w:val="008524A2"/>
    <w:rsid w:val="00852982"/>
    <w:rsid w:val="00852BDA"/>
    <w:rsid w:val="00852D8F"/>
    <w:rsid w:val="008533BE"/>
    <w:rsid w:val="0085357D"/>
    <w:rsid w:val="00853751"/>
    <w:rsid w:val="00853D18"/>
    <w:rsid w:val="00853E78"/>
    <w:rsid w:val="0085415E"/>
    <w:rsid w:val="00854CDB"/>
    <w:rsid w:val="0085542B"/>
    <w:rsid w:val="0085609C"/>
    <w:rsid w:val="0085649D"/>
    <w:rsid w:val="00856753"/>
    <w:rsid w:val="00856A32"/>
    <w:rsid w:val="00856DF2"/>
    <w:rsid w:val="00856F98"/>
    <w:rsid w:val="008575E8"/>
    <w:rsid w:val="0085764D"/>
    <w:rsid w:val="008579CF"/>
    <w:rsid w:val="00857C86"/>
    <w:rsid w:val="00860519"/>
    <w:rsid w:val="00860747"/>
    <w:rsid w:val="00860B1C"/>
    <w:rsid w:val="00860C62"/>
    <w:rsid w:val="00861412"/>
    <w:rsid w:val="00861632"/>
    <w:rsid w:val="00861665"/>
    <w:rsid w:val="0086251A"/>
    <w:rsid w:val="0086280C"/>
    <w:rsid w:val="00862E1B"/>
    <w:rsid w:val="00862EB2"/>
    <w:rsid w:val="008632B0"/>
    <w:rsid w:val="0086361C"/>
    <w:rsid w:val="00863C4D"/>
    <w:rsid w:val="00863E66"/>
    <w:rsid w:val="00864274"/>
    <w:rsid w:val="008644EF"/>
    <w:rsid w:val="00864C15"/>
    <w:rsid w:val="00864D13"/>
    <w:rsid w:val="00864F34"/>
    <w:rsid w:val="008650C8"/>
    <w:rsid w:val="008651FE"/>
    <w:rsid w:val="00865875"/>
    <w:rsid w:val="00865BFF"/>
    <w:rsid w:val="00865ECD"/>
    <w:rsid w:val="00865F0F"/>
    <w:rsid w:val="00866046"/>
    <w:rsid w:val="008667F4"/>
    <w:rsid w:val="00866E3B"/>
    <w:rsid w:val="008670F5"/>
    <w:rsid w:val="0086748F"/>
    <w:rsid w:val="00867783"/>
    <w:rsid w:val="0086779E"/>
    <w:rsid w:val="00867A85"/>
    <w:rsid w:val="00867BB9"/>
    <w:rsid w:val="00867FB2"/>
    <w:rsid w:val="00871079"/>
    <w:rsid w:val="00871191"/>
    <w:rsid w:val="008711CD"/>
    <w:rsid w:val="0087180D"/>
    <w:rsid w:val="008718D3"/>
    <w:rsid w:val="00871F78"/>
    <w:rsid w:val="008727D9"/>
    <w:rsid w:val="00872A6D"/>
    <w:rsid w:val="00872DD2"/>
    <w:rsid w:val="00872FCE"/>
    <w:rsid w:val="00873299"/>
    <w:rsid w:val="00873505"/>
    <w:rsid w:val="0087366A"/>
    <w:rsid w:val="0087372C"/>
    <w:rsid w:val="00873CE2"/>
    <w:rsid w:val="00873F55"/>
    <w:rsid w:val="00874155"/>
    <w:rsid w:val="00874410"/>
    <w:rsid w:val="00874B1C"/>
    <w:rsid w:val="00874B8C"/>
    <w:rsid w:val="00874D27"/>
    <w:rsid w:val="008757BF"/>
    <w:rsid w:val="008757C7"/>
    <w:rsid w:val="00875DCA"/>
    <w:rsid w:val="00876739"/>
    <w:rsid w:val="00876EE0"/>
    <w:rsid w:val="00877432"/>
    <w:rsid w:val="0088016E"/>
    <w:rsid w:val="00880394"/>
    <w:rsid w:val="008804D7"/>
    <w:rsid w:val="00881062"/>
    <w:rsid w:val="00881B76"/>
    <w:rsid w:val="00881BE7"/>
    <w:rsid w:val="00882C99"/>
    <w:rsid w:val="0088361C"/>
    <w:rsid w:val="00883E08"/>
    <w:rsid w:val="00883E7B"/>
    <w:rsid w:val="00883F70"/>
    <w:rsid w:val="008840B6"/>
    <w:rsid w:val="008848C0"/>
    <w:rsid w:val="00884A52"/>
    <w:rsid w:val="00884E69"/>
    <w:rsid w:val="00885178"/>
    <w:rsid w:val="00885282"/>
    <w:rsid w:val="008858D1"/>
    <w:rsid w:val="008859FE"/>
    <w:rsid w:val="00885ABD"/>
    <w:rsid w:val="008863FB"/>
    <w:rsid w:val="00886738"/>
    <w:rsid w:val="00886AEE"/>
    <w:rsid w:val="00886D83"/>
    <w:rsid w:val="00887036"/>
    <w:rsid w:val="008874C0"/>
    <w:rsid w:val="008876C2"/>
    <w:rsid w:val="00887A22"/>
    <w:rsid w:val="00887B71"/>
    <w:rsid w:val="00890A0B"/>
    <w:rsid w:val="00891467"/>
    <w:rsid w:val="0089187D"/>
    <w:rsid w:val="008919C5"/>
    <w:rsid w:val="00891B0D"/>
    <w:rsid w:val="008920EF"/>
    <w:rsid w:val="008927CF"/>
    <w:rsid w:val="0089361E"/>
    <w:rsid w:val="00893C18"/>
    <w:rsid w:val="00893FB3"/>
    <w:rsid w:val="00894731"/>
    <w:rsid w:val="00894831"/>
    <w:rsid w:val="00894E51"/>
    <w:rsid w:val="008955E1"/>
    <w:rsid w:val="00895661"/>
    <w:rsid w:val="00895A40"/>
    <w:rsid w:val="00895DD6"/>
    <w:rsid w:val="00896211"/>
    <w:rsid w:val="0089652C"/>
    <w:rsid w:val="0089668B"/>
    <w:rsid w:val="00897644"/>
    <w:rsid w:val="00897A2E"/>
    <w:rsid w:val="008A0106"/>
    <w:rsid w:val="008A0A48"/>
    <w:rsid w:val="008A175C"/>
    <w:rsid w:val="008A18B4"/>
    <w:rsid w:val="008A19D9"/>
    <w:rsid w:val="008A1DC0"/>
    <w:rsid w:val="008A2DF6"/>
    <w:rsid w:val="008A2E7E"/>
    <w:rsid w:val="008A2F64"/>
    <w:rsid w:val="008A3531"/>
    <w:rsid w:val="008A3D98"/>
    <w:rsid w:val="008A3EAB"/>
    <w:rsid w:val="008A44DF"/>
    <w:rsid w:val="008A485F"/>
    <w:rsid w:val="008A4EE4"/>
    <w:rsid w:val="008A5BCF"/>
    <w:rsid w:val="008A5DBB"/>
    <w:rsid w:val="008A6060"/>
    <w:rsid w:val="008A6572"/>
    <w:rsid w:val="008A6EA0"/>
    <w:rsid w:val="008A704A"/>
    <w:rsid w:val="008A75B4"/>
    <w:rsid w:val="008A7621"/>
    <w:rsid w:val="008B012F"/>
    <w:rsid w:val="008B01B1"/>
    <w:rsid w:val="008B0BEA"/>
    <w:rsid w:val="008B0F51"/>
    <w:rsid w:val="008B1188"/>
    <w:rsid w:val="008B152F"/>
    <w:rsid w:val="008B179E"/>
    <w:rsid w:val="008B1EB3"/>
    <w:rsid w:val="008B274E"/>
    <w:rsid w:val="008B294C"/>
    <w:rsid w:val="008B2DDA"/>
    <w:rsid w:val="008B2F33"/>
    <w:rsid w:val="008B31B3"/>
    <w:rsid w:val="008B3224"/>
    <w:rsid w:val="008B33C2"/>
    <w:rsid w:val="008B34EF"/>
    <w:rsid w:val="008B39DA"/>
    <w:rsid w:val="008B423E"/>
    <w:rsid w:val="008B4423"/>
    <w:rsid w:val="008B5413"/>
    <w:rsid w:val="008B54CD"/>
    <w:rsid w:val="008B5664"/>
    <w:rsid w:val="008B573D"/>
    <w:rsid w:val="008B5C55"/>
    <w:rsid w:val="008B6725"/>
    <w:rsid w:val="008B6D24"/>
    <w:rsid w:val="008B6F33"/>
    <w:rsid w:val="008B7759"/>
    <w:rsid w:val="008B79D1"/>
    <w:rsid w:val="008B7B64"/>
    <w:rsid w:val="008C0537"/>
    <w:rsid w:val="008C0580"/>
    <w:rsid w:val="008C07C3"/>
    <w:rsid w:val="008C0A2D"/>
    <w:rsid w:val="008C0B41"/>
    <w:rsid w:val="008C18A4"/>
    <w:rsid w:val="008C1923"/>
    <w:rsid w:val="008C1E15"/>
    <w:rsid w:val="008C2145"/>
    <w:rsid w:val="008C27E6"/>
    <w:rsid w:val="008C333F"/>
    <w:rsid w:val="008C33B9"/>
    <w:rsid w:val="008C368C"/>
    <w:rsid w:val="008C3836"/>
    <w:rsid w:val="008C43F4"/>
    <w:rsid w:val="008C476C"/>
    <w:rsid w:val="008C486B"/>
    <w:rsid w:val="008C49DC"/>
    <w:rsid w:val="008C4DD1"/>
    <w:rsid w:val="008C4F77"/>
    <w:rsid w:val="008C549F"/>
    <w:rsid w:val="008C604B"/>
    <w:rsid w:val="008C61CF"/>
    <w:rsid w:val="008C65EF"/>
    <w:rsid w:val="008C6616"/>
    <w:rsid w:val="008C6995"/>
    <w:rsid w:val="008C6B3C"/>
    <w:rsid w:val="008C6D3E"/>
    <w:rsid w:val="008C74CD"/>
    <w:rsid w:val="008D13F1"/>
    <w:rsid w:val="008D1822"/>
    <w:rsid w:val="008D1ADA"/>
    <w:rsid w:val="008D1B61"/>
    <w:rsid w:val="008D1F84"/>
    <w:rsid w:val="008D24DB"/>
    <w:rsid w:val="008D29DE"/>
    <w:rsid w:val="008D2B7D"/>
    <w:rsid w:val="008D2D51"/>
    <w:rsid w:val="008D3468"/>
    <w:rsid w:val="008D38DA"/>
    <w:rsid w:val="008D424B"/>
    <w:rsid w:val="008D4F46"/>
    <w:rsid w:val="008D501F"/>
    <w:rsid w:val="008D5247"/>
    <w:rsid w:val="008D5346"/>
    <w:rsid w:val="008D574E"/>
    <w:rsid w:val="008D5C21"/>
    <w:rsid w:val="008D5D42"/>
    <w:rsid w:val="008D65E8"/>
    <w:rsid w:val="008D6680"/>
    <w:rsid w:val="008D72B4"/>
    <w:rsid w:val="008E02A8"/>
    <w:rsid w:val="008E053A"/>
    <w:rsid w:val="008E0CCB"/>
    <w:rsid w:val="008E1762"/>
    <w:rsid w:val="008E307C"/>
    <w:rsid w:val="008E336B"/>
    <w:rsid w:val="008E3703"/>
    <w:rsid w:val="008E3709"/>
    <w:rsid w:val="008E3CA0"/>
    <w:rsid w:val="008E45E5"/>
    <w:rsid w:val="008E4C02"/>
    <w:rsid w:val="008E4E58"/>
    <w:rsid w:val="008E4F65"/>
    <w:rsid w:val="008E5265"/>
    <w:rsid w:val="008E555B"/>
    <w:rsid w:val="008E5792"/>
    <w:rsid w:val="008E58A3"/>
    <w:rsid w:val="008E6DBA"/>
    <w:rsid w:val="008E6F78"/>
    <w:rsid w:val="008E7352"/>
    <w:rsid w:val="008F013F"/>
    <w:rsid w:val="008F02D2"/>
    <w:rsid w:val="008F02E0"/>
    <w:rsid w:val="008F120C"/>
    <w:rsid w:val="008F1618"/>
    <w:rsid w:val="008F175D"/>
    <w:rsid w:val="008F1A4C"/>
    <w:rsid w:val="008F28BA"/>
    <w:rsid w:val="008F31A5"/>
    <w:rsid w:val="008F36DD"/>
    <w:rsid w:val="008F3747"/>
    <w:rsid w:val="008F39EF"/>
    <w:rsid w:val="008F3E59"/>
    <w:rsid w:val="008F400A"/>
    <w:rsid w:val="008F42A6"/>
    <w:rsid w:val="008F46E2"/>
    <w:rsid w:val="008F4C43"/>
    <w:rsid w:val="008F5343"/>
    <w:rsid w:val="008F5B5A"/>
    <w:rsid w:val="008F5C4C"/>
    <w:rsid w:val="008F6954"/>
    <w:rsid w:val="008F6D9E"/>
    <w:rsid w:val="008F6EB5"/>
    <w:rsid w:val="008F74C2"/>
    <w:rsid w:val="0090073C"/>
    <w:rsid w:val="0090088B"/>
    <w:rsid w:val="00900FB5"/>
    <w:rsid w:val="00901644"/>
    <w:rsid w:val="009017EC"/>
    <w:rsid w:val="009018AA"/>
    <w:rsid w:val="00901998"/>
    <w:rsid w:val="00901E50"/>
    <w:rsid w:val="009025A2"/>
    <w:rsid w:val="00903109"/>
    <w:rsid w:val="00903B74"/>
    <w:rsid w:val="00903D8A"/>
    <w:rsid w:val="00904369"/>
    <w:rsid w:val="009050B5"/>
    <w:rsid w:val="00905D23"/>
    <w:rsid w:val="00906EED"/>
    <w:rsid w:val="00907392"/>
    <w:rsid w:val="009073C6"/>
    <w:rsid w:val="00907E13"/>
    <w:rsid w:val="009100B6"/>
    <w:rsid w:val="00910511"/>
    <w:rsid w:val="00911194"/>
    <w:rsid w:val="0091152D"/>
    <w:rsid w:val="009115FB"/>
    <w:rsid w:val="0091160E"/>
    <w:rsid w:val="0091188E"/>
    <w:rsid w:val="009118ED"/>
    <w:rsid w:val="009120B4"/>
    <w:rsid w:val="00912178"/>
    <w:rsid w:val="00912449"/>
    <w:rsid w:val="009129C4"/>
    <w:rsid w:val="009133C3"/>
    <w:rsid w:val="00913549"/>
    <w:rsid w:val="0091413D"/>
    <w:rsid w:val="00914197"/>
    <w:rsid w:val="009143C5"/>
    <w:rsid w:val="00914A62"/>
    <w:rsid w:val="00914B5A"/>
    <w:rsid w:val="00914CFD"/>
    <w:rsid w:val="00915585"/>
    <w:rsid w:val="00915A1B"/>
    <w:rsid w:val="00915A24"/>
    <w:rsid w:val="00915D42"/>
    <w:rsid w:val="00915EA6"/>
    <w:rsid w:val="00915EDE"/>
    <w:rsid w:val="00916261"/>
    <w:rsid w:val="009162D9"/>
    <w:rsid w:val="00916614"/>
    <w:rsid w:val="00916701"/>
    <w:rsid w:val="00916E8D"/>
    <w:rsid w:val="00917A00"/>
    <w:rsid w:val="00917A96"/>
    <w:rsid w:val="0092047B"/>
    <w:rsid w:val="00920D2E"/>
    <w:rsid w:val="00920DA1"/>
    <w:rsid w:val="0092191F"/>
    <w:rsid w:val="00921977"/>
    <w:rsid w:val="00921B86"/>
    <w:rsid w:val="00921B9A"/>
    <w:rsid w:val="00921DA1"/>
    <w:rsid w:val="009223CE"/>
    <w:rsid w:val="009224B2"/>
    <w:rsid w:val="00922A89"/>
    <w:rsid w:val="0092382B"/>
    <w:rsid w:val="00923947"/>
    <w:rsid w:val="00923D7A"/>
    <w:rsid w:val="0092439A"/>
    <w:rsid w:val="0092449C"/>
    <w:rsid w:val="0092452B"/>
    <w:rsid w:val="00924591"/>
    <w:rsid w:val="00924950"/>
    <w:rsid w:val="00924F87"/>
    <w:rsid w:val="00925428"/>
    <w:rsid w:val="00925616"/>
    <w:rsid w:val="0092582C"/>
    <w:rsid w:val="00926055"/>
    <w:rsid w:val="009274B9"/>
    <w:rsid w:val="009279F7"/>
    <w:rsid w:val="00927B8D"/>
    <w:rsid w:val="00927CAF"/>
    <w:rsid w:val="00930135"/>
    <w:rsid w:val="009302B9"/>
    <w:rsid w:val="00930389"/>
    <w:rsid w:val="009304E3"/>
    <w:rsid w:val="009304F5"/>
    <w:rsid w:val="00930540"/>
    <w:rsid w:val="009309CC"/>
    <w:rsid w:val="00930E2C"/>
    <w:rsid w:val="0093210B"/>
    <w:rsid w:val="00932CFD"/>
    <w:rsid w:val="009331B5"/>
    <w:rsid w:val="009332F0"/>
    <w:rsid w:val="00933A20"/>
    <w:rsid w:val="00933A91"/>
    <w:rsid w:val="009343E7"/>
    <w:rsid w:val="009346C8"/>
    <w:rsid w:val="0093495E"/>
    <w:rsid w:val="00935245"/>
    <w:rsid w:val="00935593"/>
    <w:rsid w:val="009355F5"/>
    <w:rsid w:val="00935B91"/>
    <w:rsid w:val="00935EB5"/>
    <w:rsid w:val="009362D5"/>
    <w:rsid w:val="00936495"/>
    <w:rsid w:val="00936727"/>
    <w:rsid w:val="00936CD1"/>
    <w:rsid w:val="00936FF2"/>
    <w:rsid w:val="009377CE"/>
    <w:rsid w:val="009378D2"/>
    <w:rsid w:val="00937C7B"/>
    <w:rsid w:val="00937D24"/>
    <w:rsid w:val="009405C6"/>
    <w:rsid w:val="00940770"/>
    <w:rsid w:val="00940A8B"/>
    <w:rsid w:val="00940AAE"/>
    <w:rsid w:val="00940D4E"/>
    <w:rsid w:val="00941363"/>
    <w:rsid w:val="009415DE"/>
    <w:rsid w:val="00941713"/>
    <w:rsid w:val="0094190C"/>
    <w:rsid w:val="00941AE4"/>
    <w:rsid w:val="00941B88"/>
    <w:rsid w:val="00941BA3"/>
    <w:rsid w:val="00941F42"/>
    <w:rsid w:val="00942076"/>
    <w:rsid w:val="00942142"/>
    <w:rsid w:val="00942195"/>
    <w:rsid w:val="009421F1"/>
    <w:rsid w:val="00944AA0"/>
    <w:rsid w:val="00945191"/>
    <w:rsid w:val="009464C9"/>
    <w:rsid w:val="009465FE"/>
    <w:rsid w:val="009466D2"/>
    <w:rsid w:val="009474F8"/>
    <w:rsid w:val="009475CE"/>
    <w:rsid w:val="0094781C"/>
    <w:rsid w:val="009478D0"/>
    <w:rsid w:val="00947D36"/>
    <w:rsid w:val="009505CF"/>
    <w:rsid w:val="00950B5E"/>
    <w:rsid w:val="00950BAD"/>
    <w:rsid w:val="00950F4E"/>
    <w:rsid w:val="00951328"/>
    <w:rsid w:val="00951874"/>
    <w:rsid w:val="00952E7A"/>
    <w:rsid w:val="009531BA"/>
    <w:rsid w:val="009534D1"/>
    <w:rsid w:val="00953831"/>
    <w:rsid w:val="009539E4"/>
    <w:rsid w:val="0095420B"/>
    <w:rsid w:val="00954370"/>
    <w:rsid w:val="00954597"/>
    <w:rsid w:val="009546C5"/>
    <w:rsid w:val="0095486E"/>
    <w:rsid w:val="00954AA6"/>
    <w:rsid w:val="00954CDE"/>
    <w:rsid w:val="009553A6"/>
    <w:rsid w:val="009553E8"/>
    <w:rsid w:val="00955BBD"/>
    <w:rsid w:val="009562AF"/>
    <w:rsid w:val="009562DA"/>
    <w:rsid w:val="00956627"/>
    <w:rsid w:val="0095665F"/>
    <w:rsid w:val="00957591"/>
    <w:rsid w:val="00957E59"/>
    <w:rsid w:val="009603B6"/>
    <w:rsid w:val="0096070D"/>
    <w:rsid w:val="009618B0"/>
    <w:rsid w:val="009634A8"/>
    <w:rsid w:val="00963602"/>
    <w:rsid w:val="00963A4B"/>
    <w:rsid w:val="00963B76"/>
    <w:rsid w:val="00963CC0"/>
    <w:rsid w:val="00963F0D"/>
    <w:rsid w:val="0096443A"/>
    <w:rsid w:val="00964869"/>
    <w:rsid w:val="00964AAA"/>
    <w:rsid w:val="00964CAC"/>
    <w:rsid w:val="00964EFF"/>
    <w:rsid w:val="00965620"/>
    <w:rsid w:val="00965BA6"/>
    <w:rsid w:val="00966500"/>
    <w:rsid w:val="00966C97"/>
    <w:rsid w:val="00966F18"/>
    <w:rsid w:val="009674A3"/>
    <w:rsid w:val="009676AD"/>
    <w:rsid w:val="00967AD1"/>
    <w:rsid w:val="00967F7B"/>
    <w:rsid w:val="00970122"/>
    <w:rsid w:val="009704FA"/>
    <w:rsid w:val="00970602"/>
    <w:rsid w:val="00970699"/>
    <w:rsid w:val="009708AC"/>
    <w:rsid w:val="00970A1F"/>
    <w:rsid w:val="00970F8A"/>
    <w:rsid w:val="00971536"/>
    <w:rsid w:val="009716FD"/>
    <w:rsid w:val="00971E47"/>
    <w:rsid w:val="00972730"/>
    <w:rsid w:val="00973265"/>
    <w:rsid w:val="00973B05"/>
    <w:rsid w:val="00973DE0"/>
    <w:rsid w:val="00973F56"/>
    <w:rsid w:val="00974A29"/>
    <w:rsid w:val="00974BE4"/>
    <w:rsid w:val="00974F1C"/>
    <w:rsid w:val="00975595"/>
    <w:rsid w:val="00975D0E"/>
    <w:rsid w:val="0097617E"/>
    <w:rsid w:val="00976210"/>
    <w:rsid w:val="00976789"/>
    <w:rsid w:val="00976847"/>
    <w:rsid w:val="00976DA8"/>
    <w:rsid w:val="00976F59"/>
    <w:rsid w:val="00977688"/>
    <w:rsid w:val="00977D39"/>
    <w:rsid w:val="00977E22"/>
    <w:rsid w:val="009800E9"/>
    <w:rsid w:val="0098020F"/>
    <w:rsid w:val="00981990"/>
    <w:rsid w:val="00981EA5"/>
    <w:rsid w:val="0098259E"/>
    <w:rsid w:val="00982690"/>
    <w:rsid w:val="009827F7"/>
    <w:rsid w:val="0098304A"/>
    <w:rsid w:val="009842AD"/>
    <w:rsid w:val="00984A1D"/>
    <w:rsid w:val="00984A26"/>
    <w:rsid w:val="00985174"/>
    <w:rsid w:val="00985424"/>
    <w:rsid w:val="00985720"/>
    <w:rsid w:val="00985AC7"/>
    <w:rsid w:val="00985F0A"/>
    <w:rsid w:val="00986FB4"/>
    <w:rsid w:val="00986FEA"/>
    <w:rsid w:val="00987149"/>
    <w:rsid w:val="00987230"/>
    <w:rsid w:val="00990138"/>
    <w:rsid w:val="009901F1"/>
    <w:rsid w:val="009905D6"/>
    <w:rsid w:val="0099083A"/>
    <w:rsid w:val="00991863"/>
    <w:rsid w:val="009922B7"/>
    <w:rsid w:val="009923BE"/>
    <w:rsid w:val="0099256A"/>
    <w:rsid w:val="00992FA6"/>
    <w:rsid w:val="00993C25"/>
    <w:rsid w:val="00994150"/>
    <w:rsid w:val="00994626"/>
    <w:rsid w:val="009949D8"/>
    <w:rsid w:val="00994E21"/>
    <w:rsid w:val="00994FD0"/>
    <w:rsid w:val="00995A3E"/>
    <w:rsid w:val="00995AC1"/>
    <w:rsid w:val="00997020"/>
    <w:rsid w:val="00997AEC"/>
    <w:rsid w:val="009A008E"/>
    <w:rsid w:val="009A031E"/>
    <w:rsid w:val="009A0491"/>
    <w:rsid w:val="009A0550"/>
    <w:rsid w:val="009A06FD"/>
    <w:rsid w:val="009A07AD"/>
    <w:rsid w:val="009A07BB"/>
    <w:rsid w:val="009A1001"/>
    <w:rsid w:val="009A101B"/>
    <w:rsid w:val="009A1136"/>
    <w:rsid w:val="009A1DCD"/>
    <w:rsid w:val="009A1F56"/>
    <w:rsid w:val="009A2672"/>
    <w:rsid w:val="009A27FB"/>
    <w:rsid w:val="009A29DA"/>
    <w:rsid w:val="009A29E1"/>
    <w:rsid w:val="009A2A09"/>
    <w:rsid w:val="009A2D5C"/>
    <w:rsid w:val="009A3F43"/>
    <w:rsid w:val="009A4822"/>
    <w:rsid w:val="009A4919"/>
    <w:rsid w:val="009A4976"/>
    <w:rsid w:val="009A4EDA"/>
    <w:rsid w:val="009A5572"/>
    <w:rsid w:val="009A5A9F"/>
    <w:rsid w:val="009A5D02"/>
    <w:rsid w:val="009A5DAE"/>
    <w:rsid w:val="009A688C"/>
    <w:rsid w:val="009A6F28"/>
    <w:rsid w:val="009A7290"/>
    <w:rsid w:val="009A7601"/>
    <w:rsid w:val="009A77C0"/>
    <w:rsid w:val="009B0610"/>
    <w:rsid w:val="009B1712"/>
    <w:rsid w:val="009B1E0C"/>
    <w:rsid w:val="009B1FB9"/>
    <w:rsid w:val="009B1FDF"/>
    <w:rsid w:val="009B2013"/>
    <w:rsid w:val="009B3007"/>
    <w:rsid w:val="009B375B"/>
    <w:rsid w:val="009B41B7"/>
    <w:rsid w:val="009B4C85"/>
    <w:rsid w:val="009B510B"/>
    <w:rsid w:val="009B53BD"/>
    <w:rsid w:val="009B6230"/>
    <w:rsid w:val="009B6503"/>
    <w:rsid w:val="009B6627"/>
    <w:rsid w:val="009B69E2"/>
    <w:rsid w:val="009B70A8"/>
    <w:rsid w:val="009B7A92"/>
    <w:rsid w:val="009B7C58"/>
    <w:rsid w:val="009B7D18"/>
    <w:rsid w:val="009C01F9"/>
    <w:rsid w:val="009C083C"/>
    <w:rsid w:val="009C0851"/>
    <w:rsid w:val="009C0B41"/>
    <w:rsid w:val="009C1475"/>
    <w:rsid w:val="009C1789"/>
    <w:rsid w:val="009C17C5"/>
    <w:rsid w:val="009C1A04"/>
    <w:rsid w:val="009C1B2D"/>
    <w:rsid w:val="009C2721"/>
    <w:rsid w:val="009C303A"/>
    <w:rsid w:val="009C31AF"/>
    <w:rsid w:val="009C344E"/>
    <w:rsid w:val="009C3637"/>
    <w:rsid w:val="009C3A5B"/>
    <w:rsid w:val="009C41EC"/>
    <w:rsid w:val="009C453B"/>
    <w:rsid w:val="009C465B"/>
    <w:rsid w:val="009C4777"/>
    <w:rsid w:val="009C4DF5"/>
    <w:rsid w:val="009C4F26"/>
    <w:rsid w:val="009C52BD"/>
    <w:rsid w:val="009C5313"/>
    <w:rsid w:val="009C5B15"/>
    <w:rsid w:val="009C5F03"/>
    <w:rsid w:val="009C5F1C"/>
    <w:rsid w:val="009C61CE"/>
    <w:rsid w:val="009C659C"/>
    <w:rsid w:val="009C6844"/>
    <w:rsid w:val="009C754A"/>
    <w:rsid w:val="009C7AE6"/>
    <w:rsid w:val="009D095E"/>
    <w:rsid w:val="009D0A01"/>
    <w:rsid w:val="009D0EF8"/>
    <w:rsid w:val="009D11A3"/>
    <w:rsid w:val="009D11D0"/>
    <w:rsid w:val="009D12E9"/>
    <w:rsid w:val="009D1F42"/>
    <w:rsid w:val="009D254A"/>
    <w:rsid w:val="009D3094"/>
    <w:rsid w:val="009D31BB"/>
    <w:rsid w:val="009D31CE"/>
    <w:rsid w:val="009D3A07"/>
    <w:rsid w:val="009D4015"/>
    <w:rsid w:val="009D4258"/>
    <w:rsid w:val="009D474C"/>
    <w:rsid w:val="009D4DA1"/>
    <w:rsid w:val="009D4E5D"/>
    <w:rsid w:val="009D5309"/>
    <w:rsid w:val="009D54DE"/>
    <w:rsid w:val="009D63BF"/>
    <w:rsid w:val="009D6F0B"/>
    <w:rsid w:val="009D7F2C"/>
    <w:rsid w:val="009E0176"/>
    <w:rsid w:val="009E04A5"/>
    <w:rsid w:val="009E0557"/>
    <w:rsid w:val="009E14B3"/>
    <w:rsid w:val="009E17DC"/>
    <w:rsid w:val="009E19F3"/>
    <w:rsid w:val="009E1B5A"/>
    <w:rsid w:val="009E2005"/>
    <w:rsid w:val="009E2240"/>
    <w:rsid w:val="009E28A6"/>
    <w:rsid w:val="009E2D81"/>
    <w:rsid w:val="009E30F3"/>
    <w:rsid w:val="009E3C2B"/>
    <w:rsid w:val="009E413A"/>
    <w:rsid w:val="009E49CC"/>
    <w:rsid w:val="009E4B52"/>
    <w:rsid w:val="009E531C"/>
    <w:rsid w:val="009E54BD"/>
    <w:rsid w:val="009E5A98"/>
    <w:rsid w:val="009E6E6E"/>
    <w:rsid w:val="009E7D89"/>
    <w:rsid w:val="009ED006"/>
    <w:rsid w:val="009F00AD"/>
    <w:rsid w:val="009F0443"/>
    <w:rsid w:val="009F061C"/>
    <w:rsid w:val="009F07FC"/>
    <w:rsid w:val="009F1ACF"/>
    <w:rsid w:val="009F2094"/>
    <w:rsid w:val="009F2470"/>
    <w:rsid w:val="009F251A"/>
    <w:rsid w:val="009F2DF4"/>
    <w:rsid w:val="009F2E83"/>
    <w:rsid w:val="009F322B"/>
    <w:rsid w:val="009F39DF"/>
    <w:rsid w:val="009F3AB7"/>
    <w:rsid w:val="009F3AD7"/>
    <w:rsid w:val="009F454B"/>
    <w:rsid w:val="009F4DCE"/>
    <w:rsid w:val="009F515D"/>
    <w:rsid w:val="009F564A"/>
    <w:rsid w:val="009F5966"/>
    <w:rsid w:val="009F633D"/>
    <w:rsid w:val="009F6C69"/>
    <w:rsid w:val="009F6DB1"/>
    <w:rsid w:val="009F6F99"/>
    <w:rsid w:val="009F7BB5"/>
    <w:rsid w:val="009F7CB1"/>
    <w:rsid w:val="00A00B94"/>
    <w:rsid w:val="00A00C66"/>
    <w:rsid w:val="00A00D74"/>
    <w:rsid w:val="00A0292C"/>
    <w:rsid w:val="00A02FDC"/>
    <w:rsid w:val="00A0318E"/>
    <w:rsid w:val="00A031AE"/>
    <w:rsid w:val="00A034BE"/>
    <w:rsid w:val="00A039E2"/>
    <w:rsid w:val="00A03F3A"/>
    <w:rsid w:val="00A04133"/>
    <w:rsid w:val="00A04514"/>
    <w:rsid w:val="00A045A9"/>
    <w:rsid w:val="00A04636"/>
    <w:rsid w:val="00A04C0E"/>
    <w:rsid w:val="00A04F91"/>
    <w:rsid w:val="00A0561B"/>
    <w:rsid w:val="00A05CCD"/>
    <w:rsid w:val="00A05F05"/>
    <w:rsid w:val="00A06709"/>
    <w:rsid w:val="00A07F5A"/>
    <w:rsid w:val="00A102FE"/>
    <w:rsid w:val="00A1034C"/>
    <w:rsid w:val="00A10479"/>
    <w:rsid w:val="00A106BD"/>
    <w:rsid w:val="00A10846"/>
    <w:rsid w:val="00A10B6E"/>
    <w:rsid w:val="00A10F42"/>
    <w:rsid w:val="00A1130E"/>
    <w:rsid w:val="00A11370"/>
    <w:rsid w:val="00A11C53"/>
    <w:rsid w:val="00A11CD3"/>
    <w:rsid w:val="00A12788"/>
    <w:rsid w:val="00A129C9"/>
    <w:rsid w:val="00A12AEA"/>
    <w:rsid w:val="00A12E07"/>
    <w:rsid w:val="00A133C9"/>
    <w:rsid w:val="00A13444"/>
    <w:rsid w:val="00A1368A"/>
    <w:rsid w:val="00A13798"/>
    <w:rsid w:val="00A1380F"/>
    <w:rsid w:val="00A1478F"/>
    <w:rsid w:val="00A148E4"/>
    <w:rsid w:val="00A14F80"/>
    <w:rsid w:val="00A15321"/>
    <w:rsid w:val="00A16459"/>
    <w:rsid w:val="00A1663A"/>
    <w:rsid w:val="00A16879"/>
    <w:rsid w:val="00A16C81"/>
    <w:rsid w:val="00A172E8"/>
    <w:rsid w:val="00A17431"/>
    <w:rsid w:val="00A17A4B"/>
    <w:rsid w:val="00A2038D"/>
    <w:rsid w:val="00A208C2"/>
    <w:rsid w:val="00A21657"/>
    <w:rsid w:val="00A21CC2"/>
    <w:rsid w:val="00A21E4A"/>
    <w:rsid w:val="00A23A0A"/>
    <w:rsid w:val="00A23C01"/>
    <w:rsid w:val="00A23E78"/>
    <w:rsid w:val="00A2413B"/>
    <w:rsid w:val="00A24307"/>
    <w:rsid w:val="00A243DA"/>
    <w:rsid w:val="00A24757"/>
    <w:rsid w:val="00A24A86"/>
    <w:rsid w:val="00A257C2"/>
    <w:rsid w:val="00A25D9A"/>
    <w:rsid w:val="00A2631D"/>
    <w:rsid w:val="00A264B8"/>
    <w:rsid w:val="00A27E06"/>
    <w:rsid w:val="00A30072"/>
    <w:rsid w:val="00A300CA"/>
    <w:rsid w:val="00A3016F"/>
    <w:rsid w:val="00A3041F"/>
    <w:rsid w:val="00A30632"/>
    <w:rsid w:val="00A306EE"/>
    <w:rsid w:val="00A3074C"/>
    <w:rsid w:val="00A307B6"/>
    <w:rsid w:val="00A3087C"/>
    <w:rsid w:val="00A31631"/>
    <w:rsid w:val="00A316F7"/>
    <w:rsid w:val="00A3197E"/>
    <w:rsid w:val="00A31C34"/>
    <w:rsid w:val="00A31EF4"/>
    <w:rsid w:val="00A3206D"/>
    <w:rsid w:val="00A320EF"/>
    <w:rsid w:val="00A321B7"/>
    <w:rsid w:val="00A3270B"/>
    <w:rsid w:val="00A32776"/>
    <w:rsid w:val="00A33233"/>
    <w:rsid w:val="00A33523"/>
    <w:rsid w:val="00A33563"/>
    <w:rsid w:val="00A33971"/>
    <w:rsid w:val="00A342A8"/>
    <w:rsid w:val="00A34376"/>
    <w:rsid w:val="00A34BEB"/>
    <w:rsid w:val="00A350CE"/>
    <w:rsid w:val="00A350E3"/>
    <w:rsid w:val="00A369B1"/>
    <w:rsid w:val="00A36C2E"/>
    <w:rsid w:val="00A3711A"/>
    <w:rsid w:val="00A3746D"/>
    <w:rsid w:val="00A37A4D"/>
    <w:rsid w:val="00A37C15"/>
    <w:rsid w:val="00A37FDF"/>
    <w:rsid w:val="00A410ED"/>
    <w:rsid w:val="00A411EB"/>
    <w:rsid w:val="00A41227"/>
    <w:rsid w:val="00A41891"/>
    <w:rsid w:val="00A41E54"/>
    <w:rsid w:val="00A41EB3"/>
    <w:rsid w:val="00A43053"/>
    <w:rsid w:val="00A432B3"/>
    <w:rsid w:val="00A432E3"/>
    <w:rsid w:val="00A43D2E"/>
    <w:rsid w:val="00A43D32"/>
    <w:rsid w:val="00A43F2C"/>
    <w:rsid w:val="00A4486D"/>
    <w:rsid w:val="00A448C2"/>
    <w:rsid w:val="00A44D62"/>
    <w:rsid w:val="00A450D7"/>
    <w:rsid w:val="00A4518A"/>
    <w:rsid w:val="00A4538C"/>
    <w:rsid w:val="00A455B0"/>
    <w:rsid w:val="00A457E8"/>
    <w:rsid w:val="00A45E31"/>
    <w:rsid w:val="00A464FA"/>
    <w:rsid w:val="00A4676D"/>
    <w:rsid w:val="00A468B8"/>
    <w:rsid w:val="00A46A79"/>
    <w:rsid w:val="00A46AE1"/>
    <w:rsid w:val="00A47EE5"/>
    <w:rsid w:val="00A50011"/>
    <w:rsid w:val="00A50070"/>
    <w:rsid w:val="00A50CFE"/>
    <w:rsid w:val="00A50F02"/>
    <w:rsid w:val="00A5139D"/>
    <w:rsid w:val="00A51521"/>
    <w:rsid w:val="00A5169A"/>
    <w:rsid w:val="00A525E3"/>
    <w:rsid w:val="00A53154"/>
    <w:rsid w:val="00A53166"/>
    <w:rsid w:val="00A533C2"/>
    <w:rsid w:val="00A53AD9"/>
    <w:rsid w:val="00A540A4"/>
    <w:rsid w:val="00A541D4"/>
    <w:rsid w:val="00A54B19"/>
    <w:rsid w:val="00A55535"/>
    <w:rsid w:val="00A5562F"/>
    <w:rsid w:val="00A559F7"/>
    <w:rsid w:val="00A55C75"/>
    <w:rsid w:val="00A56405"/>
    <w:rsid w:val="00A566FB"/>
    <w:rsid w:val="00A5679F"/>
    <w:rsid w:val="00A56A85"/>
    <w:rsid w:val="00A57392"/>
    <w:rsid w:val="00A579F9"/>
    <w:rsid w:val="00A60303"/>
    <w:rsid w:val="00A6046A"/>
    <w:rsid w:val="00A60799"/>
    <w:rsid w:val="00A60942"/>
    <w:rsid w:val="00A60981"/>
    <w:rsid w:val="00A60997"/>
    <w:rsid w:val="00A62795"/>
    <w:rsid w:val="00A62876"/>
    <w:rsid w:val="00A6374B"/>
    <w:rsid w:val="00A638E9"/>
    <w:rsid w:val="00A63A51"/>
    <w:rsid w:val="00A63B79"/>
    <w:rsid w:val="00A642E7"/>
    <w:rsid w:val="00A64AAD"/>
    <w:rsid w:val="00A655D1"/>
    <w:rsid w:val="00A65B28"/>
    <w:rsid w:val="00A664C3"/>
    <w:rsid w:val="00A66573"/>
    <w:rsid w:val="00A66B0C"/>
    <w:rsid w:val="00A6719A"/>
    <w:rsid w:val="00A671F6"/>
    <w:rsid w:val="00A67E60"/>
    <w:rsid w:val="00A67F68"/>
    <w:rsid w:val="00A70270"/>
    <w:rsid w:val="00A70A8C"/>
    <w:rsid w:val="00A70AE8"/>
    <w:rsid w:val="00A71038"/>
    <w:rsid w:val="00A715BF"/>
    <w:rsid w:val="00A71A9E"/>
    <w:rsid w:val="00A71CD0"/>
    <w:rsid w:val="00A72DC5"/>
    <w:rsid w:val="00A72ECC"/>
    <w:rsid w:val="00A72FC8"/>
    <w:rsid w:val="00A7356C"/>
    <w:rsid w:val="00A738B4"/>
    <w:rsid w:val="00A739F2"/>
    <w:rsid w:val="00A73A29"/>
    <w:rsid w:val="00A73BA8"/>
    <w:rsid w:val="00A73E7B"/>
    <w:rsid w:val="00A748D1"/>
    <w:rsid w:val="00A74C19"/>
    <w:rsid w:val="00A751BB"/>
    <w:rsid w:val="00A75215"/>
    <w:rsid w:val="00A75434"/>
    <w:rsid w:val="00A75469"/>
    <w:rsid w:val="00A75A01"/>
    <w:rsid w:val="00A76120"/>
    <w:rsid w:val="00A76262"/>
    <w:rsid w:val="00A762EF"/>
    <w:rsid w:val="00A7665A"/>
    <w:rsid w:val="00A76C56"/>
    <w:rsid w:val="00A76DE3"/>
    <w:rsid w:val="00A7701F"/>
    <w:rsid w:val="00A7713A"/>
    <w:rsid w:val="00A77614"/>
    <w:rsid w:val="00A77EBB"/>
    <w:rsid w:val="00A77F47"/>
    <w:rsid w:val="00A807A0"/>
    <w:rsid w:val="00A81FD2"/>
    <w:rsid w:val="00A823DD"/>
    <w:rsid w:val="00A825B8"/>
    <w:rsid w:val="00A82821"/>
    <w:rsid w:val="00A82902"/>
    <w:rsid w:val="00A8343C"/>
    <w:rsid w:val="00A83BC6"/>
    <w:rsid w:val="00A8426C"/>
    <w:rsid w:val="00A842FD"/>
    <w:rsid w:val="00A84592"/>
    <w:rsid w:val="00A8468B"/>
    <w:rsid w:val="00A847D8"/>
    <w:rsid w:val="00A84D20"/>
    <w:rsid w:val="00A856E6"/>
    <w:rsid w:val="00A85BB3"/>
    <w:rsid w:val="00A86226"/>
    <w:rsid w:val="00A865AF"/>
    <w:rsid w:val="00A866CD"/>
    <w:rsid w:val="00A86919"/>
    <w:rsid w:val="00A87612"/>
    <w:rsid w:val="00A87744"/>
    <w:rsid w:val="00A87861"/>
    <w:rsid w:val="00A87B36"/>
    <w:rsid w:val="00A900CE"/>
    <w:rsid w:val="00A90696"/>
    <w:rsid w:val="00A90ACA"/>
    <w:rsid w:val="00A91062"/>
    <w:rsid w:val="00A91109"/>
    <w:rsid w:val="00A913E0"/>
    <w:rsid w:val="00A916E0"/>
    <w:rsid w:val="00A91D1C"/>
    <w:rsid w:val="00A91DDE"/>
    <w:rsid w:val="00A91F36"/>
    <w:rsid w:val="00A9208C"/>
    <w:rsid w:val="00A9262D"/>
    <w:rsid w:val="00A92860"/>
    <w:rsid w:val="00A92EBE"/>
    <w:rsid w:val="00A945B4"/>
    <w:rsid w:val="00A94712"/>
    <w:rsid w:val="00A949D4"/>
    <w:rsid w:val="00A94C1D"/>
    <w:rsid w:val="00A955EE"/>
    <w:rsid w:val="00A95920"/>
    <w:rsid w:val="00A959D2"/>
    <w:rsid w:val="00A95CA0"/>
    <w:rsid w:val="00A960B3"/>
    <w:rsid w:val="00A96240"/>
    <w:rsid w:val="00A964AE"/>
    <w:rsid w:val="00A96733"/>
    <w:rsid w:val="00A96E30"/>
    <w:rsid w:val="00A97E71"/>
    <w:rsid w:val="00AA0038"/>
    <w:rsid w:val="00AA0976"/>
    <w:rsid w:val="00AA0BC3"/>
    <w:rsid w:val="00AA1002"/>
    <w:rsid w:val="00AA14AF"/>
    <w:rsid w:val="00AA16BB"/>
    <w:rsid w:val="00AA1C15"/>
    <w:rsid w:val="00AA2803"/>
    <w:rsid w:val="00AA291E"/>
    <w:rsid w:val="00AA29A0"/>
    <w:rsid w:val="00AA2B09"/>
    <w:rsid w:val="00AA2BAB"/>
    <w:rsid w:val="00AA2C3E"/>
    <w:rsid w:val="00AA30D2"/>
    <w:rsid w:val="00AA313A"/>
    <w:rsid w:val="00AA3435"/>
    <w:rsid w:val="00AA362F"/>
    <w:rsid w:val="00AA3741"/>
    <w:rsid w:val="00AA3DAF"/>
    <w:rsid w:val="00AA406B"/>
    <w:rsid w:val="00AA416A"/>
    <w:rsid w:val="00AA42A5"/>
    <w:rsid w:val="00AA44BB"/>
    <w:rsid w:val="00AA4CD1"/>
    <w:rsid w:val="00AA5024"/>
    <w:rsid w:val="00AA5CA4"/>
    <w:rsid w:val="00AA6FFC"/>
    <w:rsid w:val="00AA7082"/>
    <w:rsid w:val="00AA71C7"/>
    <w:rsid w:val="00AA71CB"/>
    <w:rsid w:val="00AA7D0E"/>
    <w:rsid w:val="00AB00C3"/>
    <w:rsid w:val="00AB03A4"/>
    <w:rsid w:val="00AB0505"/>
    <w:rsid w:val="00AB0625"/>
    <w:rsid w:val="00AB1159"/>
    <w:rsid w:val="00AB17F3"/>
    <w:rsid w:val="00AB189A"/>
    <w:rsid w:val="00AB1ED4"/>
    <w:rsid w:val="00AB261E"/>
    <w:rsid w:val="00AB2E3A"/>
    <w:rsid w:val="00AB2EAB"/>
    <w:rsid w:val="00AB3225"/>
    <w:rsid w:val="00AB3CA0"/>
    <w:rsid w:val="00AB3EAB"/>
    <w:rsid w:val="00AB402F"/>
    <w:rsid w:val="00AB486A"/>
    <w:rsid w:val="00AB4D15"/>
    <w:rsid w:val="00AB5E94"/>
    <w:rsid w:val="00AB666E"/>
    <w:rsid w:val="00AB682E"/>
    <w:rsid w:val="00AB6C4B"/>
    <w:rsid w:val="00AB6D0F"/>
    <w:rsid w:val="00AB6DA9"/>
    <w:rsid w:val="00AB6E23"/>
    <w:rsid w:val="00AB706C"/>
    <w:rsid w:val="00AB70C0"/>
    <w:rsid w:val="00AB7BD1"/>
    <w:rsid w:val="00AB7D87"/>
    <w:rsid w:val="00AB7FBA"/>
    <w:rsid w:val="00AC018F"/>
    <w:rsid w:val="00AC0270"/>
    <w:rsid w:val="00AC1BC9"/>
    <w:rsid w:val="00AC24D4"/>
    <w:rsid w:val="00AC28B0"/>
    <w:rsid w:val="00AC2F42"/>
    <w:rsid w:val="00AC3160"/>
    <w:rsid w:val="00AC3866"/>
    <w:rsid w:val="00AC3BCA"/>
    <w:rsid w:val="00AC44A8"/>
    <w:rsid w:val="00AC552B"/>
    <w:rsid w:val="00AC5A37"/>
    <w:rsid w:val="00AC62C1"/>
    <w:rsid w:val="00AC65EA"/>
    <w:rsid w:val="00AC6D4C"/>
    <w:rsid w:val="00AC77C4"/>
    <w:rsid w:val="00AC7841"/>
    <w:rsid w:val="00AC793F"/>
    <w:rsid w:val="00AC7959"/>
    <w:rsid w:val="00AC7E85"/>
    <w:rsid w:val="00AD005B"/>
    <w:rsid w:val="00AD0455"/>
    <w:rsid w:val="00AD1373"/>
    <w:rsid w:val="00AD141B"/>
    <w:rsid w:val="00AD18BE"/>
    <w:rsid w:val="00AD235B"/>
    <w:rsid w:val="00AD2360"/>
    <w:rsid w:val="00AD2791"/>
    <w:rsid w:val="00AD2B12"/>
    <w:rsid w:val="00AD387A"/>
    <w:rsid w:val="00AD3F2B"/>
    <w:rsid w:val="00AD425A"/>
    <w:rsid w:val="00AD42ED"/>
    <w:rsid w:val="00AD4921"/>
    <w:rsid w:val="00AD4D8E"/>
    <w:rsid w:val="00AD4D98"/>
    <w:rsid w:val="00AD503D"/>
    <w:rsid w:val="00AD519E"/>
    <w:rsid w:val="00AD51BA"/>
    <w:rsid w:val="00AD53A3"/>
    <w:rsid w:val="00AD5744"/>
    <w:rsid w:val="00AD5A92"/>
    <w:rsid w:val="00AD648B"/>
    <w:rsid w:val="00AD64C8"/>
    <w:rsid w:val="00AD66A4"/>
    <w:rsid w:val="00AD6AFE"/>
    <w:rsid w:val="00AD6DE0"/>
    <w:rsid w:val="00AD7137"/>
    <w:rsid w:val="00AD7790"/>
    <w:rsid w:val="00AD7817"/>
    <w:rsid w:val="00AE03B4"/>
    <w:rsid w:val="00AE148B"/>
    <w:rsid w:val="00AE150B"/>
    <w:rsid w:val="00AE235B"/>
    <w:rsid w:val="00AE2D76"/>
    <w:rsid w:val="00AE382E"/>
    <w:rsid w:val="00AE3D6E"/>
    <w:rsid w:val="00AE47C0"/>
    <w:rsid w:val="00AE4A17"/>
    <w:rsid w:val="00AE50BD"/>
    <w:rsid w:val="00AE519D"/>
    <w:rsid w:val="00AE5917"/>
    <w:rsid w:val="00AE5F2A"/>
    <w:rsid w:val="00AE6395"/>
    <w:rsid w:val="00AE6610"/>
    <w:rsid w:val="00AE7010"/>
    <w:rsid w:val="00AE782F"/>
    <w:rsid w:val="00AE7A26"/>
    <w:rsid w:val="00AE7DB2"/>
    <w:rsid w:val="00AF006C"/>
    <w:rsid w:val="00AF024A"/>
    <w:rsid w:val="00AF141C"/>
    <w:rsid w:val="00AF19AC"/>
    <w:rsid w:val="00AF1B73"/>
    <w:rsid w:val="00AF1C19"/>
    <w:rsid w:val="00AF20FD"/>
    <w:rsid w:val="00AF2902"/>
    <w:rsid w:val="00AF29C8"/>
    <w:rsid w:val="00AF2B6B"/>
    <w:rsid w:val="00AF2CDF"/>
    <w:rsid w:val="00AF2D4E"/>
    <w:rsid w:val="00AF3321"/>
    <w:rsid w:val="00AF34DF"/>
    <w:rsid w:val="00AF388F"/>
    <w:rsid w:val="00AF3B63"/>
    <w:rsid w:val="00AF503A"/>
    <w:rsid w:val="00AF59BF"/>
    <w:rsid w:val="00AF629D"/>
    <w:rsid w:val="00AF6864"/>
    <w:rsid w:val="00AF6C90"/>
    <w:rsid w:val="00AF6F44"/>
    <w:rsid w:val="00AF7104"/>
    <w:rsid w:val="00AF717F"/>
    <w:rsid w:val="00AF7209"/>
    <w:rsid w:val="00AF748A"/>
    <w:rsid w:val="00B001FE"/>
    <w:rsid w:val="00B0042C"/>
    <w:rsid w:val="00B00F7C"/>
    <w:rsid w:val="00B010AB"/>
    <w:rsid w:val="00B010EF"/>
    <w:rsid w:val="00B01E1F"/>
    <w:rsid w:val="00B0225A"/>
    <w:rsid w:val="00B022BB"/>
    <w:rsid w:val="00B03105"/>
    <w:rsid w:val="00B038E6"/>
    <w:rsid w:val="00B039F4"/>
    <w:rsid w:val="00B047F8"/>
    <w:rsid w:val="00B04C63"/>
    <w:rsid w:val="00B04F03"/>
    <w:rsid w:val="00B0535E"/>
    <w:rsid w:val="00B06721"/>
    <w:rsid w:val="00B067B1"/>
    <w:rsid w:val="00B067C0"/>
    <w:rsid w:val="00B0686E"/>
    <w:rsid w:val="00B07170"/>
    <w:rsid w:val="00B0798D"/>
    <w:rsid w:val="00B07AF4"/>
    <w:rsid w:val="00B07C3B"/>
    <w:rsid w:val="00B07FAA"/>
    <w:rsid w:val="00B10143"/>
    <w:rsid w:val="00B11057"/>
    <w:rsid w:val="00B11562"/>
    <w:rsid w:val="00B11DE5"/>
    <w:rsid w:val="00B11FF8"/>
    <w:rsid w:val="00B12B11"/>
    <w:rsid w:val="00B132AA"/>
    <w:rsid w:val="00B1395D"/>
    <w:rsid w:val="00B13DB2"/>
    <w:rsid w:val="00B14595"/>
    <w:rsid w:val="00B14A25"/>
    <w:rsid w:val="00B14B66"/>
    <w:rsid w:val="00B14C96"/>
    <w:rsid w:val="00B15051"/>
    <w:rsid w:val="00B15255"/>
    <w:rsid w:val="00B15DF1"/>
    <w:rsid w:val="00B15E20"/>
    <w:rsid w:val="00B15E33"/>
    <w:rsid w:val="00B16289"/>
    <w:rsid w:val="00B1628C"/>
    <w:rsid w:val="00B162ED"/>
    <w:rsid w:val="00B164D0"/>
    <w:rsid w:val="00B16DB2"/>
    <w:rsid w:val="00B16E77"/>
    <w:rsid w:val="00B179DF"/>
    <w:rsid w:val="00B17D88"/>
    <w:rsid w:val="00B20319"/>
    <w:rsid w:val="00B20346"/>
    <w:rsid w:val="00B207A5"/>
    <w:rsid w:val="00B2135F"/>
    <w:rsid w:val="00B21B95"/>
    <w:rsid w:val="00B220DC"/>
    <w:rsid w:val="00B222AB"/>
    <w:rsid w:val="00B22958"/>
    <w:rsid w:val="00B22E70"/>
    <w:rsid w:val="00B2310C"/>
    <w:rsid w:val="00B233DE"/>
    <w:rsid w:val="00B233EB"/>
    <w:rsid w:val="00B23E82"/>
    <w:rsid w:val="00B2452F"/>
    <w:rsid w:val="00B247A5"/>
    <w:rsid w:val="00B24850"/>
    <w:rsid w:val="00B25194"/>
    <w:rsid w:val="00B25459"/>
    <w:rsid w:val="00B25A4F"/>
    <w:rsid w:val="00B266DC"/>
    <w:rsid w:val="00B26DE5"/>
    <w:rsid w:val="00B27271"/>
    <w:rsid w:val="00B27859"/>
    <w:rsid w:val="00B30019"/>
    <w:rsid w:val="00B30ECC"/>
    <w:rsid w:val="00B313F9"/>
    <w:rsid w:val="00B31815"/>
    <w:rsid w:val="00B321FE"/>
    <w:rsid w:val="00B32303"/>
    <w:rsid w:val="00B3243C"/>
    <w:rsid w:val="00B325FA"/>
    <w:rsid w:val="00B32E37"/>
    <w:rsid w:val="00B33688"/>
    <w:rsid w:val="00B3389F"/>
    <w:rsid w:val="00B33E86"/>
    <w:rsid w:val="00B35375"/>
    <w:rsid w:val="00B3607D"/>
    <w:rsid w:val="00B360DE"/>
    <w:rsid w:val="00B36548"/>
    <w:rsid w:val="00B367B8"/>
    <w:rsid w:val="00B368BA"/>
    <w:rsid w:val="00B36DC1"/>
    <w:rsid w:val="00B3707D"/>
    <w:rsid w:val="00B3727A"/>
    <w:rsid w:val="00B37285"/>
    <w:rsid w:val="00B373DD"/>
    <w:rsid w:val="00B37579"/>
    <w:rsid w:val="00B37D60"/>
    <w:rsid w:val="00B37FFE"/>
    <w:rsid w:val="00B40935"/>
    <w:rsid w:val="00B40BD0"/>
    <w:rsid w:val="00B414B5"/>
    <w:rsid w:val="00B41B4F"/>
    <w:rsid w:val="00B41D4C"/>
    <w:rsid w:val="00B429C9"/>
    <w:rsid w:val="00B43DC3"/>
    <w:rsid w:val="00B44242"/>
    <w:rsid w:val="00B4456E"/>
    <w:rsid w:val="00B44A8D"/>
    <w:rsid w:val="00B4513E"/>
    <w:rsid w:val="00B45242"/>
    <w:rsid w:val="00B45496"/>
    <w:rsid w:val="00B45F64"/>
    <w:rsid w:val="00B46328"/>
    <w:rsid w:val="00B46354"/>
    <w:rsid w:val="00B46809"/>
    <w:rsid w:val="00B471D0"/>
    <w:rsid w:val="00B473E4"/>
    <w:rsid w:val="00B47838"/>
    <w:rsid w:val="00B47F20"/>
    <w:rsid w:val="00B4EE1E"/>
    <w:rsid w:val="00B5078D"/>
    <w:rsid w:val="00B510C7"/>
    <w:rsid w:val="00B5119B"/>
    <w:rsid w:val="00B5179C"/>
    <w:rsid w:val="00B524DA"/>
    <w:rsid w:val="00B5298F"/>
    <w:rsid w:val="00B52F4D"/>
    <w:rsid w:val="00B53044"/>
    <w:rsid w:val="00B531D5"/>
    <w:rsid w:val="00B53E0E"/>
    <w:rsid w:val="00B5407A"/>
    <w:rsid w:val="00B549BD"/>
    <w:rsid w:val="00B5571D"/>
    <w:rsid w:val="00B55D4F"/>
    <w:rsid w:val="00B55DB5"/>
    <w:rsid w:val="00B55E83"/>
    <w:rsid w:val="00B55EEA"/>
    <w:rsid w:val="00B561D8"/>
    <w:rsid w:val="00B567F0"/>
    <w:rsid w:val="00B56B5B"/>
    <w:rsid w:val="00B5732A"/>
    <w:rsid w:val="00B57A7E"/>
    <w:rsid w:val="00B57B6A"/>
    <w:rsid w:val="00B57F94"/>
    <w:rsid w:val="00B601E2"/>
    <w:rsid w:val="00B60405"/>
    <w:rsid w:val="00B60ED0"/>
    <w:rsid w:val="00B6105C"/>
    <w:rsid w:val="00B611E9"/>
    <w:rsid w:val="00B619F6"/>
    <w:rsid w:val="00B61A6E"/>
    <w:rsid w:val="00B6251B"/>
    <w:rsid w:val="00B62912"/>
    <w:rsid w:val="00B62BDC"/>
    <w:rsid w:val="00B63583"/>
    <w:rsid w:val="00B63610"/>
    <w:rsid w:val="00B63B19"/>
    <w:rsid w:val="00B64C44"/>
    <w:rsid w:val="00B66176"/>
    <w:rsid w:val="00B66D42"/>
    <w:rsid w:val="00B66F6D"/>
    <w:rsid w:val="00B674CD"/>
    <w:rsid w:val="00B67EF2"/>
    <w:rsid w:val="00B70086"/>
    <w:rsid w:val="00B70FEB"/>
    <w:rsid w:val="00B7130F"/>
    <w:rsid w:val="00B71A57"/>
    <w:rsid w:val="00B71D16"/>
    <w:rsid w:val="00B7265E"/>
    <w:rsid w:val="00B72F53"/>
    <w:rsid w:val="00B735D7"/>
    <w:rsid w:val="00B7563A"/>
    <w:rsid w:val="00B760E3"/>
    <w:rsid w:val="00B77260"/>
    <w:rsid w:val="00B77351"/>
    <w:rsid w:val="00B775F3"/>
    <w:rsid w:val="00B776B5"/>
    <w:rsid w:val="00B77D27"/>
    <w:rsid w:val="00B800E6"/>
    <w:rsid w:val="00B806AE"/>
    <w:rsid w:val="00B80F3B"/>
    <w:rsid w:val="00B8102D"/>
    <w:rsid w:val="00B81FEF"/>
    <w:rsid w:val="00B8206F"/>
    <w:rsid w:val="00B8210D"/>
    <w:rsid w:val="00B821EA"/>
    <w:rsid w:val="00B822CF"/>
    <w:rsid w:val="00B8280C"/>
    <w:rsid w:val="00B829D9"/>
    <w:rsid w:val="00B83348"/>
    <w:rsid w:val="00B83B57"/>
    <w:rsid w:val="00B83C0F"/>
    <w:rsid w:val="00B83FD0"/>
    <w:rsid w:val="00B8446B"/>
    <w:rsid w:val="00B84DC0"/>
    <w:rsid w:val="00B84E21"/>
    <w:rsid w:val="00B86050"/>
    <w:rsid w:val="00B8627C"/>
    <w:rsid w:val="00B86766"/>
    <w:rsid w:val="00B86E21"/>
    <w:rsid w:val="00B8707F"/>
    <w:rsid w:val="00B87E13"/>
    <w:rsid w:val="00B911D5"/>
    <w:rsid w:val="00B926DB"/>
    <w:rsid w:val="00B92B01"/>
    <w:rsid w:val="00B92B09"/>
    <w:rsid w:val="00B92BE7"/>
    <w:rsid w:val="00B92CBE"/>
    <w:rsid w:val="00B92E14"/>
    <w:rsid w:val="00B92F38"/>
    <w:rsid w:val="00B939C8"/>
    <w:rsid w:val="00B93BEC"/>
    <w:rsid w:val="00B93CFF"/>
    <w:rsid w:val="00B944B6"/>
    <w:rsid w:val="00B94554"/>
    <w:rsid w:val="00B9456D"/>
    <w:rsid w:val="00B95339"/>
    <w:rsid w:val="00B95343"/>
    <w:rsid w:val="00B95B85"/>
    <w:rsid w:val="00B964E3"/>
    <w:rsid w:val="00B9653A"/>
    <w:rsid w:val="00B96C9C"/>
    <w:rsid w:val="00B975CF"/>
    <w:rsid w:val="00B977B9"/>
    <w:rsid w:val="00B97B9B"/>
    <w:rsid w:val="00B97C90"/>
    <w:rsid w:val="00B97E1A"/>
    <w:rsid w:val="00B9BCAF"/>
    <w:rsid w:val="00BA0373"/>
    <w:rsid w:val="00BA0648"/>
    <w:rsid w:val="00BA0A9B"/>
    <w:rsid w:val="00BA0EE1"/>
    <w:rsid w:val="00BA10DA"/>
    <w:rsid w:val="00BA175D"/>
    <w:rsid w:val="00BA17B4"/>
    <w:rsid w:val="00BA3269"/>
    <w:rsid w:val="00BA34CE"/>
    <w:rsid w:val="00BA3868"/>
    <w:rsid w:val="00BA3E4D"/>
    <w:rsid w:val="00BA4088"/>
    <w:rsid w:val="00BA43BC"/>
    <w:rsid w:val="00BA476D"/>
    <w:rsid w:val="00BA48EE"/>
    <w:rsid w:val="00BA5921"/>
    <w:rsid w:val="00BA5A23"/>
    <w:rsid w:val="00BA61E1"/>
    <w:rsid w:val="00BA6441"/>
    <w:rsid w:val="00BA70A3"/>
    <w:rsid w:val="00BA70AE"/>
    <w:rsid w:val="00BA72F0"/>
    <w:rsid w:val="00BA75CD"/>
    <w:rsid w:val="00BA784A"/>
    <w:rsid w:val="00BA7AA9"/>
    <w:rsid w:val="00BA7ABB"/>
    <w:rsid w:val="00BA7FE9"/>
    <w:rsid w:val="00BB0381"/>
    <w:rsid w:val="00BB08FB"/>
    <w:rsid w:val="00BB0C11"/>
    <w:rsid w:val="00BB1107"/>
    <w:rsid w:val="00BB1308"/>
    <w:rsid w:val="00BB1F53"/>
    <w:rsid w:val="00BB2721"/>
    <w:rsid w:val="00BB2AB9"/>
    <w:rsid w:val="00BB2B26"/>
    <w:rsid w:val="00BB2EBB"/>
    <w:rsid w:val="00BB3792"/>
    <w:rsid w:val="00BB37FB"/>
    <w:rsid w:val="00BB4495"/>
    <w:rsid w:val="00BB4962"/>
    <w:rsid w:val="00BB4DCC"/>
    <w:rsid w:val="00BB55AC"/>
    <w:rsid w:val="00BB5F12"/>
    <w:rsid w:val="00BB61E4"/>
    <w:rsid w:val="00BB62A4"/>
    <w:rsid w:val="00BB6FE7"/>
    <w:rsid w:val="00BB7601"/>
    <w:rsid w:val="00BB7DFF"/>
    <w:rsid w:val="00BC0621"/>
    <w:rsid w:val="00BC080B"/>
    <w:rsid w:val="00BC0A8F"/>
    <w:rsid w:val="00BC0FC3"/>
    <w:rsid w:val="00BC158B"/>
    <w:rsid w:val="00BC1B64"/>
    <w:rsid w:val="00BC1BD1"/>
    <w:rsid w:val="00BC1E64"/>
    <w:rsid w:val="00BC1F82"/>
    <w:rsid w:val="00BC2599"/>
    <w:rsid w:val="00BC2715"/>
    <w:rsid w:val="00BC2B9D"/>
    <w:rsid w:val="00BC2FDD"/>
    <w:rsid w:val="00BC30C3"/>
    <w:rsid w:val="00BC344B"/>
    <w:rsid w:val="00BC3906"/>
    <w:rsid w:val="00BC4452"/>
    <w:rsid w:val="00BC57C3"/>
    <w:rsid w:val="00BC5934"/>
    <w:rsid w:val="00BC6281"/>
    <w:rsid w:val="00BC70D9"/>
    <w:rsid w:val="00BC7106"/>
    <w:rsid w:val="00BC747F"/>
    <w:rsid w:val="00BC78F4"/>
    <w:rsid w:val="00BD011F"/>
    <w:rsid w:val="00BD1CE7"/>
    <w:rsid w:val="00BD1EE5"/>
    <w:rsid w:val="00BD240C"/>
    <w:rsid w:val="00BD27DE"/>
    <w:rsid w:val="00BD2DC4"/>
    <w:rsid w:val="00BD33C5"/>
    <w:rsid w:val="00BD35E7"/>
    <w:rsid w:val="00BD383A"/>
    <w:rsid w:val="00BD3CC1"/>
    <w:rsid w:val="00BD3CC2"/>
    <w:rsid w:val="00BD3E7F"/>
    <w:rsid w:val="00BD4361"/>
    <w:rsid w:val="00BD46B6"/>
    <w:rsid w:val="00BD4712"/>
    <w:rsid w:val="00BD4795"/>
    <w:rsid w:val="00BD4DEE"/>
    <w:rsid w:val="00BD52F6"/>
    <w:rsid w:val="00BD57BC"/>
    <w:rsid w:val="00BD58CF"/>
    <w:rsid w:val="00BD6691"/>
    <w:rsid w:val="00BD66C9"/>
    <w:rsid w:val="00BD6AA5"/>
    <w:rsid w:val="00BD6E36"/>
    <w:rsid w:val="00BD7C19"/>
    <w:rsid w:val="00BD7D41"/>
    <w:rsid w:val="00BD7FC3"/>
    <w:rsid w:val="00BD7FD6"/>
    <w:rsid w:val="00BE00F2"/>
    <w:rsid w:val="00BE05F0"/>
    <w:rsid w:val="00BE0A3D"/>
    <w:rsid w:val="00BE0DA1"/>
    <w:rsid w:val="00BE13E3"/>
    <w:rsid w:val="00BE1C08"/>
    <w:rsid w:val="00BE1C1D"/>
    <w:rsid w:val="00BE1C2B"/>
    <w:rsid w:val="00BE2813"/>
    <w:rsid w:val="00BE2AA9"/>
    <w:rsid w:val="00BE2ACA"/>
    <w:rsid w:val="00BE2BD1"/>
    <w:rsid w:val="00BE3633"/>
    <w:rsid w:val="00BE38E8"/>
    <w:rsid w:val="00BE3E0B"/>
    <w:rsid w:val="00BE42CF"/>
    <w:rsid w:val="00BE477D"/>
    <w:rsid w:val="00BE47FB"/>
    <w:rsid w:val="00BE4D71"/>
    <w:rsid w:val="00BE5554"/>
    <w:rsid w:val="00BE5D5B"/>
    <w:rsid w:val="00BE6192"/>
    <w:rsid w:val="00BE6225"/>
    <w:rsid w:val="00BE7317"/>
    <w:rsid w:val="00BE75DE"/>
    <w:rsid w:val="00BE7893"/>
    <w:rsid w:val="00BE7ACC"/>
    <w:rsid w:val="00BF04EE"/>
    <w:rsid w:val="00BF0F92"/>
    <w:rsid w:val="00BF108A"/>
    <w:rsid w:val="00BF1A6B"/>
    <w:rsid w:val="00BF1D84"/>
    <w:rsid w:val="00BF2103"/>
    <w:rsid w:val="00BF2712"/>
    <w:rsid w:val="00BF2D1A"/>
    <w:rsid w:val="00BF2EE5"/>
    <w:rsid w:val="00BF30E6"/>
    <w:rsid w:val="00BF314B"/>
    <w:rsid w:val="00BF34A2"/>
    <w:rsid w:val="00BF3523"/>
    <w:rsid w:val="00BF3757"/>
    <w:rsid w:val="00BF3BF9"/>
    <w:rsid w:val="00BF3DDB"/>
    <w:rsid w:val="00BF4B3E"/>
    <w:rsid w:val="00BF5E7C"/>
    <w:rsid w:val="00BF5F5E"/>
    <w:rsid w:val="00BF6651"/>
    <w:rsid w:val="00BF69FA"/>
    <w:rsid w:val="00BF707D"/>
    <w:rsid w:val="00BF71D3"/>
    <w:rsid w:val="00BF768E"/>
    <w:rsid w:val="00BF7CEC"/>
    <w:rsid w:val="00C00053"/>
    <w:rsid w:val="00C00E40"/>
    <w:rsid w:val="00C0177E"/>
    <w:rsid w:val="00C01D07"/>
    <w:rsid w:val="00C01D6E"/>
    <w:rsid w:val="00C01FBA"/>
    <w:rsid w:val="00C02163"/>
    <w:rsid w:val="00C02C73"/>
    <w:rsid w:val="00C03544"/>
    <w:rsid w:val="00C03B12"/>
    <w:rsid w:val="00C03BC7"/>
    <w:rsid w:val="00C0428F"/>
    <w:rsid w:val="00C04A05"/>
    <w:rsid w:val="00C04B6C"/>
    <w:rsid w:val="00C04E47"/>
    <w:rsid w:val="00C05268"/>
    <w:rsid w:val="00C05282"/>
    <w:rsid w:val="00C052C3"/>
    <w:rsid w:val="00C05BB3"/>
    <w:rsid w:val="00C05BD6"/>
    <w:rsid w:val="00C05DDA"/>
    <w:rsid w:val="00C067C3"/>
    <w:rsid w:val="00C075F0"/>
    <w:rsid w:val="00C078EA"/>
    <w:rsid w:val="00C10476"/>
    <w:rsid w:val="00C10505"/>
    <w:rsid w:val="00C10531"/>
    <w:rsid w:val="00C1101E"/>
    <w:rsid w:val="00C1107E"/>
    <w:rsid w:val="00C11243"/>
    <w:rsid w:val="00C11781"/>
    <w:rsid w:val="00C121C8"/>
    <w:rsid w:val="00C12289"/>
    <w:rsid w:val="00C12535"/>
    <w:rsid w:val="00C12DF6"/>
    <w:rsid w:val="00C13DB8"/>
    <w:rsid w:val="00C145D8"/>
    <w:rsid w:val="00C14A89"/>
    <w:rsid w:val="00C14AC5"/>
    <w:rsid w:val="00C14C33"/>
    <w:rsid w:val="00C14C89"/>
    <w:rsid w:val="00C14CED"/>
    <w:rsid w:val="00C15088"/>
    <w:rsid w:val="00C151F3"/>
    <w:rsid w:val="00C15271"/>
    <w:rsid w:val="00C16170"/>
    <w:rsid w:val="00C16381"/>
    <w:rsid w:val="00C168DB"/>
    <w:rsid w:val="00C1697B"/>
    <w:rsid w:val="00C17112"/>
    <w:rsid w:val="00C17268"/>
    <w:rsid w:val="00C17539"/>
    <w:rsid w:val="00C17F87"/>
    <w:rsid w:val="00C205A2"/>
    <w:rsid w:val="00C20649"/>
    <w:rsid w:val="00C20A70"/>
    <w:rsid w:val="00C20CD3"/>
    <w:rsid w:val="00C21042"/>
    <w:rsid w:val="00C2125E"/>
    <w:rsid w:val="00C21CEC"/>
    <w:rsid w:val="00C2200D"/>
    <w:rsid w:val="00C22114"/>
    <w:rsid w:val="00C22539"/>
    <w:rsid w:val="00C2337B"/>
    <w:rsid w:val="00C23749"/>
    <w:rsid w:val="00C23899"/>
    <w:rsid w:val="00C23C51"/>
    <w:rsid w:val="00C240FA"/>
    <w:rsid w:val="00C241BB"/>
    <w:rsid w:val="00C24335"/>
    <w:rsid w:val="00C24379"/>
    <w:rsid w:val="00C25102"/>
    <w:rsid w:val="00C253EA"/>
    <w:rsid w:val="00C25612"/>
    <w:rsid w:val="00C2587E"/>
    <w:rsid w:val="00C25AC6"/>
    <w:rsid w:val="00C260B2"/>
    <w:rsid w:val="00C2614A"/>
    <w:rsid w:val="00C26570"/>
    <w:rsid w:val="00C26CA0"/>
    <w:rsid w:val="00C26FEE"/>
    <w:rsid w:val="00C2E1E4"/>
    <w:rsid w:val="00C30800"/>
    <w:rsid w:val="00C30EE9"/>
    <w:rsid w:val="00C30EF0"/>
    <w:rsid w:val="00C31286"/>
    <w:rsid w:val="00C312FE"/>
    <w:rsid w:val="00C3151C"/>
    <w:rsid w:val="00C31571"/>
    <w:rsid w:val="00C3173D"/>
    <w:rsid w:val="00C31DA5"/>
    <w:rsid w:val="00C31DA7"/>
    <w:rsid w:val="00C32537"/>
    <w:rsid w:val="00C328BA"/>
    <w:rsid w:val="00C3339D"/>
    <w:rsid w:val="00C33405"/>
    <w:rsid w:val="00C33884"/>
    <w:rsid w:val="00C3437D"/>
    <w:rsid w:val="00C3560B"/>
    <w:rsid w:val="00C35E27"/>
    <w:rsid w:val="00C36472"/>
    <w:rsid w:val="00C36702"/>
    <w:rsid w:val="00C36751"/>
    <w:rsid w:val="00C36874"/>
    <w:rsid w:val="00C368E1"/>
    <w:rsid w:val="00C36B6E"/>
    <w:rsid w:val="00C3700A"/>
    <w:rsid w:val="00C3711A"/>
    <w:rsid w:val="00C378CE"/>
    <w:rsid w:val="00C378EE"/>
    <w:rsid w:val="00C40384"/>
    <w:rsid w:val="00C40BEC"/>
    <w:rsid w:val="00C40FEA"/>
    <w:rsid w:val="00C4298F"/>
    <w:rsid w:val="00C44151"/>
    <w:rsid w:val="00C443D8"/>
    <w:rsid w:val="00C447ED"/>
    <w:rsid w:val="00C44CC5"/>
    <w:rsid w:val="00C44F06"/>
    <w:rsid w:val="00C45442"/>
    <w:rsid w:val="00C454CE"/>
    <w:rsid w:val="00C45940"/>
    <w:rsid w:val="00C45CF6"/>
    <w:rsid w:val="00C46714"/>
    <w:rsid w:val="00C46CB9"/>
    <w:rsid w:val="00C474C6"/>
    <w:rsid w:val="00C4753A"/>
    <w:rsid w:val="00C47BEF"/>
    <w:rsid w:val="00C47FFE"/>
    <w:rsid w:val="00C512D0"/>
    <w:rsid w:val="00C51478"/>
    <w:rsid w:val="00C51731"/>
    <w:rsid w:val="00C51B04"/>
    <w:rsid w:val="00C51DF8"/>
    <w:rsid w:val="00C52CE8"/>
    <w:rsid w:val="00C534DB"/>
    <w:rsid w:val="00C53D85"/>
    <w:rsid w:val="00C53F4F"/>
    <w:rsid w:val="00C55070"/>
    <w:rsid w:val="00C55075"/>
    <w:rsid w:val="00C55F58"/>
    <w:rsid w:val="00C56464"/>
    <w:rsid w:val="00C56505"/>
    <w:rsid w:val="00C56823"/>
    <w:rsid w:val="00C56B30"/>
    <w:rsid w:val="00C56DB3"/>
    <w:rsid w:val="00C57036"/>
    <w:rsid w:val="00C572A6"/>
    <w:rsid w:val="00C57AF7"/>
    <w:rsid w:val="00C57BBC"/>
    <w:rsid w:val="00C60190"/>
    <w:rsid w:val="00C602CA"/>
    <w:rsid w:val="00C61E0C"/>
    <w:rsid w:val="00C629F7"/>
    <w:rsid w:val="00C62A67"/>
    <w:rsid w:val="00C63217"/>
    <w:rsid w:val="00C63325"/>
    <w:rsid w:val="00C63C2F"/>
    <w:rsid w:val="00C63DBF"/>
    <w:rsid w:val="00C64E48"/>
    <w:rsid w:val="00C64EC5"/>
    <w:rsid w:val="00C653C5"/>
    <w:rsid w:val="00C6555D"/>
    <w:rsid w:val="00C65825"/>
    <w:rsid w:val="00C6646F"/>
    <w:rsid w:val="00C667E0"/>
    <w:rsid w:val="00C6709E"/>
    <w:rsid w:val="00C6714C"/>
    <w:rsid w:val="00C672A9"/>
    <w:rsid w:val="00C67BA1"/>
    <w:rsid w:val="00C70690"/>
    <w:rsid w:val="00C7138B"/>
    <w:rsid w:val="00C714E3"/>
    <w:rsid w:val="00C715D0"/>
    <w:rsid w:val="00C71FE8"/>
    <w:rsid w:val="00C72083"/>
    <w:rsid w:val="00C722C0"/>
    <w:rsid w:val="00C72AB4"/>
    <w:rsid w:val="00C73243"/>
    <w:rsid w:val="00C73D19"/>
    <w:rsid w:val="00C740FB"/>
    <w:rsid w:val="00C744A5"/>
    <w:rsid w:val="00C745BB"/>
    <w:rsid w:val="00C747E2"/>
    <w:rsid w:val="00C74BC5"/>
    <w:rsid w:val="00C74C23"/>
    <w:rsid w:val="00C74E31"/>
    <w:rsid w:val="00C75133"/>
    <w:rsid w:val="00C7540A"/>
    <w:rsid w:val="00C75541"/>
    <w:rsid w:val="00C756AC"/>
    <w:rsid w:val="00C76495"/>
    <w:rsid w:val="00C76D1B"/>
    <w:rsid w:val="00C8008D"/>
    <w:rsid w:val="00C80819"/>
    <w:rsid w:val="00C808B2"/>
    <w:rsid w:val="00C80CB7"/>
    <w:rsid w:val="00C81478"/>
    <w:rsid w:val="00C81608"/>
    <w:rsid w:val="00C819FA"/>
    <w:rsid w:val="00C81DA0"/>
    <w:rsid w:val="00C82196"/>
    <w:rsid w:val="00C821E0"/>
    <w:rsid w:val="00C82608"/>
    <w:rsid w:val="00C8313B"/>
    <w:rsid w:val="00C831E7"/>
    <w:rsid w:val="00C8332A"/>
    <w:rsid w:val="00C83343"/>
    <w:rsid w:val="00C83845"/>
    <w:rsid w:val="00C841AB"/>
    <w:rsid w:val="00C84212"/>
    <w:rsid w:val="00C842D5"/>
    <w:rsid w:val="00C843A0"/>
    <w:rsid w:val="00C84973"/>
    <w:rsid w:val="00C84EDA"/>
    <w:rsid w:val="00C850AF"/>
    <w:rsid w:val="00C8589E"/>
    <w:rsid w:val="00C85A7E"/>
    <w:rsid w:val="00C85C97"/>
    <w:rsid w:val="00C85E93"/>
    <w:rsid w:val="00C8616A"/>
    <w:rsid w:val="00C863C6"/>
    <w:rsid w:val="00C868A8"/>
    <w:rsid w:val="00C870CF"/>
    <w:rsid w:val="00C87A49"/>
    <w:rsid w:val="00C87AA5"/>
    <w:rsid w:val="00C90984"/>
    <w:rsid w:val="00C91103"/>
    <w:rsid w:val="00C914DC"/>
    <w:rsid w:val="00C91659"/>
    <w:rsid w:val="00C91837"/>
    <w:rsid w:val="00C918C1"/>
    <w:rsid w:val="00C91957"/>
    <w:rsid w:val="00C922A1"/>
    <w:rsid w:val="00C92EF4"/>
    <w:rsid w:val="00C9348B"/>
    <w:rsid w:val="00C93615"/>
    <w:rsid w:val="00C93F57"/>
    <w:rsid w:val="00C95451"/>
    <w:rsid w:val="00C95773"/>
    <w:rsid w:val="00C95B90"/>
    <w:rsid w:val="00C95C6D"/>
    <w:rsid w:val="00C96259"/>
    <w:rsid w:val="00C963B6"/>
    <w:rsid w:val="00C967EE"/>
    <w:rsid w:val="00C97289"/>
    <w:rsid w:val="00C9740E"/>
    <w:rsid w:val="00C97A71"/>
    <w:rsid w:val="00CA0A1C"/>
    <w:rsid w:val="00CA1ABE"/>
    <w:rsid w:val="00CA1C6A"/>
    <w:rsid w:val="00CA205D"/>
    <w:rsid w:val="00CA24FD"/>
    <w:rsid w:val="00CA296A"/>
    <w:rsid w:val="00CA2AA2"/>
    <w:rsid w:val="00CA324B"/>
    <w:rsid w:val="00CA4085"/>
    <w:rsid w:val="00CA47EA"/>
    <w:rsid w:val="00CA5303"/>
    <w:rsid w:val="00CA5AD8"/>
    <w:rsid w:val="00CA5D41"/>
    <w:rsid w:val="00CA64D6"/>
    <w:rsid w:val="00CA67BE"/>
    <w:rsid w:val="00CA6E41"/>
    <w:rsid w:val="00CA76CA"/>
    <w:rsid w:val="00CA773E"/>
    <w:rsid w:val="00CB0145"/>
    <w:rsid w:val="00CB066C"/>
    <w:rsid w:val="00CB0E16"/>
    <w:rsid w:val="00CB191A"/>
    <w:rsid w:val="00CB1D26"/>
    <w:rsid w:val="00CB1F32"/>
    <w:rsid w:val="00CB200E"/>
    <w:rsid w:val="00CB234A"/>
    <w:rsid w:val="00CB31C1"/>
    <w:rsid w:val="00CB4655"/>
    <w:rsid w:val="00CB4BD2"/>
    <w:rsid w:val="00CB4CE0"/>
    <w:rsid w:val="00CB4D44"/>
    <w:rsid w:val="00CB4E44"/>
    <w:rsid w:val="00CB50BC"/>
    <w:rsid w:val="00CB512B"/>
    <w:rsid w:val="00CB51FB"/>
    <w:rsid w:val="00CB5893"/>
    <w:rsid w:val="00CB62BD"/>
    <w:rsid w:val="00CB654F"/>
    <w:rsid w:val="00CC068A"/>
    <w:rsid w:val="00CC07A9"/>
    <w:rsid w:val="00CC0944"/>
    <w:rsid w:val="00CC09F1"/>
    <w:rsid w:val="00CC0A62"/>
    <w:rsid w:val="00CC0E28"/>
    <w:rsid w:val="00CC182C"/>
    <w:rsid w:val="00CC1A10"/>
    <w:rsid w:val="00CC22E0"/>
    <w:rsid w:val="00CC2692"/>
    <w:rsid w:val="00CC2CBB"/>
    <w:rsid w:val="00CC2D45"/>
    <w:rsid w:val="00CC3017"/>
    <w:rsid w:val="00CC3083"/>
    <w:rsid w:val="00CC37B7"/>
    <w:rsid w:val="00CC3A57"/>
    <w:rsid w:val="00CC4109"/>
    <w:rsid w:val="00CC43A6"/>
    <w:rsid w:val="00CC44B1"/>
    <w:rsid w:val="00CC46E2"/>
    <w:rsid w:val="00CC5010"/>
    <w:rsid w:val="00CC5607"/>
    <w:rsid w:val="00CC5889"/>
    <w:rsid w:val="00CC5B33"/>
    <w:rsid w:val="00CC6A7B"/>
    <w:rsid w:val="00CC6CF3"/>
    <w:rsid w:val="00CC6E34"/>
    <w:rsid w:val="00CC782F"/>
    <w:rsid w:val="00CD098F"/>
    <w:rsid w:val="00CD0A09"/>
    <w:rsid w:val="00CD0A1C"/>
    <w:rsid w:val="00CD0A7F"/>
    <w:rsid w:val="00CD1982"/>
    <w:rsid w:val="00CD2182"/>
    <w:rsid w:val="00CD22D0"/>
    <w:rsid w:val="00CD2587"/>
    <w:rsid w:val="00CD25B1"/>
    <w:rsid w:val="00CD33DF"/>
    <w:rsid w:val="00CD3886"/>
    <w:rsid w:val="00CD3AE4"/>
    <w:rsid w:val="00CD3E19"/>
    <w:rsid w:val="00CD3F30"/>
    <w:rsid w:val="00CD42EE"/>
    <w:rsid w:val="00CD444B"/>
    <w:rsid w:val="00CD4BAD"/>
    <w:rsid w:val="00CD4D8F"/>
    <w:rsid w:val="00CD4EE9"/>
    <w:rsid w:val="00CD55EE"/>
    <w:rsid w:val="00CD56F9"/>
    <w:rsid w:val="00CD5772"/>
    <w:rsid w:val="00CD7066"/>
    <w:rsid w:val="00CD74FC"/>
    <w:rsid w:val="00CD7521"/>
    <w:rsid w:val="00CD78E3"/>
    <w:rsid w:val="00CD7EAC"/>
    <w:rsid w:val="00CD7F14"/>
    <w:rsid w:val="00CE2139"/>
    <w:rsid w:val="00CE263B"/>
    <w:rsid w:val="00CE29CB"/>
    <w:rsid w:val="00CE326D"/>
    <w:rsid w:val="00CE34EA"/>
    <w:rsid w:val="00CE3883"/>
    <w:rsid w:val="00CE3DC0"/>
    <w:rsid w:val="00CE42A3"/>
    <w:rsid w:val="00CE4387"/>
    <w:rsid w:val="00CE44B8"/>
    <w:rsid w:val="00CE4ACA"/>
    <w:rsid w:val="00CE4E12"/>
    <w:rsid w:val="00CE505D"/>
    <w:rsid w:val="00CE5797"/>
    <w:rsid w:val="00CE5A2A"/>
    <w:rsid w:val="00CE623A"/>
    <w:rsid w:val="00CE66F3"/>
    <w:rsid w:val="00CE6AE8"/>
    <w:rsid w:val="00CE6B53"/>
    <w:rsid w:val="00CE6B6B"/>
    <w:rsid w:val="00CE6E85"/>
    <w:rsid w:val="00CE7CD7"/>
    <w:rsid w:val="00CE7D37"/>
    <w:rsid w:val="00CE7E18"/>
    <w:rsid w:val="00CF0649"/>
    <w:rsid w:val="00CF0D43"/>
    <w:rsid w:val="00CF0F1B"/>
    <w:rsid w:val="00CF1213"/>
    <w:rsid w:val="00CF1895"/>
    <w:rsid w:val="00CF1B6F"/>
    <w:rsid w:val="00CF1EAA"/>
    <w:rsid w:val="00CF23D7"/>
    <w:rsid w:val="00CF25D1"/>
    <w:rsid w:val="00CF2C40"/>
    <w:rsid w:val="00CF3975"/>
    <w:rsid w:val="00CF427E"/>
    <w:rsid w:val="00CF5223"/>
    <w:rsid w:val="00CF54C1"/>
    <w:rsid w:val="00CF5B43"/>
    <w:rsid w:val="00CF5C54"/>
    <w:rsid w:val="00CF5DDB"/>
    <w:rsid w:val="00CF66EF"/>
    <w:rsid w:val="00CF6A04"/>
    <w:rsid w:val="00CF6BA2"/>
    <w:rsid w:val="00CF6BE2"/>
    <w:rsid w:val="00D00086"/>
    <w:rsid w:val="00D0031B"/>
    <w:rsid w:val="00D00454"/>
    <w:rsid w:val="00D0072B"/>
    <w:rsid w:val="00D00C65"/>
    <w:rsid w:val="00D012AA"/>
    <w:rsid w:val="00D013B0"/>
    <w:rsid w:val="00D01712"/>
    <w:rsid w:val="00D02508"/>
    <w:rsid w:val="00D029BD"/>
    <w:rsid w:val="00D02BA4"/>
    <w:rsid w:val="00D02EE4"/>
    <w:rsid w:val="00D032BD"/>
    <w:rsid w:val="00D0369D"/>
    <w:rsid w:val="00D03903"/>
    <w:rsid w:val="00D0616F"/>
    <w:rsid w:val="00D06F25"/>
    <w:rsid w:val="00D07650"/>
    <w:rsid w:val="00D0790F"/>
    <w:rsid w:val="00D07B37"/>
    <w:rsid w:val="00D103BF"/>
    <w:rsid w:val="00D1048D"/>
    <w:rsid w:val="00D10496"/>
    <w:rsid w:val="00D105FC"/>
    <w:rsid w:val="00D10EAA"/>
    <w:rsid w:val="00D11BE0"/>
    <w:rsid w:val="00D12893"/>
    <w:rsid w:val="00D1295A"/>
    <w:rsid w:val="00D12CCB"/>
    <w:rsid w:val="00D12ED0"/>
    <w:rsid w:val="00D12F15"/>
    <w:rsid w:val="00D12F43"/>
    <w:rsid w:val="00D13918"/>
    <w:rsid w:val="00D13CA1"/>
    <w:rsid w:val="00D13EFE"/>
    <w:rsid w:val="00D142BA"/>
    <w:rsid w:val="00D14B6D"/>
    <w:rsid w:val="00D14F08"/>
    <w:rsid w:val="00D15368"/>
    <w:rsid w:val="00D155AA"/>
    <w:rsid w:val="00D1594C"/>
    <w:rsid w:val="00D16945"/>
    <w:rsid w:val="00D169A4"/>
    <w:rsid w:val="00D16F46"/>
    <w:rsid w:val="00D17401"/>
    <w:rsid w:val="00D20209"/>
    <w:rsid w:val="00D20D38"/>
    <w:rsid w:val="00D20E3C"/>
    <w:rsid w:val="00D20F32"/>
    <w:rsid w:val="00D2140A"/>
    <w:rsid w:val="00D2166C"/>
    <w:rsid w:val="00D21774"/>
    <w:rsid w:val="00D21D68"/>
    <w:rsid w:val="00D21EA5"/>
    <w:rsid w:val="00D227ED"/>
    <w:rsid w:val="00D22D01"/>
    <w:rsid w:val="00D22D1E"/>
    <w:rsid w:val="00D22FBF"/>
    <w:rsid w:val="00D22FF0"/>
    <w:rsid w:val="00D2464C"/>
    <w:rsid w:val="00D24684"/>
    <w:rsid w:val="00D24DBF"/>
    <w:rsid w:val="00D2550E"/>
    <w:rsid w:val="00D255E0"/>
    <w:rsid w:val="00D25F67"/>
    <w:rsid w:val="00D26AB0"/>
    <w:rsid w:val="00D26E36"/>
    <w:rsid w:val="00D278FB"/>
    <w:rsid w:val="00D304B3"/>
    <w:rsid w:val="00D308F8"/>
    <w:rsid w:val="00D30D80"/>
    <w:rsid w:val="00D30F38"/>
    <w:rsid w:val="00D31980"/>
    <w:rsid w:val="00D31B45"/>
    <w:rsid w:val="00D31C81"/>
    <w:rsid w:val="00D3293E"/>
    <w:rsid w:val="00D32B61"/>
    <w:rsid w:val="00D32C8E"/>
    <w:rsid w:val="00D32D4A"/>
    <w:rsid w:val="00D3318A"/>
    <w:rsid w:val="00D33275"/>
    <w:rsid w:val="00D33468"/>
    <w:rsid w:val="00D33693"/>
    <w:rsid w:val="00D33A48"/>
    <w:rsid w:val="00D33D06"/>
    <w:rsid w:val="00D33ED0"/>
    <w:rsid w:val="00D34A98"/>
    <w:rsid w:val="00D34AE3"/>
    <w:rsid w:val="00D34B07"/>
    <w:rsid w:val="00D34CA7"/>
    <w:rsid w:val="00D34F04"/>
    <w:rsid w:val="00D350D7"/>
    <w:rsid w:val="00D35A64"/>
    <w:rsid w:val="00D35A81"/>
    <w:rsid w:val="00D35F0B"/>
    <w:rsid w:val="00D36354"/>
    <w:rsid w:val="00D36DEC"/>
    <w:rsid w:val="00D373A1"/>
    <w:rsid w:val="00D377AB"/>
    <w:rsid w:val="00D37ABE"/>
    <w:rsid w:val="00D408D7"/>
    <w:rsid w:val="00D41131"/>
    <w:rsid w:val="00D4159C"/>
    <w:rsid w:val="00D41D28"/>
    <w:rsid w:val="00D41D37"/>
    <w:rsid w:val="00D41DAB"/>
    <w:rsid w:val="00D4248C"/>
    <w:rsid w:val="00D42620"/>
    <w:rsid w:val="00D42A6E"/>
    <w:rsid w:val="00D43458"/>
    <w:rsid w:val="00D43E8A"/>
    <w:rsid w:val="00D4457E"/>
    <w:rsid w:val="00D448CE"/>
    <w:rsid w:val="00D44CD7"/>
    <w:rsid w:val="00D44EBE"/>
    <w:rsid w:val="00D44EC2"/>
    <w:rsid w:val="00D45DB3"/>
    <w:rsid w:val="00D46194"/>
    <w:rsid w:val="00D46251"/>
    <w:rsid w:val="00D462C2"/>
    <w:rsid w:val="00D4634F"/>
    <w:rsid w:val="00D46381"/>
    <w:rsid w:val="00D472CD"/>
    <w:rsid w:val="00D473A1"/>
    <w:rsid w:val="00D47526"/>
    <w:rsid w:val="00D47D19"/>
    <w:rsid w:val="00D50181"/>
    <w:rsid w:val="00D503ED"/>
    <w:rsid w:val="00D506F7"/>
    <w:rsid w:val="00D50972"/>
    <w:rsid w:val="00D50B8F"/>
    <w:rsid w:val="00D50E1E"/>
    <w:rsid w:val="00D50EDA"/>
    <w:rsid w:val="00D51521"/>
    <w:rsid w:val="00D51785"/>
    <w:rsid w:val="00D51AB8"/>
    <w:rsid w:val="00D51E2F"/>
    <w:rsid w:val="00D523D0"/>
    <w:rsid w:val="00D5244A"/>
    <w:rsid w:val="00D5258A"/>
    <w:rsid w:val="00D52874"/>
    <w:rsid w:val="00D53AEC"/>
    <w:rsid w:val="00D53E91"/>
    <w:rsid w:val="00D558F7"/>
    <w:rsid w:val="00D5612E"/>
    <w:rsid w:val="00D5686D"/>
    <w:rsid w:val="00D56A83"/>
    <w:rsid w:val="00D56B2D"/>
    <w:rsid w:val="00D5718C"/>
    <w:rsid w:val="00D57778"/>
    <w:rsid w:val="00D57C53"/>
    <w:rsid w:val="00D6052C"/>
    <w:rsid w:val="00D608D5"/>
    <w:rsid w:val="00D6123B"/>
    <w:rsid w:val="00D616EF"/>
    <w:rsid w:val="00D617B5"/>
    <w:rsid w:val="00D61807"/>
    <w:rsid w:val="00D61F80"/>
    <w:rsid w:val="00D62314"/>
    <w:rsid w:val="00D629ED"/>
    <w:rsid w:val="00D62D15"/>
    <w:rsid w:val="00D6319F"/>
    <w:rsid w:val="00D631FA"/>
    <w:rsid w:val="00D63288"/>
    <w:rsid w:val="00D636C7"/>
    <w:rsid w:val="00D63A44"/>
    <w:rsid w:val="00D63E0E"/>
    <w:rsid w:val="00D63FC0"/>
    <w:rsid w:val="00D64012"/>
    <w:rsid w:val="00D641F0"/>
    <w:rsid w:val="00D646AC"/>
    <w:rsid w:val="00D646C1"/>
    <w:rsid w:val="00D649E6"/>
    <w:rsid w:val="00D64AEF"/>
    <w:rsid w:val="00D65376"/>
    <w:rsid w:val="00D665BA"/>
    <w:rsid w:val="00D66AAA"/>
    <w:rsid w:val="00D67299"/>
    <w:rsid w:val="00D67713"/>
    <w:rsid w:val="00D677D7"/>
    <w:rsid w:val="00D67E4B"/>
    <w:rsid w:val="00D70AAB"/>
    <w:rsid w:val="00D70C84"/>
    <w:rsid w:val="00D70F35"/>
    <w:rsid w:val="00D718F1"/>
    <w:rsid w:val="00D71BFF"/>
    <w:rsid w:val="00D71C94"/>
    <w:rsid w:val="00D71F6C"/>
    <w:rsid w:val="00D7231B"/>
    <w:rsid w:val="00D72C50"/>
    <w:rsid w:val="00D732C2"/>
    <w:rsid w:val="00D7358A"/>
    <w:rsid w:val="00D73EA2"/>
    <w:rsid w:val="00D73F29"/>
    <w:rsid w:val="00D74235"/>
    <w:rsid w:val="00D743A7"/>
    <w:rsid w:val="00D743C5"/>
    <w:rsid w:val="00D7484B"/>
    <w:rsid w:val="00D74D4C"/>
    <w:rsid w:val="00D751D8"/>
    <w:rsid w:val="00D752E7"/>
    <w:rsid w:val="00D752ED"/>
    <w:rsid w:val="00D753A5"/>
    <w:rsid w:val="00D753EC"/>
    <w:rsid w:val="00D754E9"/>
    <w:rsid w:val="00D75628"/>
    <w:rsid w:val="00D75CF8"/>
    <w:rsid w:val="00D76508"/>
    <w:rsid w:val="00D77131"/>
    <w:rsid w:val="00D775E4"/>
    <w:rsid w:val="00D77B03"/>
    <w:rsid w:val="00D77F00"/>
    <w:rsid w:val="00D805D9"/>
    <w:rsid w:val="00D80AE8"/>
    <w:rsid w:val="00D80BE6"/>
    <w:rsid w:val="00D80EE6"/>
    <w:rsid w:val="00D81149"/>
    <w:rsid w:val="00D81CC3"/>
    <w:rsid w:val="00D81FC6"/>
    <w:rsid w:val="00D82093"/>
    <w:rsid w:val="00D82AF1"/>
    <w:rsid w:val="00D82CA4"/>
    <w:rsid w:val="00D83911"/>
    <w:rsid w:val="00D83ACD"/>
    <w:rsid w:val="00D83F48"/>
    <w:rsid w:val="00D841AF"/>
    <w:rsid w:val="00D8444C"/>
    <w:rsid w:val="00D846F1"/>
    <w:rsid w:val="00D8497D"/>
    <w:rsid w:val="00D84B30"/>
    <w:rsid w:val="00D84CFF"/>
    <w:rsid w:val="00D84E81"/>
    <w:rsid w:val="00D85284"/>
    <w:rsid w:val="00D856C1"/>
    <w:rsid w:val="00D85D4E"/>
    <w:rsid w:val="00D867EF"/>
    <w:rsid w:val="00D87650"/>
    <w:rsid w:val="00D876E7"/>
    <w:rsid w:val="00D8772A"/>
    <w:rsid w:val="00D8792F"/>
    <w:rsid w:val="00D8C3EE"/>
    <w:rsid w:val="00D90339"/>
    <w:rsid w:val="00D90401"/>
    <w:rsid w:val="00D90A3D"/>
    <w:rsid w:val="00D90BCB"/>
    <w:rsid w:val="00D90CAC"/>
    <w:rsid w:val="00D9106C"/>
    <w:rsid w:val="00D91701"/>
    <w:rsid w:val="00D91903"/>
    <w:rsid w:val="00D91EEB"/>
    <w:rsid w:val="00D92827"/>
    <w:rsid w:val="00D92BC4"/>
    <w:rsid w:val="00D92DE4"/>
    <w:rsid w:val="00D932C2"/>
    <w:rsid w:val="00D93375"/>
    <w:rsid w:val="00D9360C"/>
    <w:rsid w:val="00D93845"/>
    <w:rsid w:val="00D93A41"/>
    <w:rsid w:val="00D94201"/>
    <w:rsid w:val="00D94A1A"/>
    <w:rsid w:val="00D94D3E"/>
    <w:rsid w:val="00D94FB8"/>
    <w:rsid w:val="00D965A9"/>
    <w:rsid w:val="00D96A08"/>
    <w:rsid w:val="00D9713F"/>
    <w:rsid w:val="00D97C85"/>
    <w:rsid w:val="00DA06FD"/>
    <w:rsid w:val="00DA0EC1"/>
    <w:rsid w:val="00DA15BD"/>
    <w:rsid w:val="00DA204E"/>
    <w:rsid w:val="00DA2250"/>
    <w:rsid w:val="00DA241F"/>
    <w:rsid w:val="00DA26DB"/>
    <w:rsid w:val="00DA2745"/>
    <w:rsid w:val="00DA2DC7"/>
    <w:rsid w:val="00DA2F07"/>
    <w:rsid w:val="00DA3286"/>
    <w:rsid w:val="00DA36BF"/>
    <w:rsid w:val="00DA3AC5"/>
    <w:rsid w:val="00DA3F90"/>
    <w:rsid w:val="00DA46B8"/>
    <w:rsid w:val="00DA483D"/>
    <w:rsid w:val="00DA4892"/>
    <w:rsid w:val="00DA5307"/>
    <w:rsid w:val="00DA5895"/>
    <w:rsid w:val="00DA5A92"/>
    <w:rsid w:val="00DA5AE2"/>
    <w:rsid w:val="00DA61B2"/>
    <w:rsid w:val="00DA632E"/>
    <w:rsid w:val="00DA64D3"/>
    <w:rsid w:val="00DA6F6E"/>
    <w:rsid w:val="00DA7464"/>
    <w:rsid w:val="00DA75C4"/>
    <w:rsid w:val="00DA78AC"/>
    <w:rsid w:val="00DB03F3"/>
    <w:rsid w:val="00DB13C2"/>
    <w:rsid w:val="00DB1B81"/>
    <w:rsid w:val="00DB2071"/>
    <w:rsid w:val="00DB30F3"/>
    <w:rsid w:val="00DB4C0F"/>
    <w:rsid w:val="00DB4D53"/>
    <w:rsid w:val="00DB5134"/>
    <w:rsid w:val="00DB566C"/>
    <w:rsid w:val="00DB5A67"/>
    <w:rsid w:val="00DB5F45"/>
    <w:rsid w:val="00DB7297"/>
    <w:rsid w:val="00DB741C"/>
    <w:rsid w:val="00DB7B14"/>
    <w:rsid w:val="00DC00F9"/>
    <w:rsid w:val="00DC0554"/>
    <w:rsid w:val="00DC0B72"/>
    <w:rsid w:val="00DC0B7C"/>
    <w:rsid w:val="00DC12A9"/>
    <w:rsid w:val="00DC1E5A"/>
    <w:rsid w:val="00DC2662"/>
    <w:rsid w:val="00DC311C"/>
    <w:rsid w:val="00DC4114"/>
    <w:rsid w:val="00DC49C1"/>
    <w:rsid w:val="00DC4A82"/>
    <w:rsid w:val="00DC4B58"/>
    <w:rsid w:val="00DC4C85"/>
    <w:rsid w:val="00DC587B"/>
    <w:rsid w:val="00DC5AAB"/>
    <w:rsid w:val="00DC5BEE"/>
    <w:rsid w:val="00DC603A"/>
    <w:rsid w:val="00DC653D"/>
    <w:rsid w:val="00DC6670"/>
    <w:rsid w:val="00DC6997"/>
    <w:rsid w:val="00DC6EB7"/>
    <w:rsid w:val="00DC7551"/>
    <w:rsid w:val="00DC79FC"/>
    <w:rsid w:val="00DC7AED"/>
    <w:rsid w:val="00DC7EC7"/>
    <w:rsid w:val="00DC7EFF"/>
    <w:rsid w:val="00DD0043"/>
    <w:rsid w:val="00DD0550"/>
    <w:rsid w:val="00DD0946"/>
    <w:rsid w:val="00DD0A7B"/>
    <w:rsid w:val="00DD0BB1"/>
    <w:rsid w:val="00DD153D"/>
    <w:rsid w:val="00DD174A"/>
    <w:rsid w:val="00DD2659"/>
    <w:rsid w:val="00DD2ED4"/>
    <w:rsid w:val="00DD3287"/>
    <w:rsid w:val="00DD3807"/>
    <w:rsid w:val="00DD380E"/>
    <w:rsid w:val="00DD382E"/>
    <w:rsid w:val="00DD416F"/>
    <w:rsid w:val="00DD42B2"/>
    <w:rsid w:val="00DD469E"/>
    <w:rsid w:val="00DD4BD1"/>
    <w:rsid w:val="00DD4CBA"/>
    <w:rsid w:val="00DD53C7"/>
    <w:rsid w:val="00DD5A2E"/>
    <w:rsid w:val="00DD5B0C"/>
    <w:rsid w:val="00DD5E36"/>
    <w:rsid w:val="00DD6057"/>
    <w:rsid w:val="00DD6B5A"/>
    <w:rsid w:val="00DD6C02"/>
    <w:rsid w:val="00DD7A22"/>
    <w:rsid w:val="00DD7B61"/>
    <w:rsid w:val="00DD7CBE"/>
    <w:rsid w:val="00DD7F96"/>
    <w:rsid w:val="00DE00D5"/>
    <w:rsid w:val="00DE0330"/>
    <w:rsid w:val="00DE0381"/>
    <w:rsid w:val="00DE0DD9"/>
    <w:rsid w:val="00DE1084"/>
    <w:rsid w:val="00DE25DB"/>
    <w:rsid w:val="00DE2F00"/>
    <w:rsid w:val="00DE3465"/>
    <w:rsid w:val="00DE3A07"/>
    <w:rsid w:val="00DE3D97"/>
    <w:rsid w:val="00DE4057"/>
    <w:rsid w:val="00DE4C52"/>
    <w:rsid w:val="00DE51C1"/>
    <w:rsid w:val="00DE5377"/>
    <w:rsid w:val="00DE5490"/>
    <w:rsid w:val="00DE5758"/>
    <w:rsid w:val="00DE60CD"/>
    <w:rsid w:val="00DE679C"/>
    <w:rsid w:val="00DE68EE"/>
    <w:rsid w:val="00DE6B3D"/>
    <w:rsid w:val="00DE6C62"/>
    <w:rsid w:val="00DE6DB4"/>
    <w:rsid w:val="00DE7DDE"/>
    <w:rsid w:val="00DE7E34"/>
    <w:rsid w:val="00DF007B"/>
    <w:rsid w:val="00DF0363"/>
    <w:rsid w:val="00DF0401"/>
    <w:rsid w:val="00DF08D9"/>
    <w:rsid w:val="00DF0D32"/>
    <w:rsid w:val="00DF1134"/>
    <w:rsid w:val="00DF13C2"/>
    <w:rsid w:val="00DF18BF"/>
    <w:rsid w:val="00DF1B62"/>
    <w:rsid w:val="00DF1FB8"/>
    <w:rsid w:val="00DF2412"/>
    <w:rsid w:val="00DF26A3"/>
    <w:rsid w:val="00DF27C6"/>
    <w:rsid w:val="00DF293A"/>
    <w:rsid w:val="00DF2A92"/>
    <w:rsid w:val="00DF330B"/>
    <w:rsid w:val="00DF3613"/>
    <w:rsid w:val="00DF4229"/>
    <w:rsid w:val="00DF4423"/>
    <w:rsid w:val="00DF476D"/>
    <w:rsid w:val="00DF499C"/>
    <w:rsid w:val="00DF5604"/>
    <w:rsid w:val="00DF5619"/>
    <w:rsid w:val="00DF58AB"/>
    <w:rsid w:val="00DF5BD3"/>
    <w:rsid w:val="00DF5E82"/>
    <w:rsid w:val="00DF66FC"/>
    <w:rsid w:val="00DF6927"/>
    <w:rsid w:val="00DF693F"/>
    <w:rsid w:val="00DF70C3"/>
    <w:rsid w:val="00DF7227"/>
    <w:rsid w:val="00DF75B6"/>
    <w:rsid w:val="00DF75DE"/>
    <w:rsid w:val="00DF7879"/>
    <w:rsid w:val="00E000E3"/>
    <w:rsid w:val="00E00146"/>
    <w:rsid w:val="00E00DC3"/>
    <w:rsid w:val="00E0147F"/>
    <w:rsid w:val="00E01836"/>
    <w:rsid w:val="00E01866"/>
    <w:rsid w:val="00E01D50"/>
    <w:rsid w:val="00E0200B"/>
    <w:rsid w:val="00E020B0"/>
    <w:rsid w:val="00E03368"/>
    <w:rsid w:val="00E039A6"/>
    <w:rsid w:val="00E042A8"/>
    <w:rsid w:val="00E04485"/>
    <w:rsid w:val="00E045C2"/>
    <w:rsid w:val="00E0470D"/>
    <w:rsid w:val="00E048FF"/>
    <w:rsid w:val="00E04969"/>
    <w:rsid w:val="00E04CD7"/>
    <w:rsid w:val="00E054D1"/>
    <w:rsid w:val="00E05539"/>
    <w:rsid w:val="00E05A65"/>
    <w:rsid w:val="00E05FDF"/>
    <w:rsid w:val="00E06D87"/>
    <w:rsid w:val="00E071F5"/>
    <w:rsid w:val="00E072B1"/>
    <w:rsid w:val="00E1063F"/>
    <w:rsid w:val="00E10A69"/>
    <w:rsid w:val="00E10AAC"/>
    <w:rsid w:val="00E10AD8"/>
    <w:rsid w:val="00E10CB1"/>
    <w:rsid w:val="00E11EBF"/>
    <w:rsid w:val="00E11FB2"/>
    <w:rsid w:val="00E125B6"/>
    <w:rsid w:val="00E129A4"/>
    <w:rsid w:val="00E12C6C"/>
    <w:rsid w:val="00E12CDF"/>
    <w:rsid w:val="00E12E1F"/>
    <w:rsid w:val="00E13BA5"/>
    <w:rsid w:val="00E13D22"/>
    <w:rsid w:val="00E140DB"/>
    <w:rsid w:val="00E14478"/>
    <w:rsid w:val="00E1518B"/>
    <w:rsid w:val="00E153FA"/>
    <w:rsid w:val="00E1558F"/>
    <w:rsid w:val="00E1585D"/>
    <w:rsid w:val="00E15C45"/>
    <w:rsid w:val="00E15CB9"/>
    <w:rsid w:val="00E1618D"/>
    <w:rsid w:val="00E1621C"/>
    <w:rsid w:val="00E169DF"/>
    <w:rsid w:val="00E16A82"/>
    <w:rsid w:val="00E16BC3"/>
    <w:rsid w:val="00E16D0A"/>
    <w:rsid w:val="00E16E09"/>
    <w:rsid w:val="00E1745B"/>
    <w:rsid w:val="00E17742"/>
    <w:rsid w:val="00E17AFC"/>
    <w:rsid w:val="00E2058D"/>
    <w:rsid w:val="00E206D5"/>
    <w:rsid w:val="00E20787"/>
    <w:rsid w:val="00E20DF6"/>
    <w:rsid w:val="00E2149F"/>
    <w:rsid w:val="00E21646"/>
    <w:rsid w:val="00E21C97"/>
    <w:rsid w:val="00E22155"/>
    <w:rsid w:val="00E22672"/>
    <w:rsid w:val="00E226DE"/>
    <w:rsid w:val="00E22748"/>
    <w:rsid w:val="00E23487"/>
    <w:rsid w:val="00E235C4"/>
    <w:rsid w:val="00E23BC8"/>
    <w:rsid w:val="00E247C2"/>
    <w:rsid w:val="00E257D3"/>
    <w:rsid w:val="00E25C92"/>
    <w:rsid w:val="00E25D01"/>
    <w:rsid w:val="00E26A7E"/>
    <w:rsid w:val="00E271C9"/>
    <w:rsid w:val="00E27A71"/>
    <w:rsid w:val="00E27D81"/>
    <w:rsid w:val="00E27DAD"/>
    <w:rsid w:val="00E300BD"/>
    <w:rsid w:val="00E30FC3"/>
    <w:rsid w:val="00E31412"/>
    <w:rsid w:val="00E3233D"/>
    <w:rsid w:val="00E323F9"/>
    <w:rsid w:val="00E328AA"/>
    <w:rsid w:val="00E32D9E"/>
    <w:rsid w:val="00E32E24"/>
    <w:rsid w:val="00E331C1"/>
    <w:rsid w:val="00E332C4"/>
    <w:rsid w:val="00E33ED8"/>
    <w:rsid w:val="00E342C5"/>
    <w:rsid w:val="00E34347"/>
    <w:rsid w:val="00E3491D"/>
    <w:rsid w:val="00E34AB1"/>
    <w:rsid w:val="00E35271"/>
    <w:rsid w:val="00E36666"/>
    <w:rsid w:val="00E368D2"/>
    <w:rsid w:val="00E36A46"/>
    <w:rsid w:val="00E37404"/>
    <w:rsid w:val="00E37805"/>
    <w:rsid w:val="00E37D73"/>
    <w:rsid w:val="00E37D9D"/>
    <w:rsid w:val="00E37E9C"/>
    <w:rsid w:val="00E40276"/>
    <w:rsid w:val="00E405CA"/>
    <w:rsid w:val="00E4062D"/>
    <w:rsid w:val="00E40698"/>
    <w:rsid w:val="00E4132F"/>
    <w:rsid w:val="00E413D9"/>
    <w:rsid w:val="00E41519"/>
    <w:rsid w:val="00E41882"/>
    <w:rsid w:val="00E41980"/>
    <w:rsid w:val="00E41D50"/>
    <w:rsid w:val="00E420CB"/>
    <w:rsid w:val="00E421E8"/>
    <w:rsid w:val="00E4233D"/>
    <w:rsid w:val="00E427B1"/>
    <w:rsid w:val="00E42893"/>
    <w:rsid w:val="00E428D5"/>
    <w:rsid w:val="00E42F4D"/>
    <w:rsid w:val="00E432AF"/>
    <w:rsid w:val="00E44DD0"/>
    <w:rsid w:val="00E454CD"/>
    <w:rsid w:val="00E4619D"/>
    <w:rsid w:val="00E46A53"/>
    <w:rsid w:val="00E46D6F"/>
    <w:rsid w:val="00E476B1"/>
    <w:rsid w:val="00E477E0"/>
    <w:rsid w:val="00E50025"/>
    <w:rsid w:val="00E50160"/>
    <w:rsid w:val="00E505B5"/>
    <w:rsid w:val="00E5060A"/>
    <w:rsid w:val="00E51377"/>
    <w:rsid w:val="00E513A5"/>
    <w:rsid w:val="00E51517"/>
    <w:rsid w:val="00E51A4F"/>
    <w:rsid w:val="00E52B51"/>
    <w:rsid w:val="00E52FD5"/>
    <w:rsid w:val="00E537FD"/>
    <w:rsid w:val="00E53AA4"/>
    <w:rsid w:val="00E53AFB"/>
    <w:rsid w:val="00E53E7F"/>
    <w:rsid w:val="00E54B94"/>
    <w:rsid w:val="00E54C18"/>
    <w:rsid w:val="00E55AB7"/>
    <w:rsid w:val="00E56066"/>
    <w:rsid w:val="00E56360"/>
    <w:rsid w:val="00E563E8"/>
    <w:rsid w:val="00E56E25"/>
    <w:rsid w:val="00E579B0"/>
    <w:rsid w:val="00E57E72"/>
    <w:rsid w:val="00E60050"/>
    <w:rsid w:val="00E6091F"/>
    <w:rsid w:val="00E62718"/>
    <w:rsid w:val="00E62894"/>
    <w:rsid w:val="00E631B0"/>
    <w:rsid w:val="00E642D9"/>
    <w:rsid w:val="00E645C3"/>
    <w:rsid w:val="00E648C7"/>
    <w:rsid w:val="00E65568"/>
    <w:rsid w:val="00E65D83"/>
    <w:rsid w:val="00E65DFF"/>
    <w:rsid w:val="00E66E11"/>
    <w:rsid w:val="00E66ED9"/>
    <w:rsid w:val="00E6784D"/>
    <w:rsid w:val="00E67946"/>
    <w:rsid w:val="00E7038D"/>
    <w:rsid w:val="00E70B72"/>
    <w:rsid w:val="00E70F90"/>
    <w:rsid w:val="00E71186"/>
    <w:rsid w:val="00E71430"/>
    <w:rsid w:val="00E71489"/>
    <w:rsid w:val="00E71829"/>
    <w:rsid w:val="00E71FC5"/>
    <w:rsid w:val="00E7222A"/>
    <w:rsid w:val="00E72CDC"/>
    <w:rsid w:val="00E72DEB"/>
    <w:rsid w:val="00E72EC1"/>
    <w:rsid w:val="00E734E7"/>
    <w:rsid w:val="00E736DA"/>
    <w:rsid w:val="00E73AAD"/>
    <w:rsid w:val="00E741BA"/>
    <w:rsid w:val="00E741F2"/>
    <w:rsid w:val="00E7429A"/>
    <w:rsid w:val="00E74ADE"/>
    <w:rsid w:val="00E74B78"/>
    <w:rsid w:val="00E74BA3"/>
    <w:rsid w:val="00E75036"/>
    <w:rsid w:val="00E753FD"/>
    <w:rsid w:val="00E75A4C"/>
    <w:rsid w:val="00E75AA2"/>
    <w:rsid w:val="00E75E6F"/>
    <w:rsid w:val="00E7757B"/>
    <w:rsid w:val="00E777FD"/>
    <w:rsid w:val="00E77F26"/>
    <w:rsid w:val="00E80523"/>
    <w:rsid w:val="00E809ED"/>
    <w:rsid w:val="00E80EC2"/>
    <w:rsid w:val="00E814C2"/>
    <w:rsid w:val="00E8155B"/>
    <w:rsid w:val="00E81DC6"/>
    <w:rsid w:val="00E820F4"/>
    <w:rsid w:val="00E8219F"/>
    <w:rsid w:val="00E821E7"/>
    <w:rsid w:val="00E8227C"/>
    <w:rsid w:val="00E823D9"/>
    <w:rsid w:val="00E82664"/>
    <w:rsid w:val="00E835F8"/>
    <w:rsid w:val="00E83BFE"/>
    <w:rsid w:val="00E83CB5"/>
    <w:rsid w:val="00E83E1D"/>
    <w:rsid w:val="00E84091"/>
    <w:rsid w:val="00E843EE"/>
    <w:rsid w:val="00E843FE"/>
    <w:rsid w:val="00E84790"/>
    <w:rsid w:val="00E84872"/>
    <w:rsid w:val="00E84CB5"/>
    <w:rsid w:val="00E84D6E"/>
    <w:rsid w:val="00E8521A"/>
    <w:rsid w:val="00E8549F"/>
    <w:rsid w:val="00E857D9"/>
    <w:rsid w:val="00E85C10"/>
    <w:rsid w:val="00E85EFF"/>
    <w:rsid w:val="00E86A9C"/>
    <w:rsid w:val="00E870CC"/>
    <w:rsid w:val="00E87133"/>
    <w:rsid w:val="00E87362"/>
    <w:rsid w:val="00E8788F"/>
    <w:rsid w:val="00E879AC"/>
    <w:rsid w:val="00E906DE"/>
    <w:rsid w:val="00E909FA"/>
    <w:rsid w:val="00E90CCB"/>
    <w:rsid w:val="00E90DE0"/>
    <w:rsid w:val="00E9188C"/>
    <w:rsid w:val="00E91ADA"/>
    <w:rsid w:val="00E91C8B"/>
    <w:rsid w:val="00E91EFA"/>
    <w:rsid w:val="00E91F08"/>
    <w:rsid w:val="00E92850"/>
    <w:rsid w:val="00E92CF6"/>
    <w:rsid w:val="00E92DCC"/>
    <w:rsid w:val="00E939A7"/>
    <w:rsid w:val="00E9478D"/>
    <w:rsid w:val="00E94A25"/>
    <w:rsid w:val="00E94BEB"/>
    <w:rsid w:val="00E950F9"/>
    <w:rsid w:val="00E953BE"/>
    <w:rsid w:val="00E95A3F"/>
    <w:rsid w:val="00E95A54"/>
    <w:rsid w:val="00E96B06"/>
    <w:rsid w:val="00EA1009"/>
    <w:rsid w:val="00EA18D4"/>
    <w:rsid w:val="00EA1D9F"/>
    <w:rsid w:val="00EA1ED0"/>
    <w:rsid w:val="00EA2238"/>
    <w:rsid w:val="00EA2287"/>
    <w:rsid w:val="00EA22A1"/>
    <w:rsid w:val="00EA237A"/>
    <w:rsid w:val="00EA2C49"/>
    <w:rsid w:val="00EA2E97"/>
    <w:rsid w:val="00EA311E"/>
    <w:rsid w:val="00EA3202"/>
    <w:rsid w:val="00EA4C44"/>
    <w:rsid w:val="00EA50D6"/>
    <w:rsid w:val="00EA5330"/>
    <w:rsid w:val="00EA58C7"/>
    <w:rsid w:val="00EA5BD3"/>
    <w:rsid w:val="00EA66F2"/>
    <w:rsid w:val="00EA68EE"/>
    <w:rsid w:val="00EA72E5"/>
    <w:rsid w:val="00EA73B6"/>
    <w:rsid w:val="00EA764B"/>
    <w:rsid w:val="00EA77EB"/>
    <w:rsid w:val="00EA7854"/>
    <w:rsid w:val="00EA7A06"/>
    <w:rsid w:val="00EA7AE8"/>
    <w:rsid w:val="00EB00EA"/>
    <w:rsid w:val="00EB0315"/>
    <w:rsid w:val="00EB0AD7"/>
    <w:rsid w:val="00EB0C11"/>
    <w:rsid w:val="00EB0CCA"/>
    <w:rsid w:val="00EB1274"/>
    <w:rsid w:val="00EB1DE0"/>
    <w:rsid w:val="00EB1FA4"/>
    <w:rsid w:val="00EB221B"/>
    <w:rsid w:val="00EB27B7"/>
    <w:rsid w:val="00EB2F8E"/>
    <w:rsid w:val="00EB3473"/>
    <w:rsid w:val="00EB3521"/>
    <w:rsid w:val="00EB393F"/>
    <w:rsid w:val="00EB3C8B"/>
    <w:rsid w:val="00EB3DA7"/>
    <w:rsid w:val="00EB3FB1"/>
    <w:rsid w:val="00EB40AB"/>
    <w:rsid w:val="00EB465C"/>
    <w:rsid w:val="00EB471C"/>
    <w:rsid w:val="00EB4D97"/>
    <w:rsid w:val="00EB5764"/>
    <w:rsid w:val="00EB5D49"/>
    <w:rsid w:val="00EB670A"/>
    <w:rsid w:val="00EB6D8C"/>
    <w:rsid w:val="00EB71C9"/>
    <w:rsid w:val="00EB76F6"/>
    <w:rsid w:val="00EB7998"/>
    <w:rsid w:val="00EB79A6"/>
    <w:rsid w:val="00EB7CB0"/>
    <w:rsid w:val="00EC0047"/>
    <w:rsid w:val="00EC0700"/>
    <w:rsid w:val="00EC0C38"/>
    <w:rsid w:val="00EC2195"/>
    <w:rsid w:val="00EC21F9"/>
    <w:rsid w:val="00EC220A"/>
    <w:rsid w:val="00EC2456"/>
    <w:rsid w:val="00EC26C3"/>
    <w:rsid w:val="00EC33FC"/>
    <w:rsid w:val="00EC35D7"/>
    <w:rsid w:val="00EC4296"/>
    <w:rsid w:val="00EC46B2"/>
    <w:rsid w:val="00EC490D"/>
    <w:rsid w:val="00EC53F7"/>
    <w:rsid w:val="00EC591B"/>
    <w:rsid w:val="00EC5EA1"/>
    <w:rsid w:val="00EC64A7"/>
    <w:rsid w:val="00EC67CD"/>
    <w:rsid w:val="00EC69C7"/>
    <w:rsid w:val="00EC7162"/>
    <w:rsid w:val="00ED0352"/>
    <w:rsid w:val="00ED161C"/>
    <w:rsid w:val="00ED1FDA"/>
    <w:rsid w:val="00ED2683"/>
    <w:rsid w:val="00ED2A0C"/>
    <w:rsid w:val="00ED2CFE"/>
    <w:rsid w:val="00ED34E0"/>
    <w:rsid w:val="00ED3869"/>
    <w:rsid w:val="00ED3A1A"/>
    <w:rsid w:val="00ED3C80"/>
    <w:rsid w:val="00ED3E36"/>
    <w:rsid w:val="00ED4011"/>
    <w:rsid w:val="00ED416B"/>
    <w:rsid w:val="00ED47BE"/>
    <w:rsid w:val="00ED47DA"/>
    <w:rsid w:val="00ED4B83"/>
    <w:rsid w:val="00ED4F88"/>
    <w:rsid w:val="00ED51B7"/>
    <w:rsid w:val="00ED54C5"/>
    <w:rsid w:val="00ED57CE"/>
    <w:rsid w:val="00ED596E"/>
    <w:rsid w:val="00ED5E66"/>
    <w:rsid w:val="00ED6226"/>
    <w:rsid w:val="00ED68C9"/>
    <w:rsid w:val="00ED6CEA"/>
    <w:rsid w:val="00ED71CF"/>
    <w:rsid w:val="00ED73B1"/>
    <w:rsid w:val="00ED75A1"/>
    <w:rsid w:val="00ED7706"/>
    <w:rsid w:val="00ED78A8"/>
    <w:rsid w:val="00ED7ADD"/>
    <w:rsid w:val="00EE016F"/>
    <w:rsid w:val="00EE0293"/>
    <w:rsid w:val="00EE096B"/>
    <w:rsid w:val="00EE0F26"/>
    <w:rsid w:val="00EE14E6"/>
    <w:rsid w:val="00EE1A1B"/>
    <w:rsid w:val="00EE1A24"/>
    <w:rsid w:val="00EE1A2C"/>
    <w:rsid w:val="00EE1CC2"/>
    <w:rsid w:val="00EE304F"/>
    <w:rsid w:val="00EE322E"/>
    <w:rsid w:val="00EE378B"/>
    <w:rsid w:val="00EE390B"/>
    <w:rsid w:val="00EE39FD"/>
    <w:rsid w:val="00EE3B21"/>
    <w:rsid w:val="00EE3B77"/>
    <w:rsid w:val="00EE3C6B"/>
    <w:rsid w:val="00EE40C2"/>
    <w:rsid w:val="00EE4131"/>
    <w:rsid w:val="00EE4648"/>
    <w:rsid w:val="00EE4F1C"/>
    <w:rsid w:val="00EE5627"/>
    <w:rsid w:val="00EE5A6B"/>
    <w:rsid w:val="00EE5D4A"/>
    <w:rsid w:val="00EE5DAE"/>
    <w:rsid w:val="00EE6082"/>
    <w:rsid w:val="00EE7CF7"/>
    <w:rsid w:val="00EF0193"/>
    <w:rsid w:val="00EF0A01"/>
    <w:rsid w:val="00EF2471"/>
    <w:rsid w:val="00EF24FF"/>
    <w:rsid w:val="00EF25B7"/>
    <w:rsid w:val="00EF2ABB"/>
    <w:rsid w:val="00EF314D"/>
    <w:rsid w:val="00EF3305"/>
    <w:rsid w:val="00EF4027"/>
    <w:rsid w:val="00EF42CD"/>
    <w:rsid w:val="00EF56A6"/>
    <w:rsid w:val="00EF5E62"/>
    <w:rsid w:val="00EF651F"/>
    <w:rsid w:val="00EF69B5"/>
    <w:rsid w:val="00EF6B80"/>
    <w:rsid w:val="00EF70EF"/>
    <w:rsid w:val="00EF71E6"/>
    <w:rsid w:val="00EF740D"/>
    <w:rsid w:val="00F000CD"/>
    <w:rsid w:val="00F003E2"/>
    <w:rsid w:val="00F00843"/>
    <w:rsid w:val="00F00B95"/>
    <w:rsid w:val="00F00FD1"/>
    <w:rsid w:val="00F016EF"/>
    <w:rsid w:val="00F01B42"/>
    <w:rsid w:val="00F01E2F"/>
    <w:rsid w:val="00F02040"/>
    <w:rsid w:val="00F025BE"/>
    <w:rsid w:val="00F0283E"/>
    <w:rsid w:val="00F02DF7"/>
    <w:rsid w:val="00F02F6E"/>
    <w:rsid w:val="00F0336D"/>
    <w:rsid w:val="00F0339F"/>
    <w:rsid w:val="00F038A5"/>
    <w:rsid w:val="00F041B2"/>
    <w:rsid w:val="00F04490"/>
    <w:rsid w:val="00F04AE2"/>
    <w:rsid w:val="00F04CAB"/>
    <w:rsid w:val="00F052F4"/>
    <w:rsid w:val="00F053F3"/>
    <w:rsid w:val="00F05B17"/>
    <w:rsid w:val="00F0670A"/>
    <w:rsid w:val="00F06773"/>
    <w:rsid w:val="00F06E44"/>
    <w:rsid w:val="00F07081"/>
    <w:rsid w:val="00F076A2"/>
    <w:rsid w:val="00F07A86"/>
    <w:rsid w:val="00F07C33"/>
    <w:rsid w:val="00F07E03"/>
    <w:rsid w:val="00F07E4C"/>
    <w:rsid w:val="00F102C1"/>
    <w:rsid w:val="00F10C78"/>
    <w:rsid w:val="00F10DBF"/>
    <w:rsid w:val="00F10E20"/>
    <w:rsid w:val="00F11125"/>
    <w:rsid w:val="00F1131C"/>
    <w:rsid w:val="00F1165D"/>
    <w:rsid w:val="00F1172E"/>
    <w:rsid w:val="00F12180"/>
    <w:rsid w:val="00F124B9"/>
    <w:rsid w:val="00F1263E"/>
    <w:rsid w:val="00F12CE5"/>
    <w:rsid w:val="00F131F8"/>
    <w:rsid w:val="00F13CD4"/>
    <w:rsid w:val="00F14470"/>
    <w:rsid w:val="00F146D5"/>
    <w:rsid w:val="00F14BBE"/>
    <w:rsid w:val="00F14E6D"/>
    <w:rsid w:val="00F15064"/>
    <w:rsid w:val="00F15460"/>
    <w:rsid w:val="00F15B4A"/>
    <w:rsid w:val="00F15CDA"/>
    <w:rsid w:val="00F15CE1"/>
    <w:rsid w:val="00F16072"/>
    <w:rsid w:val="00F16498"/>
    <w:rsid w:val="00F164D2"/>
    <w:rsid w:val="00F16AC8"/>
    <w:rsid w:val="00F16D64"/>
    <w:rsid w:val="00F16EBA"/>
    <w:rsid w:val="00F17CFD"/>
    <w:rsid w:val="00F20478"/>
    <w:rsid w:val="00F204CC"/>
    <w:rsid w:val="00F205AF"/>
    <w:rsid w:val="00F20EAD"/>
    <w:rsid w:val="00F21087"/>
    <w:rsid w:val="00F210FC"/>
    <w:rsid w:val="00F21957"/>
    <w:rsid w:val="00F2196F"/>
    <w:rsid w:val="00F219DD"/>
    <w:rsid w:val="00F222A6"/>
    <w:rsid w:val="00F22633"/>
    <w:rsid w:val="00F229F8"/>
    <w:rsid w:val="00F22F23"/>
    <w:rsid w:val="00F237ED"/>
    <w:rsid w:val="00F2388A"/>
    <w:rsid w:val="00F2398F"/>
    <w:rsid w:val="00F23F9D"/>
    <w:rsid w:val="00F241EF"/>
    <w:rsid w:val="00F243D4"/>
    <w:rsid w:val="00F24BA9"/>
    <w:rsid w:val="00F24BC5"/>
    <w:rsid w:val="00F25B1F"/>
    <w:rsid w:val="00F25DFE"/>
    <w:rsid w:val="00F262CA"/>
    <w:rsid w:val="00F266B1"/>
    <w:rsid w:val="00F2680D"/>
    <w:rsid w:val="00F27050"/>
    <w:rsid w:val="00F2727A"/>
    <w:rsid w:val="00F27335"/>
    <w:rsid w:val="00F2795D"/>
    <w:rsid w:val="00F27F64"/>
    <w:rsid w:val="00F30545"/>
    <w:rsid w:val="00F30656"/>
    <w:rsid w:val="00F30A22"/>
    <w:rsid w:val="00F30F08"/>
    <w:rsid w:val="00F3111F"/>
    <w:rsid w:val="00F31228"/>
    <w:rsid w:val="00F3255B"/>
    <w:rsid w:val="00F32C8E"/>
    <w:rsid w:val="00F33753"/>
    <w:rsid w:val="00F33A01"/>
    <w:rsid w:val="00F3460C"/>
    <w:rsid w:val="00F34B5E"/>
    <w:rsid w:val="00F34E20"/>
    <w:rsid w:val="00F35171"/>
    <w:rsid w:val="00F35AE9"/>
    <w:rsid w:val="00F35E6B"/>
    <w:rsid w:val="00F366FB"/>
    <w:rsid w:val="00F3686A"/>
    <w:rsid w:val="00F371B4"/>
    <w:rsid w:val="00F37272"/>
    <w:rsid w:val="00F40097"/>
    <w:rsid w:val="00F4084E"/>
    <w:rsid w:val="00F4143F"/>
    <w:rsid w:val="00F41B60"/>
    <w:rsid w:val="00F41F3E"/>
    <w:rsid w:val="00F41F95"/>
    <w:rsid w:val="00F42279"/>
    <w:rsid w:val="00F42283"/>
    <w:rsid w:val="00F425F3"/>
    <w:rsid w:val="00F42D7B"/>
    <w:rsid w:val="00F435E1"/>
    <w:rsid w:val="00F4363A"/>
    <w:rsid w:val="00F43EC6"/>
    <w:rsid w:val="00F4417A"/>
    <w:rsid w:val="00F44682"/>
    <w:rsid w:val="00F4470A"/>
    <w:rsid w:val="00F453AF"/>
    <w:rsid w:val="00F460DC"/>
    <w:rsid w:val="00F461FF"/>
    <w:rsid w:val="00F46691"/>
    <w:rsid w:val="00F46CEE"/>
    <w:rsid w:val="00F47192"/>
    <w:rsid w:val="00F474BB"/>
    <w:rsid w:val="00F47AFE"/>
    <w:rsid w:val="00F501C0"/>
    <w:rsid w:val="00F502E7"/>
    <w:rsid w:val="00F505B7"/>
    <w:rsid w:val="00F5095A"/>
    <w:rsid w:val="00F51442"/>
    <w:rsid w:val="00F517D8"/>
    <w:rsid w:val="00F518EB"/>
    <w:rsid w:val="00F52800"/>
    <w:rsid w:val="00F52CF8"/>
    <w:rsid w:val="00F53F3D"/>
    <w:rsid w:val="00F54015"/>
    <w:rsid w:val="00F544A5"/>
    <w:rsid w:val="00F54D01"/>
    <w:rsid w:val="00F54F09"/>
    <w:rsid w:val="00F55345"/>
    <w:rsid w:val="00F5535E"/>
    <w:rsid w:val="00F5556C"/>
    <w:rsid w:val="00F55FFC"/>
    <w:rsid w:val="00F567B5"/>
    <w:rsid w:val="00F568E8"/>
    <w:rsid w:val="00F56B36"/>
    <w:rsid w:val="00F56CA0"/>
    <w:rsid w:val="00F56DB2"/>
    <w:rsid w:val="00F57669"/>
    <w:rsid w:val="00F57C55"/>
    <w:rsid w:val="00F6044B"/>
    <w:rsid w:val="00F607FE"/>
    <w:rsid w:val="00F6210E"/>
    <w:rsid w:val="00F62B72"/>
    <w:rsid w:val="00F62BA3"/>
    <w:rsid w:val="00F6309E"/>
    <w:rsid w:val="00F639EE"/>
    <w:rsid w:val="00F646F5"/>
    <w:rsid w:val="00F64986"/>
    <w:rsid w:val="00F64A56"/>
    <w:rsid w:val="00F64B65"/>
    <w:rsid w:val="00F6503E"/>
    <w:rsid w:val="00F651FF"/>
    <w:rsid w:val="00F65D22"/>
    <w:rsid w:val="00F6611E"/>
    <w:rsid w:val="00F662C8"/>
    <w:rsid w:val="00F66544"/>
    <w:rsid w:val="00F6654B"/>
    <w:rsid w:val="00F66997"/>
    <w:rsid w:val="00F66E09"/>
    <w:rsid w:val="00F66F41"/>
    <w:rsid w:val="00F66FD9"/>
    <w:rsid w:val="00F67901"/>
    <w:rsid w:val="00F67C3E"/>
    <w:rsid w:val="00F703BF"/>
    <w:rsid w:val="00F703C0"/>
    <w:rsid w:val="00F70893"/>
    <w:rsid w:val="00F709AE"/>
    <w:rsid w:val="00F70FBC"/>
    <w:rsid w:val="00F7165A"/>
    <w:rsid w:val="00F718D4"/>
    <w:rsid w:val="00F71C0A"/>
    <w:rsid w:val="00F71D78"/>
    <w:rsid w:val="00F7291F"/>
    <w:rsid w:val="00F732C0"/>
    <w:rsid w:val="00F73506"/>
    <w:rsid w:val="00F7389F"/>
    <w:rsid w:val="00F74C4A"/>
    <w:rsid w:val="00F74F6D"/>
    <w:rsid w:val="00F752E6"/>
    <w:rsid w:val="00F75306"/>
    <w:rsid w:val="00F7597C"/>
    <w:rsid w:val="00F769E0"/>
    <w:rsid w:val="00F76C89"/>
    <w:rsid w:val="00F76DBF"/>
    <w:rsid w:val="00F76E10"/>
    <w:rsid w:val="00F76E2B"/>
    <w:rsid w:val="00F77119"/>
    <w:rsid w:val="00F775E0"/>
    <w:rsid w:val="00F77782"/>
    <w:rsid w:val="00F77DCB"/>
    <w:rsid w:val="00F77F3F"/>
    <w:rsid w:val="00F77F9D"/>
    <w:rsid w:val="00F801F6"/>
    <w:rsid w:val="00F80581"/>
    <w:rsid w:val="00F80EF5"/>
    <w:rsid w:val="00F810F2"/>
    <w:rsid w:val="00F81417"/>
    <w:rsid w:val="00F81B64"/>
    <w:rsid w:val="00F8215E"/>
    <w:rsid w:val="00F82310"/>
    <w:rsid w:val="00F82381"/>
    <w:rsid w:val="00F823EE"/>
    <w:rsid w:val="00F83B60"/>
    <w:rsid w:val="00F84999"/>
    <w:rsid w:val="00F84B03"/>
    <w:rsid w:val="00F84FDB"/>
    <w:rsid w:val="00F850E4"/>
    <w:rsid w:val="00F85157"/>
    <w:rsid w:val="00F85B8B"/>
    <w:rsid w:val="00F85DB4"/>
    <w:rsid w:val="00F85E82"/>
    <w:rsid w:val="00F85EFC"/>
    <w:rsid w:val="00F85FF0"/>
    <w:rsid w:val="00F86006"/>
    <w:rsid w:val="00F865A9"/>
    <w:rsid w:val="00F868F2"/>
    <w:rsid w:val="00F86E45"/>
    <w:rsid w:val="00F87159"/>
    <w:rsid w:val="00F872B6"/>
    <w:rsid w:val="00F874A1"/>
    <w:rsid w:val="00F87513"/>
    <w:rsid w:val="00F87E69"/>
    <w:rsid w:val="00F87ECC"/>
    <w:rsid w:val="00F90156"/>
    <w:rsid w:val="00F9047C"/>
    <w:rsid w:val="00F90577"/>
    <w:rsid w:val="00F90AD0"/>
    <w:rsid w:val="00F90AEA"/>
    <w:rsid w:val="00F90D16"/>
    <w:rsid w:val="00F92601"/>
    <w:rsid w:val="00F9381D"/>
    <w:rsid w:val="00F93B12"/>
    <w:rsid w:val="00F93DC3"/>
    <w:rsid w:val="00F93F3A"/>
    <w:rsid w:val="00F94013"/>
    <w:rsid w:val="00F940E7"/>
    <w:rsid w:val="00F941EB"/>
    <w:rsid w:val="00F94229"/>
    <w:rsid w:val="00F943BD"/>
    <w:rsid w:val="00F947FD"/>
    <w:rsid w:val="00F94C81"/>
    <w:rsid w:val="00F94CA1"/>
    <w:rsid w:val="00F9525B"/>
    <w:rsid w:val="00F95A7F"/>
    <w:rsid w:val="00F95D6D"/>
    <w:rsid w:val="00F96798"/>
    <w:rsid w:val="00F969EE"/>
    <w:rsid w:val="00F96ABF"/>
    <w:rsid w:val="00F96DB8"/>
    <w:rsid w:val="00F96FBB"/>
    <w:rsid w:val="00F97139"/>
    <w:rsid w:val="00F97532"/>
    <w:rsid w:val="00F97767"/>
    <w:rsid w:val="00F979B4"/>
    <w:rsid w:val="00FA0400"/>
    <w:rsid w:val="00FA09F3"/>
    <w:rsid w:val="00FA1018"/>
    <w:rsid w:val="00FA1432"/>
    <w:rsid w:val="00FA1479"/>
    <w:rsid w:val="00FA1E96"/>
    <w:rsid w:val="00FA1F2B"/>
    <w:rsid w:val="00FA2392"/>
    <w:rsid w:val="00FA2BA8"/>
    <w:rsid w:val="00FA2EED"/>
    <w:rsid w:val="00FA4162"/>
    <w:rsid w:val="00FA45FB"/>
    <w:rsid w:val="00FA4F89"/>
    <w:rsid w:val="00FA52BF"/>
    <w:rsid w:val="00FA53B1"/>
    <w:rsid w:val="00FA5DE5"/>
    <w:rsid w:val="00FA5FCD"/>
    <w:rsid w:val="00FA5FE9"/>
    <w:rsid w:val="00FA63A7"/>
    <w:rsid w:val="00FA6EEC"/>
    <w:rsid w:val="00FA7607"/>
    <w:rsid w:val="00FA771A"/>
    <w:rsid w:val="00FA7C5C"/>
    <w:rsid w:val="00FA7E94"/>
    <w:rsid w:val="00FB05B3"/>
    <w:rsid w:val="00FB0FBF"/>
    <w:rsid w:val="00FB12A6"/>
    <w:rsid w:val="00FB14BF"/>
    <w:rsid w:val="00FB155D"/>
    <w:rsid w:val="00FB1871"/>
    <w:rsid w:val="00FB19C2"/>
    <w:rsid w:val="00FB1AE1"/>
    <w:rsid w:val="00FB1EE6"/>
    <w:rsid w:val="00FB2702"/>
    <w:rsid w:val="00FB2FE1"/>
    <w:rsid w:val="00FB338B"/>
    <w:rsid w:val="00FB399B"/>
    <w:rsid w:val="00FB3C7E"/>
    <w:rsid w:val="00FB3CD6"/>
    <w:rsid w:val="00FB3E9C"/>
    <w:rsid w:val="00FB41CD"/>
    <w:rsid w:val="00FB4383"/>
    <w:rsid w:val="00FB4532"/>
    <w:rsid w:val="00FB4794"/>
    <w:rsid w:val="00FB4B0B"/>
    <w:rsid w:val="00FB4DA0"/>
    <w:rsid w:val="00FB4F3F"/>
    <w:rsid w:val="00FB51B3"/>
    <w:rsid w:val="00FB53B6"/>
    <w:rsid w:val="00FB5B2A"/>
    <w:rsid w:val="00FB5B9E"/>
    <w:rsid w:val="00FB6023"/>
    <w:rsid w:val="00FB67D1"/>
    <w:rsid w:val="00FB692E"/>
    <w:rsid w:val="00FB6C54"/>
    <w:rsid w:val="00FB6CB0"/>
    <w:rsid w:val="00FB724E"/>
    <w:rsid w:val="00FC02FE"/>
    <w:rsid w:val="00FC0346"/>
    <w:rsid w:val="00FC0395"/>
    <w:rsid w:val="00FC0C5E"/>
    <w:rsid w:val="00FC0F73"/>
    <w:rsid w:val="00FC1A78"/>
    <w:rsid w:val="00FC1BC7"/>
    <w:rsid w:val="00FC1D1D"/>
    <w:rsid w:val="00FC22F4"/>
    <w:rsid w:val="00FC2438"/>
    <w:rsid w:val="00FC27A3"/>
    <w:rsid w:val="00FC2837"/>
    <w:rsid w:val="00FC3C6C"/>
    <w:rsid w:val="00FC40B6"/>
    <w:rsid w:val="00FC459F"/>
    <w:rsid w:val="00FC5283"/>
    <w:rsid w:val="00FC52E0"/>
    <w:rsid w:val="00FC5430"/>
    <w:rsid w:val="00FC5634"/>
    <w:rsid w:val="00FC5795"/>
    <w:rsid w:val="00FC5A24"/>
    <w:rsid w:val="00FC5B36"/>
    <w:rsid w:val="00FC5CD5"/>
    <w:rsid w:val="00FC5DA6"/>
    <w:rsid w:val="00FC64A8"/>
    <w:rsid w:val="00FC6862"/>
    <w:rsid w:val="00FC7F0A"/>
    <w:rsid w:val="00FD00A8"/>
    <w:rsid w:val="00FD03AB"/>
    <w:rsid w:val="00FD1311"/>
    <w:rsid w:val="00FD192A"/>
    <w:rsid w:val="00FD1E34"/>
    <w:rsid w:val="00FD2876"/>
    <w:rsid w:val="00FD32B3"/>
    <w:rsid w:val="00FD3C5D"/>
    <w:rsid w:val="00FD4EC6"/>
    <w:rsid w:val="00FD4EF4"/>
    <w:rsid w:val="00FD4FFC"/>
    <w:rsid w:val="00FD5C2B"/>
    <w:rsid w:val="00FD5E46"/>
    <w:rsid w:val="00FD61CD"/>
    <w:rsid w:val="00FD63C8"/>
    <w:rsid w:val="00FD641A"/>
    <w:rsid w:val="00FE038A"/>
    <w:rsid w:val="00FE038B"/>
    <w:rsid w:val="00FE0476"/>
    <w:rsid w:val="00FE05E7"/>
    <w:rsid w:val="00FE0855"/>
    <w:rsid w:val="00FE0B19"/>
    <w:rsid w:val="00FE0D1B"/>
    <w:rsid w:val="00FE124E"/>
    <w:rsid w:val="00FE1726"/>
    <w:rsid w:val="00FE1764"/>
    <w:rsid w:val="00FE18E1"/>
    <w:rsid w:val="00FE32B6"/>
    <w:rsid w:val="00FE37BF"/>
    <w:rsid w:val="00FE3BCE"/>
    <w:rsid w:val="00FE3CF2"/>
    <w:rsid w:val="00FE462B"/>
    <w:rsid w:val="00FE4FE4"/>
    <w:rsid w:val="00FE504E"/>
    <w:rsid w:val="00FE505A"/>
    <w:rsid w:val="00FE5212"/>
    <w:rsid w:val="00FE5454"/>
    <w:rsid w:val="00FE5822"/>
    <w:rsid w:val="00FE5888"/>
    <w:rsid w:val="00FE63BE"/>
    <w:rsid w:val="00FE658B"/>
    <w:rsid w:val="00FE65ED"/>
    <w:rsid w:val="00FE6933"/>
    <w:rsid w:val="00FE7036"/>
    <w:rsid w:val="00FE7B1B"/>
    <w:rsid w:val="00FE7DE1"/>
    <w:rsid w:val="00FE7F3C"/>
    <w:rsid w:val="00FF0094"/>
    <w:rsid w:val="00FF0E50"/>
    <w:rsid w:val="00FF10CE"/>
    <w:rsid w:val="00FF113A"/>
    <w:rsid w:val="00FF1AAE"/>
    <w:rsid w:val="00FF1C07"/>
    <w:rsid w:val="00FF1C8D"/>
    <w:rsid w:val="00FF2242"/>
    <w:rsid w:val="00FF2747"/>
    <w:rsid w:val="00FF3106"/>
    <w:rsid w:val="00FF3854"/>
    <w:rsid w:val="00FF401D"/>
    <w:rsid w:val="00FF4CF0"/>
    <w:rsid w:val="00FF4EB0"/>
    <w:rsid w:val="00FF4F78"/>
    <w:rsid w:val="00FF5147"/>
    <w:rsid w:val="00FF668C"/>
    <w:rsid w:val="00FF6B69"/>
    <w:rsid w:val="00FF6C41"/>
    <w:rsid w:val="00FF6E56"/>
    <w:rsid w:val="00FF75A6"/>
    <w:rsid w:val="00FF7AFC"/>
    <w:rsid w:val="01064A0E"/>
    <w:rsid w:val="010C5FA9"/>
    <w:rsid w:val="010D8753"/>
    <w:rsid w:val="010ED773"/>
    <w:rsid w:val="017CB0E7"/>
    <w:rsid w:val="018E7184"/>
    <w:rsid w:val="01A1D298"/>
    <w:rsid w:val="01B25FD2"/>
    <w:rsid w:val="01B5FB48"/>
    <w:rsid w:val="01CDB526"/>
    <w:rsid w:val="01EA2879"/>
    <w:rsid w:val="022139D0"/>
    <w:rsid w:val="0221D757"/>
    <w:rsid w:val="028680B2"/>
    <w:rsid w:val="028B29C2"/>
    <w:rsid w:val="028C286A"/>
    <w:rsid w:val="02A40CE5"/>
    <w:rsid w:val="02B37041"/>
    <w:rsid w:val="02BE2C35"/>
    <w:rsid w:val="02CDE404"/>
    <w:rsid w:val="02CE51CF"/>
    <w:rsid w:val="03078120"/>
    <w:rsid w:val="0310117A"/>
    <w:rsid w:val="0362D2AE"/>
    <w:rsid w:val="03F57C99"/>
    <w:rsid w:val="04121C2D"/>
    <w:rsid w:val="042528F6"/>
    <w:rsid w:val="044ABF29"/>
    <w:rsid w:val="044F2B95"/>
    <w:rsid w:val="0470C845"/>
    <w:rsid w:val="047BE564"/>
    <w:rsid w:val="04A4D339"/>
    <w:rsid w:val="04B3B63F"/>
    <w:rsid w:val="04B97853"/>
    <w:rsid w:val="04BF5D12"/>
    <w:rsid w:val="04BFC781"/>
    <w:rsid w:val="04E3018D"/>
    <w:rsid w:val="04E57AB2"/>
    <w:rsid w:val="04EA31B6"/>
    <w:rsid w:val="051C5A64"/>
    <w:rsid w:val="052910DB"/>
    <w:rsid w:val="0547E72D"/>
    <w:rsid w:val="0550A063"/>
    <w:rsid w:val="057D51ED"/>
    <w:rsid w:val="0587E98F"/>
    <w:rsid w:val="0588D0B4"/>
    <w:rsid w:val="058A9DB0"/>
    <w:rsid w:val="059D8D35"/>
    <w:rsid w:val="05B6C93A"/>
    <w:rsid w:val="05BDBFED"/>
    <w:rsid w:val="05DD9621"/>
    <w:rsid w:val="05F82420"/>
    <w:rsid w:val="061D24EE"/>
    <w:rsid w:val="061D96BA"/>
    <w:rsid w:val="064F93B2"/>
    <w:rsid w:val="06511D53"/>
    <w:rsid w:val="06778238"/>
    <w:rsid w:val="06860217"/>
    <w:rsid w:val="06893DD8"/>
    <w:rsid w:val="06E35251"/>
    <w:rsid w:val="06F83FD7"/>
    <w:rsid w:val="06F84F38"/>
    <w:rsid w:val="07071746"/>
    <w:rsid w:val="0717D999"/>
    <w:rsid w:val="0724FC71"/>
    <w:rsid w:val="072FB996"/>
    <w:rsid w:val="075811A9"/>
    <w:rsid w:val="07674B19"/>
    <w:rsid w:val="077365B7"/>
    <w:rsid w:val="0775C8FB"/>
    <w:rsid w:val="0791F46A"/>
    <w:rsid w:val="0795F16C"/>
    <w:rsid w:val="079AE25F"/>
    <w:rsid w:val="07AB1CC7"/>
    <w:rsid w:val="07B16F6D"/>
    <w:rsid w:val="07C93553"/>
    <w:rsid w:val="07ED3E1A"/>
    <w:rsid w:val="081684ED"/>
    <w:rsid w:val="083AC38B"/>
    <w:rsid w:val="085929E3"/>
    <w:rsid w:val="085D81D1"/>
    <w:rsid w:val="08780157"/>
    <w:rsid w:val="0887DC1E"/>
    <w:rsid w:val="08A0BC61"/>
    <w:rsid w:val="08A46480"/>
    <w:rsid w:val="08BA02C4"/>
    <w:rsid w:val="08CC9F86"/>
    <w:rsid w:val="08CD1668"/>
    <w:rsid w:val="09126C9C"/>
    <w:rsid w:val="091E33C6"/>
    <w:rsid w:val="09212747"/>
    <w:rsid w:val="0928BC53"/>
    <w:rsid w:val="09290E0C"/>
    <w:rsid w:val="094122F8"/>
    <w:rsid w:val="0961BDF0"/>
    <w:rsid w:val="096262E8"/>
    <w:rsid w:val="09722BBF"/>
    <w:rsid w:val="097A06BC"/>
    <w:rsid w:val="09A2C559"/>
    <w:rsid w:val="09B8EBD5"/>
    <w:rsid w:val="09EEA7AE"/>
    <w:rsid w:val="09FC81FE"/>
    <w:rsid w:val="09FFE16C"/>
    <w:rsid w:val="0A02354E"/>
    <w:rsid w:val="0A035317"/>
    <w:rsid w:val="0A11F33F"/>
    <w:rsid w:val="0A2A6FE2"/>
    <w:rsid w:val="0A2BBFB7"/>
    <w:rsid w:val="0A2F92D1"/>
    <w:rsid w:val="0A75DA74"/>
    <w:rsid w:val="0A85CD2D"/>
    <w:rsid w:val="0A90A0DF"/>
    <w:rsid w:val="0A9229C8"/>
    <w:rsid w:val="0AA9108E"/>
    <w:rsid w:val="0AB3AD0C"/>
    <w:rsid w:val="0AB992B3"/>
    <w:rsid w:val="0AC3A059"/>
    <w:rsid w:val="0ACBB797"/>
    <w:rsid w:val="0AE94436"/>
    <w:rsid w:val="0AF85212"/>
    <w:rsid w:val="0AFD6C1A"/>
    <w:rsid w:val="0B12028E"/>
    <w:rsid w:val="0B14C91E"/>
    <w:rsid w:val="0B19626E"/>
    <w:rsid w:val="0B1AC62E"/>
    <w:rsid w:val="0B2CDEE9"/>
    <w:rsid w:val="0B33BD38"/>
    <w:rsid w:val="0B60D369"/>
    <w:rsid w:val="0B7F4A98"/>
    <w:rsid w:val="0B88A636"/>
    <w:rsid w:val="0B91E730"/>
    <w:rsid w:val="0B9378F8"/>
    <w:rsid w:val="0B9B5FCE"/>
    <w:rsid w:val="0BA99546"/>
    <w:rsid w:val="0BAD42ED"/>
    <w:rsid w:val="0BC92320"/>
    <w:rsid w:val="0BCEA08B"/>
    <w:rsid w:val="0BD05CD7"/>
    <w:rsid w:val="0C239936"/>
    <w:rsid w:val="0C244653"/>
    <w:rsid w:val="0C363A17"/>
    <w:rsid w:val="0C642FC3"/>
    <w:rsid w:val="0C650E7B"/>
    <w:rsid w:val="0C65658D"/>
    <w:rsid w:val="0C79619C"/>
    <w:rsid w:val="0C7B7882"/>
    <w:rsid w:val="0CA58E55"/>
    <w:rsid w:val="0D306BA4"/>
    <w:rsid w:val="0D3E454E"/>
    <w:rsid w:val="0D5FB8CA"/>
    <w:rsid w:val="0D7ABA3C"/>
    <w:rsid w:val="0D9888C5"/>
    <w:rsid w:val="0DBD66EB"/>
    <w:rsid w:val="0DFAA9A3"/>
    <w:rsid w:val="0E00DEDC"/>
    <w:rsid w:val="0E1748E3"/>
    <w:rsid w:val="0E35970E"/>
    <w:rsid w:val="0E545F3A"/>
    <w:rsid w:val="0E66E64B"/>
    <w:rsid w:val="0E78CCC6"/>
    <w:rsid w:val="0EA8BB67"/>
    <w:rsid w:val="0EB5CFB4"/>
    <w:rsid w:val="0ECC3C05"/>
    <w:rsid w:val="0ED38BEC"/>
    <w:rsid w:val="0EFD1C9D"/>
    <w:rsid w:val="0F0AE003"/>
    <w:rsid w:val="0F0B0BD6"/>
    <w:rsid w:val="0F12594B"/>
    <w:rsid w:val="0F2A7418"/>
    <w:rsid w:val="0F37E68A"/>
    <w:rsid w:val="0F528635"/>
    <w:rsid w:val="0F5F3419"/>
    <w:rsid w:val="0F847867"/>
    <w:rsid w:val="0FADAC9A"/>
    <w:rsid w:val="0FB420B8"/>
    <w:rsid w:val="0FC3129D"/>
    <w:rsid w:val="0FC4108E"/>
    <w:rsid w:val="0FC43B51"/>
    <w:rsid w:val="0FD476A6"/>
    <w:rsid w:val="0FD5D5AA"/>
    <w:rsid w:val="0FF59A38"/>
    <w:rsid w:val="10282D59"/>
    <w:rsid w:val="102FD606"/>
    <w:rsid w:val="103381D4"/>
    <w:rsid w:val="10346B5D"/>
    <w:rsid w:val="103B802C"/>
    <w:rsid w:val="104BDCE9"/>
    <w:rsid w:val="1078D77F"/>
    <w:rsid w:val="10911442"/>
    <w:rsid w:val="10977FD9"/>
    <w:rsid w:val="109F9781"/>
    <w:rsid w:val="10AF7946"/>
    <w:rsid w:val="10E5D9AD"/>
    <w:rsid w:val="10ECFC21"/>
    <w:rsid w:val="10F5DD5A"/>
    <w:rsid w:val="10FB047A"/>
    <w:rsid w:val="110E602B"/>
    <w:rsid w:val="11137F55"/>
    <w:rsid w:val="111825E0"/>
    <w:rsid w:val="112A77C9"/>
    <w:rsid w:val="1131C35A"/>
    <w:rsid w:val="113325B5"/>
    <w:rsid w:val="113F2148"/>
    <w:rsid w:val="11418680"/>
    <w:rsid w:val="114BA101"/>
    <w:rsid w:val="114C9B56"/>
    <w:rsid w:val="115143A5"/>
    <w:rsid w:val="11559D22"/>
    <w:rsid w:val="11663853"/>
    <w:rsid w:val="11750F9D"/>
    <w:rsid w:val="1175BC40"/>
    <w:rsid w:val="117F81F6"/>
    <w:rsid w:val="1182AC7D"/>
    <w:rsid w:val="1196EC28"/>
    <w:rsid w:val="11AD3FC6"/>
    <w:rsid w:val="11AE7923"/>
    <w:rsid w:val="11B16462"/>
    <w:rsid w:val="11C7DA45"/>
    <w:rsid w:val="11D10498"/>
    <w:rsid w:val="11D9C3D9"/>
    <w:rsid w:val="11F38E7A"/>
    <w:rsid w:val="1206BDE9"/>
    <w:rsid w:val="122EA525"/>
    <w:rsid w:val="124787AF"/>
    <w:rsid w:val="124A506F"/>
    <w:rsid w:val="1250BB71"/>
    <w:rsid w:val="126D6F47"/>
    <w:rsid w:val="1272C5F9"/>
    <w:rsid w:val="127CB858"/>
    <w:rsid w:val="127E9246"/>
    <w:rsid w:val="12B64DAC"/>
    <w:rsid w:val="12CB51C1"/>
    <w:rsid w:val="12D3DEA2"/>
    <w:rsid w:val="12D7818C"/>
    <w:rsid w:val="1306C266"/>
    <w:rsid w:val="13133E08"/>
    <w:rsid w:val="132318CF"/>
    <w:rsid w:val="1337B68C"/>
    <w:rsid w:val="13398490"/>
    <w:rsid w:val="135CC783"/>
    <w:rsid w:val="136900F7"/>
    <w:rsid w:val="13710350"/>
    <w:rsid w:val="138A3BE7"/>
    <w:rsid w:val="139FAD28"/>
    <w:rsid w:val="13A42EA1"/>
    <w:rsid w:val="13ACF744"/>
    <w:rsid w:val="13B8D585"/>
    <w:rsid w:val="13BF1644"/>
    <w:rsid w:val="13CF8DF8"/>
    <w:rsid w:val="13DE7CF9"/>
    <w:rsid w:val="140CCEAA"/>
    <w:rsid w:val="141EB8E6"/>
    <w:rsid w:val="1425F758"/>
    <w:rsid w:val="143B5446"/>
    <w:rsid w:val="144B2DA1"/>
    <w:rsid w:val="145FD413"/>
    <w:rsid w:val="146CB96B"/>
    <w:rsid w:val="14707772"/>
    <w:rsid w:val="14902490"/>
    <w:rsid w:val="149D2E6C"/>
    <w:rsid w:val="14E2EA3E"/>
    <w:rsid w:val="1503A865"/>
    <w:rsid w:val="1514FA87"/>
    <w:rsid w:val="152539B1"/>
    <w:rsid w:val="1537E383"/>
    <w:rsid w:val="15383138"/>
    <w:rsid w:val="153C0DA1"/>
    <w:rsid w:val="1549130C"/>
    <w:rsid w:val="155A4D73"/>
    <w:rsid w:val="155C4CDF"/>
    <w:rsid w:val="157A3501"/>
    <w:rsid w:val="157A4D5A"/>
    <w:rsid w:val="1589B357"/>
    <w:rsid w:val="15A32286"/>
    <w:rsid w:val="15A33FDE"/>
    <w:rsid w:val="15ACEAE2"/>
    <w:rsid w:val="15D67760"/>
    <w:rsid w:val="15EE201A"/>
    <w:rsid w:val="15F1A590"/>
    <w:rsid w:val="160CB44F"/>
    <w:rsid w:val="161E598D"/>
    <w:rsid w:val="164B6DC3"/>
    <w:rsid w:val="164EAD20"/>
    <w:rsid w:val="165CAA5B"/>
    <w:rsid w:val="16941C8C"/>
    <w:rsid w:val="16ABFD0B"/>
    <w:rsid w:val="16CCCA8F"/>
    <w:rsid w:val="16DE9DD1"/>
    <w:rsid w:val="17002484"/>
    <w:rsid w:val="1701C6EF"/>
    <w:rsid w:val="171861D6"/>
    <w:rsid w:val="172654E9"/>
    <w:rsid w:val="1748BB43"/>
    <w:rsid w:val="174F8867"/>
    <w:rsid w:val="17524411"/>
    <w:rsid w:val="175A76B7"/>
    <w:rsid w:val="17778AED"/>
    <w:rsid w:val="1786A986"/>
    <w:rsid w:val="17963838"/>
    <w:rsid w:val="17D708A1"/>
    <w:rsid w:val="17E5A9C1"/>
    <w:rsid w:val="17F668BA"/>
    <w:rsid w:val="180D50A3"/>
    <w:rsid w:val="182BF803"/>
    <w:rsid w:val="18629B31"/>
    <w:rsid w:val="186AA593"/>
    <w:rsid w:val="186CD0B5"/>
    <w:rsid w:val="1874BF1B"/>
    <w:rsid w:val="18801C56"/>
    <w:rsid w:val="18825BB8"/>
    <w:rsid w:val="18844F05"/>
    <w:rsid w:val="188DD72B"/>
    <w:rsid w:val="1893EDA1"/>
    <w:rsid w:val="18AA4D29"/>
    <w:rsid w:val="18AA4F5A"/>
    <w:rsid w:val="18DCB0CB"/>
    <w:rsid w:val="18E7F553"/>
    <w:rsid w:val="18EF1091"/>
    <w:rsid w:val="18F64718"/>
    <w:rsid w:val="18FF6F5C"/>
    <w:rsid w:val="190E94C9"/>
    <w:rsid w:val="191BCF50"/>
    <w:rsid w:val="1927E526"/>
    <w:rsid w:val="1927F7FB"/>
    <w:rsid w:val="192B9B85"/>
    <w:rsid w:val="192BFDEF"/>
    <w:rsid w:val="192E2854"/>
    <w:rsid w:val="19399BBB"/>
    <w:rsid w:val="1944337A"/>
    <w:rsid w:val="1968B644"/>
    <w:rsid w:val="19A96BA1"/>
    <w:rsid w:val="19AE21CB"/>
    <w:rsid w:val="19C57D42"/>
    <w:rsid w:val="1A0EEEAC"/>
    <w:rsid w:val="1A137025"/>
    <w:rsid w:val="1A292241"/>
    <w:rsid w:val="1A528776"/>
    <w:rsid w:val="1A55AC03"/>
    <w:rsid w:val="1A6C3482"/>
    <w:rsid w:val="1AACAC83"/>
    <w:rsid w:val="1AC9E1FC"/>
    <w:rsid w:val="1ADBFAEF"/>
    <w:rsid w:val="1AE8A6FB"/>
    <w:rsid w:val="1B1AC31D"/>
    <w:rsid w:val="1B1E0A5E"/>
    <w:rsid w:val="1B2590F3"/>
    <w:rsid w:val="1B3E2771"/>
    <w:rsid w:val="1B696830"/>
    <w:rsid w:val="1B90D357"/>
    <w:rsid w:val="1B966A57"/>
    <w:rsid w:val="1BA47E2A"/>
    <w:rsid w:val="1BBE1995"/>
    <w:rsid w:val="1BD5CA46"/>
    <w:rsid w:val="1BF33010"/>
    <w:rsid w:val="1C24EAC1"/>
    <w:rsid w:val="1C2DF722"/>
    <w:rsid w:val="1C47A6CA"/>
    <w:rsid w:val="1C73DBB1"/>
    <w:rsid w:val="1CA35C4F"/>
    <w:rsid w:val="1CD549EF"/>
    <w:rsid w:val="1CEF5857"/>
    <w:rsid w:val="1D00C576"/>
    <w:rsid w:val="1D0CE557"/>
    <w:rsid w:val="1D132A97"/>
    <w:rsid w:val="1D29840E"/>
    <w:rsid w:val="1D695C93"/>
    <w:rsid w:val="1D869222"/>
    <w:rsid w:val="1DC3258B"/>
    <w:rsid w:val="1DDB4BE8"/>
    <w:rsid w:val="1DE44D45"/>
    <w:rsid w:val="1DF942EE"/>
    <w:rsid w:val="1DFE085E"/>
    <w:rsid w:val="1DFFFDF9"/>
    <w:rsid w:val="1E101CB9"/>
    <w:rsid w:val="1E174D4A"/>
    <w:rsid w:val="1E2501B6"/>
    <w:rsid w:val="1E296B72"/>
    <w:rsid w:val="1E3A6A48"/>
    <w:rsid w:val="1E47C966"/>
    <w:rsid w:val="1E51CC67"/>
    <w:rsid w:val="1E94ACE0"/>
    <w:rsid w:val="1E95FCEF"/>
    <w:rsid w:val="1E96C472"/>
    <w:rsid w:val="1EB9DBCA"/>
    <w:rsid w:val="1ECE70E5"/>
    <w:rsid w:val="1ED77DEC"/>
    <w:rsid w:val="1F1EC2C9"/>
    <w:rsid w:val="1F52CAE8"/>
    <w:rsid w:val="1F632CED"/>
    <w:rsid w:val="1FAAE41F"/>
    <w:rsid w:val="1FAF6C12"/>
    <w:rsid w:val="1FB42A12"/>
    <w:rsid w:val="1FCBEB8D"/>
    <w:rsid w:val="1FD622C2"/>
    <w:rsid w:val="1FDBD4A3"/>
    <w:rsid w:val="1FE31266"/>
    <w:rsid w:val="1FE50D84"/>
    <w:rsid w:val="20014BD3"/>
    <w:rsid w:val="2007797E"/>
    <w:rsid w:val="20245890"/>
    <w:rsid w:val="204C5641"/>
    <w:rsid w:val="205B581E"/>
    <w:rsid w:val="2067F5A1"/>
    <w:rsid w:val="20734E4D"/>
    <w:rsid w:val="20D415E3"/>
    <w:rsid w:val="20D48A32"/>
    <w:rsid w:val="20F34200"/>
    <w:rsid w:val="21020FFC"/>
    <w:rsid w:val="21047A60"/>
    <w:rsid w:val="21248B74"/>
    <w:rsid w:val="214572B5"/>
    <w:rsid w:val="2148F3F1"/>
    <w:rsid w:val="215D6EAD"/>
    <w:rsid w:val="215E8081"/>
    <w:rsid w:val="21717E8C"/>
    <w:rsid w:val="2184DE35"/>
    <w:rsid w:val="218AE125"/>
    <w:rsid w:val="219D3588"/>
    <w:rsid w:val="21AFF8AB"/>
    <w:rsid w:val="21B0765E"/>
    <w:rsid w:val="21DFF985"/>
    <w:rsid w:val="220461BC"/>
    <w:rsid w:val="222A2F85"/>
    <w:rsid w:val="22421FA7"/>
    <w:rsid w:val="22425D55"/>
    <w:rsid w:val="22878105"/>
    <w:rsid w:val="228B13DB"/>
    <w:rsid w:val="22917EDD"/>
    <w:rsid w:val="2295AF79"/>
    <w:rsid w:val="22AD2015"/>
    <w:rsid w:val="22B9731E"/>
    <w:rsid w:val="22CDE477"/>
    <w:rsid w:val="22D26431"/>
    <w:rsid w:val="22D9CE8E"/>
    <w:rsid w:val="22F046A6"/>
    <w:rsid w:val="22F335EF"/>
    <w:rsid w:val="22F91458"/>
    <w:rsid w:val="2300FD5A"/>
    <w:rsid w:val="230B0EE4"/>
    <w:rsid w:val="230D5EDD"/>
    <w:rsid w:val="232BA523"/>
    <w:rsid w:val="234589DA"/>
    <w:rsid w:val="2345F449"/>
    <w:rsid w:val="23789328"/>
    <w:rsid w:val="23C86845"/>
    <w:rsid w:val="23CC4FD4"/>
    <w:rsid w:val="23E00BED"/>
    <w:rsid w:val="24164E9F"/>
    <w:rsid w:val="24325C71"/>
    <w:rsid w:val="243AFD77"/>
    <w:rsid w:val="2441A3C7"/>
    <w:rsid w:val="246E3492"/>
    <w:rsid w:val="249403B6"/>
    <w:rsid w:val="24AD2A6F"/>
    <w:rsid w:val="24BEE6E4"/>
    <w:rsid w:val="24EC4B6F"/>
    <w:rsid w:val="24F88F23"/>
    <w:rsid w:val="252788D7"/>
    <w:rsid w:val="254A0484"/>
    <w:rsid w:val="254E30EF"/>
    <w:rsid w:val="2561D047"/>
    <w:rsid w:val="25642426"/>
    <w:rsid w:val="256457AD"/>
    <w:rsid w:val="257BDC4E"/>
    <w:rsid w:val="25CE3770"/>
    <w:rsid w:val="25DFA883"/>
    <w:rsid w:val="260FFAD2"/>
    <w:rsid w:val="2615CF98"/>
    <w:rsid w:val="26197925"/>
    <w:rsid w:val="262046DC"/>
    <w:rsid w:val="262C1008"/>
    <w:rsid w:val="2630DFD0"/>
    <w:rsid w:val="263C7084"/>
    <w:rsid w:val="263FBADB"/>
    <w:rsid w:val="26486C00"/>
    <w:rsid w:val="2654F1C1"/>
    <w:rsid w:val="2663C707"/>
    <w:rsid w:val="267C5F9D"/>
    <w:rsid w:val="2695CE69"/>
    <w:rsid w:val="26C3318D"/>
    <w:rsid w:val="26D1636E"/>
    <w:rsid w:val="26D20E84"/>
    <w:rsid w:val="26D4E5E0"/>
    <w:rsid w:val="270E08E6"/>
    <w:rsid w:val="272D0FD2"/>
    <w:rsid w:val="274DA3D8"/>
    <w:rsid w:val="2752CC4E"/>
    <w:rsid w:val="27581B3F"/>
    <w:rsid w:val="2786AD89"/>
    <w:rsid w:val="2788574E"/>
    <w:rsid w:val="27BA9C72"/>
    <w:rsid w:val="27CBB44C"/>
    <w:rsid w:val="2811DD88"/>
    <w:rsid w:val="281DB5B7"/>
    <w:rsid w:val="28476CA2"/>
    <w:rsid w:val="285BB063"/>
    <w:rsid w:val="2879FC11"/>
    <w:rsid w:val="287B6B58"/>
    <w:rsid w:val="28919013"/>
    <w:rsid w:val="28994DCF"/>
    <w:rsid w:val="28D050CC"/>
    <w:rsid w:val="2901EC98"/>
    <w:rsid w:val="290EB1E0"/>
    <w:rsid w:val="291547BB"/>
    <w:rsid w:val="291CFBF2"/>
    <w:rsid w:val="2947041C"/>
    <w:rsid w:val="29518158"/>
    <w:rsid w:val="2959A0B4"/>
    <w:rsid w:val="296178A6"/>
    <w:rsid w:val="297E7EDA"/>
    <w:rsid w:val="29BEE0B0"/>
    <w:rsid w:val="29D345A6"/>
    <w:rsid w:val="29D813FE"/>
    <w:rsid w:val="29E61BA7"/>
    <w:rsid w:val="2A001B41"/>
    <w:rsid w:val="2A31327C"/>
    <w:rsid w:val="2A319E5B"/>
    <w:rsid w:val="2A344FE3"/>
    <w:rsid w:val="2A55708B"/>
    <w:rsid w:val="2A677AA8"/>
    <w:rsid w:val="2A853A04"/>
    <w:rsid w:val="2AA9BD41"/>
    <w:rsid w:val="2ABAA520"/>
    <w:rsid w:val="2AE545BB"/>
    <w:rsid w:val="2AF49693"/>
    <w:rsid w:val="2AF56342"/>
    <w:rsid w:val="2B038574"/>
    <w:rsid w:val="2B1C6CEA"/>
    <w:rsid w:val="2B3610C1"/>
    <w:rsid w:val="2B37382A"/>
    <w:rsid w:val="2B387B2A"/>
    <w:rsid w:val="2B7455A3"/>
    <w:rsid w:val="2B747FF7"/>
    <w:rsid w:val="2B81236A"/>
    <w:rsid w:val="2B8CD9BE"/>
    <w:rsid w:val="2BA6006B"/>
    <w:rsid w:val="2BA799FD"/>
    <w:rsid w:val="2BBAFD39"/>
    <w:rsid w:val="2BED99FC"/>
    <w:rsid w:val="2BEFC989"/>
    <w:rsid w:val="2BF38F89"/>
    <w:rsid w:val="2BF714E0"/>
    <w:rsid w:val="2C91AD21"/>
    <w:rsid w:val="2C9B5874"/>
    <w:rsid w:val="2CA93A33"/>
    <w:rsid w:val="2CA94161"/>
    <w:rsid w:val="2CAE3CD4"/>
    <w:rsid w:val="2CCC8C76"/>
    <w:rsid w:val="2CCDA0A9"/>
    <w:rsid w:val="2D64200B"/>
    <w:rsid w:val="2DD323D1"/>
    <w:rsid w:val="2DD94955"/>
    <w:rsid w:val="2DED6DAB"/>
    <w:rsid w:val="2E052191"/>
    <w:rsid w:val="2E1BC624"/>
    <w:rsid w:val="2E4A6819"/>
    <w:rsid w:val="2E4A8731"/>
    <w:rsid w:val="2E4ABA02"/>
    <w:rsid w:val="2E7A6ED6"/>
    <w:rsid w:val="2E8F5F08"/>
    <w:rsid w:val="2E946B07"/>
    <w:rsid w:val="2EB71E5C"/>
    <w:rsid w:val="2EB98CF1"/>
    <w:rsid w:val="2ED1AA42"/>
    <w:rsid w:val="2ED63A28"/>
    <w:rsid w:val="2EF4BFC7"/>
    <w:rsid w:val="2F168C4B"/>
    <w:rsid w:val="2F20E868"/>
    <w:rsid w:val="2F21B255"/>
    <w:rsid w:val="2F38CBCA"/>
    <w:rsid w:val="2F493200"/>
    <w:rsid w:val="2F4B0891"/>
    <w:rsid w:val="2F644CA2"/>
    <w:rsid w:val="2FA47351"/>
    <w:rsid w:val="2FAE6574"/>
    <w:rsid w:val="2FB4446E"/>
    <w:rsid w:val="2FC5EB94"/>
    <w:rsid w:val="2FCF3B2C"/>
    <w:rsid w:val="2FFFD80D"/>
    <w:rsid w:val="3040F1F4"/>
    <w:rsid w:val="305DEB23"/>
    <w:rsid w:val="306A13D3"/>
    <w:rsid w:val="306E1535"/>
    <w:rsid w:val="308E4C66"/>
    <w:rsid w:val="30A18E56"/>
    <w:rsid w:val="30CA65B6"/>
    <w:rsid w:val="30DF295E"/>
    <w:rsid w:val="30E9C1C5"/>
    <w:rsid w:val="30F3F67B"/>
    <w:rsid w:val="3121FCB5"/>
    <w:rsid w:val="312CC4F2"/>
    <w:rsid w:val="314CBFAA"/>
    <w:rsid w:val="31554EE4"/>
    <w:rsid w:val="3176FC16"/>
    <w:rsid w:val="3181A434"/>
    <w:rsid w:val="3189FBE4"/>
    <w:rsid w:val="3196DF09"/>
    <w:rsid w:val="31A679AE"/>
    <w:rsid w:val="31AE51FA"/>
    <w:rsid w:val="31D04827"/>
    <w:rsid w:val="31E9AFE4"/>
    <w:rsid w:val="3202DA43"/>
    <w:rsid w:val="3254E8BC"/>
    <w:rsid w:val="32720D6E"/>
    <w:rsid w:val="3273C90F"/>
    <w:rsid w:val="329DAEF4"/>
    <w:rsid w:val="329F65E0"/>
    <w:rsid w:val="32AFA31E"/>
    <w:rsid w:val="32B2BB68"/>
    <w:rsid w:val="32CDB766"/>
    <w:rsid w:val="32CF9528"/>
    <w:rsid w:val="32E5A187"/>
    <w:rsid w:val="335E0841"/>
    <w:rsid w:val="33721896"/>
    <w:rsid w:val="337F6788"/>
    <w:rsid w:val="337FF452"/>
    <w:rsid w:val="3380F8BE"/>
    <w:rsid w:val="3389A3C6"/>
    <w:rsid w:val="33997D4B"/>
    <w:rsid w:val="33A48A20"/>
    <w:rsid w:val="33AA4691"/>
    <w:rsid w:val="33B95F14"/>
    <w:rsid w:val="33F1EAF4"/>
    <w:rsid w:val="33F4B198"/>
    <w:rsid w:val="3411D301"/>
    <w:rsid w:val="341E4578"/>
    <w:rsid w:val="3425AE3B"/>
    <w:rsid w:val="3446B90D"/>
    <w:rsid w:val="346E3A54"/>
    <w:rsid w:val="34708E3C"/>
    <w:rsid w:val="349B246B"/>
    <w:rsid w:val="34B4BE40"/>
    <w:rsid w:val="34B84E5A"/>
    <w:rsid w:val="34BBC1EE"/>
    <w:rsid w:val="34DF5D70"/>
    <w:rsid w:val="34E0B950"/>
    <w:rsid w:val="34E2167F"/>
    <w:rsid w:val="34EF29EE"/>
    <w:rsid w:val="34F2FD12"/>
    <w:rsid w:val="35138778"/>
    <w:rsid w:val="3519FEF4"/>
    <w:rsid w:val="35473237"/>
    <w:rsid w:val="3547928F"/>
    <w:rsid w:val="3565C7B3"/>
    <w:rsid w:val="35826202"/>
    <w:rsid w:val="35938EDF"/>
    <w:rsid w:val="359AFA60"/>
    <w:rsid w:val="35A6E0CB"/>
    <w:rsid w:val="35A916B8"/>
    <w:rsid w:val="35BD82E5"/>
    <w:rsid w:val="35D3EF79"/>
    <w:rsid w:val="35E3858D"/>
    <w:rsid w:val="35E657D8"/>
    <w:rsid w:val="35F1CA75"/>
    <w:rsid w:val="36059EE7"/>
    <w:rsid w:val="360A6E2C"/>
    <w:rsid w:val="3639F1CB"/>
    <w:rsid w:val="366AC57D"/>
    <w:rsid w:val="3674FB4F"/>
    <w:rsid w:val="3685C30B"/>
    <w:rsid w:val="36AB716F"/>
    <w:rsid w:val="36E53A96"/>
    <w:rsid w:val="36F3D479"/>
    <w:rsid w:val="36FE1545"/>
    <w:rsid w:val="37066EB6"/>
    <w:rsid w:val="37122300"/>
    <w:rsid w:val="371329FD"/>
    <w:rsid w:val="371E70BD"/>
    <w:rsid w:val="373AC68D"/>
    <w:rsid w:val="376DADC4"/>
    <w:rsid w:val="37A2B2E2"/>
    <w:rsid w:val="37DA6C42"/>
    <w:rsid w:val="37EF960A"/>
    <w:rsid w:val="3818355C"/>
    <w:rsid w:val="3829F5F9"/>
    <w:rsid w:val="382CEF53"/>
    <w:rsid w:val="38423E68"/>
    <w:rsid w:val="38583668"/>
    <w:rsid w:val="3867A806"/>
    <w:rsid w:val="38918B5D"/>
    <w:rsid w:val="38B6E7E4"/>
    <w:rsid w:val="38C9B235"/>
    <w:rsid w:val="38CCFAD9"/>
    <w:rsid w:val="38EF0DF1"/>
    <w:rsid w:val="391AC25E"/>
    <w:rsid w:val="391DDF5C"/>
    <w:rsid w:val="39314696"/>
    <w:rsid w:val="393498EC"/>
    <w:rsid w:val="394F47C4"/>
    <w:rsid w:val="3954939D"/>
    <w:rsid w:val="3956E2C2"/>
    <w:rsid w:val="3987CCE6"/>
    <w:rsid w:val="3996B623"/>
    <w:rsid w:val="399A30CC"/>
    <w:rsid w:val="39A2958A"/>
    <w:rsid w:val="39B5BA73"/>
    <w:rsid w:val="39B8B5EA"/>
    <w:rsid w:val="39D11646"/>
    <w:rsid w:val="39F7CDBC"/>
    <w:rsid w:val="3A012782"/>
    <w:rsid w:val="3A055E11"/>
    <w:rsid w:val="3A191142"/>
    <w:rsid w:val="3A1F1986"/>
    <w:rsid w:val="3A22FC65"/>
    <w:rsid w:val="3A470CB8"/>
    <w:rsid w:val="3A550003"/>
    <w:rsid w:val="3A5F77C2"/>
    <w:rsid w:val="3AC96DF6"/>
    <w:rsid w:val="3ADA53A4"/>
    <w:rsid w:val="3AF49F0E"/>
    <w:rsid w:val="3AF5CC07"/>
    <w:rsid w:val="3AFA9B1C"/>
    <w:rsid w:val="3AFD9619"/>
    <w:rsid w:val="3B1B54A4"/>
    <w:rsid w:val="3B1B7863"/>
    <w:rsid w:val="3B36CF72"/>
    <w:rsid w:val="3B45ACD2"/>
    <w:rsid w:val="3B491639"/>
    <w:rsid w:val="3B5B6474"/>
    <w:rsid w:val="3B679B81"/>
    <w:rsid w:val="3B7D7B9E"/>
    <w:rsid w:val="3B7E0E0A"/>
    <w:rsid w:val="3B96067C"/>
    <w:rsid w:val="3BB2CA8B"/>
    <w:rsid w:val="3BC0D211"/>
    <w:rsid w:val="3BCE7B41"/>
    <w:rsid w:val="3BE71EA0"/>
    <w:rsid w:val="3BF12F65"/>
    <w:rsid w:val="3BF2C0B3"/>
    <w:rsid w:val="3C145093"/>
    <w:rsid w:val="3C253895"/>
    <w:rsid w:val="3C4ECFF0"/>
    <w:rsid w:val="3C732649"/>
    <w:rsid w:val="3C962A69"/>
    <w:rsid w:val="3CAC3418"/>
    <w:rsid w:val="3CB00A2B"/>
    <w:rsid w:val="3D07150D"/>
    <w:rsid w:val="3D23213D"/>
    <w:rsid w:val="3D23E363"/>
    <w:rsid w:val="3D2F6E7E"/>
    <w:rsid w:val="3D32B22C"/>
    <w:rsid w:val="3D65851D"/>
    <w:rsid w:val="3D66B2FF"/>
    <w:rsid w:val="3D7BCCBB"/>
    <w:rsid w:val="3D88FB43"/>
    <w:rsid w:val="3D9A2C6E"/>
    <w:rsid w:val="3DD87AD0"/>
    <w:rsid w:val="3DFE83E8"/>
    <w:rsid w:val="3E051739"/>
    <w:rsid w:val="3E0EF6AA"/>
    <w:rsid w:val="3E21FA47"/>
    <w:rsid w:val="3E32F6E9"/>
    <w:rsid w:val="3E3F82DB"/>
    <w:rsid w:val="3E40A459"/>
    <w:rsid w:val="3E48E45F"/>
    <w:rsid w:val="3E4D5C5C"/>
    <w:rsid w:val="3E521268"/>
    <w:rsid w:val="3E633254"/>
    <w:rsid w:val="3E6A7B1A"/>
    <w:rsid w:val="3E73C1DF"/>
    <w:rsid w:val="3E77EDD8"/>
    <w:rsid w:val="3E86F757"/>
    <w:rsid w:val="3E9284A7"/>
    <w:rsid w:val="3EAD7D94"/>
    <w:rsid w:val="3ED1BDBF"/>
    <w:rsid w:val="3EFEAAB1"/>
    <w:rsid w:val="3F031419"/>
    <w:rsid w:val="3F0E941C"/>
    <w:rsid w:val="3F11FBD3"/>
    <w:rsid w:val="3F12E787"/>
    <w:rsid w:val="3F3122D9"/>
    <w:rsid w:val="3F4BA29A"/>
    <w:rsid w:val="3F50D437"/>
    <w:rsid w:val="3F760C3F"/>
    <w:rsid w:val="3F97E172"/>
    <w:rsid w:val="3F9D40D9"/>
    <w:rsid w:val="3F9DDF82"/>
    <w:rsid w:val="3FCE4CFE"/>
    <w:rsid w:val="3FDBBE3E"/>
    <w:rsid w:val="3FF2A6AB"/>
    <w:rsid w:val="3FF5A0C8"/>
    <w:rsid w:val="40141913"/>
    <w:rsid w:val="4016D6F3"/>
    <w:rsid w:val="40737AB9"/>
    <w:rsid w:val="407D91F7"/>
    <w:rsid w:val="4082D534"/>
    <w:rsid w:val="40855908"/>
    <w:rsid w:val="40B3E59A"/>
    <w:rsid w:val="40BB1DD5"/>
    <w:rsid w:val="40BEAD46"/>
    <w:rsid w:val="40D06DFC"/>
    <w:rsid w:val="40E10AD8"/>
    <w:rsid w:val="40EED1E5"/>
    <w:rsid w:val="40F17935"/>
    <w:rsid w:val="4101B731"/>
    <w:rsid w:val="4114900A"/>
    <w:rsid w:val="412213DC"/>
    <w:rsid w:val="4138AF7A"/>
    <w:rsid w:val="417717BD"/>
    <w:rsid w:val="41BE8139"/>
    <w:rsid w:val="41C4BC95"/>
    <w:rsid w:val="41E3B00F"/>
    <w:rsid w:val="41F2EA54"/>
    <w:rsid w:val="42085AAE"/>
    <w:rsid w:val="421912A4"/>
    <w:rsid w:val="4219F2A8"/>
    <w:rsid w:val="421AC6ED"/>
    <w:rsid w:val="422088D8"/>
    <w:rsid w:val="4232DE5E"/>
    <w:rsid w:val="426B7D06"/>
    <w:rsid w:val="42C3D60F"/>
    <w:rsid w:val="42CEC80C"/>
    <w:rsid w:val="42DA36D2"/>
    <w:rsid w:val="43020B81"/>
    <w:rsid w:val="432C1131"/>
    <w:rsid w:val="433D0DB0"/>
    <w:rsid w:val="434432DB"/>
    <w:rsid w:val="43528D9C"/>
    <w:rsid w:val="43614C71"/>
    <w:rsid w:val="436EA47B"/>
    <w:rsid w:val="437BBC21"/>
    <w:rsid w:val="43B6E6D8"/>
    <w:rsid w:val="43C2E312"/>
    <w:rsid w:val="43C93DC9"/>
    <w:rsid w:val="43FEFA12"/>
    <w:rsid w:val="43FFC028"/>
    <w:rsid w:val="440F80FD"/>
    <w:rsid w:val="442FE5D3"/>
    <w:rsid w:val="443D3429"/>
    <w:rsid w:val="443F73D7"/>
    <w:rsid w:val="44542603"/>
    <w:rsid w:val="445B6305"/>
    <w:rsid w:val="44715BAF"/>
    <w:rsid w:val="44734860"/>
    <w:rsid w:val="447A362D"/>
    <w:rsid w:val="449A44C3"/>
    <w:rsid w:val="44B8C7AF"/>
    <w:rsid w:val="44DD3D20"/>
    <w:rsid w:val="44E696CE"/>
    <w:rsid w:val="4502BFEC"/>
    <w:rsid w:val="45037073"/>
    <w:rsid w:val="451D59E5"/>
    <w:rsid w:val="452C8851"/>
    <w:rsid w:val="4530A102"/>
    <w:rsid w:val="45498188"/>
    <w:rsid w:val="45693A4C"/>
    <w:rsid w:val="458C8773"/>
    <w:rsid w:val="45C0A503"/>
    <w:rsid w:val="45C18198"/>
    <w:rsid w:val="45EC4C3E"/>
    <w:rsid w:val="45FAE5C6"/>
    <w:rsid w:val="4600E032"/>
    <w:rsid w:val="461DF831"/>
    <w:rsid w:val="46217615"/>
    <w:rsid w:val="467243FF"/>
    <w:rsid w:val="46817337"/>
    <w:rsid w:val="46980A50"/>
    <w:rsid w:val="46A8BE28"/>
    <w:rsid w:val="46C69718"/>
    <w:rsid w:val="46CBEFCF"/>
    <w:rsid w:val="46E4B576"/>
    <w:rsid w:val="4700ACDE"/>
    <w:rsid w:val="4710C93E"/>
    <w:rsid w:val="4716BDD7"/>
    <w:rsid w:val="4728BCFC"/>
    <w:rsid w:val="473B1BF9"/>
    <w:rsid w:val="475DC216"/>
    <w:rsid w:val="476F7710"/>
    <w:rsid w:val="4777811F"/>
    <w:rsid w:val="479AD743"/>
    <w:rsid w:val="47BCA50B"/>
    <w:rsid w:val="47C8DC8D"/>
    <w:rsid w:val="47E94025"/>
    <w:rsid w:val="47F6FE71"/>
    <w:rsid w:val="480B3AD6"/>
    <w:rsid w:val="4817096C"/>
    <w:rsid w:val="4822E0AD"/>
    <w:rsid w:val="48230021"/>
    <w:rsid w:val="4836D469"/>
    <w:rsid w:val="484D677C"/>
    <w:rsid w:val="4852E4C0"/>
    <w:rsid w:val="485C0FF0"/>
    <w:rsid w:val="486B52FB"/>
    <w:rsid w:val="486F207C"/>
    <w:rsid w:val="4872D82A"/>
    <w:rsid w:val="48A5A886"/>
    <w:rsid w:val="48B0254A"/>
    <w:rsid w:val="48C10F5B"/>
    <w:rsid w:val="48C6ADA2"/>
    <w:rsid w:val="48C73132"/>
    <w:rsid w:val="48EDCB70"/>
    <w:rsid w:val="48F70CD4"/>
    <w:rsid w:val="48F7543E"/>
    <w:rsid w:val="490E1500"/>
    <w:rsid w:val="490E6718"/>
    <w:rsid w:val="49724F91"/>
    <w:rsid w:val="49D11990"/>
    <w:rsid w:val="49D7D151"/>
    <w:rsid w:val="49EFB6E1"/>
    <w:rsid w:val="4A1F68A0"/>
    <w:rsid w:val="4A30852C"/>
    <w:rsid w:val="4A49AD89"/>
    <w:rsid w:val="4A56FEA4"/>
    <w:rsid w:val="4A5BA3CE"/>
    <w:rsid w:val="4A5DC057"/>
    <w:rsid w:val="4A6032E4"/>
    <w:rsid w:val="4A6B28CC"/>
    <w:rsid w:val="4A6F62BC"/>
    <w:rsid w:val="4A7A7616"/>
    <w:rsid w:val="4A7AEDC9"/>
    <w:rsid w:val="4AAC8A71"/>
    <w:rsid w:val="4AAFBCB4"/>
    <w:rsid w:val="4AB72C95"/>
    <w:rsid w:val="4AD0550F"/>
    <w:rsid w:val="4AE9D944"/>
    <w:rsid w:val="4AEB31DD"/>
    <w:rsid w:val="4AF1FEA3"/>
    <w:rsid w:val="4B05DFEC"/>
    <w:rsid w:val="4B59899A"/>
    <w:rsid w:val="4B599BA8"/>
    <w:rsid w:val="4B759167"/>
    <w:rsid w:val="4B80625A"/>
    <w:rsid w:val="4B884111"/>
    <w:rsid w:val="4B94F398"/>
    <w:rsid w:val="4BA06701"/>
    <w:rsid w:val="4BB09EB5"/>
    <w:rsid w:val="4BB57888"/>
    <w:rsid w:val="4C1AAF02"/>
    <w:rsid w:val="4C7E98A3"/>
    <w:rsid w:val="4C803540"/>
    <w:rsid w:val="4C845C7D"/>
    <w:rsid w:val="4C91C824"/>
    <w:rsid w:val="4C9E0CAE"/>
    <w:rsid w:val="4CAA685A"/>
    <w:rsid w:val="4CD81B33"/>
    <w:rsid w:val="4CECE251"/>
    <w:rsid w:val="4CF24BD5"/>
    <w:rsid w:val="4CF78787"/>
    <w:rsid w:val="4D164922"/>
    <w:rsid w:val="4D245DEF"/>
    <w:rsid w:val="4D2A8DC7"/>
    <w:rsid w:val="4D311A18"/>
    <w:rsid w:val="4D77D2C6"/>
    <w:rsid w:val="4D7984ED"/>
    <w:rsid w:val="4D82236C"/>
    <w:rsid w:val="4DB51246"/>
    <w:rsid w:val="4DBA4643"/>
    <w:rsid w:val="4DEBF881"/>
    <w:rsid w:val="4E0A5385"/>
    <w:rsid w:val="4E132E1A"/>
    <w:rsid w:val="4E202CDE"/>
    <w:rsid w:val="4E2DC99C"/>
    <w:rsid w:val="4E2DFA18"/>
    <w:rsid w:val="4E45C39B"/>
    <w:rsid w:val="4E4EE553"/>
    <w:rsid w:val="4E950012"/>
    <w:rsid w:val="4EAABDAE"/>
    <w:rsid w:val="4EBF3D09"/>
    <w:rsid w:val="4ECF823F"/>
    <w:rsid w:val="4EE9CC5B"/>
    <w:rsid w:val="4EFE5458"/>
    <w:rsid w:val="4F140EBF"/>
    <w:rsid w:val="4F2C082C"/>
    <w:rsid w:val="4F5905AE"/>
    <w:rsid w:val="4FA41D60"/>
    <w:rsid w:val="4FB030F5"/>
    <w:rsid w:val="4FB57BA5"/>
    <w:rsid w:val="503CB76D"/>
    <w:rsid w:val="50499D60"/>
    <w:rsid w:val="50541CFE"/>
    <w:rsid w:val="505BB234"/>
    <w:rsid w:val="5065B4F8"/>
    <w:rsid w:val="509A8A2E"/>
    <w:rsid w:val="509FC6B0"/>
    <w:rsid w:val="50DE1D41"/>
    <w:rsid w:val="510A09CD"/>
    <w:rsid w:val="5127E70A"/>
    <w:rsid w:val="5135AAE7"/>
    <w:rsid w:val="51397AB9"/>
    <w:rsid w:val="51465A95"/>
    <w:rsid w:val="51471FA9"/>
    <w:rsid w:val="514B6CFC"/>
    <w:rsid w:val="515209C6"/>
    <w:rsid w:val="5161BDFC"/>
    <w:rsid w:val="516275C6"/>
    <w:rsid w:val="51894D12"/>
    <w:rsid w:val="51A4D9A9"/>
    <w:rsid w:val="51B6B52B"/>
    <w:rsid w:val="51BC96E9"/>
    <w:rsid w:val="51BF9FFE"/>
    <w:rsid w:val="51C3F300"/>
    <w:rsid w:val="51D9024C"/>
    <w:rsid w:val="51F78295"/>
    <w:rsid w:val="52175036"/>
    <w:rsid w:val="5239D148"/>
    <w:rsid w:val="525317F1"/>
    <w:rsid w:val="52566780"/>
    <w:rsid w:val="525B434D"/>
    <w:rsid w:val="5263B39C"/>
    <w:rsid w:val="52A0076B"/>
    <w:rsid w:val="530EDA33"/>
    <w:rsid w:val="53331F14"/>
    <w:rsid w:val="534DE86A"/>
    <w:rsid w:val="534E8C1E"/>
    <w:rsid w:val="536152DB"/>
    <w:rsid w:val="5399DDD2"/>
    <w:rsid w:val="539C3994"/>
    <w:rsid w:val="539D8EAA"/>
    <w:rsid w:val="53A261CB"/>
    <w:rsid w:val="53C608B1"/>
    <w:rsid w:val="53C80873"/>
    <w:rsid w:val="53D78DF7"/>
    <w:rsid w:val="53E8D83F"/>
    <w:rsid w:val="53EE8368"/>
    <w:rsid w:val="5415BE03"/>
    <w:rsid w:val="541D43D2"/>
    <w:rsid w:val="5424EEED"/>
    <w:rsid w:val="542987C7"/>
    <w:rsid w:val="54351A31"/>
    <w:rsid w:val="543CB4D3"/>
    <w:rsid w:val="5452F154"/>
    <w:rsid w:val="5461C438"/>
    <w:rsid w:val="549FCB55"/>
    <w:rsid w:val="54B0E7EC"/>
    <w:rsid w:val="54BED53E"/>
    <w:rsid w:val="54C19C0F"/>
    <w:rsid w:val="54E91A5C"/>
    <w:rsid w:val="54ED620C"/>
    <w:rsid w:val="5502D7BF"/>
    <w:rsid w:val="5531E6F2"/>
    <w:rsid w:val="55367317"/>
    <w:rsid w:val="55544BD8"/>
    <w:rsid w:val="5554F04A"/>
    <w:rsid w:val="55610E9C"/>
    <w:rsid w:val="55763AEA"/>
    <w:rsid w:val="559531B0"/>
    <w:rsid w:val="55A3E2B8"/>
    <w:rsid w:val="55A7F658"/>
    <w:rsid w:val="55B9E07B"/>
    <w:rsid w:val="55C20126"/>
    <w:rsid w:val="55D3C1C3"/>
    <w:rsid w:val="55E1BEB1"/>
    <w:rsid w:val="55E95E6E"/>
    <w:rsid w:val="55EBF5B2"/>
    <w:rsid w:val="55EF644A"/>
    <w:rsid w:val="55F7E133"/>
    <w:rsid w:val="560C7D9B"/>
    <w:rsid w:val="56166F09"/>
    <w:rsid w:val="561B1D4D"/>
    <w:rsid w:val="56214A13"/>
    <w:rsid w:val="562D1646"/>
    <w:rsid w:val="5630ECA1"/>
    <w:rsid w:val="56528A8D"/>
    <w:rsid w:val="5668675F"/>
    <w:rsid w:val="566CA9DD"/>
    <w:rsid w:val="569C3C41"/>
    <w:rsid w:val="56B16363"/>
    <w:rsid w:val="56B287D2"/>
    <w:rsid w:val="56BCC538"/>
    <w:rsid w:val="56C7114D"/>
    <w:rsid w:val="56EEAF90"/>
    <w:rsid w:val="56F27D01"/>
    <w:rsid w:val="56F6754E"/>
    <w:rsid w:val="56F9D699"/>
    <w:rsid w:val="5715DD06"/>
    <w:rsid w:val="5726DAA3"/>
    <w:rsid w:val="572A78B3"/>
    <w:rsid w:val="576BF0AA"/>
    <w:rsid w:val="576EC052"/>
    <w:rsid w:val="579D34F6"/>
    <w:rsid w:val="57B7B8ED"/>
    <w:rsid w:val="57C009F5"/>
    <w:rsid w:val="58019B91"/>
    <w:rsid w:val="58288D49"/>
    <w:rsid w:val="583C4213"/>
    <w:rsid w:val="58765F91"/>
    <w:rsid w:val="58840D09"/>
    <w:rsid w:val="58949B3D"/>
    <w:rsid w:val="58A080F2"/>
    <w:rsid w:val="58B5D5AA"/>
    <w:rsid w:val="58CB3B20"/>
    <w:rsid w:val="58D1923D"/>
    <w:rsid w:val="58DF8B52"/>
    <w:rsid w:val="5939A121"/>
    <w:rsid w:val="595E6D1D"/>
    <w:rsid w:val="59697D33"/>
    <w:rsid w:val="597AD0B8"/>
    <w:rsid w:val="597B165B"/>
    <w:rsid w:val="597DA6F3"/>
    <w:rsid w:val="59AF4B70"/>
    <w:rsid w:val="59C12297"/>
    <w:rsid w:val="59CCA0FC"/>
    <w:rsid w:val="59D82EF3"/>
    <w:rsid w:val="59DBCA89"/>
    <w:rsid w:val="5A0F3486"/>
    <w:rsid w:val="5A131D76"/>
    <w:rsid w:val="5A5539CF"/>
    <w:rsid w:val="5A79B1CD"/>
    <w:rsid w:val="5A8AA9A3"/>
    <w:rsid w:val="5A8D740C"/>
    <w:rsid w:val="5AAA467B"/>
    <w:rsid w:val="5ACB5256"/>
    <w:rsid w:val="5AE22E18"/>
    <w:rsid w:val="5AFCAA13"/>
    <w:rsid w:val="5B15D270"/>
    <w:rsid w:val="5B2446A3"/>
    <w:rsid w:val="5B5457A7"/>
    <w:rsid w:val="5B6121CD"/>
    <w:rsid w:val="5B6BAC29"/>
    <w:rsid w:val="5B793B23"/>
    <w:rsid w:val="5B816DEC"/>
    <w:rsid w:val="5B96217D"/>
    <w:rsid w:val="5BA9AD8C"/>
    <w:rsid w:val="5BB7AAD4"/>
    <w:rsid w:val="5BC2FD2F"/>
    <w:rsid w:val="5BDACA75"/>
    <w:rsid w:val="5BEC5220"/>
    <w:rsid w:val="5BFEE139"/>
    <w:rsid w:val="5C01A7DD"/>
    <w:rsid w:val="5C0A791C"/>
    <w:rsid w:val="5C0ECA18"/>
    <w:rsid w:val="5C16F4C4"/>
    <w:rsid w:val="5C19ED9A"/>
    <w:rsid w:val="5C3D8E88"/>
    <w:rsid w:val="5C4C8C15"/>
    <w:rsid w:val="5C5AA54A"/>
    <w:rsid w:val="5CBB92A7"/>
    <w:rsid w:val="5CE9B776"/>
    <w:rsid w:val="5D024E65"/>
    <w:rsid w:val="5D22F8C6"/>
    <w:rsid w:val="5D4F16E6"/>
    <w:rsid w:val="5D8FFCD8"/>
    <w:rsid w:val="5DAAFFA6"/>
    <w:rsid w:val="5DC2FC80"/>
    <w:rsid w:val="5DD192AF"/>
    <w:rsid w:val="5DD68C5D"/>
    <w:rsid w:val="5E3E3E2E"/>
    <w:rsid w:val="5E419F40"/>
    <w:rsid w:val="5E4BD6F1"/>
    <w:rsid w:val="5E953F24"/>
    <w:rsid w:val="5E9FAF64"/>
    <w:rsid w:val="5EAD5B7F"/>
    <w:rsid w:val="5ECCDCD0"/>
    <w:rsid w:val="5ECEA3DE"/>
    <w:rsid w:val="5ED12AA3"/>
    <w:rsid w:val="5EF51B73"/>
    <w:rsid w:val="5EF61F03"/>
    <w:rsid w:val="5F13D6DB"/>
    <w:rsid w:val="5F313CAB"/>
    <w:rsid w:val="5F4C9A08"/>
    <w:rsid w:val="5F4EE3A6"/>
    <w:rsid w:val="5F60C2C1"/>
    <w:rsid w:val="5F66498B"/>
    <w:rsid w:val="5F87B4F4"/>
    <w:rsid w:val="5F87E3F9"/>
    <w:rsid w:val="5F96C240"/>
    <w:rsid w:val="5FB0C5B2"/>
    <w:rsid w:val="5FD67104"/>
    <w:rsid w:val="5FF88CAF"/>
    <w:rsid w:val="600DDD0C"/>
    <w:rsid w:val="6013E335"/>
    <w:rsid w:val="601D2A7D"/>
    <w:rsid w:val="601FD7FE"/>
    <w:rsid w:val="602D0B92"/>
    <w:rsid w:val="6044A710"/>
    <w:rsid w:val="605845A9"/>
    <w:rsid w:val="6066A4C6"/>
    <w:rsid w:val="607A7983"/>
    <w:rsid w:val="60977DF8"/>
    <w:rsid w:val="60A3C560"/>
    <w:rsid w:val="60A6336C"/>
    <w:rsid w:val="60BAB55B"/>
    <w:rsid w:val="60C56E45"/>
    <w:rsid w:val="6117F40E"/>
    <w:rsid w:val="614E735E"/>
    <w:rsid w:val="61563648"/>
    <w:rsid w:val="6159E6EC"/>
    <w:rsid w:val="617BD8B5"/>
    <w:rsid w:val="618F03CA"/>
    <w:rsid w:val="61B23DF9"/>
    <w:rsid w:val="61BFC452"/>
    <w:rsid w:val="61C2366C"/>
    <w:rsid w:val="61C3F4F7"/>
    <w:rsid w:val="61C9AA9C"/>
    <w:rsid w:val="61CD808D"/>
    <w:rsid w:val="61D2BC9F"/>
    <w:rsid w:val="61E0F91F"/>
    <w:rsid w:val="61E0FCE6"/>
    <w:rsid w:val="61EBECAD"/>
    <w:rsid w:val="6240357F"/>
    <w:rsid w:val="626E7CCC"/>
    <w:rsid w:val="627AB9AD"/>
    <w:rsid w:val="627CF4F6"/>
    <w:rsid w:val="6296615D"/>
    <w:rsid w:val="62985F59"/>
    <w:rsid w:val="629885F1"/>
    <w:rsid w:val="62A2D80D"/>
    <w:rsid w:val="62AD5549"/>
    <w:rsid w:val="62B2187C"/>
    <w:rsid w:val="62E23F56"/>
    <w:rsid w:val="63319FE1"/>
    <w:rsid w:val="633B4067"/>
    <w:rsid w:val="63485E77"/>
    <w:rsid w:val="635BEF32"/>
    <w:rsid w:val="636BFD76"/>
    <w:rsid w:val="639C29C9"/>
    <w:rsid w:val="63B71CBA"/>
    <w:rsid w:val="64391924"/>
    <w:rsid w:val="6452E30B"/>
    <w:rsid w:val="647F77F6"/>
    <w:rsid w:val="648C60C9"/>
    <w:rsid w:val="64A9D9BF"/>
    <w:rsid w:val="64AD7FB2"/>
    <w:rsid w:val="64E8B229"/>
    <w:rsid w:val="650EF0E8"/>
    <w:rsid w:val="65161114"/>
    <w:rsid w:val="65243A76"/>
    <w:rsid w:val="654DD483"/>
    <w:rsid w:val="656BB0CD"/>
    <w:rsid w:val="65987631"/>
    <w:rsid w:val="659F67A4"/>
    <w:rsid w:val="65B9C210"/>
    <w:rsid w:val="65BDB9C1"/>
    <w:rsid w:val="65DAC039"/>
    <w:rsid w:val="663E9255"/>
    <w:rsid w:val="664384DC"/>
    <w:rsid w:val="6663F633"/>
    <w:rsid w:val="666C2A79"/>
    <w:rsid w:val="669703C3"/>
    <w:rsid w:val="6714F919"/>
    <w:rsid w:val="671AC5F9"/>
    <w:rsid w:val="67274694"/>
    <w:rsid w:val="672F61A6"/>
    <w:rsid w:val="676C86D4"/>
    <w:rsid w:val="67718A51"/>
    <w:rsid w:val="679A9890"/>
    <w:rsid w:val="67CBB1A8"/>
    <w:rsid w:val="67DBFBC4"/>
    <w:rsid w:val="67E138F9"/>
    <w:rsid w:val="67E80BCB"/>
    <w:rsid w:val="67EAA054"/>
    <w:rsid w:val="680623AA"/>
    <w:rsid w:val="68167D5D"/>
    <w:rsid w:val="681B3713"/>
    <w:rsid w:val="684949C6"/>
    <w:rsid w:val="685CA257"/>
    <w:rsid w:val="6860B5CF"/>
    <w:rsid w:val="68A94BEE"/>
    <w:rsid w:val="68CFBEB7"/>
    <w:rsid w:val="68E9FB31"/>
    <w:rsid w:val="68F01FA7"/>
    <w:rsid w:val="6907CC9E"/>
    <w:rsid w:val="69212C40"/>
    <w:rsid w:val="69502014"/>
    <w:rsid w:val="6955DFFF"/>
    <w:rsid w:val="6962049E"/>
    <w:rsid w:val="699E0928"/>
    <w:rsid w:val="69BDE33D"/>
    <w:rsid w:val="69CA3E79"/>
    <w:rsid w:val="69D2B7E4"/>
    <w:rsid w:val="6A0D488D"/>
    <w:rsid w:val="6A3B5E09"/>
    <w:rsid w:val="6A5E2F47"/>
    <w:rsid w:val="6A839C39"/>
    <w:rsid w:val="6A9EC392"/>
    <w:rsid w:val="6AA4A88E"/>
    <w:rsid w:val="6AB8F802"/>
    <w:rsid w:val="6ABAD282"/>
    <w:rsid w:val="6ACBB0B4"/>
    <w:rsid w:val="6AD0277C"/>
    <w:rsid w:val="6AD19177"/>
    <w:rsid w:val="6AE08C95"/>
    <w:rsid w:val="6AE7AE4C"/>
    <w:rsid w:val="6AFDD4FF"/>
    <w:rsid w:val="6B260895"/>
    <w:rsid w:val="6B40ABAB"/>
    <w:rsid w:val="6B472593"/>
    <w:rsid w:val="6B58E97C"/>
    <w:rsid w:val="6B68954D"/>
    <w:rsid w:val="6BB0BCAD"/>
    <w:rsid w:val="6BB3D11D"/>
    <w:rsid w:val="6BCC220E"/>
    <w:rsid w:val="6BE32105"/>
    <w:rsid w:val="6BF09430"/>
    <w:rsid w:val="6BF55532"/>
    <w:rsid w:val="6C0883BB"/>
    <w:rsid w:val="6C263FDA"/>
    <w:rsid w:val="6C3074A0"/>
    <w:rsid w:val="6C3D7390"/>
    <w:rsid w:val="6C588D46"/>
    <w:rsid w:val="6C6D61D8"/>
    <w:rsid w:val="6C7E19EC"/>
    <w:rsid w:val="6C826A7F"/>
    <w:rsid w:val="6C87295E"/>
    <w:rsid w:val="6C92ED88"/>
    <w:rsid w:val="6CA125E7"/>
    <w:rsid w:val="6CB17A52"/>
    <w:rsid w:val="6CE3E6E9"/>
    <w:rsid w:val="6CFABBBB"/>
    <w:rsid w:val="6CFC323F"/>
    <w:rsid w:val="6D02B4CB"/>
    <w:rsid w:val="6D04178D"/>
    <w:rsid w:val="6D0BBA67"/>
    <w:rsid w:val="6D34A41E"/>
    <w:rsid w:val="6D35C402"/>
    <w:rsid w:val="6D4569D1"/>
    <w:rsid w:val="6D53CE0D"/>
    <w:rsid w:val="6D794ED0"/>
    <w:rsid w:val="6D857ACD"/>
    <w:rsid w:val="6D906CE8"/>
    <w:rsid w:val="6DAFE0F9"/>
    <w:rsid w:val="6DBB0451"/>
    <w:rsid w:val="6DBFB2D8"/>
    <w:rsid w:val="6DC5236B"/>
    <w:rsid w:val="6DC6FAAA"/>
    <w:rsid w:val="6DCF2E59"/>
    <w:rsid w:val="6DCF57AF"/>
    <w:rsid w:val="6DDEFEEF"/>
    <w:rsid w:val="6DE303B0"/>
    <w:rsid w:val="6DE917DE"/>
    <w:rsid w:val="6DFCE4F8"/>
    <w:rsid w:val="6E075727"/>
    <w:rsid w:val="6E0D252D"/>
    <w:rsid w:val="6E14224B"/>
    <w:rsid w:val="6E2B61E8"/>
    <w:rsid w:val="6E3575C1"/>
    <w:rsid w:val="6E59193A"/>
    <w:rsid w:val="6E7875E0"/>
    <w:rsid w:val="6E7D3B11"/>
    <w:rsid w:val="6E8A7897"/>
    <w:rsid w:val="6E8EF851"/>
    <w:rsid w:val="6EB5D32E"/>
    <w:rsid w:val="6EBD2509"/>
    <w:rsid w:val="6EC27C12"/>
    <w:rsid w:val="6ED24F63"/>
    <w:rsid w:val="6EFC72BA"/>
    <w:rsid w:val="6F1F40B5"/>
    <w:rsid w:val="6F2D453E"/>
    <w:rsid w:val="6F2F85EB"/>
    <w:rsid w:val="6F51675C"/>
    <w:rsid w:val="6F793BB9"/>
    <w:rsid w:val="6F88F67A"/>
    <w:rsid w:val="6F8A39F5"/>
    <w:rsid w:val="6F906DC4"/>
    <w:rsid w:val="6F997D12"/>
    <w:rsid w:val="6F9C41F7"/>
    <w:rsid w:val="6FA5AA75"/>
    <w:rsid w:val="6FD1123F"/>
    <w:rsid w:val="6FE2B4A7"/>
    <w:rsid w:val="700CB165"/>
    <w:rsid w:val="700DF8BC"/>
    <w:rsid w:val="7022FCD1"/>
    <w:rsid w:val="70432F5C"/>
    <w:rsid w:val="7054FD8E"/>
    <w:rsid w:val="705B9630"/>
    <w:rsid w:val="709FDCC8"/>
    <w:rsid w:val="70AECB7C"/>
    <w:rsid w:val="70C20CC4"/>
    <w:rsid w:val="70F91799"/>
    <w:rsid w:val="70FCFA9C"/>
    <w:rsid w:val="710ED520"/>
    <w:rsid w:val="71206F98"/>
    <w:rsid w:val="71267B56"/>
    <w:rsid w:val="713485BA"/>
    <w:rsid w:val="713F8D64"/>
    <w:rsid w:val="715BFDE7"/>
    <w:rsid w:val="715C2E29"/>
    <w:rsid w:val="716F346A"/>
    <w:rsid w:val="7172DA5D"/>
    <w:rsid w:val="71822870"/>
    <w:rsid w:val="718FF2B0"/>
    <w:rsid w:val="71A6D50C"/>
    <w:rsid w:val="71DACC3A"/>
    <w:rsid w:val="7201BE0B"/>
    <w:rsid w:val="72447A97"/>
    <w:rsid w:val="72505F7F"/>
    <w:rsid w:val="729A6BCD"/>
    <w:rsid w:val="72A01AE4"/>
    <w:rsid w:val="72D0561B"/>
    <w:rsid w:val="72D5EA66"/>
    <w:rsid w:val="72EA3519"/>
    <w:rsid w:val="72F4758B"/>
    <w:rsid w:val="72FCC3D6"/>
    <w:rsid w:val="730FB45A"/>
    <w:rsid w:val="732BC311"/>
    <w:rsid w:val="7349919B"/>
    <w:rsid w:val="734D6D6F"/>
    <w:rsid w:val="7359E703"/>
    <w:rsid w:val="7361A7C1"/>
    <w:rsid w:val="736728B2"/>
    <w:rsid w:val="7367B645"/>
    <w:rsid w:val="7378097A"/>
    <w:rsid w:val="73878E38"/>
    <w:rsid w:val="738AFF26"/>
    <w:rsid w:val="73922092"/>
    <w:rsid w:val="73A3032B"/>
    <w:rsid w:val="73C6E9C4"/>
    <w:rsid w:val="73D57C4E"/>
    <w:rsid w:val="73D94BD2"/>
    <w:rsid w:val="73EB5CC5"/>
    <w:rsid w:val="7402059D"/>
    <w:rsid w:val="741D8D3D"/>
    <w:rsid w:val="743BFC5F"/>
    <w:rsid w:val="743F1A3D"/>
    <w:rsid w:val="745541B7"/>
    <w:rsid w:val="749665A6"/>
    <w:rsid w:val="7499C3DD"/>
    <w:rsid w:val="749D59DF"/>
    <w:rsid w:val="74A9EF21"/>
    <w:rsid w:val="74B625CA"/>
    <w:rsid w:val="74C008CD"/>
    <w:rsid w:val="74D7E820"/>
    <w:rsid w:val="74E99D8B"/>
    <w:rsid w:val="74EB8192"/>
    <w:rsid w:val="74ED6E29"/>
    <w:rsid w:val="74EEB33F"/>
    <w:rsid w:val="74EEE610"/>
    <w:rsid w:val="75212737"/>
    <w:rsid w:val="7527F002"/>
    <w:rsid w:val="75309FBF"/>
    <w:rsid w:val="7557FBE9"/>
    <w:rsid w:val="75669F4F"/>
    <w:rsid w:val="75702921"/>
    <w:rsid w:val="75758CAD"/>
    <w:rsid w:val="757E4C1D"/>
    <w:rsid w:val="7582FC89"/>
    <w:rsid w:val="75A57BBF"/>
    <w:rsid w:val="75B4F3F6"/>
    <w:rsid w:val="75B93557"/>
    <w:rsid w:val="75EBD2C6"/>
    <w:rsid w:val="75F1FE5A"/>
    <w:rsid w:val="75F21D72"/>
    <w:rsid w:val="75FA88DB"/>
    <w:rsid w:val="760B837B"/>
    <w:rsid w:val="76267724"/>
    <w:rsid w:val="762E4370"/>
    <w:rsid w:val="76583966"/>
    <w:rsid w:val="76994883"/>
    <w:rsid w:val="76C0C2A5"/>
    <w:rsid w:val="76C89E82"/>
    <w:rsid w:val="7731CCD3"/>
    <w:rsid w:val="773631D1"/>
    <w:rsid w:val="773C6298"/>
    <w:rsid w:val="7755DB4E"/>
    <w:rsid w:val="7770BD99"/>
    <w:rsid w:val="7787A327"/>
    <w:rsid w:val="778D0B76"/>
    <w:rsid w:val="778F6CC0"/>
    <w:rsid w:val="77908854"/>
    <w:rsid w:val="779F161A"/>
    <w:rsid w:val="77B08686"/>
    <w:rsid w:val="77B3E9C4"/>
    <w:rsid w:val="77DC4DC1"/>
    <w:rsid w:val="77EE0186"/>
    <w:rsid w:val="780BAEAD"/>
    <w:rsid w:val="7853195F"/>
    <w:rsid w:val="7868A51C"/>
    <w:rsid w:val="789F6BAF"/>
    <w:rsid w:val="78CC1748"/>
    <w:rsid w:val="79009D00"/>
    <w:rsid w:val="790E339F"/>
    <w:rsid w:val="791564C9"/>
    <w:rsid w:val="79180B02"/>
    <w:rsid w:val="7975D860"/>
    <w:rsid w:val="79836CE2"/>
    <w:rsid w:val="798EE22F"/>
    <w:rsid w:val="79A5CB3A"/>
    <w:rsid w:val="79B981BE"/>
    <w:rsid w:val="79BC9DCD"/>
    <w:rsid w:val="79F8B6F6"/>
    <w:rsid w:val="7A1244AF"/>
    <w:rsid w:val="7A2C3F06"/>
    <w:rsid w:val="7A404FAE"/>
    <w:rsid w:val="7A79B975"/>
    <w:rsid w:val="7A846C0A"/>
    <w:rsid w:val="7A8935E0"/>
    <w:rsid w:val="7A9B8C42"/>
    <w:rsid w:val="7A9EA79B"/>
    <w:rsid w:val="7AA5EE2C"/>
    <w:rsid w:val="7ABCFE92"/>
    <w:rsid w:val="7AC58D46"/>
    <w:rsid w:val="7ADCC4D6"/>
    <w:rsid w:val="7B154A3B"/>
    <w:rsid w:val="7B195032"/>
    <w:rsid w:val="7B21AA29"/>
    <w:rsid w:val="7B49C671"/>
    <w:rsid w:val="7B4B7461"/>
    <w:rsid w:val="7B5C7A68"/>
    <w:rsid w:val="7B7C79F5"/>
    <w:rsid w:val="7B9FE143"/>
    <w:rsid w:val="7BBB4946"/>
    <w:rsid w:val="7BBF9FE4"/>
    <w:rsid w:val="7BDE0CB6"/>
    <w:rsid w:val="7BEE1C7D"/>
    <w:rsid w:val="7BFDF744"/>
    <w:rsid w:val="7C01E50E"/>
    <w:rsid w:val="7C035BDF"/>
    <w:rsid w:val="7C410196"/>
    <w:rsid w:val="7C6554B7"/>
    <w:rsid w:val="7C6C007B"/>
    <w:rsid w:val="7C6EF0CC"/>
    <w:rsid w:val="7C7FA4A4"/>
    <w:rsid w:val="7C7FE428"/>
    <w:rsid w:val="7CA9CD69"/>
    <w:rsid w:val="7CBA9D78"/>
    <w:rsid w:val="7CC78633"/>
    <w:rsid w:val="7CF14907"/>
    <w:rsid w:val="7D0072F4"/>
    <w:rsid w:val="7D0BBF6D"/>
    <w:rsid w:val="7D10778D"/>
    <w:rsid w:val="7D36514C"/>
    <w:rsid w:val="7D414BC9"/>
    <w:rsid w:val="7D59CB42"/>
    <w:rsid w:val="7D5EC813"/>
    <w:rsid w:val="7D6B54EE"/>
    <w:rsid w:val="7DC097A4"/>
    <w:rsid w:val="7DE26ADE"/>
    <w:rsid w:val="7E0E10C1"/>
    <w:rsid w:val="7E1F3DC6"/>
    <w:rsid w:val="7E2FE4B8"/>
    <w:rsid w:val="7E3162D4"/>
    <w:rsid w:val="7E374B50"/>
    <w:rsid w:val="7E498F12"/>
    <w:rsid w:val="7E6B67CB"/>
    <w:rsid w:val="7E7C6294"/>
    <w:rsid w:val="7E84C3FC"/>
    <w:rsid w:val="7E88D823"/>
    <w:rsid w:val="7EF0099F"/>
    <w:rsid w:val="7EFE8420"/>
    <w:rsid w:val="7F1BB1FC"/>
    <w:rsid w:val="7F35008E"/>
    <w:rsid w:val="7F356AFD"/>
    <w:rsid w:val="7F43E92E"/>
    <w:rsid w:val="7F52561A"/>
    <w:rsid w:val="7F6E3C20"/>
    <w:rsid w:val="7F774E05"/>
    <w:rsid w:val="7F89EFF0"/>
    <w:rsid w:val="7F918DBB"/>
    <w:rsid w:val="7F9CF579"/>
    <w:rsid w:val="7FCF47EF"/>
    <w:rsid w:val="7FF373D2"/>
    <w:rsid w:val="7FF3DE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CA551"/>
  <w15:chartTrackingRefBased/>
  <w15:docId w15:val="{5B4B7561-FDDF-43B9-8A95-1EED54AC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1895"/>
    <w:rPr>
      <w:lang w:eastAsia="en-US"/>
    </w:rPr>
  </w:style>
  <w:style w:type="paragraph" w:styleId="Heading1">
    <w:name w:val="heading 1"/>
    <w:basedOn w:val="Normal"/>
    <w:next w:val="Normal"/>
    <w:link w:val="Heading1Char"/>
    <w:qFormat/>
    <w:pPr>
      <w:keepNext/>
      <w:tabs>
        <w:tab w:val="left" w:pos="-720"/>
        <w:tab w:val="left" w:pos="0"/>
      </w:tabs>
      <w:jc w:val="center"/>
      <w:outlineLvl w:val="0"/>
    </w:pPr>
    <w:rPr>
      <w:rFonts w:ascii="Arial" w:hAnsi="Arial"/>
      <w:sz w:val="18"/>
      <w:u w:val="single"/>
    </w:rPr>
  </w:style>
  <w:style w:type="paragraph" w:styleId="Heading2">
    <w:name w:val="heading 2"/>
    <w:basedOn w:val="Normal"/>
    <w:next w:val="Normal"/>
    <w:link w:val="Heading2Char"/>
    <w:qFormat/>
    <w:pPr>
      <w:keepNext/>
      <w:tabs>
        <w:tab w:val="left" w:pos="-720"/>
      </w:tabs>
      <w:jc w:val="both"/>
      <w:outlineLvl w:val="1"/>
    </w:pPr>
    <w:rPr>
      <w:rFonts w:ascii="Arial" w:hAnsi="Arial"/>
      <w:u w:val="single"/>
    </w:rPr>
  </w:style>
  <w:style w:type="paragraph" w:styleId="Heading3">
    <w:name w:val="heading 3"/>
    <w:basedOn w:val="Normal"/>
    <w:next w:val="Normal"/>
    <w:link w:val="Heading3Char"/>
    <w:qFormat/>
    <w:pPr>
      <w:keepNext/>
      <w:tabs>
        <w:tab w:val="left" w:pos="4140"/>
        <w:tab w:val="left" w:pos="540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2"/>
    </w:pPr>
    <w:rPr>
      <w:rFonts w:ascii="Arial" w:hAnsi="Arial"/>
      <w:lang w:val="x-none" w:eastAsia="x-none"/>
    </w:rPr>
  </w:style>
  <w:style w:type="paragraph" w:styleId="Heading4">
    <w:name w:val="heading 4"/>
    <w:basedOn w:val="Normal"/>
    <w:next w:val="Normal"/>
    <w:link w:val="Heading4Char"/>
    <w:qFormat/>
    <w:pPr>
      <w:keepNext/>
      <w:tabs>
        <w:tab w:val="left" w:pos="720"/>
        <w:tab w:val="left" w:pos="1440"/>
        <w:tab w:val="left" w:pos="2160"/>
        <w:tab w:val="left" w:pos="2880"/>
        <w:tab w:val="left" w:pos="3600"/>
        <w:tab w:val="left" w:pos="4320"/>
        <w:tab w:val="left" w:pos="4608"/>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320" w:hanging="4320"/>
      <w:outlineLvl w:val="3"/>
    </w:pPr>
    <w:rPr>
      <w:rFonts w:ascii="Arial" w:hAnsi="Arial"/>
      <w:b/>
      <w:u w:val="single"/>
    </w:rPr>
  </w:style>
  <w:style w:type="paragraph" w:styleId="Heading5">
    <w:name w:val="heading 5"/>
    <w:basedOn w:val="Normal"/>
    <w:next w:val="Normal"/>
    <w:link w:val="Heading5Char"/>
    <w:qFormat/>
    <w:rsid w:val="001260A4"/>
    <w:pPr>
      <w:spacing w:before="240" w:after="60"/>
      <w:outlineLvl w:val="4"/>
    </w:pPr>
    <w:rPr>
      <w:b/>
      <w:bCs/>
      <w:i/>
      <w:iCs/>
      <w:sz w:val="26"/>
      <w:szCs w:val="26"/>
    </w:rPr>
  </w:style>
  <w:style w:type="paragraph" w:styleId="Heading6">
    <w:name w:val="heading 6"/>
    <w:basedOn w:val="Normal"/>
    <w:next w:val="Normal"/>
    <w:link w:val="Heading6Char"/>
    <w:qFormat/>
    <w:rsid w:val="00B1395D"/>
    <w:pPr>
      <w:tabs>
        <w:tab w:val="num" w:pos="1152"/>
      </w:tabs>
      <w:spacing w:before="240" w:after="60"/>
      <w:ind w:left="1152" w:hanging="432"/>
      <w:outlineLvl w:val="5"/>
    </w:pPr>
    <w:rPr>
      <w:i/>
      <w:sz w:val="22"/>
      <w:lang w:val="en-GB"/>
    </w:rPr>
  </w:style>
  <w:style w:type="paragraph" w:styleId="Heading7">
    <w:name w:val="heading 7"/>
    <w:basedOn w:val="Normal"/>
    <w:next w:val="Normal"/>
    <w:link w:val="Heading7Char"/>
    <w:qFormat/>
    <w:rsid w:val="00B1395D"/>
    <w:pPr>
      <w:tabs>
        <w:tab w:val="num" w:pos="1296"/>
      </w:tabs>
      <w:spacing w:before="240" w:after="60"/>
      <w:ind w:left="1296" w:hanging="288"/>
      <w:outlineLvl w:val="6"/>
    </w:pPr>
    <w:rPr>
      <w:rFonts w:ascii="Arial" w:hAnsi="Arial"/>
      <w:lang w:val="en-GB"/>
    </w:rPr>
  </w:style>
  <w:style w:type="paragraph" w:styleId="Heading8">
    <w:name w:val="heading 8"/>
    <w:basedOn w:val="Normal"/>
    <w:next w:val="Normal"/>
    <w:link w:val="Heading8Char"/>
    <w:qFormat/>
    <w:rsid w:val="00276067"/>
    <w:pPr>
      <w:spacing w:before="240" w:after="60"/>
      <w:outlineLvl w:val="7"/>
    </w:pPr>
    <w:rPr>
      <w:i/>
      <w:iCs/>
      <w:sz w:val="24"/>
      <w:szCs w:val="24"/>
    </w:rPr>
  </w:style>
  <w:style w:type="paragraph" w:styleId="Heading9">
    <w:name w:val="heading 9"/>
    <w:basedOn w:val="Normal"/>
    <w:next w:val="Normal"/>
    <w:link w:val="Heading9Char"/>
    <w:qFormat/>
    <w:rsid w:val="00B1395D"/>
    <w:pPr>
      <w:tabs>
        <w:tab w:val="num" w:pos="1584"/>
      </w:tabs>
      <w:spacing w:before="240" w:after="60"/>
      <w:ind w:left="1584" w:hanging="144"/>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vertAlign w:val="superscript"/>
    </w:rPr>
  </w:style>
  <w:style w:type="paragraph" w:styleId="Header">
    <w:name w:val="header"/>
    <w:basedOn w:val="Normal"/>
    <w:link w:val="HeaderChar"/>
    <w:pPr>
      <w:tabs>
        <w:tab w:val="center" w:pos="4320"/>
        <w:tab w:val="right" w:pos="8640"/>
      </w:tabs>
    </w:pPr>
  </w:style>
  <w:style w:type="paragraph" w:styleId="BodyTextIndent2">
    <w:name w:val="Body Text Indent 2"/>
    <w:basedOn w:val="Normal"/>
    <w:pPr>
      <w:ind w:firstLine="720"/>
    </w:pPr>
    <w:rPr>
      <w:rFonts w:ascii="Arial" w:hAnsi="Arial"/>
      <w:b/>
      <w:snapToGrid w:val="0"/>
    </w:rPr>
  </w:style>
  <w:style w:type="paragraph" w:styleId="BodyText">
    <w:name w:val="Body Text"/>
    <w:basedOn w:val="Normal"/>
    <w:link w:val="BodyTextChar"/>
    <w:pPr>
      <w:tabs>
        <w:tab w:val="left" w:pos="-720"/>
      </w:tabs>
    </w:pPr>
    <w:rPr>
      <w:rFonts w:ascii="Arial" w:hAnsi="Arial"/>
      <w:b/>
      <w:lang w:val="x-none" w:eastAsia="x-none"/>
    </w:rPr>
  </w:style>
  <w:style w:type="paragraph" w:styleId="BodyText3">
    <w:name w:val="Body Text 3"/>
    <w:basedOn w:val="Normal"/>
    <w:pPr>
      <w:tabs>
        <w:tab w:val="left" w:pos="720"/>
        <w:tab w:val="left" w:pos="1440"/>
      </w:tabs>
      <w:jc w:val="both"/>
    </w:pPr>
    <w:rPr>
      <w:rFonts w:ascii="Arial" w:hAnsi="Arial"/>
    </w:rPr>
  </w:style>
  <w:style w:type="paragraph" w:styleId="BodyTextIndent">
    <w:name w:val="Body Text Indent"/>
    <w:basedOn w:val="Normal"/>
    <w:link w:val="BodyTextIndentChar"/>
    <w:pPr>
      <w:ind w:firstLine="720"/>
    </w:pPr>
    <w:rPr>
      <w:rFonts w:ascii="Arial" w:hAnsi="Arial"/>
      <w:b/>
      <w:snapToGrid w:val="0"/>
      <w:color w:val="000000"/>
      <w:lang w:val="x-none" w:eastAsia="x-none"/>
    </w:rPr>
  </w:style>
  <w:style w:type="paragraph" w:styleId="BodyText2">
    <w:name w:val="Body Text 2"/>
    <w:basedOn w:val="Normal"/>
    <w:link w:val="BodyText2Char"/>
    <w:pPr>
      <w:autoSpaceDE w:val="0"/>
      <w:autoSpaceDN w:val="0"/>
      <w:adjustRightInd w:val="0"/>
    </w:pPr>
    <w:rPr>
      <w:rFonts w:ascii="Arial" w:hAnsi="Arial"/>
      <w:sz w:val="18"/>
      <w:lang w:val="x-none" w:eastAsia="x-none"/>
    </w:rPr>
  </w:style>
  <w:style w:type="paragraph" w:styleId="Footer">
    <w:name w:val="footer"/>
    <w:basedOn w:val="Normal"/>
    <w:link w:val="FooterChar"/>
    <w:pPr>
      <w:tabs>
        <w:tab w:val="center" w:pos="4320"/>
        <w:tab w:val="right" w:pos="8640"/>
      </w:tabs>
    </w:pPr>
  </w:style>
  <w:style w:type="paragraph" w:customStyle="1" w:styleId="Univ-10">
    <w:name w:val="Univ-10"/>
    <w:basedOn w:val="Normal"/>
    <w:pPr>
      <w:jc w:val="both"/>
    </w:pPr>
    <w:rPr>
      <w:rFonts w:ascii="Univers (E1)" w:hAnsi="Univers (E1)"/>
      <w:sz w:val="22"/>
    </w:rPr>
  </w:style>
  <w:style w:type="paragraph" w:styleId="BodyTextIndent3">
    <w:name w:val="Body Text Indent 3"/>
    <w:basedOn w:val="Normal"/>
    <w:pPr>
      <w:tabs>
        <w:tab w:val="left" w:pos="720"/>
        <w:tab w:val="left" w:pos="1440"/>
        <w:tab w:val="left" w:pos="2160"/>
        <w:tab w:val="left" w:pos="2880"/>
        <w:tab w:val="left" w:pos="3600"/>
        <w:tab w:val="left" w:pos="4320"/>
        <w:tab w:val="left" w:pos="4608"/>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0"/>
    </w:pPr>
    <w:rPr>
      <w:rFonts w:ascii="Arial" w:hAnsi="Arial"/>
    </w:rPr>
  </w:style>
  <w:style w:type="paragraph" w:styleId="NormalWeb">
    <w:name w:val="Normal (Web)"/>
    <w:basedOn w:val="Normal"/>
    <w:uiPriority w:val="99"/>
    <w:pPr>
      <w:spacing w:before="100" w:beforeAutospacing="1" w:after="100" w:afterAutospacing="1"/>
    </w:pPr>
    <w:rPr>
      <w:sz w:val="24"/>
      <w:szCs w:val="24"/>
    </w:rPr>
  </w:style>
  <w:style w:type="character" w:styleId="Hyperlink">
    <w:name w:val="Hyperlink"/>
    <w:rPr>
      <w:color w:val="0000FF"/>
      <w:u w:val="single"/>
    </w:rPr>
  </w:style>
  <w:style w:type="character" w:styleId="Strong">
    <w:name w:val="Strong"/>
    <w:qFormat/>
    <w:rPr>
      <w:b/>
      <w:bCs/>
    </w:rPr>
  </w:style>
  <w:style w:type="character" w:customStyle="1" w:styleId="ACNielsen">
    <w:name w:val="ACNielsen"/>
    <w:semiHidden/>
    <w:rsid w:val="0023411B"/>
    <w:rPr>
      <w:rFonts w:ascii="Arial" w:hAnsi="Arial" w:cs="Arial"/>
      <w:color w:val="auto"/>
      <w:sz w:val="20"/>
      <w:szCs w:val="20"/>
    </w:rPr>
  </w:style>
  <w:style w:type="table" w:styleId="TableGrid">
    <w:name w:val="Table Grid"/>
    <w:basedOn w:val="TableNormal"/>
    <w:uiPriority w:val="59"/>
    <w:rsid w:val="00860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56723F"/>
    <w:rPr>
      <w:sz w:val="24"/>
    </w:rPr>
  </w:style>
  <w:style w:type="character" w:styleId="Emphasis">
    <w:name w:val="Emphasis"/>
    <w:qFormat/>
    <w:rsid w:val="00B62BDC"/>
    <w:rPr>
      <w:i/>
      <w:iCs/>
    </w:rPr>
  </w:style>
  <w:style w:type="paragraph" w:customStyle="1" w:styleId="TableText">
    <w:name w:val="Table Text"/>
    <w:basedOn w:val="Normal"/>
    <w:rsid w:val="00276067"/>
    <w:rPr>
      <w:sz w:val="24"/>
    </w:rPr>
  </w:style>
  <w:style w:type="paragraph" w:customStyle="1" w:styleId="Schedule">
    <w:name w:val="Schedule"/>
    <w:basedOn w:val="Heading1"/>
    <w:next w:val="Normal"/>
    <w:rsid w:val="008015AD"/>
    <w:pPr>
      <w:tabs>
        <w:tab w:val="clear" w:pos="-720"/>
        <w:tab w:val="clear" w:pos="0"/>
      </w:tabs>
      <w:overflowPunct w:val="0"/>
      <w:autoSpaceDE w:val="0"/>
      <w:autoSpaceDN w:val="0"/>
      <w:adjustRightInd w:val="0"/>
      <w:spacing w:before="120" w:after="120"/>
      <w:textAlignment w:val="baseline"/>
      <w:outlineLvl w:val="9"/>
    </w:pPr>
    <w:rPr>
      <w:rFonts w:ascii="Times New Roman" w:hAnsi="Times New Roman"/>
      <w:b/>
      <w:kern w:val="28"/>
      <w:sz w:val="24"/>
      <w:u w:val="none"/>
    </w:rPr>
  </w:style>
  <w:style w:type="paragraph" w:customStyle="1" w:styleId="BodyText1">
    <w:name w:val="Body Text 1"/>
    <w:basedOn w:val="BodyText"/>
    <w:rsid w:val="008015AD"/>
    <w:pPr>
      <w:tabs>
        <w:tab w:val="clear" w:pos="-720"/>
      </w:tabs>
      <w:overflowPunct w:val="0"/>
      <w:autoSpaceDE w:val="0"/>
      <w:autoSpaceDN w:val="0"/>
      <w:adjustRightInd w:val="0"/>
      <w:spacing w:before="140" w:after="140" w:line="280" w:lineRule="exact"/>
      <w:jc w:val="both"/>
      <w:textAlignment w:val="baseline"/>
    </w:pPr>
    <w:rPr>
      <w:rFonts w:ascii="Times New Roman" w:hAnsi="Times New Roman"/>
      <w:b w:val="0"/>
      <w:sz w:val="24"/>
    </w:rPr>
  </w:style>
  <w:style w:type="paragraph" w:customStyle="1" w:styleId="Normal-Table">
    <w:name w:val="Normal-Table"/>
    <w:basedOn w:val="Normal"/>
    <w:rsid w:val="008015AD"/>
    <w:pPr>
      <w:keepLines/>
      <w:tabs>
        <w:tab w:val="left" w:pos="720"/>
        <w:tab w:val="left" w:pos="1440"/>
      </w:tabs>
    </w:pPr>
  </w:style>
  <w:style w:type="paragraph" w:styleId="BalloonText">
    <w:name w:val="Balloon Text"/>
    <w:basedOn w:val="Normal"/>
    <w:link w:val="BalloonTextChar"/>
    <w:uiPriority w:val="99"/>
    <w:rsid w:val="00E06D87"/>
    <w:rPr>
      <w:rFonts w:ascii="Tahoma" w:hAnsi="Tahoma" w:cs="Tahoma"/>
      <w:sz w:val="16"/>
      <w:szCs w:val="16"/>
    </w:rPr>
  </w:style>
  <w:style w:type="paragraph" w:styleId="ListParagraph">
    <w:name w:val="List Paragraph"/>
    <w:basedOn w:val="Normal"/>
    <w:uiPriority w:val="34"/>
    <w:qFormat/>
    <w:rsid w:val="007E5500"/>
    <w:pPr>
      <w:ind w:left="720"/>
    </w:pPr>
  </w:style>
  <w:style w:type="character" w:customStyle="1" w:styleId="Heading3Char">
    <w:name w:val="Heading 3 Char"/>
    <w:link w:val="Heading3"/>
    <w:rsid w:val="006274D8"/>
    <w:rPr>
      <w:rFonts w:ascii="Arial" w:hAnsi="Arial"/>
    </w:rPr>
  </w:style>
  <w:style w:type="character" w:customStyle="1" w:styleId="BodyTextIndentChar">
    <w:name w:val="Body Text Indent Char"/>
    <w:link w:val="BodyTextIndent"/>
    <w:rsid w:val="006274D8"/>
    <w:rPr>
      <w:rFonts w:ascii="Arial" w:hAnsi="Arial"/>
      <w:b/>
      <w:snapToGrid w:val="0"/>
      <w:color w:val="000000"/>
    </w:rPr>
  </w:style>
  <w:style w:type="character" w:customStyle="1" w:styleId="BodyText2Char">
    <w:name w:val="Body Text 2 Char"/>
    <w:link w:val="BodyText2"/>
    <w:rsid w:val="006274D8"/>
    <w:rPr>
      <w:rFonts w:ascii="Arial" w:hAnsi="Arial"/>
      <w:sz w:val="18"/>
    </w:rPr>
  </w:style>
  <w:style w:type="character" w:customStyle="1" w:styleId="BodyTextChar">
    <w:name w:val="Body Text Char"/>
    <w:link w:val="BodyText"/>
    <w:rsid w:val="00343568"/>
    <w:rPr>
      <w:rFonts w:ascii="Arial" w:hAnsi="Arial"/>
      <w:b/>
    </w:rPr>
  </w:style>
  <w:style w:type="character" w:styleId="CommentReference">
    <w:name w:val="annotation reference"/>
    <w:uiPriority w:val="99"/>
    <w:rsid w:val="009B510B"/>
    <w:rPr>
      <w:sz w:val="16"/>
      <w:szCs w:val="16"/>
    </w:rPr>
  </w:style>
  <w:style w:type="paragraph" w:styleId="CommentText">
    <w:name w:val="annotation text"/>
    <w:basedOn w:val="Normal"/>
    <w:link w:val="CommentTextChar"/>
    <w:uiPriority w:val="99"/>
    <w:rsid w:val="009B510B"/>
  </w:style>
  <w:style w:type="character" w:customStyle="1" w:styleId="CommentTextChar">
    <w:name w:val="Comment Text Char"/>
    <w:basedOn w:val="DefaultParagraphFont"/>
    <w:link w:val="CommentText"/>
    <w:uiPriority w:val="99"/>
    <w:rsid w:val="009B510B"/>
  </w:style>
  <w:style w:type="paragraph" w:styleId="CommentSubject">
    <w:name w:val="annotation subject"/>
    <w:basedOn w:val="CommentText"/>
    <w:next w:val="CommentText"/>
    <w:link w:val="CommentSubjectChar"/>
    <w:rsid w:val="009B510B"/>
    <w:rPr>
      <w:b/>
      <w:bCs/>
      <w:lang w:val="x-none" w:eastAsia="x-none"/>
    </w:rPr>
  </w:style>
  <w:style w:type="character" w:customStyle="1" w:styleId="CommentSubjectChar">
    <w:name w:val="Comment Subject Char"/>
    <w:link w:val="CommentSubject"/>
    <w:rsid w:val="009B510B"/>
    <w:rPr>
      <w:b/>
      <w:bCs/>
    </w:rPr>
  </w:style>
  <w:style w:type="paragraph" w:customStyle="1" w:styleId="Default">
    <w:name w:val="Default"/>
    <w:uiPriority w:val="99"/>
    <w:rsid w:val="00BF04EE"/>
    <w:pPr>
      <w:autoSpaceDE w:val="0"/>
      <w:autoSpaceDN w:val="0"/>
      <w:adjustRightInd w:val="0"/>
    </w:pPr>
    <w:rPr>
      <w:rFonts w:ascii="Calibri" w:hAnsi="Calibri" w:cs="Calibri"/>
      <w:color w:val="000000"/>
      <w:sz w:val="24"/>
      <w:szCs w:val="24"/>
      <w:lang w:eastAsia="en-US"/>
    </w:rPr>
  </w:style>
  <w:style w:type="paragraph" w:styleId="Revision">
    <w:name w:val="Revision"/>
    <w:hidden/>
    <w:uiPriority w:val="99"/>
    <w:semiHidden/>
    <w:rsid w:val="000C20C3"/>
    <w:rPr>
      <w:lang w:eastAsia="en-US"/>
    </w:rPr>
  </w:style>
  <w:style w:type="character" w:customStyle="1" w:styleId="apple-converted-space">
    <w:name w:val="apple-converted-space"/>
    <w:rsid w:val="00513292"/>
  </w:style>
  <w:style w:type="paragraph" w:customStyle="1" w:styleId="NielsenBodyCopy">
    <w:name w:val="Nielsen _ Body Copy"/>
    <w:link w:val="NielsenBodyCopyChar"/>
    <w:qFormat/>
    <w:rsid w:val="00D0616F"/>
    <w:pPr>
      <w:widowControl w:val="0"/>
      <w:autoSpaceDE w:val="0"/>
      <w:autoSpaceDN w:val="0"/>
      <w:adjustRightInd w:val="0"/>
      <w:spacing w:after="120"/>
    </w:pPr>
    <w:rPr>
      <w:rFonts w:ascii="Calibri" w:eastAsia="Calibri" w:hAnsi="Calibri" w:cs="Calibri"/>
      <w:color w:val="707276"/>
      <w:lang w:eastAsia="en-US"/>
    </w:rPr>
  </w:style>
  <w:style w:type="character" w:customStyle="1" w:styleId="NielsenBodyCopyChar">
    <w:name w:val="Nielsen _ Body Copy Char"/>
    <w:link w:val="NielsenBodyCopy"/>
    <w:rsid w:val="00D0616F"/>
    <w:rPr>
      <w:rFonts w:ascii="Calibri" w:eastAsia="Calibri" w:hAnsi="Calibri" w:cs="Calibri"/>
      <w:color w:val="707276"/>
    </w:rPr>
  </w:style>
  <w:style w:type="character" w:customStyle="1" w:styleId="m8326467116227213859gmail-m-2227711578273591843gmail-il">
    <w:name w:val="m_8326467116227213859gmail-m_-2227711578273591843gmail-il"/>
    <w:rsid w:val="00B2135F"/>
  </w:style>
  <w:style w:type="character" w:customStyle="1" w:styleId="m-3443334092271991800m-476317895875743027gmail-m-9024623131459635753m1544743446785140357gmail-m-6457258262619901068gmail-m7347472274037263003m-5392592829206401765gmail-aqj">
    <w:name w:val="m_-3443334092271991800m_-476317895875743027gmail-m_-9024623131459635753m_1544743446785140357gmail-m_-6457258262619901068gmail-m_7347472274037263003m_-5392592829206401765gmail-aqj"/>
    <w:rsid w:val="0074566C"/>
  </w:style>
  <w:style w:type="character" w:customStyle="1" w:styleId="m-3443334092271991800m-476317895875743027gmail-m-9024623131459635753m1544743446785140357gmail-m-6457258262619901068gmail-aqj">
    <w:name w:val="m_-3443334092271991800m_-476317895875743027gmail-m_-9024623131459635753m_1544743446785140357gmail-m_-6457258262619901068gmail-aqj"/>
    <w:rsid w:val="0074566C"/>
  </w:style>
  <w:style w:type="paragraph" w:customStyle="1" w:styleId="TableParagraph">
    <w:name w:val="Table Paragraph"/>
    <w:basedOn w:val="Normal"/>
    <w:uiPriority w:val="1"/>
    <w:qFormat/>
    <w:rsid w:val="00A50070"/>
    <w:pPr>
      <w:widowControl w:val="0"/>
    </w:pPr>
    <w:rPr>
      <w:rFonts w:ascii="Calibri" w:eastAsia="Calibri" w:hAnsi="Calibri"/>
      <w:sz w:val="22"/>
      <w:szCs w:val="22"/>
    </w:rPr>
  </w:style>
  <w:style w:type="character" w:customStyle="1" w:styleId="Heading2Char">
    <w:name w:val="Heading 2 Char"/>
    <w:link w:val="Heading2"/>
    <w:rsid w:val="0071436D"/>
    <w:rPr>
      <w:rFonts w:ascii="Arial" w:hAnsi="Arial"/>
      <w:u w:val="single"/>
    </w:rPr>
  </w:style>
  <w:style w:type="paragraph" w:customStyle="1" w:styleId="AutoWilsonsLegalSingleSpacing">
    <w:name w:val="Auto Wilsons Legal Single Spacing"/>
    <w:basedOn w:val="Normal"/>
    <w:rsid w:val="00A43F2C"/>
    <w:pPr>
      <w:numPr>
        <w:numId w:val="8"/>
      </w:numPr>
    </w:pPr>
  </w:style>
  <w:style w:type="paragraph" w:customStyle="1" w:styleId="BlockLine">
    <w:name w:val="Block Line"/>
    <w:basedOn w:val="Normal"/>
    <w:next w:val="Normal"/>
    <w:rsid w:val="00236702"/>
    <w:pPr>
      <w:pBdr>
        <w:top w:val="single" w:sz="6" w:space="1" w:color="auto"/>
      </w:pBdr>
      <w:spacing w:before="240"/>
      <w:ind w:left="1700"/>
    </w:pPr>
    <w:rPr>
      <w:sz w:val="24"/>
    </w:rPr>
  </w:style>
  <w:style w:type="paragraph" w:customStyle="1" w:styleId="Level1">
    <w:name w:val="Level 1"/>
    <w:basedOn w:val="Normal"/>
    <w:uiPriority w:val="99"/>
    <w:qFormat/>
    <w:rsid w:val="00167C9B"/>
    <w:pPr>
      <w:numPr>
        <w:numId w:val="9"/>
      </w:numPr>
      <w:adjustRightInd w:val="0"/>
      <w:spacing w:after="240" w:line="312" w:lineRule="auto"/>
      <w:jc w:val="both"/>
      <w:outlineLvl w:val="0"/>
    </w:pPr>
    <w:rPr>
      <w:rFonts w:ascii="Arial" w:hAnsi="Arial" w:cs="Arial"/>
      <w:sz w:val="22"/>
      <w:szCs w:val="22"/>
      <w:lang w:val="en-GB" w:eastAsia="en-GB"/>
    </w:rPr>
  </w:style>
  <w:style w:type="paragraph" w:customStyle="1" w:styleId="Level2">
    <w:name w:val="Level 2"/>
    <w:basedOn w:val="Normal"/>
    <w:uiPriority w:val="99"/>
    <w:qFormat/>
    <w:rsid w:val="00167C9B"/>
    <w:pPr>
      <w:numPr>
        <w:ilvl w:val="1"/>
        <w:numId w:val="9"/>
      </w:numPr>
      <w:adjustRightInd w:val="0"/>
      <w:spacing w:after="240" w:line="312" w:lineRule="auto"/>
      <w:jc w:val="both"/>
      <w:outlineLvl w:val="1"/>
    </w:pPr>
    <w:rPr>
      <w:rFonts w:ascii="Arial" w:hAnsi="Arial" w:cs="Arial"/>
      <w:sz w:val="22"/>
      <w:szCs w:val="22"/>
      <w:lang w:val="en-GB" w:eastAsia="en-GB"/>
    </w:rPr>
  </w:style>
  <w:style w:type="paragraph" w:customStyle="1" w:styleId="Level3">
    <w:name w:val="Level 3"/>
    <w:basedOn w:val="Normal"/>
    <w:uiPriority w:val="99"/>
    <w:qFormat/>
    <w:rsid w:val="00167C9B"/>
    <w:pPr>
      <w:numPr>
        <w:ilvl w:val="2"/>
        <w:numId w:val="9"/>
      </w:numPr>
      <w:adjustRightInd w:val="0"/>
      <w:spacing w:after="240" w:line="312" w:lineRule="auto"/>
      <w:jc w:val="both"/>
      <w:outlineLvl w:val="2"/>
    </w:pPr>
    <w:rPr>
      <w:rFonts w:ascii="Arial" w:hAnsi="Arial" w:cs="Arial"/>
      <w:sz w:val="22"/>
      <w:szCs w:val="22"/>
      <w:lang w:val="en-GB" w:eastAsia="en-GB"/>
    </w:rPr>
  </w:style>
  <w:style w:type="paragraph" w:customStyle="1" w:styleId="Level4">
    <w:name w:val="Level 4"/>
    <w:basedOn w:val="Normal"/>
    <w:uiPriority w:val="99"/>
    <w:qFormat/>
    <w:rsid w:val="00167C9B"/>
    <w:pPr>
      <w:numPr>
        <w:ilvl w:val="3"/>
        <w:numId w:val="9"/>
      </w:numPr>
      <w:adjustRightInd w:val="0"/>
      <w:spacing w:after="240" w:line="312" w:lineRule="auto"/>
      <w:jc w:val="both"/>
      <w:outlineLvl w:val="3"/>
    </w:pPr>
    <w:rPr>
      <w:rFonts w:ascii="Arial" w:hAnsi="Arial" w:cs="Arial"/>
      <w:sz w:val="22"/>
      <w:szCs w:val="22"/>
      <w:lang w:val="en-GB" w:eastAsia="en-GB"/>
    </w:rPr>
  </w:style>
  <w:style w:type="paragraph" w:customStyle="1" w:styleId="Level5">
    <w:name w:val="Level 5"/>
    <w:basedOn w:val="Normal"/>
    <w:uiPriority w:val="99"/>
    <w:qFormat/>
    <w:rsid w:val="00167C9B"/>
    <w:pPr>
      <w:numPr>
        <w:ilvl w:val="4"/>
        <w:numId w:val="9"/>
      </w:numPr>
      <w:adjustRightInd w:val="0"/>
      <w:spacing w:after="240" w:line="312" w:lineRule="auto"/>
      <w:jc w:val="both"/>
      <w:outlineLvl w:val="4"/>
    </w:pPr>
    <w:rPr>
      <w:rFonts w:ascii="Arial" w:hAnsi="Arial" w:cs="Arial"/>
      <w:sz w:val="22"/>
      <w:szCs w:val="22"/>
      <w:lang w:val="en-GB" w:eastAsia="en-GB"/>
    </w:rPr>
  </w:style>
  <w:style w:type="paragraph" w:customStyle="1" w:styleId="Level6">
    <w:name w:val="Level 6"/>
    <w:basedOn w:val="Normal"/>
    <w:uiPriority w:val="99"/>
    <w:qFormat/>
    <w:rsid w:val="00167C9B"/>
    <w:pPr>
      <w:numPr>
        <w:ilvl w:val="5"/>
        <w:numId w:val="9"/>
      </w:numPr>
      <w:adjustRightInd w:val="0"/>
      <w:spacing w:after="240" w:line="312" w:lineRule="auto"/>
      <w:jc w:val="both"/>
      <w:outlineLvl w:val="5"/>
    </w:pPr>
    <w:rPr>
      <w:rFonts w:ascii="Arial" w:hAnsi="Arial" w:cs="Arial"/>
      <w:sz w:val="22"/>
      <w:szCs w:val="22"/>
      <w:lang w:val="en-GB" w:eastAsia="en-GB"/>
    </w:rPr>
  </w:style>
  <w:style w:type="paragraph" w:customStyle="1" w:styleId="Level7">
    <w:name w:val="Level 7"/>
    <w:basedOn w:val="Normal"/>
    <w:uiPriority w:val="99"/>
    <w:rsid w:val="00167C9B"/>
    <w:pPr>
      <w:numPr>
        <w:ilvl w:val="6"/>
        <w:numId w:val="9"/>
      </w:numPr>
      <w:adjustRightInd w:val="0"/>
      <w:spacing w:after="240" w:line="312" w:lineRule="auto"/>
      <w:jc w:val="both"/>
      <w:outlineLvl w:val="6"/>
    </w:pPr>
    <w:rPr>
      <w:rFonts w:ascii="Arial" w:hAnsi="Arial" w:cs="Arial"/>
      <w:sz w:val="22"/>
      <w:szCs w:val="22"/>
      <w:lang w:val="en-GB" w:eastAsia="en-GB"/>
    </w:rPr>
  </w:style>
  <w:style w:type="paragraph" w:customStyle="1" w:styleId="Level8">
    <w:name w:val="Level 8"/>
    <w:basedOn w:val="Normal"/>
    <w:uiPriority w:val="99"/>
    <w:rsid w:val="00167C9B"/>
    <w:pPr>
      <w:numPr>
        <w:ilvl w:val="7"/>
        <w:numId w:val="9"/>
      </w:numPr>
      <w:adjustRightInd w:val="0"/>
      <w:spacing w:after="240" w:line="312" w:lineRule="auto"/>
      <w:jc w:val="both"/>
      <w:outlineLvl w:val="7"/>
    </w:pPr>
    <w:rPr>
      <w:rFonts w:ascii="Arial" w:hAnsi="Arial" w:cs="Arial"/>
      <w:sz w:val="22"/>
      <w:szCs w:val="22"/>
      <w:lang w:val="en-GB" w:eastAsia="en-GB"/>
    </w:rPr>
  </w:style>
  <w:style w:type="paragraph" w:customStyle="1" w:styleId="Level9">
    <w:name w:val="Level 9"/>
    <w:basedOn w:val="Normal"/>
    <w:uiPriority w:val="99"/>
    <w:rsid w:val="00167C9B"/>
    <w:pPr>
      <w:numPr>
        <w:ilvl w:val="8"/>
        <w:numId w:val="9"/>
      </w:numPr>
      <w:adjustRightInd w:val="0"/>
      <w:spacing w:after="240" w:line="312" w:lineRule="auto"/>
      <w:jc w:val="both"/>
      <w:outlineLvl w:val="8"/>
    </w:pPr>
    <w:rPr>
      <w:rFonts w:ascii="Arial" w:hAnsi="Arial" w:cs="Arial"/>
      <w:sz w:val="22"/>
      <w:szCs w:val="22"/>
      <w:lang w:val="en-GB" w:eastAsia="en-GB"/>
    </w:rPr>
  </w:style>
  <w:style w:type="character" w:customStyle="1" w:styleId="Level1asheadingtext">
    <w:name w:val="Level 1 as heading (text)"/>
    <w:uiPriority w:val="99"/>
    <w:rsid w:val="00167C9B"/>
    <w:rPr>
      <w:rFonts w:cs="Times New Roman"/>
      <w:b/>
      <w:bCs/>
      <w:caps/>
    </w:rPr>
  </w:style>
  <w:style w:type="paragraph" w:customStyle="1" w:styleId="Body">
    <w:name w:val="Body"/>
    <w:basedOn w:val="Normal"/>
    <w:uiPriority w:val="99"/>
    <w:rsid w:val="00167C9B"/>
    <w:pPr>
      <w:adjustRightInd w:val="0"/>
      <w:spacing w:after="240" w:line="312" w:lineRule="auto"/>
      <w:jc w:val="both"/>
    </w:pPr>
    <w:rPr>
      <w:rFonts w:ascii="Arial" w:hAnsi="Arial" w:cs="Arial"/>
      <w:sz w:val="22"/>
      <w:szCs w:val="22"/>
      <w:lang w:val="en-GB" w:eastAsia="en-GB"/>
    </w:rPr>
  </w:style>
  <w:style w:type="character" w:customStyle="1" w:styleId="normaltextrun">
    <w:name w:val="normaltextrun"/>
    <w:basedOn w:val="DefaultParagraphFont"/>
    <w:rsid w:val="00BA0373"/>
  </w:style>
  <w:style w:type="character" w:customStyle="1" w:styleId="eop">
    <w:name w:val="eop"/>
    <w:basedOn w:val="DefaultParagraphFont"/>
    <w:rsid w:val="00BA0373"/>
  </w:style>
  <w:style w:type="paragraph" w:customStyle="1" w:styleId="paragraph">
    <w:name w:val="paragraph"/>
    <w:basedOn w:val="Normal"/>
    <w:rsid w:val="00A87612"/>
    <w:pPr>
      <w:spacing w:before="100" w:beforeAutospacing="1" w:after="100" w:afterAutospacing="1"/>
    </w:pPr>
    <w:rPr>
      <w:sz w:val="24"/>
      <w:szCs w:val="24"/>
    </w:rPr>
  </w:style>
  <w:style w:type="character" w:styleId="UnresolvedMention">
    <w:name w:val="Unresolved Mention"/>
    <w:uiPriority w:val="99"/>
    <w:unhideWhenUsed/>
    <w:rsid w:val="00BE6192"/>
    <w:rPr>
      <w:color w:val="605E5C"/>
      <w:shd w:val="clear" w:color="auto" w:fill="E1DFDD"/>
    </w:rPr>
  </w:style>
  <w:style w:type="paragraph" w:customStyle="1" w:styleId="xxxmsobodytext">
    <w:name w:val="x_x_xmsobodytext"/>
    <w:basedOn w:val="Normal"/>
    <w:rsid w:val="00F20478"/>
    <w:pPr>
      <w:spacing w:before="100" w:beforeAutospacing="1" w:after="100" w:afterAutospacing="1"/>
    </w:pPr>
    <w:rPr>
      <w:sz w:val="24"/>
      <w:szCs w:val="24"/>
    </w:rPr>
  </w:style>
  <w:style w:type="paragraph" w:customStyle="1" w:styleId="xxmsonormal">
    <w:name w:val="x_x_msonormal"/>
    <w:basedOn w:val="Normal"/>
    <w:rsid w:val="00F20478"/>
    <w:pPr>
      <w:spacing w:before="100" w:beforeAutospacing="1" w:after="100" w:afterAutospacing="1"/>
    </w:pPr>
    <w:rPr>
      <w:sz w:val="24"/>
      <w:szCs w:val="24"/>
    </w:rPr>
  </w:style>
  <w:style w:type="paragraph" w:customStyle="1" w:styleId="xmsonormal">
    <w:name w:val="x_msonormal"/>
    <w:basedOn w:val="Normal"/>
    <w:rsid w:val="00012CC6"/>
    <w:pPr>
      <w:spacing w:before="100" w:beforeAutospacing="1" w:after="100" w:afterAutospacing="1"/>
    </w:pPr>
    <w:rPr>
      <w:sz w:val="24"/>
      <w:szCs w:val="24"/>
    </w:rPr>
  </w:style>
  <w:style w:type="paragraph" w:customStyle="1" w:styleId="xmsolistparagraph">
    <w:name w:val="x_msolistparagraph"/>
    <w:basedOn w:val="Normal"/>
    <w:rsid w:val="000205A9"/>
    <w:pPr>
      <w:spacing w:before="100" w:beforeAutospacing="1" w:after="100" w:afterAutospacing="1"/>
    </w:pPr>
    <w:rPr>
      <w:sz w:val="24"/>
      <w:szCs w:val="24"/>
    </w:rPr>
  </w:style>
  <w:style w:type="paragraph" w:customStyle="1" w:styleId="AutoWilsonsLegal15Spacing">
    <w:name w:val="Auto Wilsons Legal 1.5 Spacing"/>
    <w:basedOn w:val="Normal"/>
    <w:rsid w:val="005A655D"/>
    <w:pPr>
      <w:numPr>
        <w:numId w:val="10"/>
      </w:numPr>
    </w:pPr>
  </w:style>
  <w:style w:type="character" w:styleId="Mention">
    <w:name w:val="Mention"/>
    <w:basedOn w:val="DefaultParagraphFont"/>
    <w:uiPriority w:val="99"/>
    <w:unhideWhenUsed/>
    <w:rPr>
      <w:color w:val="2B579A"/>
      <w:shd w:val="clear" w:color="auto" w:fill="E6E6E6"/>
    </w:rPr>
  </w:style>
  <w:style w:type="character" w:styleId="PlaceholderText">
    <w:name w:val="Placeholder Text"/>
    <w:basedOn w:val="DefaultParagraphFont"/>
    <w:uiPriority w:val="99"/>
    <w:semiHidden/>
    <w:rsid w:val="00E75AA2"/>
    <w:rPr>
      <w:color w:val="808080"/>
    </w:rPr>
  </w:style>
  <w:style w:type="character" w:customStyle="1" w:styleId="xxxxxnormaltextrun">
    <w:name w:val="x_xxxxnormaltextrun"/>
    <w:basedOn w:val="DefaultParagraphFont"/>
    <w:rsid w:val="00AF7209"/>
  </w:style>
  <w:style w:type="character" w:customStyle="1" w:styleId="xxnormaltextrun">
    <w:name w:val="x_xnormaltextrun"/>
    <w:basedOn w:val="DefaultParagraphFont"/>
    <w:rsid w:val="00A82902"/>
  </w:style>
  <w:style w:type="character" w:customStyle="1" w:styleId="xnormaltextrun">
    <w:name w:val="x_normaltextrun"/>
    <w:basedOn w:val="DefaultParagraphFont"/>
    <w:rsid w:val="00D02BA4"/>
  </w:style>
  <w:style w:type="character" w:customStyle="1" w:styleId="xeop">
    <w:name w:val="x_eop"/>
    <w:basedOn w:val="DefaultParagraphFont"/>
    <w:rsid w:val="00D02BA4"/>
  </w:style>
  <w:style w:type="paragraph" w:customStyle="1" w:styleId="xparagraph">
    <w:name w:val="x_paragraph"/>
    <w:basedOn w:val="Normal"/>
    <w:rsid w:val="00D02BA4"/>
    <w:pPr>
      <w:spacing w:before="100" w:beforeAutospacing="1" w:after="100" w:afterAutospacing="1"/>
    </w:pPr>
    <w:rPr>
      <w:sz w:val="24"/>
      <w:szCs w:val="24"/>
    </w:rPr>
  </w:style>
  <w:style w:type="character" w:customStyle="1" w:styleId="xxxxxxxxxxxxnormaltextrun">
    <w:name w:val="x_x_xxxxxxxxxxnormaltextrun"/>
    <w:basedOn w:val="DefaultParagraphFont"/>
    <w:rsid w:val="00C629F7"/>
  </w:style>
  <w:style w:type="character" w:customStyle="1" w:styleId="xmsosmartlink">
    <w:name w:val="x_msosmartlink"/>
    <w:basedOn w:val="DefaultParagraphFont"/>
    <w:rsid w:val="00130349"/>
  </w:style>
  <w:style w:type="character" w:customStyle="1" w:styleId="xxxxxxxxxxxxxxnormaltextrun">
    <w:name w:val="x_x_x_x_xxxxxxxxxxnormaltextrun"/>
    <w:basedOn w:val="DefaultParagraphFont"/>
    <w:rsid w:val="001D24B1"/>
  </w:style>
  <w:style w:type="character" w:customStyle="1" w:styleId="cf01">
    <w:name w:val="cf01"/>
    <w:basedOn w:val="DefaultParagraphFont"/>
    <w:rsid w:val="000813EF"/>
    <w:rPr>
      <w:rFonts w:ascii="Segoe UI" w:hAnsi="Segoe UI" w:cs="Segoe UI" w:hint="default"/>
      <w:color w:val="FF0000"/>
      <w:sz w:val="18"/>
      <w:szCs w:val="18"/>
    </w:rPr>
  </w:style>
  <w:style w:type="character" w:customStyle="1" w:styleId="xxcontentpasted0">
    <w:name w:val="x_x_contentpasted0"/>
    <w:basedOn w:val="DefaultParagraphFont"/>
    <w:rsid w:val="007B6A90"/>
  </w:style>
  <w:style w:type="table" w:customStyle="1" w:styleId="TableGrid5">
    <w:name w:val="Table Grid5"/>
    <w:basedOn w:val="TableNormal"/>
    <w:next w:val="TableGrid"/>
    <w:uiPriority w:val="59"/>
    <w:rsid w:val="00BD35E7"/>
    <w:rPr>
      <w:rFonts w:ascii="Calibri" w:eastAsia="Calibri" w:hAnsi="Calibri" w:cs="Arial"/>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basedOn w:val="DefaultParagraphFont"/>
    <w:link w:val="Heading6"/>
    <w:rsid w:val="00B1395D"/>
    <w:rPr>
      <w:i/>
      <w:sz w:val="22"/>
      <w:lang w:val="en-GB" w:eastAsia="en-US"/>
    </w:rPr>
  </w:style>
  <w:style w:type="character" w:customStyle="1" w:styleId="Heading7Char">
    <w:name w:val="Heading 7 Char"/>
    <w:basedOn w:val="DefaultParagraphFont"/>
    <w:link w:val="Heading7"/>
    <w:rsid w:val="00B1395D"/>
    <w:rPr>
      <w:rFonts w:ascii="Arial" w:hAnsi="Arial"/>
      <w:lang w:val="en-GB" w:eastAsia="en-US"/>
    </w:rPr>
  </w:style>
  <w:style w:type="character" w:customStyle="1" w:styleId="Heading9Char">
    <w:name w:val="Heading 9 Char"/>
    <w:basedOn w:val="DefaultParagraphFont"/>
    <w:link w:val="Heading9"/>
    <w:rsid w:val="00B1395D"/>
    <w:rPr>
      <w:rFonts w:ascii="Arial" w:hAnsi="Arial"/>
      <w:b/>
      <w:i/>
      <w:sz w:val="18"/>
      <w:lang w:val="en-GB" w:eastAsia="en-US"/>
    </w:rPr>
  </w:style>
  <w:style w:type="numbering" w:customStyle="1" w:styleId="NoList1">
    <w:name w:val="No List1"/>
    <w:next w:val="NoList"/>
    <w:uiPriority w:val="99"/>
    <w:semiHidden/>
    <w:unhideWhenUsed/>
    <w:rsid w:val="00B1395D"/>
  </w:style>
  <w:style w:type="paragraph" w:styleId="NoSpacing">
    <w:name w:val="No Spacing"/>
    <w:qFormat/>
    <w:rsid w:val="00B1395D"/>
    <w:rPr>
      <w:rFonts w:ascii="CG Times" w:hAnsi="CG Times"/>
      <w:sz w:val="24"/>
      <w:lang w:eastAsia="en-US"/>
    </w:rPr>
  </w:style>
  <w:style w:type="character" w:styleId="BookTitle">
    <w:name w:val="Book Title"/>
    <w:basedOn w:val="DefaultParagraphFont"/>
    <w:qFormat/>
    <w:rsid w:val="00B1395D"/>
    <w:rPr>
      <w:b/>
      <w:bCs/>
      <w:smallCaps/>
      <w:spacing w:val="5"/>
    </w:rPr>
  </w:style>
  <w:style w:type="character" w:customStyle="1" w:styleId="HeaderChar">
    <w:name w:val="Header Char"/>
    <w:basedOn w:val="DefaultParagraphFont"/>
    <w:link w:val="Header"/>
    <w:rsid w:val="00B1395D"/>
    <w:rPr>
      <w:lang w:eastAsia="en-US"/>
    </w:rPr>
  </w:style>
  <w:style w:type="character" w:customStyle="1" w:styleId="FooterChar">
    <w:name w:val="Footer Char"/>
    <w:basedOn w:val="DefaultParagraphFont"/>
    <w:link w:val="Footer"/>
    <w:rsid w:val="00B1395D"/>
    <w:rPr>
      <w:lang w:eastAsia="en-US"/>
    </w:rPr>
  </w:style>
  <w:style w:type="character" w:customStyle="1" w:styleId="BalloonTextChar">
    <w:name w:val="Balloon Text Char"/>
    <w:basedOn w:val="DefaultParagraphFont"/>
    <w:link w:val="BalloonText"/>
    <w:uiPriority w:val="99"/>
    <w:rsid w:val="00B1395D"/>
    <w:rPr>
      <w:rFonts w:ascii="Tahoma" w:hAnsi="Tahoma" w:cs="Tahoma"/>
      <w:sz w:val="16"/>
      <w:szCs w:val="16"/>
      <w:lang w:eastAsia="en-US"/>
    </w:rPr>
  </w:style>
  <w:style w:type="paragraph" w:customStyle="1" w:styleId="NielsenMainHeading">
    <w:name w:val="Nielsen _ Main Heading"/>
    <w:link w:val="NielsenMainHeadingChar"/>
    <w:uiPriority w:val="99"/>
    <w:qFormat/>
    <w:rsid w:val="00B1395D"/>
    <w:pPr>
      <w:spacing w:line="192" w:lineRule="auto"/>
    </w:pPr>
    <w:rPr>
      <w:rFonts w:ascii="Calibri" w:eastAsia="Calibri" w:hAnsi="Calibri"/>
      <w:caps/>
      <w:color w:val="009DD9"/>
      <w:sz w:val="102"/>
      <w:szCs w:val="102"/>
      <w:lang w:eastAsia="en-US"/>
    </w:rPr>
  </w:style>
  <w:style w:type="character" w:customStyle="1" w:styleId="NielsenMainHeadingChar">
    <w:name w:val="Nielsen _ Main Heading Char"/>
    <w:link w:val="NielsenMainHeading"/>
    <w:uiPriority w:val="99"/>
    <w:rsid w:val="00B1395D"/>
    <w:rPr>
      <w:rFonts w:ascii="Calibri" w:eastAsia="Calibri" w:hAnsi="Calibri"/>
      <w:caps/>
      <w:color w:val="009DD9"/>
      <w:sz w:val="102"/>
      <w:szCs w:val="102"/>
      <w:lang w:eastAsia="en-US"/>
    </w:rPr>
  </w:style>
  <w:style w:type="paragraph" w:customStyle="1" w:styleId="NielsenSubheadingGRAY">
    <w:name w:val="Nielsen _ Subheading _ GRAY"/>
    <w:link w:val="NielsenSubheadingGRAYChar"/>
    <w:qFormat/>
    <w:rsid w:val="00B1395D"/>
    <w:pPr>
      <w:spacing w:after="240" w:line="500" w:lineRule="exact"/>
    </w:pPr>
    <w:rPr>
      <w:rFonts w:ascii="Calibri" w:eastAsia="Calibri" w:hAnsi="Calibri"/>
      <w:b/>
      <w:caps/>
      <w:color w:val="707276"/>
      <w:sz w:val="34"/>
      <w:szCs w:val="34"/>
      <w:lang w:eastAsia="en-US"/>
    </w:rPr>
  </w:style>
  <w:style w:type="character" w:customStyle="1" w:styleId="NielsenSubheadingGRAYChar">
    <w:name w:val="Nielsen _ Subheading _ GRAY Char"/>
    <w:link w:val="NielsenSubheadingGRAY"/>
    <w:rsid w:val="00B1395D"/>
    <w:rPr>
      <w:rFonts w:ascii="Calibri" w:eastAsia="Calibri" w:hAnsi="Calibri"/>
      <w:b/>
      <w:caps/>
      <w:color w:val="707276"/>
      <w:sz w:val="34"/>
      <w:szCs w:val="34"/>
      <w:lang w:eastAsia="en-US"/>
    </w:rPr>
  </w:style>
  <w:style w:type="character" w:customStyle="1" w:styleId="Heading1Char">
    <w:name w:val="Heading 1 Char"/>
    <w:basedOn w:val="DefaultParagraphFont"/>
    <w:link w:val="Heading1"/>
    <w:rsid w:val="00B1395D"/>
    <w:rPr>
      <w:rFonts w:ascii="Arial" w:hAnsi="Arial"/>
      <w:sz w:val="18"/>
      <w:u w:val="single"/>
      <w:lang w:eastAsia="en-US"/>
    </w:rPr>
  </w:style>
  <w:style w:type="character" w:customStyle="1" w:styleId="Heading4Char">
    <w:name w:val="Heading 4 Char"/>
    <w:basedOn w:val="DefaultParagraphFont"/>
    <w:link w:val="Heading4"/>
    <w:rsid w:val="00B1395D"/>
    <w:rPr>
      <w:rFonts w:ascii="Arial" w:hAnsi="Arial"/>
      <w:b/>
      <w:u w:val="single"/>
      <w:lang w:eastAsia="en-US"/>
    </w:rPr>
  </w:style>
  <w:style w:type="character" w:customStyle="1" w:styleId="Heading5Char">
    <w:name w:val="Heading 5 Char"/>
    <w:basedOn w:val="DefaultParagraphFont"/>
    <w:link w:val="Heading5"/>
    <w:rsid w:val="00B1395D"/>
    <w:rPr>
      <w:b/>
      <w:bCs/>
      <w:i/>
      <w:iCs/>
      <w:sz w:val="26"/>
      <w:szCs w:val="26"/>
      <w:lang w:eastAsia="en-US"/>
    </w:rPr>
  </w:style>
  <w:style w:type="character" w:customStyle="1" w:styleId="Heading8Char">
    <w:name w:val="Heading 8 Char"/>
    <w:basedOn w:val="DefaultParagraphFont"/>
    <w:link w:val="Heading8"/>
    <w:rsid w:val="00B1395D"/>
    <w:rPr>
      <w:i/>
      <w:iCs/>
      <w:sz w:val="24"/>
      <w:szCs w:val="24"/>
      <w:lang w:eastAsia="en-US"/>
    </w:rPr>
  </w:style>
  <w:style w:type="character" w:customStyle="1" w:styleId="il">
    <w:name w:val="il"/>
    <w:basedOn w:val="DefaultParagraphFont"/>
    <w:rsid w:val="00B1395D"/>
  </w:style>
  <w:style w:type="paragraph" w:styleId="Title">
    <w:name w:val="Title"/>
    <w:basedOn w:val="Normal"/>
    <w:next w:val="Normal"/>
    <w:link w:val="TitleChar"/>
    <w:rsid w:val="00B1395D"/>
    <w:pPr>
      <w:keepNext/>
      <w:keepLines/>
      <w:spacing w:before="480" w:after="120"/>
    </w:pPr>
    <w:rPr>
      <w:rFonts w:ascii="CG Times" w:eastAsia="CG Times" w:hAnsi="CG Times" w:cs="CG Times"/>
      <w:b/>
      <w:sz w:val="72"/>
      <w:szCs w:val="72"/>
    </w:rPr>
  </w:style>
  <w:style w:type="character" w:customStyle="1" w:styleId="TitleChar">
    <w:name w:val="Title Char"/>
    <w:basedOn w:val="DefaultParagraphFont"/>
    <w:link w:val="Title"/>
    <w:rsid w:val="00B1395D"/>
    <w:rPr>
      <w:rFonts w:ascii="CG Times" w:eastAsia="CG Times" w:hAnsi="CG Times" w:cs="CG Times"/>
      <w:b/>
      <w:sz w:val="72"/>
      <w:szCs w:val="72"/>
      <w:lang w:eastAsia="en-US"/>
    </w:rPr>
  </w:style>
  <w:style w:type="paragraph" w:styleId="Subtitle">
    <w:name w:val="Subtitle"/>
    <w:basedOn w:val="Normal"/>
    <w:next w:val="Normal"/>
    <w:link w:val="SubtitleChar"/>
    <w:rsid w:val="00B1395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B1395D"/>
    <w:rPr>
      <w:rFonts w:ascii="Georgia" w:eastAsia="Georgia" w:hAnsi="Georgia" w:cs="Georgia"/>
      <w:i/>
      <w:color w:val="666666"/>
      <w:sz w:val="48"/>
      <w:szCs w:val="48"/>
      <w:lang w:eastAsia="en-US"/>
    </w:rPr>
  </w:style>
  <w:style w:type="character" w:customStyle="1" w:styleId="Mention1">
    <w:name w:val="Mention1"/>
    <w:basedOn w:val="DefaultParagraphFont"/>
    <w:uiPriority w:val="99"/>
    <w:unhideWhenUsed/>
    <w:rsid w:val="00B1395D"/>
    <w:rPr>
      <w:color w:val="2B579A"/>
      <w:shd w:val="clear" w:color="auto" w:fill="E6E6E6"/>
    </w:rPr>
  </w:style>
  <w:style w:type="character" w:customStyle="1" w:styleId="Mention2">
    <w:name w:val="Mention2"/>
    <w:basedOn w:val="DefaultParagraphFont"/>
    <w:uiPriority w:val="99"/>
    <w:unhideWhenUsed/>
    <w:rsid w:val="00B1395D"/>
    <w:rPr>
      <w:color w:val="2B579A"/>
      <w:shd w:val="clear" w:color="auto" w:fill="E6E6E6"/>
    </w:rPr>
  </w:style>
  <w:style w:type="character" w:customStyle="1" w:styleId="tabchar">
    <w:name w:val="tabchar"/>
    <w:basedOn w:val="DefaultParagraphFont"/>
    <w:rsid w:val="00B1395D"/>
  </w:style>
  <w:style w:type="paragraph" w:customStyle="1" w:styleId="msonormal0">
    <w:name w:val="msonormal"/>
    <w:basedOn w:val="Normal"/>
    <w:rsid w:val="00B1395D"/>
    <w:pPr>
      <w:spacing w:before="100" w:beforeAutospacing="1" w:after="100" w:afterAutospacing="1"/>
    </w:pPr>
    <w:rPr>
      <w:sz w:val="24"/>
      <w:szCs w:val="24"/>
    </w:rPr>
  </w:style>
  <w:style w:type="character" w:customStyle="1" w:styleId="textrun">
    <w:name w:val="textrun"/>
    <w:basedOn w:val="DefaultParagraphFont"/>
    <w:rsid w:val="00B1395D"/>
  </w:style>
  <w:style w:type="paragraph" w:customStyle="1" w:styleId="outlineelement">
    <w:name w:val="outlineelement"/>
    <w:basedOn w:val="Normal"/>
    <w:rsid w:val="00B1395D"/>
    <w:pPr>
      <w:spacing w:before="100" w:beforeAutospacing="1" w:after="100" w:afterAutospacing="1"/>
    </w:pPr>
    <w:rPr>
      <w:sz w:val="24"/>
      <w:szCs w:val="24"/>
    </w:rPr>
  </w:style>
  <w:style w:type="character" w:customStyle="1" w:styleId="pagebreakblob">
    <w:name w:val="pagebreakblob"/>
    <w:basedOn w:val="DefaultParagraphFont"/>
    <w:rsid w:val="00B1395D"/>
  </w:style>
  <w:style w:type="character" w:customStyle="1" w:styleId="pagebreakborderspan">
    <w:name w:val="pagebreakborderspan"/>
    <w:basedOn w:val="DefaultParagraphFont"/>
    <w:rsid w:val="00B1395D"/>
  </w:style>
  <w:style w:type="character" w:customStyle="1" w:styleId="pagebreaktextspan">
    <w:name w:val="pagebreaktextspan"/>
    <w:basedOn w:val="DefaultParagraphFont"/>
    <w:rsid w:val="00B1395D"/>
  </w:style>
  <w:style w:type="character" w:customStyle="1" w:styleId="trackchangetextdeletion">
    <w:name w:val="trackchangetextdeletion"/>
    <w:basedOn w:val="DefaultParagraphFont"/>
    <w:rsid w:val="00B1395D"/>
  </w:style>
  <w:style w:type="character" w:customStyle="1" w:styleId="linebreakblob">
    <w:name w:val="linebreakblob"/>
    <w:basedOn w:val="DefaultParagraphFont"/>
    <w:rsid w:val="00B1395D"/>
  </w:style>
  <w:style w:type="character" w:customStyle="1" w:styleId="scxw42470317">
    <w:name w:val="scxw42470317"/>
    <w:basedOn w:val="DefaultParagraphFont"/>
    <w:rsid w:val="00B1395D"/>
  </w:style>
  <w:style w:type="character" w:customStyle="1" w:styleId="FollowedHyperlink1">
    <w:name w:val="FollowedHyperlink1"/>
    <w:basedOn w:val="DefaultParagraphFont"/>
    <w:semiHidden/>
    <w:unhideWhenUsed/>
    <w:rsid w:val="00B1395D"/>
    <w:rPr>
      <w:color w:val="800080"/>
      <w:u w:val="single"/>
    </w:rPr>
  </w:style>
  <w:style w:type="table" w:customStyle="1" w:styleId="TableGrid1">
    <w:name w:val="Table Grid1"/>
    <w:basedOn w:val="TableNormal"/>
    <w:next w:val="TableGrid"/>
    <w:uiPriority w:val="59"/>
    <w:rsid w:val="00B1395D"/>
    <w:rPr>
      <w:rFonts w:ascii="Calibri" w:eastAsia="Calibri" w:hAnsi="Calibri" w:cs="Arial"/>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rsid w:val="00B1395D"/>
    <w:rPr>
      <w:color w:val="954F72" w:themeColor="followedHyperlink"/>
      <w:u w:val="single"/>
    </w:rPr>
  </w:style>
  <w:style w:type="table" w:customStyle="1" w:styleId="TableGrid2">
    <w:name w:val="Table Grid2"/>
    <w:basedOn w:val="TableNormal"/>
    <w:next w:val="TableGrid"/>
    <w:uiPriority w:val="59"/>
    <w:rsid w:val="00666348"/>
    <w:rPr>
      <w:rFonts w:ascii="Calibri" w:eastAsia="Calibri" w:hAnsi="Calibri" w:cs="Arial"/>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81">
    <w:name w:val="font81"/>
    <w:basedOn w:val="DefaultParagraphFont"/>
    <w:uiPriority w:val="1"/>
    <w:rsid w:val="00D63A44"/>
    <w:rPr>
      <w:rFonts w:ascii="Arial" w:eastAsia="Times New Roman" w:hAnsi="Arial" w:cs="Arial"/>
      <w:b/>
      <w:bCs/>
      <w:i w:val="0"/>
      <w:iCs w:val="0"/>
      <w:strike w:val="0"/>
      <w:dstrike w:val="0"/>
      <w:color w:val="555555"/>
      <w:sz w:val="22"/>
      <w:szCs w:val="22"/>
      <w:u w:val="none"/>
    </w:rPr>
  </w:style>
  <w:style w:type="character" w:customStyle="1" w:styleId="font71">
    <w:name w:val="font71"/>
    <w:basedOn w:val="DefaultParagraphFont"/>
    <w:uiPriority w:val="1"/>
    <w:rsid w:val="00D63A44"/>
    <w:rPr>
      <w:rFonts w:ascii="Arial" w:eastAsia="Times New Roman" w:hAnsi="Arial" w:cs="Arial"/>
      <w:b w:val="0"/>
      <w:bCs w:val="0"/>
      <w:i w:val="0"/>
      <w:iCs w:val="0"/>
      <w:strike w:val="0"/>
      <w:dstrike w:val="0"/>
      <w:color w:val="555555"/>
      <w:sz w:val="22"/>
      <w:szCs w:val="22"/>
      <w:u w:val="none"/>
    </w:rPr>
  </w:style>
  <w:style w:type="character" w:customStyle="1" w:styleId="scxw4041466">
    <w:name w:val="scxw4041466"/>
    <w:basedOn w:val="DefaultParagraphFont"/>
    <w:rsid w:val="002E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9544">
      <w:bodyDiv w:val="1"/>
      <w:marLeft w:val="0"/>
      <w:marRight w:val="0"/>
      <w:marTop w:val="0"/>
      <w:marBottom w:val="0"/>
      <w:divBdr>
        <w:top w:val="none" w:sz="0" w:space="0" w:color="auto"/>
        <w:left w:val="none" w:sz="0" w:space="0" w:color="auto"/>
        <w:bottom w:val="none" w:sz="0" w:space="0" w:color="auto"/>
        <w:right w:val="none" w:sz="0" w:space="0" w:color="auto"/>
      </w:divBdr>
    </w:div>
    <w:div w:id="35860857">
      <w:bodyDiv w:val="1"/>
      <w:marLeft w:val="0"/>
      <w:marRight w:val="0"/>
      <w:marTop w:val="0"/>
      <w:marBottom w:val="0"/>
      <w:divBdr>
        <w:top w:val="none" w:sz="0" w:space="0" w:color="auto"/>
        <w:left w:val="none" w:sz="0" w:space="0" w:color="auto"/>
        <w:bottom w:val="none" w:sz="0" w:space="0" w:color="auto"/>
        <w:right w:val="none" w:sz="0" w:space="0" w:color="auto"/>
      </w:divBdr>
    </w:div>
    <w:div w:id="40595362">
      <w:bodyDiv w:val="1"/>
      <w:marLeft w:val="0"/>
      <w:marRight w:val="0"/>
      <w:marTop w:val="0"/>
      <w:marBottom w:val="0"/>
      <w:divBdr>
        <w:top w:val="none" w:sz="0" w:space="0" w:color="auto"/>
        <w:left w:val="none" w:sz="0" w:space="0" w:color="auto"/>
        <w:bottom w:val="none" w:sz="0" w:space="0" w:color="auto"/>
        <w:right w:val="none" w:sz="0" w:space="0" w:color="auto"/>
      </w:divBdr>
    </w:div>
    <w:div w:id="42563582">
      <w:bodyDiv w:val="1"/>
      <w:marLeft w:val="0"/>
      <w:marRight w:val="0"/>
      <w:marTop w:val="0"/>
      <w:marBottom w:val="0"/>
      <w:divBdr>
        <w:top w:val="none" w:sz="0" w:space="0" w:color="auto"/>
        <w:left w:val="none" w:sz="0" w:space="0" w:color="auto"/>
        <w:bottom w:val="none" w:sz="0" w:space="0" w:color="auto"/>
        <w:right w:val="none" w:sz="0" w:space="0" w:color="auto"/>
      </w:divBdr>
    </w:div>
    <w:div w:id="49960428">
      <w:bodyDiv w:val="1"/>
      <w:marLeft w:val="0"/>
      <w:marRight w:val="0"/>
      <w:marTop w:val="0"/>
      <w:marBottom w:val="0"/>
      <w:divBdr>
        <w:top w:val="none" w:sz="0" w:space="0" w:color="auto"/>
        <w:left w:val="none" w:sz="0" w:space="0" w:color="auto"/>
        <w:bottom w:val="none" w:sz="0" w:space="0" w:color="auto"/>
        <w:right w:val="none" w:sz="0" w:space="0" w:color="auto"/>
      </w:divBdr>
      <w:divsChild>
        <w:div w:id="96604053">
          <w:marLeft w:val="0"/>
          <w:marRight w:val="0"/>
          <w:marTop w:val="0"/>
          <w:marBottom w:val="0"/>
          <w:divBdr>
            <w:top w:val="none" w:sz="0" w:space="0" w:color="auto"/>
            <w:left w:val="none" w:sz="0" w:space="0" w:color="auto"/>
            <w:bottom w:val="none" w:sz="0" w:space="0" w:color="auto"/>
            <w:right w:val="none" w:sz="0" w:space="0" w:color="auto"/>
          </w:divBdr>
        </w:div>
        <w:div w:id="183859401">
          <w:marLeft w:val="0"/>
          <w:marRight w:val="0"/>
          <w:marTop w:val="0"/>
          <w:marBottom w:val="0"/>
          <w:divBdr>
            <w:top w:val="none" w:sz="0" w:space="0" w:color="auto"/>
            <w:left w:val="none" w:sz="0" w:space="0" w:color="auto"/>
            <w:bottom w:val="none" w:sz="0" w:space="0" w:color="auto"/>
            <w:right w:val="none" w:sz="0" w:space="0" w:color="auto"/>
          </w:divBdr>
        </w:div>
        <w:div w:id="244264983">
          <w:marLeft w:val="0"/>
          <w:marRight w:val="0"/>
          <w:marTop w:val="0"/>
          <w:marBottom w:val="0"/>
          <w:divBdr>
            <w:top w:val="none" w:sz="0" w:space="0" w:color="auto"/>
            <w:left w:val="none" w:sz="0" w:space="0" w:color="auto"/>
            <w:bottom w:val="none" w:sz="0" w:space="0" w:color="auto"/>
            <w:right w:val="none" w:sz="0" w:space="0" w:color="auto"/>
          </w:divBdr>
        </w:div>
        <w:div w:id="325331255">
          <w:marLeft w:val="0"/>
          <w:marRight w:val="0"/>
          <w:marTop w:val="0"/>
          <w:marBottom w:val="0"/>
          <w:divBdr>
            <w:top w:val="none" w:sz="0" w:space="0" w:color="auto"/>
            <w:left w:val="none" w:sz="0" w:space="0" w:color="auto"/>
            <w:bottom w:val="none" w:sz="0" w:space="0" w:color="auto"/>
            <w:right w:val="none" w:sz="0" w:space="0" w:color="auto"/>
          </w:divBdr>
        </w:div>
        <w:div w:id="328561283">
          <w:marLeft w:val="0"/>
          <w:marRight w:val="0"/>
          <w:marTop w:val="0"/>
          <w:marBottom w:val="0"/>
          <w:divBdr>
            <w:top w:val="none" w:sz="0" w:space="0" w:color="auto"/>
            <w:left w:val="none" w:sz="0" w:space="0" w:color="auto"/>
            <w:bottom w:val="none" w:sz="0" w:space="0" w:color="auto"/>
            <w:right w:val="none" w:sz="0" w:space="0" w:color="auto"/>
          </w:divBdr>
        </w:div>
        <w:div w:id="409429699">
          <w:marLeft w:val="0"/>
          <w:marRight w:val="0"/>
          <w:marTop w:val="0"/>
          <w:marBottom w:val="0"/>
          <w:divBdr>
            <w:top w:val="none" w:sz="0" w:space="0" w:color="auto"/>
            <w:left w:val="none" w:sz="0" w:space="0" w:color="auto"/>
            <w:bottom w:val="none" w:sz="0" w:space="0" w:color="auto"/>
            <w:right w:val="none" w:sz="0" w:space="0" w:color="auto"/>
          </w:divBdr>
        </w:div>
        <w:div w:id="657147985">
          <w:marLeft w:val="0"/>
          <w:marRight w:val="0"/>
          <w:marTop w:val="0"/>
          <w:marBottom w:val="0"/>
          <w:divBdr>
            <w:top w:val="none" w:sz="0" w:space="0" w:color="auto"/>
            <w:left w:val="none" w:sz="0" w:space="0" w:color="auto"/>
            <w:bottom w:val="none" w:sz="0" w:space="0" w:color="auto"/>
            <w:right w:val="none" w:sz="0" w:space="0" w:color="auto"/>
          </w:divBdr>
        </w:div>
        <w:div w:id="779110999">
          <w:marLeft w:val="0"/>
          <w:marRight w:val="0"/>
          <w:marTop w:val="0"/>
          <w:marBottom w:val="0"/>
          <w:divBdr>
            <w:top w:val="none" w:sz="0" w:space="0" w:color="auto"/>
            <w:left w:val="none" w:sz="0" w:space="0" w:color="auto"/>
            <w:bottom w:val="none" w:sz="0" w:space="0" w:color="auto"/>
            <w:right w:val="none" w:sz="0" w:space="0" w:color="auto"/>
          </w:divBdr>
        </w:div>
        <w:div w:id="821507118">
          <w:marLeft w:val="0"/>
          <w:marRight w:val="0"/>
          <w:marTop w:val="0"/>
          <w:marBottom w:val="0"/>
          <w:divBdr>
            <w:top w:val="none" w:sz="0" w:space="0" w:color="auto"/>
            <w:left w:val="none" w:sz="0" w:space="0" w:color="auto"/>
            <w:bottom w:val="none" w:sz="0" w:space="0" w:color="auto"/>
            <w:right w:val="none" w:sz="0" w:space="0" w:color="auto"/>
          </w:divBdr>
        </w:div>
        <w:div w:id="904101466">
          <w:marLeft w:val="0"/>
          <w:marRight w:val="0"/>
          <w:marTop w:val="0"/>
          <w:marBottom w:val="0"/>
          <w:divBdr>
            <w:top w:val="none" w:sz="0" w:space="0" w:color="auto"/>
            <w:left w:val="none" w:sz="0" w:space="0" w:color="auto"/>
            <w:bottom w:val="none" w:sz="0" w:space="0" w:color="auto"/>
            <w:right w:val="none" w:sz="0" w:space="0" w:color="auto"/>
          </w:divBdr>
        </w:div>
        <w:div w:id="906381653">
          <w:marLeft w:val="0"/>
          <w:marRight w:val="0"/>
          <w:marTop w:val="0"/>
          <w:marBottom w:val="0"/>
          <w:divBdr>
            <w:top w:val="none" w:sz="0" w:space="0" w:color="auto"/>
            <w:left w:val="none" w:sz="0" w:space="0" w:color="auto"/>
            <w:bottom w:val="none" w:sz="0" w:space="0" w:color="auto"/>
            <w:right w:val="none" w:sz="0" w:space="0" w:color="auto"/>
          </w:divBdr>
        </w:div>
        <w:div w:id="979848835">
          <w:marLeft w:val="0"/>
          <w:marRight w:val="0"/>
          <w:marTop w:val="0"/>
          <w:marBottom w:val="0"/>
          <w:divBdr>
            <w:top w:val="none" w:sz="0" w:space="0" w:color="auto"/>
            <w:left w:val="none" w:sz="0" w:space="0" w:color="auto"/>
            <w:bottom w:val="none" w:sz="0" w:space="0" w:color="auto"/>
            <w:right w:val="none" w:sz="0" w:space="0" w:color="auto"/>
          </w:divBdr>
        </w:div>
        <w:div w:id="1009479178">
          <w:marLeft w:val="0"/>
          <w:marRight w:val="0"/>
          <w:marTop w:val="0"/>
          <w:marBottom w:val="0"/>
          <w:divBdr>
            <w:top w:val="none" w:sz="0" w:space="0" w:color="auto"/>
            <w:left w:val="none" w:sz="0" w:space="0" w:color="auto"/>
            <w:bottom w:val="none" w:sz="0" w:space="0" w:color="auto"/>
            <w:right w:val="none" w:sz="0" w:space="0" w:color="auto"/>
          </w:divBdr>
        </w:div>
        <w:div w:id="1181748414">
          <w:marLeft w:val="0"/>
          <w:marRight w:val="0"/>
          <w:marTop w:val="0"/>
          <w:marBottom w:val="0"/>
          <w:divBdr>
            <w:top w:val="none" w:sz="0" w:space="0" w:color="auto"/>
            <w:left w:val="none" w:sz="0" w:space="0" w:color="auto"/>
            <w:bottom w:val="none" w:sz="0" w:space="0" w:color="auto"/>
            <w:right w:val="none" w:sz="0" w:space="0" w:color="auto"/>
          </w:divBdr>
        </w:div>
        <w:div w:id="1216547638">
          <w:marLeft w:val="0"/>
          <w:marRight w:val="0"/>
          <w:marTop w:val="0"/>
          <w:marBottom w:val="0"/>
          <w:divBdr>
            <w:top w:val="none" w:sz="0" w:space="0" w:color="auto"/>
            <w:left w:val="none" w:sz="0" w:space="0" w:color="auto"/>
            <w:bottom w:val="none" w:sz="0" w:space="0" w:color="auto"/>
            <w:right w:val="none" w:sz="0" w:space="0" w:color="auto"/>
          </w:divBdr>
        </w:div>
        <w:div w:id="1373307135">
          <w:marLeft w:val="0"/>
          <w:marRight w:val="0"/>
          <w:marTop w:val="0"/>
          <w:marBottom w:val="0"/>
          <w:divBdr>
            <w:top w:val="none" w:sz="0" w:space="0" w:color="auto"/>
            <w:left w:val="none" w:sz="0" w:space="0" w:color="auto"/>
            <w:bottom w:val="none" w:sz="0" w:space="0" w:color="auto"/>
            <w:right w:val="none" w:sz="0" w:space="0" w:color="auto"/>
          </w:divBdr>
        </w:div>
        <w:div w:id="1503816308">
          <w:marLeft w:val="0"/>
          <w:marRight w:val="0"/>
          <w:marTop w:val="0"/>
          <w:marBottom w:val="0"/>
          <w:divBdr>
            <w:top w:val="none" w:sz="0" w:space="0" w:color="auto"/>
            <w:left w:val="none" w:sz="0" w:space="0" w:color="auto"/>
            <w:bottom w:val="none" w:sz="0" w:space="0" w:color="auto"/>
            <w:right w:val="none" w:sz="0" w:space="0" w:color="auto"/>
          </w:divBdr>
        </w:div>
        <w:div w:id="1514800061">
          <w:marLeft w:val="0"/>
          <w:marRight w:val="0"/>
          <w:marTop w:val="0"/>
          <w:marBottom w:val="0"/>
          <w:divBdr>
            <w:top w:val="none" w:sz="0" w:space="0" w:color="auto"/>
            <w:left w:val="none" w:sz="0" w:space="0" w:color="auto"/>
            <w:bottom w:val="none" w:sz="0" w:space="0" w:color="auto"/>
            <w:right w:val="none" w:sz="0" w:space="0" w:color="auto"/>
          </w:divBdr>
        </w:div>
        <w:div w:id="1587349032">
          <w:marLeft w:val="0"/>
          <w:marRight w:val="0"/>
          <w:marTop w:val="0"/>
          <w:marBottom w:val="0"/>
          <w:divBdr>
            <w:top w:val="none" w:sz="0" w:space="0" w:color="auto"/>
            <w:left w:val="none" w:sz="0" w:space="0" w:color="auto"/>
            <w:bottom w:val="none" w:sz="0" w:space="0" w:color="auto"/>
            <w:right w:val="none" w:sz="0" w:space="0" w:color="auto"/>
          </w:divBdr>
        </w:div>
        <w:div w:id="1695497078">
          <w:marLeft w:val="0"/>
          <w:marRight w:val="0"/>
          <w:marTop w:val="0"/>
          <w:marBottom w:val="0"/>
          <w:divBdr>
            <w:top w:val="none" w:sz="0" w:space="0" w:color="auto"/>
            <w:left w:val="none" w:sz="0" w:space="0" w:color="auto"/>
            <w:bottom w:val="none" w:sz="0" w:space="0" w:color="auto"/>
            <w:right w:val="none" w:sz="0" w:space="0" w:color="auto"/>
          </w:divBdr>
        </w:div>
        <w:div w:id="1848908505">
          <w:marLeft w:val="0"/>
          <w:marRight w:val="0"/>
          <w:marTop w:val="0"/>
          <w:marBottom w:val="0"/>
          <w:divBdr>
            <w:top w:val="none" w:sz="0" w:space="0" w:color="auto"/>
            <w:left w:val="none" w:sz="0" w:space="0" w:color="auto"/>
            <w:bottom w:val="none" w:sz="0" w:space="0" w:color="auto"/>
            <w:right w:val="none" w:sz="0" w:space="0" w:color="auto"/>
          </w:divBdr>
        </w:div>
        <w:div w:id="1868635410">
          <w:marLeft w:val="0"/>
          <w:marRight w:val="0"/>
          <w:marTop w:val="0"/>
          <w:marBottom w:val="0"/>
          <w:divBdr>
            <w:top w:val="none" w:sz="0" w:space="0" w:color="auto"/>
            <w:left w:val="none" w:sz="0" w:space="0" w:color="auto"/>
            <w:bottom w:val="none" w:sz="0" w:space="0" w:color="auto"/>
            <w:right w:val="none" w:sz="0" w:space="0" w:color="auto"/>
          </w:divBdr>
        </w:div>
        <w:div w:id="1908415217">
          <w:marLeft w:val="0"/>
          <w:marRight w:val="0"/>
          <w:marTop w:val="0"/>
          <w:marBottom w:val="0"/>
          <w:divBdr>
            <w:top w:val="none" w:sz="0" w:space="0" w:color="auto"/>
            <w:left w:val="none" w:sz="0" w:space="0" w:color="auto"/>
            <w:bottom w:val="none" w:sz="0" w:space="0" w:color="auto"/>
            <w:right w:val="none" w:sz="0" w:space="0" w:color="auto"/>
          </w:divBdr>
        </w:div>
        <w:div w:id="1985887024">
          <w:marLeft w:val="0"/>
          <w:marRight w:val="0"/>
          <w:marTop w:val="0"/>
          <w:marBottom w:val="0"/>
          <w:divBdr>
            <w:top w:val="none" w:sz="0" w:space="0" w:color="auto"/>
            <w:left w:val="none" w:sz="0" w:space="0" w:color="auto"/>
            <w:bottom w:val="none" w:sz="0" w:space="0" w:color="auto"/>
            <w:right w:val="none" w:sz="0" w:space="0" w:color="auto"/>
          </w:divBdr>
        </w:div>
        <w:div w:id="2109735697">
          <w:marLeft w:val="0"/>
          <w:marRight w:val="0"/>
          <w:marTop w:val="0"/>
          <w:marBottom w:val="0"/>
          <w:divBdr>
            <w:top w:val="none" w:sz="0" w:space="0" w:color="auto"/>
            <w:left w:val="none" w:sz="0" w:space="0" w:color="auto"/>
            <w:bottom w:val="none" w:sz="0" w:space="0" w:color="auto"/>
            <w:right w:val="none" w:sz="0" w:space="0" w:color="auto"/>
          </w:divBdr>
        </w:div>
      </w:divsChild>
    </w:div>
    <w:div w:id="56369479">
      <w:bodyDiv w:val="1"/>
      <w:marLeft w:val="0"/>
      <w:marRight w:val="0"/>
      <w:marTop w:val="0"/>
      <w:marBottom w:val="0"/>
      <w:divBdr>
        <w:top w:val="none" w:sz="0" w:space="0" w:color="auto"/>
        <w:left w:val="none" w:sz="0" w:space="0" w:color="auto"/>
        <w:bottom w:val="none" w:sz="0" w:space="0" w:color="auto"/>
        <w:right w:val="none" w:sz="0" w:space="0" w:color="auto"/>
      </w:divBdr>
    </w:div>
    <w:div w:id="59670276">
      <w:bodyDiv w:val="1"/>
      <w:marLeft w:val="0"/>
      <w:marRight w:val="0"/>
      <w:marTop w:val="0"/>
      <w:marBottom w:val="0"/>
      <w:divBdr>
        <w:top w:val="none" w:sz="0" w:space="0" w:color="auto"/>
        <w:left w:val="none" w:sz="0" w:space="0" w:color="auto"/>
        <w:bottom w:val="none" w:sz="0" w:space="0" w:color="auto"/>
        <w:right w:val="none" w:sz="0" w:space="0" w:color="auto"/>
      </w:divBdr>
    </w:div>
    <w:div w:id="75128973">
      <w:bodyDiv w:val="1"/>
      <w:marLeft w:val="0"/>
      <w:marRight w:val="0"/>
      <w:marTop w:val="0"/>
      <w:marBottom w:val="0"/>
      <w:divBdr>
        <w:top w:val="none" w:sz="0" w:space="0" w:color="auto"/>
        <w:left w:val="none" w:sz="0" w:space="0" w:color="auto"/>
        <w:bottom w:val="none" w:sz="0" w:space="0" w:color="auto"/>
        <w:right w:val="none" w:sz="0" w:space="0" w:color="auto"/>
      </w:divBdr>
    </w:div>
    <w:div w:id="89353490">
      <w:bodyDiv w:val="1"/>
      <w:marLeft w:val="0"/>
      <w:marRight w:val="0"/>
      <w:marTop w:val="0"/>
      <w:marBottom w:val="0"/>
      <w:divBdr>
        <w:top w:val="none" w:sz="0" w:space="0" w:color="auto"/>
        <w:left w:val="none" w:sz="0" w:space="0" w:color="auto"/>
        <w:bottom w:val="none" w:sz="0" w:space="0" w:color="auto"/>
        <w:right w:val="none" w:sz="0" w:space="0" w:color="auto"/>
      </w:divBdr>
    </w:div>
    <w:div w:id="104496549">
      <w:bodyDiv w:val="1"/>
      <w:marLeft w:val="0"/>
      <w:marRight w:val="0"/>
      <w:marTop w:val="0"/>
      <w:marBottom w:val="0"/>
      <w:divBdr>
        <w:top w:val="none" w:sz="0" w:space="0" w:color="auto"/>
        <w:left w:val="none" w:sz="0" w:space="0" w:color="auto"/>
        <w:bottom w:val="none" w:sz="0" w:space="0" w:color="auto"/>
        <w:right w:val="none" w:sz="0" w:space="0" w:color="auto"/>
      </w:divBdr>
    </w:div>
    <w:div w:id="115565815">
      <w:bodyDiv w:val="1"/>
      <w:marLeft w:val="0"/>
      <w:marRight w:val="0"/>
      <w:marTop w:val="0"/>
      <w:marBottom w:val="0"/>
      <w:divBdr>
        <w:top w:val="none" w:sz="0" w:space="0" w:color="auto"/>
        <w:left w:val="none" w:sz="0" w:space="0" w:color="auto"/>
        <w:bottom w:val="none" w:sz="0" w:space="0" w:color="auto"/>
        <w:right w:val="none" w:sz="0" w:space="0" w:color="auto"/>
      </w:divBdr>
    </w:div>
    <w:div w:id="124009140">
      <w:bodyDiv w:val="1"/>
      <w:marLeft w:val="0"/>
      <w:marRight w:val="0"/>
      <w:marTop w:val="0"/>
      <w:marBottom w:val="0"/>
      <w:divBdr>
        <w:top w:val="none" w:sz="0" w:space="0" w:color="auto"/>
        <w:left w:val="none" w:sz="0" w:space="0" w:color="auto"/>
        <w:bottom w:val="none" w:sz="0" w:space="0" w:color="auto"/>
        <w:right w:val="none" w:sz="0" w:space="0" w:color="auto"/>
      </w:divBdr>
    </w:div>
    <w:div w:id="143855515">
      <w:bodyDiv w:val="1"/>
      <w:marLeft w:val="0"/>
      <w:marRight w:val="0"/>
      <w:marTop w:val="0"/>
      <w:marBottom w:val="0"/>
      <w:divBdr>
        <w:top w:val="none" w:sz="0" w:space="0" w:color="auto"/>
        <w:left w:val="none" w:sz="0" w:space="0" w:color="auto"/>
        <w:bottom w:val="none" w:sz="0" w:space="0" w:color="auto"/>
        <w:right w:val="none" w:sz="0" w:space="0" w:color="auto"/>
      </w:divBdr>
      <w:divsChild>
        <w:div w:id="123087056">
          <w:marLeft w:val="0"/>
          <w:marRight w:val="0"/>
          <w:marTop w:val="0"/>
          <w:marBottom w:val="0"/>
          <w:divBdr>
            <w:top w:val="none" w:sz="0" w:space="0" w:color="auto"/>
            <w:left w:val="none" w:sz="0" w:space="0" w:color="auto"/>
            <w:bottom w:val="none" w:sz="0" w:space="0" w:color="auto"/>
            <w:right w:val="none" w:sz="0" w:space="0" w:color="auto"/>
          </w:divBdr>
        </w:div>
        <w:div w:id="1198549106">
          <w:marLeft w:val="0"/>
          <w:marRight w:val="0"/>
          <w:marTop w:val="0"/>
          <w:marBottom w:val="0"/>
          <w:divBdr>
            <w:top w:val="none" w:sz="0" w:space="0" w:color="auto"/>
            <w:left w:val="none" w:sz="0" w:space="0" w:color="auto"/>
            <w:bottom w:val="none" w:sz="0" w:space="0" w:color="auto"/>
            <w:right w:val="none" w:sz="0" w:space="0" w:color="auto"/>
          </w:divBdr>
        </w:div>
      </w:divsChild>
    </w:div>
    <w:div w:id="148374501">
      <w:bodyDiv w:val="1"/>
      <w:marLeft w:val="0"/>
      <w:marRight w:val="0"/>
      <w:marTop w:val="0"/>
      <w:marBottom w:val="0"/>
      <w:divBdr>
        <w:top w:val="none" w:sz="0" w:space="0" w:color="auto"/>
        <w:left w:val="none" w:sz="0" w:space="0" w:color="auto"/>
        <w:bottom w:val="none" w:sz="0" w:space="0" w:color="auto"/>
        <w:right w:val="none" w:sz="0" w:space="0" w:color="auto"/>
      </w:divBdr>
    </w:div>
    <w:div w:id="157842973">
      <w:bodyDiv w:val="1"/>
      <w:marLeft w:val="0"/>
      <w:marRight w:val="0"/>
      <w:marTop w:val="0"/>
      <w:marBottom w:val="0"/>
      <w:divBdr>
        <w:top w:val="none" w:sz="0" w:space="0" w:color="auto"/>
        <w:left w:val="none" w:sz="0" w:space="0" w:color="auto"/>
        <w:bottom w:val="none" w:sz="0" w:space="0" w:color="auto"/>
        <w:right w:val="none" w:sz="0" w:space="0" w:color="auto"/>
      </w:divBdr>
    </w:div>
    <w:div w:id="178008146">
      <w:bodyDiv w:val="1"/>
      <w:marLeft w:val="0"/>
      <w:marRight w:val="0"/>
      <w:marTop w:val="0"/>
      <w:marBottom w:val="0"/>
      <w:divBdr>
        <w:top w:val="none" w:sz="0" w:space="0" w:color="auto"/>
        <w:left w:val="none" w:sz="0" w:space="0" w:color="auto"/>
        <w:bottom w:val="none" w:sz="0" w:space="0" w:color="auto"/>
        <w:right w:val="none" w:sz="0" w:space="0" w:color="auto"/>
      </w:divBdr>
    </w:div>
    <w:div w:id="256256627">
      <w:bodyDiv w:val="1"/>
      <w:marLeft w:val="0"/>
      <w:marRight w:val="0"/>
      <w:marTop w:val="0"/>
      <w:marBottom w:val="0"/>
      <w:divBdr>
        <w:top w:val="none" w:sz="0" w:space="0" w:color="auto"/>
        <w:left w:val="none" w:sz="0" w:space="0" w:color="auto"/>
        <w:bottom w:val="none" w:sz="0" w:space="0" w:color="auto"/>
        <w:right w:val="none" w:sz="0" w:space="0" w:color="auto"/>
      </w:divBdr>
      <w:divsChild>
        <w:div w:id="285546965">
          <w:marLeft w:val="30"/>
          <w:marRight w:val="0"/>
          <w:marTop w:val="0"/>
          <w:marBottom w:val="0"/>
          <w:divBdr>
            <w:top w:val="none" w:sz="0" w:space="0" w:color="auto"/>
            <w:left w:val="none" w:sz="0" w:space="0" w:color="auto"/>
            <w:bottom w:val="none" w:sz="0" w:space="0" w:color="auto"/>
            <w:right w:val="none" w:sz="0" w:space="0" w:color="auto"/>
          </w:divBdr>
        </w:div>
      </w:divsChild>
    </w:div>
    <w:div w:id="272131870">
      <w:bodyDiv w:val="1"/>
      <w:marLeft w:val="0"/>
      <w:marRight w:val="0"/>
      <w:marTop w:val="0"/>
      <w:marBottom w:val="0"/>
      <w:divBdr>
        <w:top w:val="none" w:sz="0" w:space="0" w:color="auto"/>
        <w:left w:val="none" w:sz="0" w:space="0" w:color="auto"/>
        <w:bottom w:val="none" w:sz="0" w:space="0" w:color="auto"/>
        <w:right w:val="none" w:sz="0" w:space="0" w:color="auto"/>
      </w:divBdr>
    </w:div>
    <w:div w:id="278336237">
      <w:bodyDiv w:val="1"/>
      <w:marLeft w:val="0"/>
      <w:marRight w:val="0"/>
      <w:marTop w:val="0"/>
      <w:marBottom w:val="0"/>
      <w:divBdr>
        <w:top w:val="none" w:sz="0" w:space="0" w:color="auto"/>
        <w:left w:val="none" w:sz="0" w:space="0" w:color="auto"/>
        <w:bottom w:val="none" w:sz="0" w:space="0" w:color="auto"/>
        <w:right w:val="none" w:sz="0" w:space="0" w:color="auto"/>
      </w:divBdr>
    </w:div>
    <w:div w:id="285090589">
      <w:bodyDiv w:val="1"/>
      <w:marLeft w:val="0"/>
      <w:marRight w:val="0"/>
      <w:marTop w:val="0"/>
      <w:marBottom w:val="0"/>
      <w:divBdr>
        <w:top w:val="none" w:sz="0" w:space="0" w:color="auto"/>
        <w:left w:val="none" w:sz="0" w:space="0" w:color="auto"/>
        <w:bottom w:val="none" w:sz="0" w:space="0" w:color="auto"/>
        <w:right w:val="none" w:sz="0" w:space="0" w:color="auto"/>
      </w:divBdr>
    </w:div>
    <w:div w:id="344594773">
      <w:bodyDiv w:val="1"/>
      <w:marLeft w:val="0"/>
      <w:marRight w:val="0"/>
      <w:marTop w:val="0"/>
      <w:marBottom w:val="0"/>
      <w:divBdr>
        <w:top w:val="none" w:sz="0" w:space="0" w:color="auto"/>
        <w:left w:val="none" w:sz="0" w:space="0" w:color="auto"/>
        <w:bottom w:val="none" w:sz="0" w:space="0" w:color="auto"/>
        <w:right w:val="none" w:sz="0" w:space="0" w:color="auto"/>
      </w:divBdr>
      <w:divsChild>
        <w:div w:id="463698846">
          <w:marLeft w:val="0"/>
          <w:marRight w:val="0"/>
          <w:marTop w:val="0"/>
          <w:marBottom w:val="0"/>
          <w:divBdr>
            <w:top w:val="none" w:sz="0" w:space="0" w:color="auto"/>
            <w:left w:val="none" w:sz="0" w:space="0" w:color="auto"/>
            <w:bottom w:val="none" w:sz="0" w:space="0" w:color="auto"/>
            <w:right w:val="none" w:sz="0" w:space="0" w:color="auto"/>
          </w:divBdr>
          <w:divsChild>
            <w:div w:id="448279262">
              <w:marLeft w:val="0"/>
              <w:marRight w:val="0"/>
              <w:marTop w:val="0"/>
              <w:marBottom w:val="0"/>
              <w:divBdr>
                <w:top w:val="none" w:sz="0" w:space="0" w:color="auto"/>
                <w:left w:val="none" w:sz="0" w:space="0" w:color="auto"/>
                <w:bottom w:val="none" w:sz="0" w:space="0" w:color="auto"/>
                <w:right w:val="none" w:sz="0" w:space="0" w:color="auto"/>
              </w:divBdr>
              <w:divsChild>
                <w:div w:id="46807098">
                  <w:marLeft w:val="0"/>
                  <w:marRight w:val="0"/>
                  <w:marTop w:val="0"/>
                  <w:marBottom w:val="0"/>
                  <w:divBdr>
                    <w:top w:val="none" w:sz="0" w:space="0" w:color="auto"/>
                    <w:left w:val="none" w:sz="0" w:space="0" w:color="auto"/>
                    <w:bottom w:val="none" w:sz="0" w:space="0" w:color="auto"/>
                    <w:right w:val="none" w:sz="0" w:space="0" w:color="auto"/>
                  </w:divBdr>
                </w:div>
              </w:divsChild>
            </w:div>
            <w:div w:id="1258445523">
              <w:marLeft w:val="0"/>
              <w:marRight w:val="0"/>
              <w:marTop w:val="0"/>
              <w:marBottom w:val="0"/>
              <w:divBdr>
                <w:top w:val="none" w:sz="0" w:space="0" w:color="auto"/>
                <w:left w:val="none" w:sz="0" w:space="0" w:color="auto"/>
                <w:bottom w:val="none" w:sz="0" w:space="0" w:color="auto"/>
                <w:right w:val="none" w:sz="0" w:space="0" w:color="auto"/>
              </w:divBdr>
              <w:divsChild>
                <w:div w:id="905459401">
                  <w:marLeft w:val="0"/>
                  <w:marRight w:val="0"/>
                  <w:marTop w:val="0"/>
                  <w:marBottom w:val="0"/>
                  <w:divBdr>
                    <w:top w:val="none" w:sz="0" w:space="0" w:color="auto"/>
                    <w:left w:val="none" w:sz="0" w:space="0" w:color="auto"/>
                    <w:bottom w:val="none" w:sz="0" w:space="0" w:color="auto"/>
                    <w:right w:val="none" w:sz="0" w:space="0" w:color="auto"/>
                  </w:divBdr>
                </w:div>
              </w:divsChild>
            </w:div>
            <w:div w:id="1376392555">
              <w:marLeft w:val="0"/>
              <w:marRight w:val="0"/>
              <w:marTop w:val="0"/>
              <w:marBottom w:val="0"/>
              <w:divBdr>
                <w:top w:val="none" w:sz="0" w:space="0" w:color="auto"/>
                <w:left w:val="none" w:sz="0" w:space="0" w:color="auto"/>
                <w:bottom w:val="none" w:sz="0" w:space="0" w:color="auto"/>
                <w:right w:val="none" w:sz="0" w:space="0" w:color="auto"/>
              </w:divBdr>
              <w:divsChild>
                <w:div w:id="207686929">
                  <w:marLeft w:val="0"/>
                  <w:marRight w:val="0"/>
                  <w:marTop w:val="0"/>
                  <w:marBottom w:val="0"/>
                  <w:divBdr>
                    <w:top w:val="none" w:sz="0" w:space="0" w:color="auto"/>
                    <w:left w:val="none" w:sz="0" w:space="0" w:color="auto"/>
                    <w:bottom w:val="none" w:sz="0" w:space="0" w:color="auto"/>
                    <w:right w:val="none" w:sz="0" w:space="0" w:color="auto"/>
                  </w:divBdr>
                </w:div>
              </w:divsChild>
            </w:div>
            <w:div w:id="1469400033">
              <w:marLeft w:val="0"/>
              <w:marRight w:val="0"/>
              <w:marTop w:val="0"/>
              <w:marBottom w:val="0"/>
              <w:divBdr>
                <w:top w:val="none" w:sz="0" w:space="0" w:color="auto"/>
                <w:left w:val="none" w:sz="0" w:space="0" w:color="auto"/>
                <w:bottom w:val="none" w:sz="0" w:space="0" w:color="auto"/>
                <w:right w:val="none" w:sz="0" w:space="0" w:color="auto"/>
              </w:divBdr>
              <w:divsChild>
                <w:div w:id="194661433">
                  <w:marLeft w:val="0"/>
                  <w:marRight w:val="0"/>
                  <w:marTop w:val="0"/>
                  <w:marBottom w:val="0"/>
                  <w:divBdr>
                    <w:top w:val="none" w:sz="0" w:space="0" w:color="auto"/>
                    <w:left w:val="none" w:sz="0" w:space="0" w:color="auto"/>
                    <w:bottom w:val="none" w:sz="0" w:space="0" w:color="auto"/>
                    <w:right w:val="none" w:sz="0" w:space="0" w:color="auto"/>
                  </w:divBdr>
                  <w:divsChild>
                    <w:div w:id="1824008061">
                      <w:marLeft w:val="0"/>
                      <w:marRight w:val="0"/>
                      <w:marTop w:val="0"/>
                      <w:marBottom w:val="0"/>
                      <w:divBdr>
                        <w:top w:val="none" w:sz="0" w:space="0" w:color="auto"/>
                        <w:left w:val="none" w:sz="0" w:space="0" w:color="auto"/>
                        <w:bottom w:val="none" w:sz="0" w:space="0" w:color="auto"/>
                        <w:right w:val="none" w:sz="0" w:space="0" w:color="auto"/>
                      </w:divBdr>
                      <w:divsChild>
                        <w:div w:id="852647281">
                          <w:marLeft w:val="0"/>
                          <w:marRight w:val="0"/>
                          <w:marTop w:val="0"/>
                          <w:marBottom w:val="0"/>
                          <w:divBdr>
                            <w:top w:val="none" w:sz="0" w:space="0" w:color="auto"/>
                            <w:left w:val="none" w:sz="0" w:space="0" w:color="auto"/>
                            <w:bottom w:val="none" w:sz="0" w:space="0" w:color="auto"/>
                            <w:right w:val="none" w:sz="0" w:space="0" w:color="auto"/>
                          </w:divBdr>
                          <w:divsChild>
                            <w:div w:id="48312932">
                              <w:marLeft w:val="0"/>
                              <w:marRight w:val="0"/>
                              <w:marTop w:val="0"/>
                              <w:marBottom w:val="0"/>
                              <w:divBdr>
                                <w:top w:val="none" w:sz="0" w:space="0" w:color="auto"/>
                                <w:left w:val="none" w:sz="0" w:space="0" w:color="auto"/>
                                <w:bottom w:val="none" w:sz="0" w:space="0" w:color="auto"/>
                                <w:right w:val="none" w:sz="0" w:space="0" w:color="auto"/>
                              </w:divBdr>
                              <w:divsChild>
                                <w:div w:id="807631714">
                                  <w:marLeft w:val="0"/>
                                  <w:marRight w:val="0"/>
                                  <w:marTop w:val="0"/>
                                  <w:marBottom w:val="0"/>
                                  <w:divBdr>
                                    <w:top w:val="none" w:sz="0" w:space="0" w:color="auto"/>
                                    <w:left w:val="none" w:sz="0" w:space="0" w:color="auto"/>
                                    <w:bottom w:val="none" w:sz="0" w:space="0" w:color="auto"/>
                                    <w:right w:val="none" w:sz="0" w:space="0" w:color="auto"/>
                                  </w:divBdr>
                                  <w:divsChild>
                                    <w:div w:id="1607613285">
                                      <w:marLeft w:val="0"/>
                                      <w:marRight w:val="0"/>
                                      <w:marTop w:val="0"/>
                                      <w:marBottom w:val="0"/>
                                      <w:divBdr>
                                        <w:top w:val="none" w:sz="0" w:space="0" w:color="auto"/>
                                        <w:left w:val="none" w:sz="0" w:space="0" w:color="auto"/>
                                        <w:bottom w:val="none" w:sz="0" w:space="0" w:color="auto"/>
                                        <w:right w:val="none" w:sz="0" w:space="0" w:color="auto"/>
                                      </w:divBdr>
                                      <w:divsChild>
                                        <w:div w:id="2023049240">
                                          <w:marLeft w:val="0"/>
                                          <w:marRight w:val="0"/>
                                          <w:marTop w:val="0"/>
                                          <w:marBottom w:val="0"/>
                                          <w:divBdr>
                                            <w:top w:val="none" w:sz="0" w:space="0" w:color="auto"/>
                                            <w:left w:val="none" w:sz="0" w:space="0" w:color="auto"/>
                                            <w:bottom w:val="none" w:sz="0" w:space="0" w:color="auto"/>
                                            <w:right w:val="none" w:sz="0" w:space="0" w:color="auto"/>
                                          </w:divBdr>
                                          <w:divsChild>
                                            <w:div w:id="904684557">
                                              <w:marLeft w:val="0"/>
                                              <w:marRight w:val="0"/>
                                              <w:marTop w:val="0"/>
                                              <w:marBottom w:val="0"/>
                                              <w:divBdr>
                                                <w:top w:val="none" w:sz="0" w:space="0" w:color="auto"/>
                                                <w:left w:val="none" w:sz="0" w:space="0" w:color="auto"/>
                                                <w:bottom w:val="none" w:sz="0" w:space="0" w:color="auto"/>
                                                <w:right w:val="none" w:sz="0" w:space="0" w:color="auto"/>
                                              </w:divBdr>
                                              <w:divsChild>
                                                <w:div w:id="756295033">
                                                  <w:marLeft w:val="0"/>
                                                  <w:marRight w:val="0"/>
                                                  <w:marTop w:val="0"/>
                                                  <w:marBottom w:val="0"/>
                                                  <w:divBdr>
                                                    <w:top w:val="none" w:sz="0" w:space="0" w:color="auto"/>
                                                    <w:left w:val="none" w:sz="0" w:space="0" w:color="auto"/>
                                                    <w:bottom w:val="none" w:sz="0" w:space="0" w:color="auto"/>
                                                    <w:right w:val="none" w:sz="0" w:space="0" w:color="auto"/>
                                                  </w:divBdr>
                                                  <w:divsChild>
                                                    <w:div w:id="1952395128">
                                                      <w:marLeft w:val="0"/>
                                                      <w:marRight w:val="0"/>
                                                      <w:marTop w:val="0"/>
                                                      <w:marBottom w:val="0"/>
                                                      <w:divBdr>
                                                        <w:top w:val="none" w:sz="0" w:space="0" w:color="auto"/>
                                                        <w:left w:val="none" w:sz="0" w:space="0" w:color="auto"/>
                                                        <w:bottom w:val="none" w:sz="0" w:space="0" w:color="auto"/>
                                                        <w:right w:val="none" w:sz="0" w:space="0" w:color="auto"/>
                                                      </w:divBdr>
                                                      <w:divsChild>
                                                        <w:div w:id="2054500895">
                                                          <w:marLeft w:val="0"/>
                                                          <w:marRight w:val="0"/>
                                                          <w:marTop w:val="0"/>
                                                          <w:marBottom w:val="0"/>
                                                          <w:divBdr>
                                                            <w:top w:val="none" w:sz="0" w:space="0" w:color="auto"/>
                                                            <w:left w:val="none" w:sz="0" w:space="0" w:color="auto"/>
                                                            <w:bottom w:val="none" w:sz="0" w:space="0" w:color="auto"/>
                                                            <w:right w:val="none" w:sz="0" w:space="0" w:color="auto"/>
                                                          </w:divBdr>
                                                          <w:divsChild>
                                                            <w:div w:id="981882309">
                                                              <w:marLeft w:val="0"/>
                                                              <w:marRight w:val="0"/>
                                                              <w:marTop w:val="0"/>
                                                              <w:marBottom w:val="0"/>
                                                              <w:divBdr>
                                                                <w:top w:val="none" w:sz="0" w:space="0" w:color="auto"/>
                                                                <w:left w:val="none" w:sz="0" w:space="0" w:color="auto"/>
                                                                <w:bottom w:val="none" w:sz="0" w:space="0" w:color="auto"/>
                                                                <w:right w:val="none" w:sz="0" w:space="0" w:color="auto"/>
                                                              </w:divBdr>
                                                              <w:divsChild>
                                                                <w:div w:id="10095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6961135">
              <w:marLeft w:val="0"/>
              <w:marRight w:val="0"/>
              <w:marTop w:val="0"/>
              <w:marBottom w:val="0"/>
              <w:divBdr>
                <w:top w:val="none" w:sz="0" w:space="0" w:color="auto"/>
                <w:left w:val="none" w:sz="0" w:space="0" w:color="auto"/>
                <w:bottom w:val="none" w:sz="0" w:space="0" w:color="auto"/>
                <w:right w:val="none" w:sz="0" w:space="0" w:color="auto"/>
              </w:divBdr>
              <w:divsChild>
                <w:div w:id="494760894">
                  <w:marLeft w:val="0"/>
                  <w:marRight w:val="0"/>
                  <w:marTop w:val="0"/>
                  <w:marBottom w:val="0"/>
                  <w:divBdr>
                    <w:top w:val="none" w:sz="0" w:space="0" w:color="auto"/>
                    <w:left w:val="none" w:sz="0" w:space="0" w:color="auto"/>
                    <w:bottom w:val="none" w:sz="0" w:space="0" w:color="auto"/>
                    <w:right w:val="none" w:sz="0" w:space="0" w:color="auto"/>
                  </w:divBdr>
                </w:div>
                <w:div w:id="695428894">
                  <w:marLeft w:val="0"/>
                  <w:marRight w:val="0"/>
                  <w:marTop w:val="0"/>
                  <w:marBottom w:val="0"/>
                  <w:divBdr>
                    <w:top w:val="none" w:sz="0" w:space="0" w:color="auto"/>
                    <w:left w:val="none" w:sz="0" w:space="0" w:color="auto"/>
                    <w:bottom w:val="none" w:sz="0" w:space="0" w:color="auto"/>
                    <w:right w:val="none" w:sz="0" w:space="0" w:color="auto"/>
                  </w:divBdr>
                </w:div>
                <w:div w:id="17261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2273">
          <w:marLeft w:val="0"/>
          <w:marRight w:val="0"/>
          <w:marTop w:val="0"/>
          <w:marBottom w:val="0"/>
          <w:divBdr>
            <w:top w:val="none" w:sz="0" w:space="0" w:color="auto"/>
            <w:left w:val="none" w:sz="0" w:space="0" w:color="auto"/>
            <w:bottom w:val="none" w:sz="0" w:space="0" w:color="auto"/>
            <w:right w:val="none" w:sz="0" w:space="0" w:color="auto"/>
          </w:divBdr>
        </w:div>
        <w:div w:id="1960725569">
          <w:marLeft w:val="0"/>
          <w:marRight w:val="0"/>
          <w:marTop w:val="0"/>
          <w:marBottom w:val="0"/>
          <w:divBdr>
            <w:top w:val="none" w:sz="0" w:space="0" w:color="auto"/>
            <w:left w:val="none" w:sz="0" w:space="0" w:color="auto"/>
            <w:bottom w:val="none" w:sz="0" w:space="0" w:color="auto"/>
            <w:right w:val="none" w:sz="0" w:space="0" w:color="auto"/>
          </w:divBdr>
        </w:div>
      </w:divsChild>
    </w:div>
    <w:div w:id="346685871">
      <w:bodyDiv w:val="1"/>
      <w:marLeft w:val="0"/>
      <w:marRight w:val="0"/>
      <w:marTop w:val="0"/>
      <w:marBottom w:val="0"/>
      <w:divBdr>
        <w:top w:val="none" w:sz="0" w:space="0" w:color="auto"/>
        <w:left w:val="none" w:sz="0" w:space="0" w:color="auto"/>
        <w:bottom w:val="none" w:sz="0" w:space="0" w:color="auto"/>
        <w:right w:val="none" w:sz="0" w:space="0" w:color="auto"/>
      </w:divBdr>
    </w:div>
    <w:div w:id="391779301">
      <w:bodyDiv w:val="1"/>
      <w:marLeft w:val="0"/>
      <w:marRight w:val="0"/>
      <w:marTop w:val="0"/>
      <w:marBottom w:val="0"/>
      <w:divBdr>
        <w:top w:val="none" w:sz="0" w:space="0" w:color="auto"/>
        <w:left w:val="none" w:sz="0" w:space="0" w:color="auto"/>
        <w:bottom w:val="none" w:sz="0" w:space="0" w:color="auto"/>
        <w:right w:val="none" w:sz="0" w:space="0" w:color="auto"/>
      </w:divBdr>
    </w:div>
    <w:div w:id="425880526">
      <w:bodyDiv w:val="1"/>
      <w:marLeft w:val="0"/>
      <w:marRight w:val="0"/>
      <w:marTop w:val="0"/>
      <w:marBottom w:val="0"/>
      <w:divBdr>
        <w:top w:val="none" w:sz="0" w:space="0" w:color="auto"/>
        <w:left w:val="none" w:sz="0" w:space="0" w:color="auto"/>
        <w:bottom w:val="none" w:sz="0" w:space="0" w:color="auto"/>
        <w:right w:val="none" w:sz="0" w:space="0" w:color="auto"/>
      </w:divBdr>
    </w:div>
    <w:div w:id="489449781">
      <w:bodyDiv w:val="1"/>
      <w:marLeft w:val="0"/>
      <w:marRight w:val="0"/>
      <w:marTop w:val="0"/>
      <w:marBottom w:val="0"/>
      <w:divBdr>
        <w:top w:val="none" w:sz="0" w:space="0" w:color="auto"/>
        <w:left w:val="none" w:sz="0" w:space="0" w:color="auto"/>
        <w:bottom w:val="none" w:sz="0" w:space="0" w:color="auto"/>
        <w:right w:val="none" w:sz="0" w:space="0" w:color="auto"/>
      </w:divBdr>
    </w:div>
    <w:div w:id="492918167">
      <w:bodyDiv w:val="1"/>
      <w:marLeft w:val="0"/>
      <w:marRight w:val="0"/>
      <w:marTop w:val="0"/>
      <w:marBottom w:val="0"/>
      <w:divBdr>
        <w:top w:val="none" w:sz="0" w:space="0" w:color="auto"/>
        <w:left w:val="none" w:sz="0" w:space="0" w:color="auto"/>
        <w:bottom w:val="none" w:sz="0" w:space="0" w:color="auto"/>
        <w:right w:val="none" w:sz="0" w:space="0" w:color="auto"/>
      </w:divBdr>
      <w:divsChild>
        <w:div w:id="218051910">
          <w:marLeft w:val="0"/>
          <w:marRight w:val="0"/>
          <w:marTop w:val="0"/>
          <w:marBottom w:val="0"/>
          <w:divBdr>
            <w:top w:val="none" w:sz="0" w:space="0" w:color="auto"/>
            <w:left w:val="none" w:sz="0" w:space="0" w:color="auto"/>
            <w:bottom w:val="none" w:sz="0" w:space="0" w:color="auto"/>
            <w:right w:val="none" w:sz="0" w:space="0" w:color="auto"/>
          </w:divBdr>
          <w:divsChild>
            <w:div w:id="1349060211">
              <w:marLeft w:val="0"/>
              <w:marRight w:val="0"/>
              <w:marTop w:val="0"/>
              <w:marBottom w:val="0"/>
              <w:divBdr>
                <w:top w:val="none" w:sz="0" w:space="0" w:color="auto"/>
                <w:left w:val="none" w:sz="0" w:space="0" w:color="auto"/>
                <w:bottom w:val="none" w:sz="0" w:space="0" w:color="auto"/>
                <w:right w:val="none" w:sz="0" w:space="0" w:color="auto"/>
              </w:divBdr>
            </w:div>
            <w:div w:id="1711149935">
              <w:marLeft w:val="0"/>
              <w:marRight w:val="0"/>
              <w:marTop w:val="0"/>
              <w:marBottom w:val="0"/>
              <w:divBdr>
                <w:top w:val="none" w:sz="0" w:space="0" w:color="auto"/>
                <w:left w:val="none" w:sz="0" w:space="0" w:color="auto"/>
                <w:bottom w:val="none" w:sz="0" w:space="0" w:color="auto"/>
                <w:right w:val="none" w:sz="0" w:space="0" w:color="auto"/>
              </w:divBdr>
            </w:div>
            <w:div w:id="2124570272">
              <w:marLeft w:val="0"/>
              <w:marRight w:val="0"/>
              <w:marTop w:val="0"/>
              <w:marBottom w:val="0"/>
              <w:divBdr>
                <w:top w:val="none" w:sz="0" w:space="0" w:color="auto"/>
                <w:left w:val="none" w:sz="0" w:space="0" w:color="auto"/>
                <w:bottom w:val="none" w:sz="0" w:space="0" w:color="auto"/>
                <w:right w:val="none" w:sz="0" w:space="0" w:color="auto"/>
              </w:divBdr>
            </w:div>
          </w:divsChild>
        </w:div>
        <w:div w:id="525213390">
          <w:marLeft w:val="0"/>
          <w:marRight w:val="0"/>
          <w:marTop w:val="0"/>
          <w:marBottom w:val="0"/>
          <w:divBdr>
            <w:top w:val="none" w:sz="0" w:space="0" w:color="auto"/>
            <w:left w:val="none" w:sz="0" w:space="0" w:color="auto"/>
            <w:bottom w:val="none" w:sz="0" w:space="0" w:color="auto"/>
            <w:right w:val="none" w:sz="0" w:space="0" w:color="auto"/>
          </w:divBdr>
          <w:divsChild>
            <w:div w:id="803162223">
              <w:marLeft w:val="0"/>
              <w:marRight w:val="0"/>
              <w:marTop w:val="0"/>
              <w:marBottom w:val="0"/>
              <w:divBdr>
                <w:top w:val="none" w:sz="0" w:space="0" w:color="auto"/>
                <w:left w:val="none" w:sz="0" w:space="0" w:color="auto"/>
                <w:bottom w:val="none" w:sz="0" w:space="0" w:color="auto"/>
                <w:right w:val="none" w:sz="0" w:space="0" w:color="auto"/>
              </w:divBdr>
            </w:div>
            <w:div w:id="1588536310">
              <w:marLeft w:val="0"/>
              <w:marRight w:val="0"/>
              <w:marTop w:val="0"/>
              <w:marBottom w:val="0"/>
              <w:divBdr>
                <w:top w:val="none" w:sz="0" w:space="0" w:color="auto"/>
                <w:left w:val="none" w:sz="0" w:space="0" w:color="auto"/>
                <w:bottom w:val="none" w:sz="0" w:space="0" w:color="auto"/>
                <w:right w:val="none" w:sz="0" w:space="0" w:color="auto"/>
              </w:divBdr>
            </w:div>
            <w:div w:id="1728651842">
              <w:marLeft w:val="0"/>
              <w:marRight w:val="0"/>
              <w:marTop w:val="0"/>
              <w:marBottom w:val="0"/>
              <w:divBdr>
                <w:top w:val="none" w:sz="0" w:space="0" w:color="auto"/>
                <w:left w:val="none" w:sz="0" w:space="0" w:color="auto"/>
                <w:bottom w:val="none" w:sz="0" w:space="0" w:color="auto"/>
                <w:right w:val="none" w:sz="0" w:space="0" w:color="auto"/>
              </w:divBdr>
            </w:div>
            <w:div w:id="2032875872">
              <w:marLeft w:val="0"/>
              <w:marRight w:val="0"/>
              <w:marTop w:val="0"/>
              <w:marBottom w:val="0"/>
              <w:divBdr>
                <w:top w:val="none" w:sz="0" w:space="0" w:color="auto"/>
                <w:left w:val="none" w:sz="0" w:space="0" w:color="auto"/>
                <w:bottom w:val="none" w:sz="0" w:space="0" w:color="auto"/>
                <w:right w:val="none" w:sz="0" w:space="0" w:color="auto"/>
              </w:divBdr>
            </w:div>
          </w:divsChild>
        </w:div>
        <w:div w:id="861672301">
          <w:marLeft w:val="0"/>
          <w:marRight w:val="0"/>
          <w:marTop w:val="0"/>
          <w:marBottom w:val="0"/>
          <w:divBdr>
            <w:top w:val="none" w:sz="0" w:space="0" w:color="auto"/>
            <w:left w:val="none" w:sz="0" w:space="0" w:color="auto"/>
            <w:bottom w:val="none" w:sz="0" w:space="0" w:color="auto"/>
            <w:right w:val="none" w:sz="0" w:space="0" w:color="auto"/>
          </w:divBdr>
          <w:divsChild>
            <w:div w:id="1511412863">
              <w:marLeft w:val="0"/>
              <w:marRight w:val="0"/>
              <w:marTop w:val="0"/>
              <w:marBottom w:val="0"/>
              <w:divBdr>
                <w:top w:val="none" w:sz="0" w:space="0" w:color="auto"/>
                <w:left w:val="none" w:sz="0" w:space="0" w:color="auto"/>
                <w:bottom w:val="none" w:sz="0" w:space="0" w:color="auto"/>
                <w:right w:val="none" w:sz="0" w:space="0" w:color="auto"/>
              </w:divBdr>
            </w:div>
          </w:divsChild>
        </w:div>
        <w:div w:id="925453459">
          <w:marLeft w:val="0"/>
          <w:marRight w:val="0"/>
          <w:marTop w:val="0"/>
          <w:marBottom w:val="0"/>
          <w:divBdr>
            <w:top w:val="none" w:sz="0" w:space="0" w:color="auto"/>
            <w:left w:val="none" w:sz="0" w:space="0" w:color="auto"/>
            <w:bottom w:val="none" w:sz="0" w:space="0" w:color="auto"/>
            <w:right w:val="none" w:sz="0" w:space="0" w:color="auto"/>
          </w:divBdr>
          <w:divsChild>
            <w:div w:id="463083173">
              <w:marLeft w:val="0"/>
              <w:marRight w:val="0"/>
              <w:marTop w:val="0"/>
              <w:marBottom w:val="0"/>
              <w:divBdr>
                <w:top w:val="none" w:sz="0" w:space="0" w:color="auto"/>
                <w:left w:val="none" w:sz="0" w:space="0" w:color="auto"/>
                <w:bottom w:val="none" w:sz="0" w:space="0" w:color="auto"/>
                <w:right w:val="none" w:sz="0" w:space="0" w:color="auto"/>
              </w:divBdr>
            </w:div>
          </w:divsChild>
        </w:div>
        <w:div w:id="1142187351">
          <w:marLeft w:val="0"/>
          <w:marRight w:val="0"/>
          <w:marTop w:val="0"/>
          <w:marBottom w:val="0"/>
          <w:divBdr>
            <w:top w:val="none" w:sz="0" w:space="0" w:color="auto"/>
            <w:left w:val="none" w:sz="0" w:space="0" w:color="auto"/>
            <w:bottom w:val="none" w:sz="0" w:space="0" w:color="auto"/>
            <w:right w:val="none" w:sz="0" w:space="0" w:color="auto"/>
          </w:divBdr>
          <w:divsChild>
            <w:div w:id="1061170311">
              <w:marLeft w:val="0"/>
              <w:marRight w:val="0"/>
              <w:marTop w:val="0"/>
              <w:marBottom w:val="0"/>
              <w:divBdr>
                <w:top w:val="none" w:sz="0" w:space="0" w:color="auto"/>
                <w:left w:val="none" w:sz="0" w:space="0" w:color="auto"/>
                <w:bottom w:val="none" w:sz="0" w:space="0" w:color="auto"/>
                <w:right w:val="none" w:sz="0" w:space="0" w:color="auto"/>
              </w:divBdr>
            </w:div>
          </w:divsChild>
        </w:div>
        <w:div w:id="1423718596">
          <w:marLeft w:val="0"/>
          <w:marRight w:val="0"/>
          <w:marTop w:val="0"/>
          <w:marBottom w:val="0"/>
          <w:divBdr>
            <w:top w:val="none" w:sz="0" w:space="0" w:color="auto"/>
            <w:left w:val="none" w:sz="0" w:space="0" w:color="auto"/>
            <w:bottom w:val="none" w:sz="0" w:space="0" w:color="auto"/>
            <w:right w:val="none" w:sz="0" w:space="0" w:color="auto"/>
          </w:divBdr>
          <w:divsChild>
            <w:div w:id="224876475">
              <w:marLeft w:val="0"/>
              <w:marRight w:val="0"/>
              <w:marTop w:val="0"/>
              <w:marBottom w:val="0"/>
              <w:divBdr>
                <w:top w:val="none" w:sz="0" w:space="0" w:color="auto"/>
                <w:left w:val="none" w:sz="0" w:space="0" w:color="auto"/>
                <w:bottom w:val="none" w:sz="0" w:space="0" w:color="auto"/>
                <w:right w:val="none" w:sz="0" w:space="0" w:color="auto"/>
              </w:divBdr>
            </w:div>
          </w:divsChild>
        </w:div>
        <w:div w:id="1507398343">
          <w:marLeft w:val="0"/>
          <w:marRight w:val="0"/>
          <w:marTop w:val="0"/>
          <w:marBottom w:val="0"/>
          <w:divBdr>
            <w:top w:val="none" w:sz="0" w:space="0" w:color="auto"/>
            <w:left w:val="none" w:sz="0" w:space="0" w:color="auto"/>
            <w:bottom w:val="none" w:sz="0" w:space="0" w:color="auto"/>
            <w:right w:val="none" w:sz="0" w:space="0" w:color="auto"/>
          </w:divBdr>
          <w:divsChild>
            <w:div w:id="121045446">
              <w:marLeft w:val="0"/>
              <w:marRight w:val="0"/>
              <w:marTop w:val="0"/>
              <w:marBottom w:val="0"/>
              <w:divBdr>
                <w:top w:val="none" w:sz="0" w:space="0" w:color="auto"/>
                <w:left w:val="none" w:sz="0" w:space="0" w:color="auto"/>
                <w:bottom w:val="none" w:sz="0" w:space="0" w:color="auto"/>
                <w:right w:val="none" w:sz="0" w:space="0" w:color="auto"/>
              </w:divBdr>
            </w:div>
            <w:div w:id="152642149">
              <w:marLeft w:val="0"/>
              <w:marRight w:val="0"/>
              <w:marTop w:val="0"/>
              <w:marBottom w:val="0"/>
              <w:divBdr>
                <w:top w:val="none" w:sz="0" w:space="0" w:color="auto"/>
                <w:left w:val="none" w:sz="0" w:space="0" w:color="auto"/>
                <w:bottom w:val="none" w:sz="0" w:space="0" w:color="auto"/>
                <w:right w:val="none" w:sz="0" w:space="0" w:color="auto"/>
              </w:divBdr>
            </w:div>
            <w:div w:id="417602297">
              <w:marLeft w:val="0"/>
              <w:marRight w:val="0"/>
              <w:marTop w:val="0"/>
              <w:marBottom w:val="0"/>
              <w:divBdr>
                <w:top w:val="none" w:sz="0" w:space="0" w:color="auto"/>
                <w:left w:val="none" w:sz="0" w:space="0" w:color="auto"/>
                <w:bottom w:val="none" w:sz="0" w:space="0" w:color="auto"/>
                <w:right w:val="none" w:sz="0" w:space="0" w:color="auto"/>
              </w:divBdr>
            </w:div>
            <w:div w:id="1639993216">
              <w:marLeft w:val="0"/>
              <w:marRight w:val="0"/>
              <w:marTop w:val="0"/>
              <w:marBottom w:val="0"/>
              <w:divBdr>
                <w:top w:val="none" w:sz="0" w:space="0" w:color="auto"/>
                <w:left w:val="none" w:sz="0" w:space="0" w:color="auto"/>
                <w:bottom w:val="none" w:sz="0" w:space="0" w:color="auto"/>
                <w:right w:val="none" w:sz="0" w:space="0" w:color="auto"/>
              </w:divBdr>
            </w:div>
          </w:divsChild>
        </w:div>
        <w:div w:id="1716008590">
          <w:marLeft w:val="0"/>
          <w:marRight w:val="0"/>
          <w:marTop w:val="0"/>
          <w:marBottom w:val="0"/>
          <w:divBdr>
            <w:top w:val="none" w:sz="0" w:space="0" w:color="auto"/>
            <w:left w:val="none" w:sz="0" w:space="0" w:color="auto"/>
            <w:bottom w:val="none" w:sz="0" w:space="0" w:color="auto"/>
            <w:right w:val="none" w:sz="0" w:space="0" w:color="auto"/>
          </w:divBdr>
          <w:divsChild>
            <w:div w:id="787434771">
              <w:marLeft w:val="0"/>
              <w:marRight w:val="0"/>
              <w:marTop w:val="0"/>
              <w:marBottom w:val="0"/>
              <w:divBdr>
                <w:top w:val="none" w:sz="0" w:space="0" w:color="auto"/>
                <w:left w:val="none" w:sz="0" w:space="0" w:color="auto"/>
                <w:bottom w:val="none" w:sz="0" w:space="0" w:color="auto"/>
                <w:right w:val="none" w:sz="0" w:space="0" w:color="auto"/>
              </w:divBdr>
            </w:div>
          </w:divsChild>
        </w:div>
        <w:div w:id="1824540947">
          <w:marLeft w:val="0"/>
          <w:marRight w:val="0"/>
          <w:marTop w:val="0"/>
          <w:marBottom w:val="0"/>
          <w:divBdr>
            <w:top w:val="none" w:sz="0" w:space="0" w:color="auto"/>
            <w:left w:val="none" w:sz="0" w:space="0" w:color="auto"/>
            <w:bottom w:val="none" w:sz="0" w:space="0" w:color="auto"/>
            <w:right w:val="none" w:sz="0" w:space="0" w:color="auto"/>
          </w:divBdr>
          <w:divsChild>
            <w:div w:id="1175926067">
              <w:marLeft w:val="0"/>
              <w:marRight w:val="0"/>
              <w:marTop w:val="0"/>
              <w:marBottom w:val="0"/>
              <w:divBdr>
                <w:top w:val="none" w:sz="0" w:space="0" w:color="auto"/>
                <w:left w:val="none" w:sz="0" w:space="0" w:color="auto"/>
                <w:bottom w:val="none" w:sz="0" w:space="0" w:color="auto"/>
                <w:right w:val="none" w:sz="0" w:space="0" w:color="auto"/>
              </w:divBdr>
            </w:div>
            <w:div w:id="1232038831">
              <w:marLeft w:val="0"/>
              <w:marRight w:val="0"/>
              <w:marTop w:val="0"/>
              <w:marBottom w:val="0"/>
              <w:divBdr>
                <w:top w:val="none" w:sz="0" w:space="0" w:color="auto"/>
                <w:left w:val="none" w:sz="0" w:space="0" w:color="auto"/>
                <w:bottom w:val="none" w:sz="0" w:space="0" w:color="auto"/>
                <w:right w:val="none" w:sz="0" w:space="0" w:color="auto"/>
              </w:divBdr>
            </w:div>
          </w:divsChild>
        </w:div>
        <w:div w:id="2078479509">
          <w:marLeft w:val="0"/>
          <w:marRight w:val="0"/>
          <w:marTop w:val="0"/>
          <w:marBottom w:val="0"/>
          <w:divBdr>
            <w:top w:val="none" w:sz="0" w:space="0" w:color="auto"/>
            <w:left w:val="none" w:sz="0" w:space="0" w:color="auto"/>
            <w:bottom w:val="none" w:sz="0" w:space="0" w:color="auto"/>
            <w:right w:val="none" w:sz="0" w:space="0" w:color="auto"/>
          </w:divBdr>
          <w:divsChild>
            <w:div w:id="16164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133">
      <w:bodyDiv w:val="1"/>
      <w:marLeft w:val="0"/>
      <w:marRight w:val="0"/>
      <w:marTop w:val="0"/>
      <w:marBottom w:val="0"/>
      <w:divBdr>
        <w:top w:val="none" w:sz="0" w:space="0" w:color="auto"/>
        <w:left w:val="none" w:sz="0" w:space="0" w:color="auto"/>
        <w:bottom w:val="none" w:sz="0" w:space="0" w:color="auto"/>
        <w:right w:val="none" w:sz="0" w:space="0" w:color="auto"/>
      </w:divBdr>
    </w:div>
    <w:div w:id="552036759">
      <w:bodyDiv w:val="1"/>
      <w:marLeft w:val="0"/>
      <w:marRight w:val="0"/>
      <w:marTop w:val="0"/>
      <w:marBottom w:val="0"/>
      <w:divBdr>
        <w:top w:val="none" w:sz="0" w:space="0" w:color="auto"/>
        <w:left w:val="none" w:sz="0" w:space="0" w:color="auto"/>
        <w:bottom w:val="none" w:sz="0" w:space="0" w:color="auto"/>
        <w:right w:val="none" w:sz="0" w:space="0" w:color="auto"/>
      </w:divBdr>
    </w:div>
    <w:div w:id="595478406">
      <w:bodyDiv w:val="1"/>
      <w:marLeft w:val="0"/>
      <w:marRight w:val="0"/>
      <w:marTop w:val="0"/>
      <w:marBottom w:val="0"/>
      <w:divBdr>
        <w:top w:val="none" w:sz="0" w:space="0" w:color="auto"/>
        <w:left w:val="none" w:sz="0" w:space="0" w:color="auto"/>
        <w:bottom w:val="none" w:sz="0" w:space="0" w:color="auto"/>
        <w:right w:val="none" w:sz="0" w:space="0" w:color="auto"/>
      </w:divBdr>
    </w:div>
    <w:div w:id="630675433">
      <w:bodyDiv w:val="1"/>
      <w:marLeft w:val="0"/>
      <w:marRight w:val="0"/>
      <w:marTop w:val="0"/>
      <w:marBottom w:val="0"/>
      <w:divBdr>
        <w:top w:val="none" w:sz="0" w:space="0" w:color="auto"/>
        <w:left w:val="none" w:sz="0" w:space="0" w:color="auto"/>
        <w:bottom w:val="none" w:sz="0" w:space="0" w:color="auto"/>
        <w:right w:val="none" w:sz="0" w:space="0" w:color="auto"/>
      </w:divBdr>
      <w:divsChild>
        <w:div w:id="1165820969">
          <w:marLeft w:val="0"/>
          <w:marRight w:val="0"/>
          <w:marTop w:val="0"/>
          <w:marBottom w:val="0"/>
          <w:divBdr>
            <w:top w:val="none" w:sz="0" w:space="0" w:color="auto"/>
            <w:left w:val="none" w:sz="0" w:space="0" w:color="auto"/>
            <w:bottom w:val="none" w:sz="0" w:space="0" w:color="auto"/>
            <w:right w:val="none" w:sz="0" w:space="0" w:color="auto"/>
          </w:divBdr>
        </w:div>
        <w:div w:id="1287007070">
          <w:marLeft w:val="0"/>
          <w:marRight w:val="0"/>
          <w:marTop w:val="0"/>
          <w:marBottom w:val="0"/>
          <w:divBdr>
            <w:top w:val="none" w:sz="0" w:space="0" w:color="auto"/>
            <w:left w:val="none" w:sz="0" w:space="0" w:color="auto"/>
            <w:bottom w:val="none" w:sz="0" w:space="0" w:color="auto"/>
            <w:right w:val="none" w:sz="0" w:space="0" w:color="auto"/>
          </w:divBdr>
        </w:div>
      </w:divsChild>
    </w:div>
    <w:div w:id="639187293">
      <w:bodyDiv w:val="1"/>
      <w:marLeft w:val="0"/>
      <w:marRight w:val="0"/>
      <w:marTop w:val="0"/>
      <w:marBottom w:val="0"/>
      <w:divBdr>
        <w:top w:val="none" w:sz="0" w:space="0" w:color="auto"/>
        <w:left w:val="none" w:sz="0" w:space="0" w:color="auto"/>
        <w:bottom w:val="none" w:sz="0" w:space="0" w:color="auto"/>
        <w:right w:val="none" w:sz="0" w:space="0" w:color="auto"/>
      </w:divBdr>
      <w:divsChild>
        <w:div w:id="208273710">
          <w:marLeft w:val="0"/>
          <w:marRight w:val="0"/>
          <w:marTop w:val="0"/>
          <w:marBottom w:val="0"/>
          <w:divBdr>
            <w:top w:val="none" w:sz="0" w:space="0" w:color="auto"/>
            <w:left w:val="none" w:sz="0" w:space="0" w:color="auto"/>
            <w:bottom w:val="none" w:sz="0" w:space="0" w:color="auto"/>
            <w:right w:val="none" w:sz="0" w:space="0" w:color="auto"/>
          </w:divBdr>
          <w:divsChild>
            <w:div w:id="151485232">
              <w:marLeft w:val="0"/>
              <w:marRight w:val="0"/>
              <w:marTop w:val="0"/>
              <w:marBottom w:val="0"/>
              <w:divBdr>
                <w:top w:val="none" w:sz="0" w:space="0" w:color="auto"/>
                <w:left w:val="none" w:sz="0" w:space="0" w:color="auto"/>
                <w:bottom w:val="none" w:sz="0" w:space="0" w:color="auto"/>
                <w:right w:val="none" w:sz="0" w:space="0" w:color="auto"/>
              </w:divBdr>
            </w:div>
            <w:div w:id="1266570159">
              <w:marLeft w:val="0"/>
              <w:marRight w:val="0"/>
              <w:marTop w:val="0"/>
              <w:marBottom w:val="0"/>
              <w:divBdr>
                <w:top w:val="none" w:sz="0" w:space="0" w:color="auto"/>
                <w:left w:val="none" w:sz="0" w:space="0" w:color="auto"/>
                <w:bottom w:val="none" w:sz="0" w:space="0" w:color="auto"/>
                <w:right w:val="none" w:sz="0" w:space="0" w:color="auto"/>
              </w:divBdr>
            </w:div>
          </w:divsChild>
        </w:div>
        <w:div w:id="290013010">
          <w:marLeft w:val="0"/>
          <w:marRight w:val="0"/>
          <w:marTop w:val="0"/>
          <w:marBottom w:val="0"/>
          <w:divBdr>
            <w:top w:val="none" w:sz="0" w:space="0" w:color="auto"/>
            <w:left w:val="none" w:sz="0" w:space="0" w:color="auto"/>
            <w:bottom w:val="none" w:sz="0" w:space="0" w:color="auto"/>
            <w:right w:val="none" w:sz="0" w:space="0" w:color="auto"/>
          </w:divBdr>
          <w:divsChild>
            <w:div w:id="1053119572">
              <w:marLeft w:val="0"/>
              <w:marRight w:val="0"/>
              <w:marTop w:val="0"/>
              <w:marBottom w:val="0"/>
              <w:divBdr>
                <w:top w:val="none" w:sz="0" w:space="0" w:color="auto"/>
                <w:left w:val="none" w:sz="0" w:space="0" w:color="auto"/>
                <w:bottom w:val="none" w:sz="0" w:space="0" w:color="auto"/>
                <w:right w:val="none" w:sz="0" w:space="0" w:color="auto"/>
              </w:divBdr>
            </w:div>
            <w:div w:id="1138916580">
              <w:marLeft w:val="0"/>
              <w:marRight w:val="0"/>
              <w:marTop w:val="0"/>
              <w:marBottom w:val="0"/>
              <w:divBdr>
                <w:top w:val="none" w:sz="0" w:space="0" w:color="auto"/>
                <w:left w:val="none" w:sz="0" w:space="0" w:color="auto"/>
                <w:bottom w:val="none" w:sz="0" w:space="0" w:color="auto"/>
                <w:right w:val="none" w:sz="0" w:space="0" w:color="auto"/>
              </w:divBdr>
            </w:div>
            <w:div w:id="1423338367">
              <w:marLeft w:val="0"/>
              <w:marRight w:val="0"/>
              <w:marTop w:val="0"/>
              <w:marBottom w:val="0"/>
              <w:divBdr>
                <w:top w:val="none" w:sz="0" w:space="0" w:color="auto"/>
                <w:left w:val="none" w:sz="0" w:space="0" w:color="auto"/>
                <w:bottom w:val="none" w:sz="0" w:space="0" w:color="auto"/>
                <w:right w:val="none" w:sz="0" w:space="0" w:color="auto"/>
              </w:divBdr>
            </w:div>
          </w:divsChild>
        </w:div>
        <w:div w:id="698042722">
          <w:marLeft w:val="0"/>
          <w:marRight w:val="0"/>
          <w:marTop w:val="0"/>
          <w:marBottom w:val="0"/>
          <w:divBdr>
            <w:top w:val="none" w:sz="0" w:space="0" w:color="auto"/>
            <w:left w:val="none" w:sz="0" w:space="0" w:color="auto"/>
            <w:bottom w:val="none" w:sz="0" w:space="0" w:color="auto"/>
            <w:right w:val="none" w:sz="0" w:space="0" w:color="auto"/>
          </w:divBdr>
          <w:divsChild>
            <w:div w:id="1297369651">
              <w:marLeft w:val="0"/>
              <w:marRight w:val="0"/>
              <w:marTop w:val="0"/>
              <w:marBottom w:val="0"/>
              <w:divBdr>
                <w:top w:val="none" w:sz="0" w:space="0" w:color="auto"/>
                <w:left w:val="none" w:sz="0" w:space="0" w:color="auto"/>
                <w:bottom w:val="none" w:sz="0" w:space="0" w:color="auto"/>
                <w:right w:val="none" w:sz="0" w:space="0" w:color="auto"/>
              </w:divBdr>
            </w:div>
          </w:divsChild>
        </w:div>
        <w:div w:id="1606569998">
          <w:marLeft w:val="0"/>
          <w:marRight w:val="0"/>
          <w:marTop w:val="0"/>
          <w:marBottom w:val="0"/>
          <w:divBdr>
            <w:top w:val="none" w:sz="0" w:space="0" w:color="auto"/>
            <w:left w:val="none" w:sz="0" w:space="0" w:color="auto"/>
            <w:bottom w:val="none" w:sz="0" w:space="0" w:color="auto"/>
            <w:right w:val="none" w:sz="0" w:space="0" w:color="auto"/>
          </w:divBdr>
          <w:divsChild>
            <w:div w:id="1503085198">
              <w:marLeft w:val="0"/>
              <w:marRight w:val="0"/>
              <w:marTop w:val="0"/>
              <w:marBottom w:val="0"/>
              <w:divBdr>
                <w:top w:val="none" w:sz="0" w:space="0" w:color="auto"/>
                <w:left w:val="none" w:sz="0" w:space="0" w:color="auto"/>
                <w:bottom w:val="none" w:sz="0" w:space="0" w:color="auto"/>
                <w:right w:val="none" w:sz="0" w:space="0" w:color="auto"/>
              </w:divBdr>
            </w:div>
          </w:divsChild>
        </w:div>
        <w:div w:id="1638335761">
          <w:marLeft w:val="0"/>
          <w:marRight w:val="0"/>
          <w:marTop w:val="0"/>
          <w:marBottom w:val="0"/>
          <w:divBdr>
            <w:top w:val="none" w:sz="0" w:space="0" w:color="auto"/>
            <w:left w:val="none" w:sz="0" w:space="0" w:color="auto"/>
            <w:bottom w:val="none" w:sz="0" w:space="0" w:color="auto"/>
            <w:right w:val="none" w:sz="0" w:space="0" w:color="auto"/>
          </w:divBdr>
          <w:divsChild>
            <w:div w:id="2147314972">
              <w:marLeft w:val="0"/>
              <w:marRight w:val="0"/>
              <w:marTop w:val="0"/>
              <w:marBottom w:val="0"/>
              <w:divBdr>
                <w:top w:val="none" w:sz="0" w:space="0" w:color="auto"/>
                <w:left w:val="none" w:sz="0" w:space="0" w:color="auto"/>
                <w:bottom w:val="none" w:sz="0" w:space="0" w:color="auto"/>
                <w:right w:val="none" w:sz="0" w:space="0" w:color="auto"/>
              </w:divBdr>
            </w:div>
          </w:divsChild>
        </w:div>
        <w:div w:id="1734694751">
          <w:marLeft w:val="0"/>
          <w:marRight w:val="0"/>
          <w:marTop w:val="0"/>
          <w:marBottom w:val="0"/>
          <w:divBdr>
            <w:top w:val="none" w:sz="0" w:space="0" w:color="auto"/>
            <w:left w:val="none" w:sz="0" w:space="0" w:color="auto"/>
            <w:bottom w:val="none" w:sz="0" w:space="0" w:color="auto"/>
            <w:right w:val="none" w:sz="0" w:space="0" w:color="auto"/>
          </w:divBdr>
          <w:divsChild>
            <w:div w:id="14643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6461">
      <w:bodyDiv w:val="1"/>
      <w:marLeft w:val="0"/>
      <w:marRight w:val="0"/>
      <w:marTop w:val="0"/>
      <w:marBottom w:val="0"/>
      <w:divBdr>
        <w:top w:val="none" w:sz="0" w:space="0" w:color="auto"/>
        <w:left w:val="none" w:sz="0" w:space="0" w:color="auto"/>
        <w:bottom w:val="none" w:sz="0" w:space="0" w:color="auto"/>
        <w:right w:val="none" w:sz="0" w:space="0" w:color="auto"/>
      </w:divBdr>
    </w:div>
    <w:div w:id="661549301">
      <w:bodyDiv w:val="1"/>
      <w:marLeft w:val="0"/>
      <w:marRight w:val="0"/>
      <w:marTop w:val="0"/>
      <w:marBottom w:val="0"/>
      <w:divBdr>
        <w:top w:val="none" w:sz="0" w:space="0" w:color="auto"/>
        <w:left w:val="none" w:sz="0" w:space="0" w:color="auto"/>
        <w:bottom w:val="none" w:sz="0" w:space="0" w:color="auto"/>
        <w:right w:val="none" w:sz="0" w:space="0" w:color="auto"/>
      </w:divBdr>
      <w:divsChild>
        <w:div w:id="392581497">
          <w:marLeft w:val="30"/>
          <w:marRight w:val="0"/>
          <w:marTop w:val="0"/>
          <w:marBottom w:val="0"/>
          <w:divBdr>
            <w:top w:val="none" w:sz="0" w:space="0" w:color="auto"/>
            <w:left w:val="none" w:sz="0" w:space="0" w:color="auto"/>
            <w:bottom w:val="none" w:sz="0" w:space="0" w:color="auto"/>
            <w:right w:val="none" w:sz="0" w:space="0" w:color="auto"/>
          </w:divBdr>
        </w:div>
      </w:divsChild>
    </w:div>
    <w:div w:id="664742125">
      <w:bodyDiv w:val="1"/>
      <w:marLeft w:val="0"/>
      <w:marRight w:val="0"/>
      <w:marTop w:val="0"/>
      <w:marBottom w:val="0"/>
      <w:divBdr>
        <w:top w:val="none" w:sz="0" w:space="0" w:color="auto"/>
        <w:left w:val="none" w:sz="0" w:space="0" w:color="auto"/>
        <w:bottom w:val="none" w:sz="0" w:space="0" w:color="auto"/>
        <w:right w:val="none" w:sz="0" w:space="0" w:color="auto"/>
      </w:divBdr>
      <w:divsChild>
        <w:div w:id="421533168">
          <w:marLeft w:val="0"/>
          <w:marRight w:val="0"/>
          <w:marTop w:val="0"/>
          <w:marBottom w:val="0"/>
          <w:divBdr>
            <w:top w:val="none" w:sz="0" w:space="0" w:color="auto"/>
            <w:left w:val="none" w:sz="0" w:space="0" w:color="auto"/>
            <w:bottom w:val="none" w:sz="0" w:space="0" w:color="auto"/>
            <w:right w:val="none" w:sz="0" w:space="0" w:color="auto"/>
          </w:divBdr>
        </w:div>
        <w:div w:id="555702219">
          <w:marLeft w:val="0"/>
          <w:marRight w:val="0"/>
          <w:marTop w:val="0"/>
          <w:marBottom w:val="0"/>
          <w:divBdr>
            <w:top w:val="none" w:sz="0" w:space="0" w:color="auto"/>
            <w:left w:val="none" w:sz="0" w:space="0" w:color="auto"/>
            <w:bottom w:val="none" w:sz="0" w:space="0" w:color="auto"/>
            <w:right w:val="none" w:sz="0" w:space="0" w:color="auto"/>
          </w:divBdr>
        </w:div>
        <w:div w:id="557205489">
          <w:marLeft w:val="0"/>
          <w:marRight w:val="0"/>
          <w:marTop w:val="0"/>
          <w:marBottom w:val="0"/>
          <w:divBdr>
            <w:top w:val="none" w:sz="0" w:space="0" w:color="auto"/>
            <w:left w:val="none" w:sz="0" w:space="0" w:color="auto"/>
            <w:bottom w:val="none" w:sz="0" w:space="0" w:color="auto"/>
            <w:right w:val="none" w:sz="0" w:space="0" w:color="auto"/>
          </w:divBdr>
        </w:div>
        <w:div w:id="759838952">
          <w:marLeft w:val="0"/>
          <w:marRight w:val="0"/>
          <w:marTop w:val="0"/>
          <w:marBottom w:val="0"/>
          <w:divBdr>
            <w:top w:val="none" w:sz="0" w:space="0" w:color="auto"/>
            <w:left w:val="none" w:sz="0" w:space="0" w:color="auto"/>
            <w:bottom w:val="none" w:sz="0" w:space="0" w:color="auto"/>
            <w:right w:val="none" w:sz="0" w:space="0" w:color="auto"/>
          </w:divBdr>
        </w:div>
        <w:div w:id="764226725">
          <w:marLeft w:val="0"/>
          <w:marRight w:val="0"/>
          <w:marTop w:val="0"/>
          <w:marBottom w:val="0"/>
          <w:divBdr>
            <w:top w:val="none" w:sz="0" w:space="0" w:color="auto"/>
            <w:left w:val="none" w:sz="0" w:space="0" w:color="auto"/>
            <w:bottom w:val="none" w:sz="0" w:space="0" w:color="auto"/>
            <w:right w:val="none" w:sz="0" w:space="0" w:color="auto"/>
          </w:divBdr>
        </w:div>
        <w:div w:id="940139767">
          <w:marLeft w:val="0"/>
          <w:marRight w:val="0"/>
          <w:marTop w:val="0"/>
          <w:marBottom w:val="0"/>
          <w:divBdr>
            <w:top w:val="none" w:sz="0" w:space="0" w:color="auto"/>
            <w:left w:val="none" w:sz="0" w:space="0" w:color="auto"/>
            <w:bottom w:val="none" w:sz="0" w:space="0" w:color="auto"/>
            <w:right w:val="none" w:sz="0" w:space="0" w:color="auto"/>
          </w:divBdr>
        </w:div>
        <w:div w:id="967855606">
          <w:marLeft w:val="0"/>
          <w:marRight w:val="0"/>
          <w:marTop w:val="0"/>
          <w:marBottom w:val="0"/>
          <w:divBdr>
            <w:top w:val="none" w:sz="0" w:space="0" w:color="auto"/>
            <w:left w:val="none" w:sz="0" w:space="0" w:color="auto"/>
            <w:bottom w:val="none" w:sz="0" w:space="0" w:color="auto"/>
            <w:right w:val="none" w:sz="0" w:space="0" w:color="auto"/>
          </w:divBdr>
        </w:div>
        <w:div w:id="1090278251">
          <w:marLeft w:val="0"/>
          <w:marRight w:val="0"/>
          <w:marTop w:val="0"/>
          <w:marBottom w:val="0"/>
          <w:divBdr>
            <w:top w:val="none" w:sz="0" w:space="0" w:color="auto"/>
            <w:left w:val="none" w:sz="0" w:space="0" w:color="auto"/>
            <w:bottom w:val="none" w:sz="0" w:space="0" w:color="auto"/>
            <w:right w:val="none" w:sz="0" w:space="0" w:color="auto"/>
          </w:divBdr>
        </w:div>
        <w:div w:id="1101990300">
          <w:marLeft w:val="0"/>
          <w:marRight w:val="0"/>
          <w:marTop w:val="0"/>
          <w:marBottom w:val="0"/>
          <w:divBdr>
            <w:top w:val="none" w:sz="0" w:space="0" w:color="auto"/>
            <w:left w:val="none" w:sz="0" w:space="0" w:color="auto"/>
            <w:bottom w:val="none" w:sz="0" w:space="0" w:color="auto"/>
            <w:right w:val="none" w:sz="0" w:space="0" w:color="auto"/>
          </w:divBdr>
        </w:div>
        <w:div w:id="1196192050">
          <w:marLeft w:val="0"/>
          <w:marRight w:val="0"/>
          <w:marTop w:val="0"/>
          <w:marBottom w:val="0"/>
          <w:divBdr>
            <w:top w:val="none" w:sz="0" w:space="0" w:color="auto"/>
            <w:left w:val="none" w:sz="0" w:space="0" w:color="auto"/>
            <w:bottom w:val="none" w:sz="0" w:space="0" w:color="auto"/>
            <w:right w:val="none" w:sz="0" w:space="0" w:color="auto"/>
          </w:divBdr>
        </w:div>
        <w:div w:id="1384599435">
          <w:marLeft w:val="0"/>
          <w:marRight w:val="0"/>
          <w:marTop w:val="0"/>
          <w:marBottom w:val="0"/>
          <w:divBdr>
            <w:top w:val="none" w:sz="0" w:space="0" w:color="auto"/>
            <w:left w:val="none" w:sz="0" w:space="0" w:color="auto"/>
            <w:bottom w:val="none" w:sz="0" w:space="0" w:color="auto"/>
            <w:right w:val="none" w:sz="0" w:space="0" w:color="auto"/>
          </w:divBdr>
        </w:div>
        <w:div w:id="1856074198">
          <w:marLeft w:val="0"/>
          <w:marRight w:val="0"/>
          <w:marTop w:val="0"/>
          <w:marBottom w:val="0"/>
          <w:divBdr>
            <w:top w:val="none" w:sz="0" w:space="0" w:color="auto"/>
            <w:left w:val="none" w:sz="0" w:space="0" w:color="auto"/>
            <w:bottom w:val="none" w:sz="0" w:space="0" w:color="auto"/>
            <w:right w:val="none" w:sz="0" w:space="0" w:color="auto"/>
          </w:divBdr>
        </w:div>
        <w:div w:id="1920942046">
          <w:marLeft w:val="0"/>
          <w:marRight w:val="0"/>
          <w:marTop w:val="0"/>
          <w:marBottom w:val="0"/>
          <w:divBdr>
            <w:top w:val="none" w:sz="0" w:space="0" w:color="auto"/>
            <w:left w:val="none" w:sz="0" w:space="0" w:color="auto"/>
            <w:bottom w:val="none" w:sz="0" w:space="0" w:color="auto"/>
            <w:right w:val="none" w:sz="0" w:space="0" w:color="auto"/>
          </w:divBdr>
        </w:div>
      </w:divsChild>
    </w:div>
    <w:div w:id="673536777">
      <w:bodyDiv w:val="1"/>
      <w:marLeft w:val="0"/>
      <w:marRight w:val="0"/>
      <w:marTop w:val="0"/>
      <w:marBottom w:val="0"/>
      <w:divBdr>
        <w:top w:val="none" w:sz="0" w:space="0" w:color="auto"/>
        <w:left w:val="none" w:sz="0" w:space="0" w:color="auto"/>
        <w:bottom w:val="none" w:sz="0" w:space="0" w:color="auto"/>
        <w:right w:val="none" w:sz="0" w:space="0" w:color="auto"/>
      </w:divBdr>
      <w:divsChild>
        <w:div w:id="7372544">
          <w:marLeft w:val="0"/>
          <w:marRight w:val="0"/>
          <w:marTop w:val="0"/>
          <w:marBottom w:val="0"/>
          <w:divBdr>
            <w:top w:val="none" w:sz="0" w:space="0" w:color="auto"/>
            <w:left w:val="none" w:sz="0" w:space="0" w:color="auto"/>
            <w:bottom w:val="none" w:sz="0" w:space="0" w:color="auto"/>
            <w:right w:val="none" w:sz="0" w:space="0" w:color="auto"/>
          </w:divBdr>
        </w:div>
        <w:div w:id="630407562">
          <w:marLeft w:val="0"/>
          <w:marRight w:val="0"/>
          <w:marTop w:val="0"/>
          <w:marBottom w:val="0"/>
          <w:divBdr>
            <w:top w:val="none" w:sz="0" w:space="0" w:color="auto"/>
            <w:left w:val="none" w:sz="0" w:space="0" w:color="auto"/>
            <w:bottom w:val="none" w:sz="0" w:space="0" w:color="auto"/>
            <w:right w:val="none" w:sz="0" w:space="0" w:color="auto"/>
          </w:divBdr>
        </w:div>
        <w:div w:id="954870738">
          <w:marLeft w:val="0"/>
          <w:marRight w:val="0"/>
          <w:marTop w:val="0"/>
          <w:marBottom w:val="0"/>
          <w:divBdr>
            <w:top w:val="none" w:sz="0" w:space="0" w:color="auto"/>
            <w:left w:val="none" w:sz="0" w:space="0" w:color="auto"/>
            <w:bottom w:val="none" w:sz="0" w:space="0" w:color="auto"/>
            <w:right w:val="none" w:sz="0" w:space="0" w:color="auto"/>
          </w:divBdr>
        </w:div>
        <w:div w:id="985936074">
          <w:marLeft w:val="0"/>
          <w:marRight w:val="0"/>
          <w:marTop w:val="0"/>
          <w:marBottom w:val="0"/>
          <w:divBdr>
            <w:top w:val="none" w:sz="0" w:space="0" w:color="auto"/>
            <w:left w:val="none" w:sz="0" w:space="0" w:color="auto"/>
            <w:bottom w:val="none" w:sz="0" w:space="0" w:color="auto"/>
            <w:right w:val="none" w:sz="0" w:space="0" w:color="auto"/>
          </w:divBdr>
        </w:div>
        <w:div w:id="1050029679">
          <w:marLeft w:val="0"/>
          <w:marRight w:val="0"/>
          <w:marTop w:val="0"/>
          <w:marBottom w:val="0"/>
          <w:divBdr>
            <w:top w:val="none" w:sz="0" w:space="0" w:color="auto"/>
            <w:left w:val="none" w:sz="0" w:space="0" w:color="auto"/>
            <w:bottom w:val="none" w:sz="0" w:space="0" w:color="auto"/>
            <w:right w:val="none" w:sz="0" w:space="0" w:color="auto"/>
          </w:divBdr>
        </w:div>
        <w:div w:id="1136067961">
          <w:marLeft w:val="0"/>
          <w:marRight w:val="0"/>
          <w:marTop w:val="0"/>
          <w:marBottom w:val="0"/>
          <w:divBdr>
            <w:top w:val="none" w:sz="0" w:space="0" w:color="auto"/>
            <w:left w:val="none" w:sz="0" w:space="0" w:color="auto"/>
            <w:bottom w:val="none" w:sz="0" w:space="0" w:color="auto"/>
            <w:right w:val="none" w:sz="0" w:space="0" w:color="auto"/>
          </w:divBdr>
        </w:div>
        <w:div w:id="1186751230">
          <w:marLeft w:val="0"/>
          <w:marRight w:val="0"/>
          <w:marTop w:val="0"/>
          <w:marBottom w:val="0"/>
          <w:divBdr>
            <w:top w:val="none" w:sz="0" w:space="0" w:color="auto"/>
            <w:left w:val="none" w:sz="0" w:space="0" w:color="auto"/>
            <w:bottom w:val="none" w:sz="0" w:space="0" w:color="auto"/>
            <w:right w:val="none" w:sz="0" w:space="0" w:color="auto"/>
          </w:divBdr>
        </w:div>
        <w:div w:id="1393039493">
          <w:marLeft w:val="0"/>
          <w:marRight w:val="0"/>
          <w:marTop w:val="0"/>
          <w:marBottom w:val="0"/>
          <w:divBdr>
            <w:top w:val="none" w:sz="0" w:space="0" w:color="auto"/>
            <w:left w:val="none" w:sz="0" w:space="0" w:color="auto"/>
            <w:bottom w:val="none" w:sz="0" w:space="0" w:color="auto"/>
            <w:right w:val="none" w:sz="0" w:space="0" w:color="auto"/>
          </w:divBdr>
        </w:div>
        <w:div w:id="1582179574">
          <w:marLeft w:val="0"/>
          <w:marRight w:val="0"/>
          <w:marTop w:val="0"/>
          <w:marBottom w:val="0"/>
          <w:divBdr>
            <w:top w:val="none" w:sz="0" w:space="0" w:color="auto"/>
            <w:left w:val="none" w:sz="0" w:space="0" w:color="auto"/>
            <w:bottom w:val="none" w:sz="0" w:space="0" w:color="auto"/>
            <w:right w:val="none" w:sz="0" w:space="0" w:color="auto"/>
          </w:divBdr>
        </w:div>
        <w:div w:id="1617101194">
          <w:marLeft w:val="0"/>
          <w:marRight w:val="0"/>
          <w:marTop w:val="0"/>
          <w:marBottom w:val="0"/>
          <w:divBdr>
            <w:top w:val="none" w:sz="0" w:space="0" w:color="auto"/>
            <w:left w:val="none" w:sz="0" w:space="0" w:color="auto"/>
            <w:bottom w:val="none" w:sz="0" w:space="0" w:color="auto"/>
            <w:right w:val="none" w:sz="0" w:space="0" w:color="auto"/>
          </w:divBdr>
        </w:div>
        <w:div w:id="1889343634">
          <w:marLeft w:val="0"/>
          <w:marRight w:val="0"/>
          <w:marTop w:val="0"/>
          <w:marBottom w:val="0"/>
          <w:divBdr>
            <w:top w:val="none" w:sz="0" w:space="0" w:color="auto"/>
            <w:left w:val="none" w:sz="0" w:space="0" w:color="auto"/>
            <w:bottom w:val="none" w:sz="0" w:space="0" w:color="auto"/>
            <w:right w:val="none" w:sz="0" w:space="0" w:color="auto"/>
          </w:divBdr>
        </w:div>
        <w:div w:id="1968507013">
          <w:marLeft w:val="0"/>
          <w:marRight w:val="0"/>
          <w:marTop w:val="0"/>
          <w:marBottom w:val="0"/>
          <w:divBdr>
            <w:top w:val="none" w:sz="0" w:space="0" w:color="auto"/>
            <w:left w:val="none" w:sz="0" w:space="0" w:color="auto"/>
            <w:bottom w:val="none" w:sz="0" w:space="0" w:color="auto"/>
            <w:right w:val="none" w:sz="0" w:space="0" w:color="auto"/>
          </w:divBdr>
        </w:div>
        <w:div w:id="1997996848">
          <w:marLeft w:val="0"/>
          <w:marRight w:val="0"/>
          <w:marTop w:val="0"/>
          <w:marBottom w:val="0"/>
          <w:divBdr>
            <w:top w:val="none" w:sz="0" w:space="0" w:color="auto"/>
            <w:left w:val="none" w:sz="0" w:space="0" w:color="auto"/>
            <w:bottom w:val="none" w:sz="0" w:space="0" w:color="auto"/>
            <w:right w:val="none" w:sz="0" w:space="0" w:color="auto"/>
          </w:divBdr>
        </w:div>
      </w:divsChild>
    </w:div>
    <w:div w:id="674579900">
      <w:bodyDiv w:val="1"/>
      <w:marLeft w:val="0"/>
      <w:marRight w:val="0"/>
      <w:marTop w:val="0"/>
      <w:marBottom w:val="0"/>
      <w:divBdr>
        <w:top w:val="none" w:sz="0" w:space="0" w:color="auto"/>
        <w:left w:val="none" w:sz="0" w:space="0" w:color="auto"/>
        <w:bottom w:val="none" w:sz="0" w:space="0" w:color="auto"/>
        <w:right w:val="none" w:sz="0" w:space="0" w:color="auto"/>
      </w:divBdr>
    </w:div>
    <w:div w:id="683557793">
      <w:bodyDiv w:val="1"/>
      <w:marLeft w:val="0"/>
      <w:marRight w:val="0"/>
      <w:marTop w:val="0"/>
      <w:marBottom w:val="0"/>
      <w:divBdr>
        <w:top w:val="none" w:sz="0" w:space="0" w:color="auto"/>
        <w:left w:val="none" w:sz="0" w:space="0" w:color="auto"/>
        <w:bottom w:val="none" w:sz="0" w:space="0" w:color="auto"/>
        <w:right w:val="none" w:sz="0" w:space="0" w:color="auto"/>
      </w:divBdr>
    </w:div>
    <w:div w:id="694697956">
      <w:bodyDiv w:val="1"/>
      <w:marLeft w:val="0"/>
      <w:marRight w:val="0"/>
      <w:marTop w:val="0"/>
      <w:marBottom w:val="0"/>
      <w:divBdr>
        <w:top w:val="none" w:sz="0" w:space="0" w:color="auto"/>
        <w:left w:val="none" w:sz="0" w:space="0" w:color="auto"/>
        <w:bottom w:val="none" w:sz="0" w:space="0" w:color="auto"/>
        <w:right w:val="none" w:sz="0" w:space="0" w:color="auto"/>
      </w:divBdr>
    </w:div>
    <w:div w:id="743531497">
      <w:bodyDiv w:val="1"/>
      <w:marLeft w:val="0"/>
      <w:marRight w:val="0"/>
      <w:marTop w:val="0"/>
      <w:marBottom w:val="0"/>
      <w:divBdr>
        <w:top w:val="none" w:sz="0" w:space="0" w:color="auto"/>
        <w:left w:val="none" w:sz="0" w:space="0" w:color="auto"/>
        <w:bottom w:val="none" w:sz="0" w:space="0" w:color="auto"/>
        <w:right w:val="none" w:sz="0" w:space="0" w:color="auto"/>
      </w:divBdr>
    </w:div>
    <w:div w:id="743918015">
      <w:bodyDiv w:val="1"/>
      <w:marLeft w:val="0"/>
      <w:marRight w:val="0"/>
      <w:marTop w:val="0"/>
      <w:marBottom w:val="0"/>
      <w:divBdr>
        <w:top w:val="none" w:sz="0" w:space="0" w:color="auto"/>
        <w:left w:val="none" w:sz="0" w:space="0" w:color="auto"/>
        <w:bottom w:val="none" w:sz="0" w:space="0" w:color="auto"/>
        <w:right w:val="none" w:sz="0" w:space="0" w:color="auto"/>
      </w:divBdr>
    </w:div>
    <w:div w:id="801775237">
      <w:bodyDiv w:val="1"/>
      <w:marLeft w:val="0"/>
      <w:marRight w:val="0"/>
      <w:marTop w:val="0"/>
      <w:marBottom w:val="0"/>
      <w:divBdr>
        <w:top w:val="none" w:sz="0" w:space="0" w:color="auto"/>
        <w:left w:val="none" w:sz="0" w:space="0" w:color="auto"/>
        <w:bottom w:val="none" w:sz="0" w:space="0" w:color="auto"/>
        <w:right w:val="none" w:sz="0" w:space="0" w:color="auto"/>
      </w:divBdr>
    </w:div>
    <w:div w:id="806552616">
      <w:bodyDiv w:val="1"/>
      <w:marLeft w:val="0"/>
      <w:marRight w:val="0"/>
      <w:marTop w:val="0"/>
      <w:marBottom w:val="0"/>
      <w:divBdr>
        <w:top w:val="none" w:sz="0" w:space="0" w:color="auto"/>
        <w:left w:val="none" w:sz="0" w:space="0" w:color="auto"/>
        <w:bottom w:val="none" w:sz="0" w:space="0" w:color="auto"/>
        <w:right w:val="none" w:sz="0" w:space="0" w:color="auto"/>
      </w:divBdr>
    </w:div>
    <w:div w:id="809977305">
      <w:bodyDiv w:val="1"/>
      <w:marLeft w:val="0"/>
      <w:marRight w:val="0"/>
      <w:marTop w:val="0"/>
      <w:marBottom w:val="0"/>
      <w:divBdr>
        <w:top w:val="none" w:sz="0" w:space="0" w:color="auto"/>
        <w:left w:val="none" w:sz="0" w:space="0" w:color="auto"/>
        <w:bottom w:val="none" w:sz="0" w:space="0" w:color="auto"/>
        <w:right w:val="none" w:sz="0" w:space="0" w:color="auto"/>
      </w:divBdr>
      <w:divsChild>
        <w:div w:id="38558567">
          <w:marLeft w:val="0"/>
          <w:marRight w:val="0"/>
          <w:marTop w:val="0"/>
          <w:marBottom w:val="0"/>
          <w:divBdr>
            <w:top w:val="none" w:sz="0" w:space="0" w:color="auto"/>
            <w:left w:val="none" w:sz="0" w:space="0" w:color="auto"/>
            <w:bottom w:val="none" w:sz="0" w:space="0" w:color="auto"/>
            <w:right w:val="none" w:sz="0" w:space="0" w:color="auto"/>
          </w:divBdr>
        </w:div>
        <w:div w:id="863176382">
          <w:marLeft w:val="0"/>
          <w:marRight w:val="0"/>
          <w:marTop w:val="0"/>
          <w:marBottom w:val="0"/>
          <w:divBdr>
            <w:top w:val="none" w:sz="0" w:space="0" w:color="auto"/>
            <w:left w:val="none" w:sz="0" w:space="0" w:color="auto"/>
            <w:bottom w:val="none" w:sz="0" w:space="0" w:color="auto"/>
            <w:right w:val="none" w:sz="0" w:space="0" w:color="auto"/>
          </w:divBdr>
        </w:div>
        <w:div w:id="1119497853">
          <w:marLeft w:val="0"/>
          <w:marRight w:val="0"/>
          <w:marTop w:val="0"/>
          <w:marBottom w:val="0"/>
          <w:divBdr>
            <w:top w:val="none" w:sz="0" w:space="0" w:color="auto"/>
            <w:left w:val="none" w:sz="0" w:space="0" w:color="auto"/>
            <w:bottom w:val="none" w:sz="0" w:space="0" w:color="auto"/>
            <w:right w:val="none" w:sz="0" w:space="0" w:color="auto"/>
          </w:divBdr>
        </w:div>
        <w:div w:id="1458134546">
          <w:marLeft w:val="0"/>
          <w:marRight w:val="0"/>
          <w:marTop w:val="0"/>
          <w:marBottom w:val="0"/>
          <w:divBdr>
            <w:top w:val="none" w:sz="0" w:space="0" w:color="auto"/>
            <w:left w:val="none" w:sz="0" w:space="0" w:color="auto"/>
            <w:bottom w:val="none" w:sz="0" w:space="0" w:color="auto"/>
            <w:right w:val="none" w:sz="0" w:space="0" w:color="auto"/>
          </w:divBdr>
        </w:div>
        <w:div w:id="1965964006">
          <w:marLeft w:val="0"/>
          <w:marRight w:val="0"/>
          <w:marTop w:val="0"/>
          <w:marBottom w:val="0"/>
          <w:divBdr>
            <w:top w:val="none" w:sz="0" w:space="0" w:color="auto"/>
            <w:left w:val="none" w:sz="0" w:space="0" w:color="auto"/>
            <w:bottom w:val="none" w:sz="0" w:space="0" w:color="auto"/>
            <w:right w:val="none" w:sz="0" w:space="0" w:color="auto"/>
          </w:divBdr>
        </w:div>
      </w:divsChild>
    </w:div>
    <w:div w:id="871922169">
      <w:bodyDiv w:val="1"/>
      <w:marLeft w:val="0"/>
      <w:marRight w:val="0"/>
      <w:marTop w:val="0"/>
      <w:marBottom w:val="0"/>
      <w:divBdr>
        <w:top w:val="none" w:sz="0" w:space="0" w:color="auto"/>
        <w:left w:val="none" w:sz="0" w:space="0" w:color="auto"/>
        <w:bottom w:val="none" w:sz="0" w:space="0" w:color="auto"/>
        <w:right w:val="none" w:sz="0" w:space="0" w:color="auto"/>
      </w:divBdr>
    </w:div>
    <w:div w:id="900285647">
      <w:bodyDiv w:val="1"/>
      <w:marLeft w:val="0"/>
      <w:marRight w:val="0"/>
      <w:marTop w:val="0"/>
      <w:marBottom w:val="0"/>
      <w:divBdr>
        <w:top w:val="none" w:sz="0" w:space="0" w:color="auto"/>
        <w:left w:val="none" w:sz="0" w:space="0" w:color="auto"/>
        <w:bottom w:val="none" w:sz="0" w:space="0" w:color="auto"/>
        <w:right w:val="none" w:sz="0" w:space="0" w:color="auto"/>
      </w:divBdr>
    </w:div>
    <w:div w:id="954138993">
      <w:bodyDiv w:val="1"/>
      <w:marLeft w:val="0"/>
      <w:marRight w:val="0"/>
      <w:marTop w:val="0"/>
      <w:marBottom w:val="0"/>
      <w:divBdr>
        <w:top w:val="none" w:sz="0" w:space="0" w:color="auto"/>
        <w:left w:val="none" w:sz="0" w:space="0" w:color="auto"/>
        <w:bottom w:val="none" w:sz="0" w:space="0" w:color="auto"/>
        <w:right w:val="none" w:sz="0" w:space="0" w:color="auto"/>
      </w:divBdr>
      <w:divsChild>
        <w:div w:id="254944102">
          <w:marLeft w:val="0"/>
          <w:marRight w:val="0"/>
          <w:marTop w:val="0"/>
          <w:marBottom w:val="0"/>
          <w:divBdr>
            <w:top w:val="none" w:sz="0" w:space="0" w:color="auto"/>
            <w:left w:val="none" w:sz="0" w:space="0" w:color="auto"/>
            <w:bottom w:val="none" w:sz="0" w:space="0" w:color="auto"/>
            <w:right w:val="none" w:sz="0" w:space="0" w:color="auto"/>
          </w:divBdr>
          <w:divsChild>
            <w:div w:id="1021051117">
              <w:marLeft w:val="0"/>
              <w:marRight w:val="0"/>
              <w:marTop w:val="0"/>
              <w:marBottom w:val="0"/>
              <w:divBdr>
                <w:top w:val="none" w:sz="0" w:space="0" w:color="auto"/>
                <w:left w:val="none" w:sz="0" w:space="0" w:color="auto"/>
                <w:bottom w:val="none" w:sz="0" w:space="0" w:color="auto"/>
                <w:right w:val="none" w:sz="0" w:space="0" w:color="auto"/>
              </w:divBdr>
            </w:div>
          </w:divsChild>
        </w:div>
        <w:div w:id="479005589">
          <w:marLeft w:val="0"/>
          <w:marRight w:val="0"/>
          <w:marTop w:val="0"/>
          <w:marBottom w:val="0"/>
          <w:divBdr>
            <w:top w:val="none" w:sz="0" w:space="0" w:color="auto"/>
            <w:left w:val="none" w:sz="0" w:space="0" w:color="auto"/>
            <w:bottom w:val="none" w:sz="0" w:space="0" w:color="auto"/>
            <w:right w:val="none" w:sz="0" w:space="0" w:color="auto"/>
          </w:divBdr>
          <w:divsChild>
            <w:div w:id="2141876423">
              <w:marLeft w:val="0"/>
              <w:marRight w:val="0"/>
              <w:marTop w:val="0"/>
              <w:marBottom w:val="0"/>
              <w:divBdr>
                <w:top w:val="none" w:sz="0" w:space="0" w:color="auto"/>
                <w:left w:val="none" w:sz="0" w:space="0" w:color="auto"/>
                <w:bottom w:val="none" w:sz="0" w:space="0" w:color="auto"/>
                <w:right w:val="none" w:sz="0" w:space="0" w:color="auto"/>
              </w:divBdr>
            </w:div>
          </w:divsChild>
        </w:div>
        <w:div w:id="513691821">
          <w:marLeft w:val="0"/>
          <w:marRight w:val="0"/>
          <w:marTop w:val="0"/>
          <w:marBottom w:val="0"/>
          <w:divBdr>
            <w:top w:val="none" w:sz="0" w:space="0" w:color="auto"/>
            <w:left w:val="none" w:sz="0" w:space="0" w:color="auto"/>
            <w:bottom w:val="none" w:sz="0" w:space="0" w:color="auto"/>
            <w:right w:val="none" w:sz="0" w:space="0" w:color="auto"/>
          </w:divBdr>
          <w:divsChild>
            <w:div w:id="1785153135">
              <w:marLeft w:val="0"/>
              <w:marRight w:val="0"/>
              <w:marTop w:val="0"/>
              <w:marBottom w:val="0"/>
              <w:divBdr>
                <w:top w:val="none" w:sz="0" w:space="0" w:color="auto"/>
                <w:left w:val="none" w:sz="0" w:space="0" w:color="auto"/>
                <w:bottom w:val="none" w:sz="0" w:space="0" w:color="auto"/>
                <w:right w:val="none" w:sz="0" w:space="0" w:color="auto"/>
              </w:divBdr>
            </w:div>
          </w:divsChild>
        </w:div>
        <w:div w:id="609166173">
          <w:marLeft w:val="0"/>
          <w:marRight w:val="0"/>
          <w:marTop w:val="0"/>
          <w:marBottom w:val="0"/>
          <w:divBdr>
            <w:top w:val="none" w:sz="0" w:space="0" w:color="auto"/>
            <w:left w:val="none" w:sz="0" w:space="0" w:color="auto"/>
            <w:bottom w:val="none" w:sz="0" w:space="0" w:color="auto"/>
            <w:right w:val="none" w:sz="0" w:space="0" w:color="auto"/>
          </w:divBdr>
          <w:divsChild>
            <w:div w:id="79985687">
              <w:marLeft w:val="0"/>
              <w:marRight w:val="0"/>
              <w:marTop w:val="0"/>
              <w:marBottom w:val="0"/>
              <w:divBdr>
                <w:top w:val="none" w:sz="0" w:space="0" w:color="auto"/>
                <w:left w:val="none" w:sz="0" w:space="0" w:color="auto"/>
                <w:bottom w:val="none" w:sz="0" w:space="0" w:color="auto"/>
                <w:right w:val="none" w:sz="0" w:space="0" w:color="auto"/>
              </w:divBdr>
            </w:div>
          </w:divsChild>
        </w:div>
        <w:div w:id="646059339">
          <w:marLeft w:val="0"/>
          <w:marRight w:val="0"/>
          <w:marTop w:val="0"/>
          <w:marBottom w:val="0"/>
          <w:divBdr>
            <w:top w:val="none" w:sz="0" w:space="0" w:color="auto"/>
            <w:left w:val="none" w:sz="0" w:space="0" w:color="auto"/>
            <w:bottom w:val="none" w:sz="0" w:space="0" w:color="auto"/>
            <w:right w:val="none" w:sz="0" w:space="0" w:color="auto"/>
          </w:divBdr>
          <w:divsChild>
            <w:div w:id="639846383">
              <w:marLeft w:val="0"/>
              <w:marRight w:val="0"/>
              <w:marTop w:val="0"/>
              <w:marBottom w:val="0"/>
              <w:divBdr>
                <w:top w:val="none" w:sz="0" w:space="0" w:color="auto"/>
                <w:left w:val="none" w:sz="0" w:space="0" w:color="auto"/>
                <w:bottom w:val="none" w:sz="0" w:space="0" w:color="auto"/>
                <w:right w:val="none" w:sz="0" w:space="0" w:color="auto"/>
              </w:divBdr>
            </w:div>
          </w:divsChild>
        </w:div>
        <w:div w:id="1085037378">
          <w:marLeft w:val="0"/>
          <w:marRight w:val="0"/>
          <w:marTop w:val="0"/>
          <w:marBottom w:val="0"/>
          <w:divBdr>
            <w:top w:val="none" w:sz="0" w:space="0" w:color="auto"/>
            <w:left w:val="none" w:sz="0" w:space="0" w:color="auto"/>
            <w:bottom w:val="none" w:sz="0" w:space="0" w:color="auto"/>
            <w:right w:val="none" w:sz="0" w:space="0" w:color="auto"/>
          </w:divBdr>
          <w:divsChild>
            <w:div w:id="1587032386">
              <w:marLeft w:val="0"/>
              <w:marRight w:val="0"/>
              <w:marTop w:val="0"/>
              <w:marBottom w:val="0"/>
              <w:divBdr>
                <w:top w:val="none" w:sz="0" w:space="0" w:color="auto"/>
                <w:left w:val="none" w:sz="0" w:space="0" w:color="auto"/>
                <w:bottom w:val="none" w:sz="0" w:space="0" w:color="auto"/>
                <w:right w:val="none" w:sz="0" w:space="0" w:color="auto"/>
              </w:divBdr>
            </w:div>
          </w:divsChild>
        </w:div>
        <w:div w:id="1186362378">
          <w:marLeft w:val="0"/>
          <w:marRight w:val="0"/>
          <w:marTop w:val="0"/>
          <w:marBottom w:val="0"/>
          <w:divBdr>
            <w:top w:val="none" w:sz="0" w:space="0" w:color="auto"/>
            <w:left w:val="none" w:sz="0" w:space="0" w:color="auto"/>
            <w:bottom w:val="none" w:sz="0" w:space="0" w:color="auto"/>
            <w:right w:val="none" w:sz="0" w:space="0" w:color="auto"/>
          </w:divBdr>
          <w:divsChild>
            <w:div w:id="466513336">
              <w:marLeft w:val="0"/>
              <w:marRight w:val="0"/>
              <w:marTop w:val="0"/>
              <w:marBottom w:val="0"/>
              <w:divBdr>
                <w:top w:val="none" w:sz="0" w:space="0" w:color="auto"/>
                <w:left w:val="none" w:sz="0" w:space="0" w:color="auto"/>
                <w:bottom w:val="none" w:sz="0" w:space="0" w:color="auto"/>
                <w:right w:val="none" w:sz="0" w:space="0" w:color="auto"/>
              </w:divBdr>
            </w:div>
          </w:divsChild>
        </w:div>
        <w:div w:id="1315835947">
          <w:marLeft w:val="0"/>
          <w:marRight w:val="0"/>
          <w:marTop w:val="0"/>
          <w:marBottom w:val="0"/>
          <w:divBdr>
            <w:top w:val="none" w:sz="0" w:space="0" w:color="auto"/>
            <w:left w:val="none" w:sz="0" w:space="0" w:color="auto"/>
            <w:bottom w:val="none" w:sz="0" w:space="0" w:color="auto"/>
            <w:right w:val="none" w:sz="0" w:space="0" w:color="auto"/>
          </w:divBdr>
          <w:divsChild>
            <w:div w:id="218589944">
              <w:marLeft w:val="0"/>
              <w:marRight w:val="0"/>
              <w:marTop w:val="0"/>
              <w:marBottom w:val="0"/>
              <w:divBdr>
                <w:top w:val="none" w:sz="0" w:space="0" w:color="auto"/>
                <w:left w:val="none" w:sz="0" w:space="0" w:color="auto"/>
                <w:bottom w:val="none" w:sz="0" w:space="0" w:color="auto"/>
                <w:right w:val="none" w:sz="0" w:space="0" w:color="auto"/>
              </w:divBdr>
            </w:div>
          </w:divsChild>
        </w:div>
        <w:div w:id="1370883024">
          <w:marLeft w:val="0"/>
          <w:marRight w:val="0"/>
          <w:marTop w:val="0"/>
          <w:marBottom w:val="0"/>
          <w:divBdr>
            <w:top w:val="none" w:sz="0" w:space="0" w:color="auto"/>
            <w:left w:val="none" w:sz="0" w:space="0" w:color="auto"/>
            <w:bottom w:val="none" w:sz="0" w:space="0" w:color="auto"/>
            <w:right w:val="none" w:sz="0" w:space="0" w:color="auto"/>
          </w:divBdr>
          <w:divsChild>
            <w:div w:id="1682969383">
              <w:marLeft w:val="0"/>
              <w:marRight w:val="0"/>
              <w:marTop w:val="0"/>
              <w:marBottom w:val="0"/>
              <w:divBdr>
                <w:top w:val="none" w:sz="0" w:space="0" w:color="auto"/>
                <w:left w:val="none" w:sz="0" w:space="0" w:color="auto"/>
                <w:bottom w:val="none" w:sz="0" w:space="0" w:color="auto"/>
                <w:right w:val="none" w:sz="0" w:space="0" w:color="auto"/>
              </w:divBdr>
            </w:div>
          </w:divsChild>
        </w:div>
        <w:div w:id="1712723200">
          <w:marLeft w:val="0"/>
          <w:marRight w:val="0"/>
          <w:marTop w:val="0"/>
          <w:marBottom w:val="0"/>
          <w:divBdr>
            <w:top w:val="none" w:sz="0" w:space="0" w:color="auto"/>
            <w:left w:val="none" w:sz="0" w:space="0" w:color="auto"/>
            <w:bottom w:val="none" w:sz="0" w:space="0" w:color="auto"/>
            <w:right w:val="none" w:sz="0" w:space="0" w:color="auto"/>
          </w:divBdr>
          <w:divsChild>
            <w:div w:id="1341732870">
              <w:marLeft w:val="0"/>
              <w:marRight w:val="0"/>
              <w:marTop w:val="0"/>
              <w:marBottom w:val="0"/>
              <w:divBdr>
                <w:top w:val="none" w:sz="0" w:space="0" w:color="auto"/>
                <w:left w:val="none" w:sz="0" w:space="0" w:color="auto"/>
                <w:bottom w:val="none" w:sz="0" w:space="0" w:color="auto"/>
                <w:right w:val="none" w:sz="0" w:space="0" w:color="auto"/>
              </w:divBdr>
            </w:div>
          </w:divsChild>
        </w:div>
        <w:div w:id="1749114737">
          <w:marLeft w:val="0"/>
          <w:marRight w:val="0"/>
          <w:marTop w:val="0"/>
          <w:marBottom w:val="0"/>
          <w:divBdr>
            <w:top w:val="none" w:sz="0" w:space="0" w:color="auto"/>
            <w:left w:val="none" w:sz="0" w:space="0" w:color="auto"/>
            <w:bottom w:val="none" w:sz="0" w:space="0" w:color="auto"/>
            <w:right w:val="none" w:sz="0" w:space="0" w:color="auto"/>
          </w:divBdr>
          <w:divsChild>
            <w:div w:id="1861696485">
              <w:marLeft w:val="0"/>
              <w:marRight w:val="0"/>
              <w:marTop w:val="0"/>
              <w:marBottom w:val="0"/>
              <w:divBdr>
                <w:top w:val="none" w:sz="0" w:space="0" w:color="auto"/>
                <w:left w:val="none" w:sz="0" w:space="0" w:color="auto"/>
                <w:bottom w:val="none" w:sz="0" w:space="0" w:color="auto"/>
                <w:right w:val="none" w:sz="0" w:space="0" w:color="auto"/>
              </w:divBdr>
            </w:div>
          </w:divsChild>
        </w:div>
        <w:div w:id="1782067019">
          <w:marLeft w:val="0"/>
          <w:marRight w:val="0"/>
          <w:marTop w:val="0"/>
          <w:marBottom w:val="0"/>
          <w:divBdr>
            <w:top w:val="none" w:sz="0" w:space="0" w:color="auto"/>
            <w:left w:val="none" w:sz="0" w:space="0" w:color="auto"/>
            <w:bottom w:val="none" w:sz="0" w:space="0" w:color="auto"/>
            <w:right w:val="none" w:sz="0" w:space="0" w:color="auto"/>
          </w:divBdr>
          <w:divsChild>
            <w:div w:id="717553730">
              <w:marLeft w:val="0"/>
              <w:marRight w:val="0"/>
              <w:marTop w:val="0"/>
              <w:marBottom w:val="0"/>
              <w:divBdr>
                <w:top w:val="none" w:sz="0" w:space="0" w:color="auto"/>
                <w:left w:val="none" w:sz="0" w:space="0" w:color="auto"/>
                <w:bottom w:val="none" w:sz="0" w:space="0" w:color="auto"/>
                <w:right w:val="none" w:sz="0" w:space="0" w:color="auto"/>
              </w:divBdr>
            </w:div>
          </w:divsChild>
        </w:div>
        <w:div w:id="1901865064">
          <w:marLeft w:val="0"/>
          <w:marRight w:val="0"/>
          <w:marTop w:val="0"/>
          <w:marBottom w:val="0"/>
          <w:divBdr>
            <w:top w:val="none" w:sz="0" w:space="0" w:color="auto"/>
            <w:left w:val="none" w:sz="0" w:space="0" w:color="auto"/>
            <w:bottom w:val="none" w:sz="0" w:space="0" w:color="auto"/>
            <w:right w:val="none" w:sz="0" w:space="0" w:color="auto"/>
          </w:divBdr>
          <w:divsChild>
            <w:div w:id="1832213133">
              <w:marLeft w:val="0"/>
              <w:marRight w:val="0"/>
              <w:marTop w:val="0"/>
              <w:marBottom w:val="0"/>
              <w:divBdr>
                <w:top w:val="none" w:sz="0" w:space="0" w:color="auto"/>
                <w:left w:val="none" w:sz="0" w:space="0" w:color="auto"/>
                <w:bottom w:val="none" w:sz="0" w:space="0" w:color="auto"/>
                <w:right w:val="none" w:sz="0" w:space="0" w:color="auto"/>
              </w:divBdr>
            </w:div>
          </w:divsChild>
        </w:div>
        <w:div w:id="2083523088">
          <w:marLeft w:val="0"/>
          <w:marRight w:val="0"/>
          <w:marTop w:val="0"/>
          <w:marBottom w:val="0"/>
          <w:divBdr>
            <w:top w:val="none" w:sz="0" w:space="0" w:color="auto"/>
            <w:left w:val="none" w:sz="0" w:space="0" w:color="auto"/>
            <w:bottom w:val="none" w:sz="0" w:space="0" w:color="auto"/>
            <w:right w:val="none" w:sz="0" w:space="0" w:color="auto"/>
          </w:divBdr>
          <w:divsChild>
            <w:div w:id="7540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612">
      <w:bodyDiv w:val="1"/>
      <w:marLeft w:val="0"/>
      <w:marRight w:val="0"/>
      <w:marTop w:val="0"/>
      <w:marBottom w:val="0"/>
      <w:divBdr>
        <w:top w:val="none" w:sz="0" w:space="0" w:color="auto"/>
        <w:left w:val="none" w:sz="0" w:space="0" w:color="auto"/>
        <w:bottom w:val="none" w:sz="0" w:space="0" w:color="auto"/>
        <w:right w:val="none" w:sz="0" w:space="0" w:color="auto"/>
      </w:divBdr>
    </w:div>
    <w:div w:id="1008095728">
      <w:bodyDiv w:val="1"/>
      <w:marLeft w:val="0"/>
      <w:marRight w:val="0"/>
      <w:marTop w:val="0"/>
      <w:marBottom w:val="0"/>
      <w:divBdr>
        <w:top w:val="none" w:sz="0" w:space="0" w:color="auto"/>
        <w:left w:val="none" w:sz="0" w:space="0" w:color="auto"/>
        <w:bottom w:val="none" w:sz="0" w:space="0" w:color="auto"/>
        <w:right w:val="none" w:sz="0" w:space="0" w:color="auto"/>
      </w:divBdr>
    </w:div>
    <w:div w:id="1026296711">
      <w:bodyDiv w:val="1"/>
      <w:marLeft w:val="0"/>
      <w:marRight w:val="0"/>
      <w:marTop w:val="0"/>
      <w:marBottom w:val="0"/>
      <w:divBdr>
        <w:top w:val="none" w:sz="0" w:space="0" w:color="auto"/>
        <w:left w:val="none" w:sz="0" w:space="0" w:color="auto"/>
        <w:bottom w:val="none" w:sz="0" w:space="0" w:color="auto"/>
        <w:right w:val="none" w:sz="0" w:space="0" w:color="auto"/>
      </w:divBdr>
    </w:div>
    <w:div w:id="1060786866">
      <w:bodyDiv w:val="1"/>
      <w:marLeft w:val="0"/>
      <w:marRight w:val="0"/>
      <w:marTop w:val="0"/>
      <w:marBottom w:val="0"/>
      <w:divBdr>
        <w:top w:val="none" w:sz="0" w:space="0" w:color="auto"/>
        <w:left w:val="none" w:sz="0" w:space="0" w:color="auto"/>
        <w:bottom w:val="none" w:sz="0" w:space="0" w:color="auto"/>
        <w:right w:val="none" w:sz="0" w:space="0" w:color="auto"/>
      </w:divBdr>
    </w:div>
    <w:div w:id="1067151366">
      <w:bodyDiv w:val="1"/>
      <w:marLeft w:val="0"/>
      <w:marRight w:val="0"/>
      <w:marTop w:val="0"/>
      <w:marBottom w:val="0"/>
      <w:divBdr>
        <w:top w:val="none" w:sz="0" w:space="0" w:color="auto"/>
        <w:left w:val="none" w:sz="0" w:space="0" w:color="auto"/>
        <w:bottom w:val="none" w:sz="0" w:space="0" w:color="auto"/>
        <w:right w:val="none" w:sz="0" w:space="0" w:color="auto"/>
      </w:divBdr>
    </w:div>
    <w:div w:id="1084717222">
      <w:bodyDiv w:val="1"/>
      <w:marLeft w:val="0"/>
      <w:marRight w:val="0"/>
      <w:marTop w:val="0"/>
      <w:marBottom w:val="0"/>
      <w:divBdr>
        <w:top w:val="none" w:sz="0" w:space="0" w:color="auto"/>
        <w:left w:val="none" w:sz="0" w:space="0" w:color="auto"/>
        <w:bottom w:val="none" w:sz="0" w:space="0" w:color="auto"/>
        <w:right w:val="none" w:sz="0" w:space="0" w:color="auto"/>
      </w:divBdr>
    </w:div>
    <w:div w:id="1087768091">
      <w:bodyDiv w:val="1"/>
      <w:marLeft w:val="0"/>
      <w:marRight w:val="0"/>
      <w:marTop w:val="0"/>
      <w:marBottom w:val="0"/>
      <w:divBdr>
        <w:top w:val="none" w:sz="0" w:space="0" w:color="auto"/>
        <w:left w:val="none" w:sz="0" w:space="0" w:color="auto"/>
        <w:bottom w:val="none" w:sz="0" w:space="0" w:color="auto"/>
        <w:right w:val="none" w:sz="0" w:space="0" w:color="auto"/>
      </w:divBdr>
    </w:div>
    <w:div w:id="1088499449">
      <w:bodyDiv w:val="1"/>
      <w:marLeft w:val="0"/>
      <w:marRight w:val="0"/>
      <w:marTop w:val="0"/>
      <w:marBottom w:val="0"/>
      <w:divBdr>
        <w:top w:val="none" w:sz="0" w:space="0" w:color="auto"/>
        <w:left w:val="none" w:sz="0" w:space="0" w:color="auto"/>
        <w:bottom w:val="none" w:sz="0" w:space="0" w:color="auto"/>
        <w:right w:val="none" w:sz="0" w:space="0" w:color="auto"/>
      </w:divBdr>
    </w:div>
    <w:div w:id="1097025203">
      <w:bodyDiv w:val="1"/>
      <w:marLeft w:val="0"/>
      <w:marRight w:val="0"/>
      <w:marTop w:val="0"/>
      <w:marBottom w:val="0"/>
      <w:divBdr>
        <w:top w:val="none" w:sz="0" w:space="0" w:color="auto"/>
        <w:left w:val="none" w:sz="0" w:space="0" w:color="auto"/>
        <w:bottom w:val="none" w:sz="0" w:space="0" w:color="auto"/>
        <w:right w:val="none" w:sz="0" w:space="0" w:color="auto"/>
      </w:divBdr>
      <w:divsChild>
        <w:div w:id="412049706">
          <w:marLeft w:val="0"/>
          <w:marRight w:val="0"/>
          <w:marTop w:val="0"/>
          <w:marBottom w:val="0"/>
          <w:divBdr>
            <w:top w:val="none" w:sz="0" w:space="0" w:color="auto"/>
            <w:left w:val="none" w:sz="0" w:space="0" w:color="auto"/>
            <w:bottom w:val="none" w:sz="0" w:space="0" w:color="auto"/>
            <w:right w:val="none" w:sz="0" w:space="0" w:color="auto"/>
          </w:divBdr>
        </w:div>
        <w:div w:id="426510573">
          <w:marLeft w:val="0"/>
          <w:marRight w:val="0"/>
          <w:marTop w:val="0"/>
          <w:marBottom w:val="0"/>
          <w:divBdr>
            <w:top w:val="none" w:sz="0" w:space="0" w:color="auto"/>
            <w:left w:val="none" w:sz="0" w:space="0" w:color="auto"/>
            <w:bottom w:val="none" w:sz="0" w:space="0" w:color="auto"/>
            <w:right w:val="none" w:sz="0" w:space="0" w:color="auto"/>
          </w:divBdr>
        </w:div>
        <w:div w:id="562984140">
          <w:marLeft w:val="0"/>
          <w:marRight w:val="0"/>
          <w:marTop w:val="0"/>
          <w:marBottom w:val="0"/>
          <w:divBdr>
            <w:top w:val="none" w:sz="0" w:space="0" w:color="auto"/>
            <w:left w:val="none" w:sz="0" w:space="0" w:color="auto"/>
            <w:bottom w:val="none" w:sz="0" w:space="0" w:color="auto"/>
            <w:right w:val="none" w:sz="0" w:space="0" w:color="auto"/>
          </w:divBdr>
        </w:div>
        <w:div w:id="806047867">
          <w:marLeft w:val="0"/>
          <w:marRight w:val="0"/>
          <w:marTop w:val="0"/>
          <w:marBottom w:val="0"/>
          <w:divBdr>
            <w:top w:val="none" w:sz="0" w:space="0" w:color="auto"/>
            <w:left w:val="none" w:sz="0" w:space="0" w:color="auto"/>
            <w:bottom w:val="none" w:sz="0" w:space="0" w:color="auto"/>
            <w:right w:val="none" w:sz="0" w:space="0" w:color="auto"/>
          </w:divBdr>
        </w:div>
        <w:div w:id="1766419221">
          <w:marLeft w:val="0"/>
          <w:marRight w:val="0"/>
          <w:marTop w:val="0"/>
          <w:marBottom w:val="0"/>
          <w:divBdr>
            <w:top w:val="none" w:sz="0" w:space="0" w:color="auto"/>
            <w:left w:val="none" w:sz="0" w:space="0" w:color="auto"/>
            <w:bottom w:val="none" w:sz="0" w:space="0" w:color="auto"/>
            <w:right w:val="none" w:sz="0" w:space="0" w:color="auto"/>
          </w:divBdr>
        </w:div>
        <w:div w:id="1823741132">
          <w:marLeft w:val="0"/>
          <w:marRight w:val="0"/>
          <w:marTop w:val="0"/>
          <w:marBottom w:val="0"/>
          <w:divBdr>
            <w:top w:val="none" w:sz="0" w:space="0" w:color="auto"/>
            <w:left w:val="none" w:sz="0" w:space="0" w:color="auto"/>
            <w:bottom w:val="none" w:sz="0" w:space="0" w:color="auto"/>
            <w:right w:val="none" w:sz="0" w:space="0" w:color="auto"/>
          </w:divBdr>
        </w:div>
        <w:div w:id="2128501364">
          <w:marLeft w:val="0"/>
          <w:marRight w:val="0"/>
          <w:marTop w:val="0"/>
          <w:marBottom w:val="0"/>
          <w:divBdr>
            <w:top w:val="none" w:sz="0" w:space="0" w:color="auto"/>
            <w:left w:val="none" w:sz="0" w:space="0" w:color="auto"/>
            <w:bottom w:val="none" w:sz="0" w:space="0" w:color="auto"/>
            <w:right w:val="none" w:sz="0" w:space="0" w:color="auto"/>
          </w:divBdr>
        </w:div>
      </w:divsChild>
    </w:div>
    <w:div w:id="1099981627">
      <w:bodyDiv w:val="1"/>
      <w:marLeft w:val="0"/>
      <w:marRight w:val="0"/>
      <w:marTop w:val="0"/>
      <w:marBottom w:val="0"/>
      <w:divBdr>
        <w:top w:val="none" w:sz="0" w:space="0" w:color="auto"/>
        <w:left w:val="none" w:sz="0" w:space="0" w:color="auto"/>
        <w:bottom w:val="none" w:sz="0" w:space="0" w:color="auto"/>
        <w:right w:val="none" w:sz="0" w:space="0" w:color="auto"/>
      </w:divBdr>
    </w:div>
    <w:div w:id="1122728023">
      <w:bodyDiv w:val="1"/>
      <w:marLeft w:val="0"/>
      <w:marRight w:val="0"/>
      <w:marTop w:val="0"/>
      <w:marBottom w:val="0"/>
      <w:divBdr>
        <w:top w:val="none" w:sz="0" w:space="0" w:color="auto"/>
        <w:left w:val="none" w:sz="0" w:space="0" w:color="auto"/>
        <w:bottom w:val="none" w:sz="0" w:space="0" w:color="auto"/>
        <w:right w:val="none" w:sz="0" w:space="0" w:color="auto"/>
      </w:divBdr>
    </w:div>
    <w:div w:id="1124008182">
      <w:bodyDiv w:val="1"/>
      <w:marLeft w:val="0"/>
      <w:marRight w:val="0"/>
      <w:marTop w:val="0"/>
      <w:marBottom w:val="0"/>
      <w:divBdr>
        <w:top w:val="none" w:sz="0" w:space="0" w:color="auto"/>
        <w:left w:val="none" w:sz="0" w:space="0" w:color="auto"/>
        <w:bottom w:val="none" w:sz="0" w:space="0" w:color="auto"/>
        <w:right w:val="none" w:sz="0" w:space="0" w:color="auto"/>
      </w:divBdr>
    </w:div>
    <w:div w:id="1139571576">
      <w:bodyDiv w:val="1"/>
      <w:marLeft w:val="0"/>
      <w:marRight w:val="0"/>
      <w:marTop w:val="0"/>
      <w:marBottom w:val="0"/>
      <w:divBdr>
        <w:top w:val="none" w:sz="0" w:space="0" w:color="auto"/>
        <w:left w:val="none" w:sz="0" w:space="0" w:color="auto"/>
        <w:bottom w:val="none" w:sz="0" w:space="0" w:color="auto"/>
        <w:right w:val="none" w:sz="0" w:space="0" w:color="auto"/>
      </w:divBdr>
    </w:div>
    <w:div w:id="1187326570">
      <w:bodyDiv w:val="1"/>
      <w:marLeft w:val="0"/>
      <w:marRight w:val="0"/>
      <w:marTop w:val="0"/>
      <w:marBottom w:val="0"/>
      <w:divBdr>
        <w:top w:val="none" w:sz="0" w:space="0" w:color="auto"/>
        <w:left w:val="none" w:sz="0" w:space="0" w:color="auto"/>
        <w:bottom w:val="none" w:sz="0" w:space="0" w:color="auto"/>
        <w:right w:val="none" w:sz="0" w:space="0" w:color="auto"/>
      </w:divBdr>
    </w:div>
    <w:div w:id="1193764463">
      <w:bodyDiv w:val="1"/>
      <w:marLeft w:val="0"/>
      <w:marRight w:val="0"/>
      <w:marTop w:val="0"/>
      <w:marBottom w:val="0"/>
      <w:divBdr>
        <w:top w:val="none" w:sz="0" w:space="0" w:color="auto"/>
        <w:left w:val="none" w:sz="0" w:space="0" w:color="auto"/>
        <w:bottom w:val="none" w:sz="0" w:space="0" w:color="auto"/>
        <w:right w:val="none" w:sz="0" w:space="0" w:color="auto"/>
      </w:divBdr>
      <w:divsChild>
        <w:div w:id="702167196">
          <w:marLeft w:val="30"/>
          <w:marRight w:val="0"/>
          <w:marTop w:val="0"/>
          <w:marBottom w:val="0"/>
          <w:divBdr>
            <w:top w:val="none" w:sz="0" w:space="0" w:color="auto"/>
            <w:left w:val="none" w:sz="0" w:space="0" w:color="auto"/>
            <w:bottom w:val="none" w:sz="0" w:space="0" w:color="auto"/>
            <w:right w:val="none" w:sz="0" w:space="0" w:color="auto"/>
          </w:divBdr>
        </w:div>
      </w:divsChild>
    </w:div>
    <w:div w:id="1194727067">
      <w:bodyDiv w:val="1"/>
      <w:marLeft w:val="0"/>
      <w:marRight w:val="0"/>
      <w:marTop w:val="0"/>
      <w:marBottom w:val="0"/>
      <w:divBdr>
        <w:top w:val="none" w:sz="0" w:space="0" w:color="auto"/>
        <w:left w:val="none" w:sz="0" w:space="0" w:color="auto"/>
        <w:bottom w:val="none" w:sz="0" w:space="0" w:color="auto"/>
        <w:right w:val="none" w:sz="0" w:space="0" w:color="auto"/>
      </w:divBdr>
    </w:div>
    <w:div w:id="1197886459">
      <w:bodyDiv w:val="1"/>
      <w:marLeft w:val="0"/>
      <w:marRight w:val="0"/>
      <w:marTop w:val="0"/>
      <w:marBottom w:val="0"/>
      <w:divBdr>
        <w:top w:val="none" w:sz="0" w:space="0" w:color="auto"/>
        <w:left w:val="none" w:sz="0" w:space="0" w:color="auto"/>
        <w:bottom w:val="none" w:sz="0" w:space="0" w:color="auto"/>
        <w:right w:val="none" w:sz="0" w:space="0" w:color="auto"/>
      </w:divBdr>
      <w:divsChild>
        <w:div w:id="239607125">
          <w:marLeft w:val="0"/>
          <w:marRight w:val="0"/>
          <w:marTop w:val="0"/>
          <w:marBottom w:val="0"/>
          <w:divBdr>
            <w:top w:val="none" w:sz="0" w:space="0" w:color="auto"/>
            <w:left w:val="none" w:sz="0" w:space="0" w:color="auto"/>
            <w:bottom w:val="none" w:sz="0" w:space="0" w:color="auto"/>
            <w:right w:val="none" w:sz="0" w:space="0" w:color="auto"/>
          </w:divBdr>
          <w:divsChild>
            <w:div w:id="1784493514">
              <w:marLeft w:val="0"/>
              <w:marRight w:val="0"/>
              <w:marTop w:val="0"/>
              <w:marBottom w:val="0"/>
              <w:divBdr>
                <w:top w:val="none" w:sz="0" w:space="0" w:color="auto"/>
                <w:left w:val="none" w:sz="0" w:space="0" w:color="auto"/>
                <w:bottom w:val="none" w:sz="0" w:space="0" w:color="auto"/>
                <w:right w:val="none" w:sz="0" w:space="0" w:color="auto"/>
              </w:divBdr>
            </w:div>
          </w:divsChild>
        </w:div>
        <w:div w:id="931822126">
          <w:marLeft w:val="0"/>
          <w:marRight w:val="0"/>
          <w:marTop w:val="0"/>
          <w:marBottom w:val="0"/>
          <w:divBdr>
            <w:top w:val="none" w:sz="0" w:space="0" w:color="auto"/>
            <w:left w:val="none" w:sz="0" w:space="0" w:color="auto"/>
            <w:bottom w:val="none" w:sz="0" w:space="0" w:color="auto"/>
            <w:right w:val="none" w:sz="0" w:space="0" w:color="auto"/>
          </w:divBdr>
          <w:divsChild>
            <w:div w:id="1447702446">
              <w:marLeft w:val="0"/>
              <w:marRight w:val="0"/>
              <w:marTop w:val="0"/>
              <w:marBottom w:val="0"/>
              <w:divBdr>
                <w:top w:val="none" w:sz="0" w:space="0" w:color="auto"/>
                <w:left w:val="none" w:sz="0" w:space="0" w:color="auto"/>
                <w:bottom w:val="none" w:sz="0" w:space="0" w:color="auto"/>
                <w:right w:val="none" w:sz="0" w:space="0" w:color="auto"/>
              </w:divBdr>
            </w:div>
            <w:div w:id="2105684717">
              <w:marLeft w:val="0"/>
              <w:marRight w:val="0"/>
              <w:marTop w:val="0"/>
              <w:marBottom w:val="0"/>
              <w:divBdr>
                <w:top w:val="none" w:sz="0" w:space="0" w:color="auto"/>
                <w:left w:val="none" w:sz="0" w:space="0" w:color="auto"/>
                <w:bottom w:val="none" w:sz="0" w:space="0" w:color="auto"/>
                <w:right w:val="none" w:sz="0" w:space="0" w:color="auto"/>
              </w:divBdr>
            </w:div>
          </w:divsChild>
        </w:div>
        <w:div w:id="1281451377">
          <w:marLeft w:val="0"/>
          <w:marRight w:val="0"/>
          <w:marTop w:val="0"/>
          <w:marBottom w:val="0"/>
          <w:divBdr>
            <w:top w:val="none" w:sz="0" w:space="0" w:color="auto"/>
            <w:left w:val="none" w:sz="0" w:space="0" w:color="auto"/>
            <w:bottom w:val="none" w:sz="0" w:space="0" w:color="auto"/>
            <w:right w:val="none" w:sz="0" w:space="0" w:color="auto"/>
          </w:divBdr>
          <w:divsChild>
            <w:div w:id="1631083331">
              <w:marLeft w:val="0"/>
              <w:marRight w:val="0"/>
              <w:marTop w:val="0"/>
              <w:marBottom w:val="0"/>
              <w:divBdr>
                <w:top w:val="none" w:sz="0" w:space="0" w:color="auto"/>
                <w:left w:val="none" w:sz="0" w:space="0" w:color="auto"/>
                <w:bottom w:val="none" w:sz="0" w:space="0" w:color="auto"/>
                <w:right w:val="none" w:sz="0" w:space="0" w:color="auto"/>
              </w:divBdr>
            </w:div>
          </w:divsChild>
        </w:div>
        <w:div w:id="1363550397">
          <w:marLeft w:val="0"/>
          <w:marRight w:val="0"/>
          <w:marTop w:val="0"/>
          <w:marBottom w:val="0"/>
          <w:divBdr>
            <w:top w:val="none" w:sz="0" w:space="0" w:color="auto"/>
            <w:left w:val="none" w:sz="0" w:space="0" w:color="auto"/>
            <w:bottom w:val="none" w:sz="0" w:space="0" w:color="auto"/>
            <w:right w:val="none" w:sz="0" w:space="0" w:color="auto"/>
          </w:divBdr>
          <w:divsChild>
            <w:div w:id="779449474">
              <w:marLeft w:val="0"/>
              <w:marRight w:val="0"/>
              <w:marTop w:val="0"/>
              <w:marBottom w:val="0"/>
              <w:divBdr>
                <w:top w:val="none" w:sz="0" w:space="0" w:color="auto"/>
                <w:left w:val="none" w:sz="0" w:space="0" w:color="auto"/>
                <w:bottom w:val="none" w:sz="0" w:space="0" w:color="auto"/>
                <w:right w:val="none" w:sz="0" w:space="0" w:color="auto"/>
              </w:divBdr>
            </w:div>
          </w:divsChild>
        </w:div>
        <w:div w:id="1454328103">
          <w:marLeft w:val="0"/>
          <w:marRight w:val="0"/>
          <w:marTop w:val="0"/>
          <w:marBottom w:val="0"/>
          <w:divBdr>
            <w:top w:val="none" w:sz="0" w:space="0" w:color="auto"/>
            <w:left w:val="none" w:sz="0" w:space="0" w:color="auto"/>
            <w:bottom w:val="none" w:sz="0" w:space="0" w:color="auto"/>
            <w:right w:val="none" w:sz="0" w:space="0" w:color="auto"/>
          </w:divBdr>
          <w:divsChild>
            <w:div w:id="585697796">
              <w:marLeft w:val="0"/>
              <w:marRight w:val="0"/>
              <w:marTop w:val="0"/>
              <w:marBottom w:val="0"/>
              <w:divBdr>
                <w:top w:val="none" w:sz="0" w:space="0" w:color="auto"/>
                <w:left w:val="none" w:sz="0" w:space="0" w:color="auto"/>
                <w:bottom w:val="none" w:sz="0" w:space="0" w:color="auto"/>
                <w:right w:val="none" w:sz="0" w:space="0" w:color="auto"/>
              </w:divBdr>
            </w:div>
          </w:divsChild>
        </w:div>
        <w:div w:id="1574582764">
          <w:marLeft w:val="0"/>
          <w:marRight w:val="0"/>
          <w:marTop w:val="0"/>
          <w:marBottom w:val="0"/>
          <w:divBdr>
            <w:top w:val="none" w:sz="0" w:space="0" w:color="auto"/>
            <w:left w:val="none" w:sz="0" w:space="0" w:color="auto"/>
            <w:bottom w:val="none" w:sz="0" w:space="0" w:color="auto"/>
            <w:right w:val="none" w:sz="0" w:space="0" w:color="auto"/>
          </w:divBdr>
          <w:divsChild>
            <w:div w:id="171843681">
              <w:marLeft w:val="0"/>
              <w:marRight w:val="0"/>
              <w:marTop w:val="0"/>
              <w:marBottom w:val="0"/>
              <w:divBdr>
                <w:top w:val="none" w:sz="0" w:space="0" w:color="auto"/>
                <w:left w:val="none" w:sz="0" w:space="0" w:color="auto"/>
                <w:bottom w:val="none" w:sz="0" w:space="0" w:color="auto"/>
                <w:right w:val="none" w:sz="0" w:space="0" w:color="auto"/>
              </w:divBdr>
            </w:div>
            <w:div w:id="1089616269">
              <w:marLeft w:val="0"/>
              <w:marRight w:val="0"/>
              <w:marTop w:val="0"/>
              <w:marBottom w:val="0"/>
              <w:divBdr>
                <w:top w:val="none" w:sz="0" w:space="0" w:color="auto"/>
                <w:left w:val="none" w:sz="0" w:space="0" w:color="auto"/>
                <w:bottom w:val="none" w:sz="0" w:space="0" w:color="auto"/>
                <w:right w:val="none" w:sz="0" w:space="0" w:color="auto"/>
              </w:divBdr>
            </w:div>
            <w:div w:id="14912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5425">
      <w:bodyDiv w:val="1"/>
      <w:marLeft w:val="0"/>
      <w:marRight w:val="0"/>
      <w:marTop w:val="0"/>
      <w:marBottom w:val="0"/>
      <w:divBdr>
        <w:top w:val="none" w:sz="0" w:space="0" w:color="auto"/>
        <w:left w:val="none" w:sz="0" w:space="0" w:color="auto"/>
        <w:bottom w:val="none" w:sz="0" w:space="0" w:color="auto"/>
        <w:right w:val="none" w:sz="0" w:space="0" w:color="auto"/>
      </w:divBdr>
    </w:div>
    <w:div w:id="1288970453">
      <w:bodyDiv w:val="1"/>
      <w:marLeft w:val="0"/>
      <w:marRight w:val="0"/>
      <w:marTop w:val="0"/>
      <w:marBottom w:val="0"/>
      <w:divBdr>
        <w:top w:val="none" w:sz="0" w:space="0" w:color="auto"/>
        <w:left w:val="none" w:sz="0" w:space="0" w:color="auto"/>
        <w:bottom w:val="none" w:sz="0" w:space="0" w:color="auto"/>
        <w:right w:val="none" w:sz="0" w:space="0" w:color="auto"/>
      </w:divBdr>
    </w:div>
    <w:div w:id="1291328105">
      <w:bodyDiv w:val="1"/>
      <w:marLeft w:val="0"/>
      <w:marRight w:val="0"/>
      <w:marTop w:val="0"/>
      <w:marBottom w:val="0"/>
      <w:divBdr>
        <w:top w:val="none" w:sz="0" w:space="0" w:color="auto"/>
        <w:left w:val="none" w:sz="0" w:space="0" w:color="auto"/>
        <w:bottom w:val="none" w:sz="0" w:space="0" w:color="auto"/>
        <w:right w:val="none" w:sz="0" w:space="0" w:color="auto"/>
      </w:divBdr>
    </w:div>
    <w:div w:id="1292058477">
      <w:bodyDiv w:val="1"/>
      <w:marLeft w:val="0"/>
      <w:marRight w:val="0"/>
      <w:marTop w:val="0"/>
      <w:marBottom w:val="0"/>
      <w:divBdr>
        <w:top w:val="none" w:sz="0" w:space="0" w:color="auto"/>
        <w:left w:val="none" w:sz="0" w:space="0" w:color="auto"/>
        <w:bottom w:val="none" w:sz="0" w:space="0" w:color="auto"/>
        <w:right w:val="none" w:sz="0" w:space="0" w:color="auto"/>
      </w:divBdr>
    </w:div>
    <w:div w:id="1302416593">
      <w:bodyDiv w:val="1"/>
      <w:marLeft w:val="0"/>
      <w:marRight w:val="0"/>
      <w:marTop w:val="0"/>
      <w:marBottom w:val="0"/>
      <w:divBdr>
        <w:top w:val="none" w:sz="0" w:space="0" w:color="auto"/>
        <w:left w:val="none" w:sz="0" w:space="0" w:color="auto"/>
        <w:bottom w:val="none" w:sz="0" w:space="0" w:color="auto"/>
        <w:right w:val="none" w:sz="0" w:space="0" w:color="auto"/>
      </w:divBdr>
    </w:div>
    <w:div w:id="1307854917">
      <w:bodyDiv w:val="1"/>
      <w:marLeft w:val="0"/>
      <w:marRight w:val="0"/>
      <w:marTop w:val="0"/>
      <w:marBottom w:val="0"/>
      <w:divBdr>
        <w:top w:val="none" w:sz="0" w:space="0" w:color="auto"/>
        <w:left w:val="none" w:sz="0" w:space="0" w:color="auto"/>
        <w:bottom w:val="none" w:sz="0" w:space="0" w:color="auto"/>
        <w:right w:val="none" w:sz="0" w:space="0" w:color="auto"/>
      </w:divBdr>
      <w:divsChild>
        <w:div w:id="240910563">
          <w:marLeft w:val="0"/>
          <w:marRight w:val="0"/>
          <w:marTop w:val="0"/>
          <w:marBottom w:val="0"/>
          <w:divBdr>
            <w:top w:val="none" w:sz="0" w:space="0" w:color="auto"/>
            <w:left w:val="none" w:sz="0" w:space="0" w:color="auto"/>
            <w:bottom w:val="none" w:sz="0" w:space="0" w:color="auto"/>
            <w:right w:val="none" w:sz="0" w:space="0" w:color="auto"/>
          </w:divBdr>
        </w:div>
        <w:div w:id="342635954">
          <w:marLeft w:val="0"/>
          <w:marRight w:val="0"/>
          <w:marTop w:val="0"/>
          <w:marBottom w:val="0"/>
          <w:divBdr>
            <w:top w:val="none" w:sz="0" w:space="0" w:color="auto"/>
            <w:left w:val="none" w:sz="0" w:space="0" w:color="auto"/>
            <w:bottom w:val="none" w:sz="0" w:space="0" w:color="auto"/>
            <w:right w:val="none" w:sz="0" w:space="0" w:color="auto"/>
          </w:divBdr>
        </w:div>
        <w:div w:id="374937670">
          <w:marLeft w:val="0"/>
          <w:marRight w:val="0"/>
          <w:marTop w:val="0"/>
          <w:marBottom w:val="0"/>
          <w:divBdr>
            <w:top w:val="none" w:sz="0" w:space="0" w:color="auto"/>
            <w:left w:val="none" w:sz="0" w:space="0" w:color="auto"/>
            <w:bottom w:val="none" w:sz="0" w:space="0" w:color="auto"/>
            <w:right w:val="none" w:sz="0" w:space="0" w:color="auto"/>
          </w:divBdr>
        </w:div>
        <w:div w:id="514148720">
          <w:marLeft w:val="0"/>
          <w:marRight w:val="0"/>
          <w:marTop w:val="0"/>
          <w:marBottom w:val="0"/>
          <w:divBdr>
            <w:top w:val="none" w:sz="0" w:space="0" w:color="auto"/>
            <w:left w:val="none" w:sz="0" w:space="0" w:color="auto"/>
            <w:bottom w:val="none" w:sz="0" w:space="0" w:color="auto"/>
            <w:right w:val="none" w:sz="0" w:space="0" w:color="auto"/>
          </w:divBdr>
        </w:div>
        <w:div w:id="1650088400">
          <w:marLeft w:val="0"/>
          <w:marRight w:val="0"/>
          <w:marTop w:val="0"/>
          <w:marBottom w:val="0"/>
          <w:divBdr>
            <w:top w:val="none" w:sz="0" w:space="0" w:color="auto"/>
            <w:left w:val="none" w:sz="0" w:space="0" w:color="auto"/>
            <w:bottom w:val="none" w:sz="0" w:space="0" w:color="auto"/>
            <w:right w:val="none" w:sz="0" w:space="0" w:color="auto"/>
          </w:divBdr>
        </w:div>
      </w:divsChild>
    </w:div>
    <w:div w:id="1320767738">
      <w:bodyDiv w:val="1"/>
      <w:marLeft w:val="0"/>
      <w:marRight w:val="0"/>
      <w:marTop w:val="0"/>
      <w:marBottom w:val="0"/>
      <w:divBdr>
        <w:top w:val="none" w:sz="0" w:space="0" w:color="auto"/>
        <w:left w:val="none" w:sz="0" w:space="0" w:color="auto"/>
        <w:bottom w:val="none" w:sz="0" w:space="0" w:color="auto"/>
        <w:right w:val="none" w:sz="0" w:space="0" w:color="auto"/>
      </w:divBdr>
    </w:div>
    <w:div w:id="1324696996">
      <w:bodyDiv w:val="1"/>
      <w:marLeft w:val="0"/>
      <w:marRight w:val="0"/>
      <w:marTop w:val="0"/>
      <w:marBottom w:val="0"/>
      <w:divBdr>
        <w:top w:val="none" w:sz="0" w:space="0" w:color="auto"/>
        <w:left w:val="none" w:sz="0" w:space="0" w:color="auto"/>
        <w:bottom w:val="none" w:sz="0" w:space="0" w:color="auto"/>
        <w:right w:val="none" w:sz="0" w:space="0" w:color="auto"/>
      </w:divBdr>
    </w:div>
    <w:div w:id="1326859434">
      <w:bodyDiv w:val="1"/>
      <w:marLeft w:val="0"/>
      <w:marRight w:val="0"/>
      <w:marTop w:val="0"/>
      <w:marBottom w:val="0"/>
      <w:divBdr>
        <w:top w:val="none" w:sz="0" w:space="0" w:color="auto"/>
        <w:left w:val="none" w:sz="0" w:space="0" w:color="auto"/>
        <w:bottom w:val="none" w:sz="0" w:space="0" w:color="auto"/>
        <w:right w:val="none" w:sz="0" w:space="0" w:color="auto"/>
      </w:divBdr>
    </w:div>
    <w:div w:id="1355225829">
      <w:bodyDiv w:val="1"/>
      <w:marLeft w:val="0"/>
      <w:marRight w:val="0"/>
      <w:marTop w:val="0"/>
      <w:marBottom w:val="0"/>
      <w:divBdr>
        <w:top w:val="none" w:sz="0" w:space="0" w:color="auto"/>
        <w:left w:val="none" w:sz="0" w:space="0" w:color="auto"/>
        <w:bottom w:val="none" w:sz="0" w:space="0" w:color="auto"/>
        <w:right w:val="none" w:sz="0" w:space="0" w:color="auto"/>
      </w:divBdr>
    </w:div>
    <w:div w:id="1385330411">
      <w:bodyDiv w:val="1"/>
      <w:marLeft w:val="0"/>
      <w:marRight w:val="0"/>
      <w:marTop w:val="0"/>
      <w:marBottom w:val="0"/>
      <w:divBdr>
        <w:top w:val="none" w:sz="0" w:space="0" w:color="auto"/>
        <w:left w:val="none" w:sz="0" w:space="0" w:color="auto"/>
        <w:bottom w:val="none" w:sz="0" w:space="0" w:color="auto"/>
        <w:right w:val="none" w:sz="0" w:space="0" w:color="auto"/>
      </w:divBdr>
    </w:div>
    <w:div w:id="1415122668">
      <w:bodyDiv w:val="1"/>
      <w:marLeft w:val="0"/>
      <w:marRight w:val="0"/>
      <w:marTop w:val="0"/>
      <w:marBottom w:val="0"/>
      <w:divBdr>
        <w:top w:val="none" w:sz="0" w:space="0" w:color="auto"/>
        <w:left w:val="none" w:sz="0" w:space="0" w:color="auto"/>
        <w:bottom w:val="none" w:sz="0" w:space="0" w:color="auto"/>
        <w:right w:val="none" w:sz="0" w:space="0" w:color="auto"/>
      </w:divBdr>
    </w:div>
    <w:div w:id="1423717654">
      <w:bodyDiv w:val="1"/>
      <w:marLeft w:val="0"/>
      <w:marRight w:val="0"/>
      <w:marTop w:val="0"/>
      <w:marBottom w:val="0"/>
      <w:divBdr>
        <w:top w:val="none" w:sz="0" w:space="0" w:color="auto"/>
        <w:left w:val="none" w:sz="0" w:space="0" w:color="auto"/>
        <w:bottom w:val="none" w:sz="0" w:space="0" w:color="auto"/>
        <w:right w:val="none" w:sz="0" w:space="0" w:color="auto"/>
      </w:divBdr>
    </w:div>
    <w:div w:id="1441492997">
      <w:bodyDiv w:val="1"/>
      <w:marLeft w:val="0"/>
      <w:marRight w:val="0"/>
      <w:marTop w:val="0"/>
      <w:marBottom w:val="0"/>
      <w:divBdr>
        <w:top w:val="none" w:sz="0" w:space="0" w:color="auto"/>
        <w:left w:val="none" w:sz="0" w:space="0" w:color="auto"/>
        <w:bottom w:val="none" w:sz="0" w:space="0" w:color="auto"/>
        <w:right w:val="none" w:sz="0" w:space="0" w:color="auto"/>
      </w:divBdr>
    </w:div>
    <w:div w:id="1485272871">
      <w:bodyDiv w:val="1"/>
      <w:marLeft w:val="0"/>
      <w:marRight w:val="0"/>
      <w:marTop w:val="0"/>
      <w:marBottom w:val="0"/>
      <w:divBdr>
        <w:top w:val="none" w:sz="0" w:space="0" w:color="auto"/>
        <w:left w:val="none" w:sz="0" w:space="0" w:color="auto"/>
        <w:bottom w:val="none" w:sz="0" w:space="0" w:color="auto"/>
        <w:right w:val="none" w:sz="0" w:space="0" w:color="auto"/>
      </w:divBdr>
    </w:div>
    <w:div w:id="1491405608">
      <w:bodyDiv w:val="1"/>
      <w:marLeft w:val="0"/>
      <w:marRight w:val="0"/>
      <w:marTop w:val="0"/>
      <w:marBottom w:val="0"/>
      <w:divBdr>
        <w:top w:val="none" w:sz="0" w:space="0" w:color="auto"/>
        <w:left w:val="none" w:sz="0" w:space="0" w:color="auto"/>
        <w:bottom w:val="none" w:sz="0" w:space="0" w:color="auto"/>
        <w:right w:val="none" w:sz="0" w:space="0" w:color="auto"/>
      </w:divBdr>
    </w:div>
    <w:div w:id="1503623635">
      <w:bodyDiv w:val="1"/>
      <w:marLeft w:val="0"/>
      <w:marRight w:val="0"/>
      <w:marTop w:val="0"/>
      <w:marBottom w:val="0"/>
      <w:divBdr>
        <w:top w:val="none" w:sz="0" w:space="0" w:color="auto"/>
        <w:left w:val="none" w:sz="0" w:space="0" w:color="auto"/>
        <w:bottom w:val="none" w:sz="0" w:space="0" w:color="auto"/>
        <w:right w:val="none" w:sz="0" w:space="0" w:color="auto"/>
      </w:divBdr>
    </w:div>
    <w:div w:id="1530220022">
      <w:bodyDiv w:val="1"/>
      <w:marLeft w:val="0"/>
      <w:marRight w:val="0"/>
      <w:marTop w:val="0"/>
      <w:marBottom w:val="0"/>
      <w:divBdr>
        <w:top w:val="none" w:sz="0" w:space="0" w:color="auto"/>
        <w:left w:val="none" w:sz="0" w:space="0" w:color="auto"/>
        <w:bottom w:val="none" w:sz="0" w:space="0" w:color="auto"/>
        <w:right w:val="none" w:sz="0" w:space="0" w:color="auto"/>
      </w:divBdr>
      <w:divsChild>
        <w:div w:id="69888271">
          <w:marLeft w:val="0"/>
          <w:marRight w:val="0"/>
          <w:marTop w:val="0"/>
          <w:marBottom w:val="0"/>
          <w:divBdr>
            <w:top w:val="none" w:sz="0" w:space="0" w:color="auto"/>
            <w:left w:val="none" w:sz="0" w:space="0" w:color="auto"/>
            <w:bottom w:val="none" w:sz="0" w:space="0" w:color="auto"/>
            <w:right w:val="none" w:sz="0" w:space="0" w:color="auto"/>
          </w:divBdr>
          <w:divsChild>
            <w:div w:id="96946267">
              <w:marLeft w:val="0"/>
              <w:marRight w:val="0"/>
              <w:marTop w:val="0"/>
              <w:marBottom w:val="0"/>
              <w:divBdr>
                <w:top w:val="none" w:sz="0" w:space="0" w:color="auto"/>
                <w:left w:val="none" w:sz="0" w:space="0" w:color="auto"/>
                <w:bottom w:val="none" w:sz="0" w:space="0" w:color="auto"/>
                <w:right w:val="none" w:sz="0" w:space="0" w:color="auto"/>
              </w:divBdr>
            </w:div>
            <w:div w:id="1921209553">
              <w:marLeft w:val="0"/>
              <w:marRight w:val="0"/>
              <w:marTop w:val="0"/>
              <w:marBottom w:val="0"/>
              <w:divBdr>
                <w:top w:val="none" w:sz="0" w:space="0" w:color="auto"/>
                <w:left w:val="none" w:sz="0" w:space="0" w:color="auto"/>
                <w:bottom w:val="none" w:sz="0" w:space="0" w:color="auto"/>
                <w:right w:val="none" w:sz="0" w:space="0" w:color="auto"/>
              </w:divBdr>
            </w:div>
          </w:divsChild>
        </w:div>
        <w:div w:id="476075951">
          <w:marLeft w:val="0"/>
          <w:marRight w:val="0"/>
          <w:marTop w:val="0"/>
          <w:marBottom w:val="0"/>
          <w:divBdr>
            <w:top w:val="none" w:sz="0" w:space="0" w:color="auto"/>
            <w:left w:val="none" w:sz="0" w:space="0" w:color="auto"/>
            <w:bottom w:val="none" w:sz="0" w:space="0" w:color="auto"/>
            <w:right w:val="none" w:sz="0" w:space="0" w:color="auto"/>
          </w:divBdr>
          <w:divsChild>
            <w:div w:id="953557225">
              <w:marLeft w:val="0"/>
              <w:marRight w:val="0"/>
              <w:marTop w:val="0"/>
              <w:marBottom w:val="0"/>
              <w:divBdr>
                <w:top w:val="none" w:sz="0" w:space="0" w:color="auto"/>
                <w:left w:val="none" w:sz="0" w:space="0" w:color="auto"/>
                <w:bottom w:val="none" w:sz="0" w:space="0" w:color="auto"/>
                <w:right w:val="none" w:sz="0" w:space="0" w:color="auto"/>
              </w:divBdr>
            </w:div>
          </w:divsChild>
        </w:div>
        <w:div w:id="621957167">
          <w:marLeft w:val="0"/>
          <w:marRight w:val="0"/>
          <w:marTop w:val="0"/>
          <w:marBottom w:val="0"/>
          <w:divBdr>
            <w:top w:val="none" w:sz="0" w:space="0" w:color="auto"/>
            <w:left w:val="none" w:sz="0" w:space="0" w:color="auto"/>
            <w:bottom w:val="none" w:sz="0" w:space="0" w:color="auto"/>
            <w:right w:val="none" w:sz="0" w:space="0" w:color="auto"/>
          </w:divBdr>
          <w:divsChild>
            <w:div w:id="1882590003">
              <w:marLeft w:val="0"/>
              <w:marRight w:val="0"/>
              <w:marTop w:val="0"/>
              <w:marBottom w:val="0"/>
              <w:divBdr>
                <w:top w:val="none" w:sz="0" w:space="0" w:color="auto"/>
                <w:left w:val="none" w:sz="0" w:space="0" w:color="auto"/>
                <w:bottom w:val="none" w:sz="0" w:space="0" w:color="auto"/>
                <w:right w:val="none" w:sz="0" w:space="0" w:color="auto"/>
              </w:divBdr>
            </w:div>
          </w:divsChild>
        </w:div>
        <w:div w:id="771242789">
          <w:marLeft w:val="0"/>
          <w:marRight w:val="0"/>
          <w:marTop w:val="0"/>
          <w:marBottom w:val="0"/>
          <w:divBdr>
            <w:top w:val="none" w:sz="0" w:space="0" w:color="auto"/>
            <w:left w:val="none" w:sz="0" w:space="0" w:color="auto"/>
            <w:bottom w:val="none" w:sz="0" w:space="0" w:color="auto"/>
            <w:right w:val="none" w:sz="0" w:space="0" w:color="auto"/>
          </w:divBdr>
          <w:divsChild>
            <w:div w:id="1838763418">
              <w:marLeft w:val="0"/>
              <w:marRight w:val="0"/>
              <w:marTop w:val="0"/>
              <w:marBottom w:val="0"/>
              <w:divBdr>
                <w:top w:val="none" w:sz="0" w:space="0" w:color="auto"/>
                <w:left w:val="none" w:sz="0" w:space="0" w:color="auto"/>
                <w:bottom w:val="none" w:sz="0" w:space="0" w:color="auto"/>
                <w:right w:val="none" w:sz="0" w:space="0" w:color="auto"/>
              </w:divBdr>
            </w:div>
          </w:divsChild>
        </w:div>
        <w:div w:id="775684629">
          <w:marLeft w:val="0"/>
          <w:marRight w:val="0"/>
          <w:marTop w:val="0"/>
          <w:marBottom w:val="0"/>
          <w:divBdr>
            <w:top w:val="none" w:sz="0" w:space="0" w:color="auto"/>
            <w:left w:val="none" w:sz="0" w:space="0" w:color="auto"/>
            <w:bottom w:val="none" w:sz="0" w:space="0" w:color="auto"/>
            <w:right w:val="none" w:sz="0" w:space="0" w:color="auto"/>
          </w:divBdr>
          <w:divsChild>
            <w:div w:id="367871749">
              <w:marLeft w:val="0"/>
              <w:marRight w:val="0"/>
              <w:marTop w:val="0"/>
              <w:marBottom w:val="0"/>
              <w:divBdr>
                <w:top w:val="none" w:sz="0" w:space="0" w:color="auto"/>
                <w:left w:val="none" w:sz="0" w:space="0" w:color="auto"/>
                <w:bottom w:val="none" w:sz="0" w:space="0" w:color="auto"/>
                <w:right w:val="none" w:sz="0" w:space="0" w:color="auto"/>
              </w:divBdr>
            </w:div>
          </w:divsChild>
        </w:div>
        <w:div w:id="874848080">
          <w:marLeft w:val="0"/>
          <w:marRight w:val="0"/>
          <w:marTop w:val="0"/>
          <w:marBottom w:val="0"/>
          <w:divBdr>
            <w:top w:val="none" w:sz="0" w:space="0" w:color="auto"/>
            <w:left w:val="none" w:sz="0" w:space="0" w:color="auto"/>
            <w:bottom w:val="none" w:sz="0" w:space="0" w:color="auto"/>
            <w:right w:val="none" w:sz="0" w:space="0" w:color="auto"/>
          </w:divBdr>
          <w:divsChild>
            <w:div w:id="962032005">
              <w:marLeft w:val="0"/>
              <w:marRight w:val="0"/>
              <w:marTop w:val="0"/>
              <w:marBottom w:val="0"/>
              <w:divBdr>
                <w:top w:val="none" w:sz="0" w:space="0" w:color="auto"/>
                <w:left w:val="none" w:sz="0" w:space="0" w:color="auto"/>
                <w:bottom w:val="none" w:sz="0" w:space="0" w:color="auto"/>
                <w:right w:val="none" w:sz="0" w:space="0" w:color="auto"/>
              </w:divBdr>
            </w:div>
          </w:divsChild>
        </w:div>
        <w:div w:id="1089038610">
          <w:marLeft w:val="0"/>
          <w:marRight w:val="0"/>
          <w:marTop w:val="0"/>
          <w:marBottom w:val="0"/>
          <w:divBdr>
            <w:top w:val="none" w:sz="0" w:space="0" w:color="auto"/>
            <w:left w:val="none" w:sz="0" w:space="0" w:color="auto"/>
            <w:bottom w:val="none" w:sz="0" w:space="0" w:color="auto"/>
            <w:right w:val="none" w:sz="0" w:space="0" w:color="auto"/>
          </w:divBdr>
          <w:divsChild>
            <w:div w:id="1730495424">
              <w:marLeft w:val="0"/>
              <w:marRight w:val="0"/>
              <w:marTop w:val="0"/>
              <w:marBottom w:val="0"/>
              <w:divBdr>
                <w:top w:val="none" w:sz="0" w:space="0" w:color="auto"/>
                <w:left w:val="none" w:sz="0" w:space="0" w:color="auto"/>
                <w:bottom w:val="none" w:sz="0" w:space="0" w:color="auto"/>
                <w:right w:val="none" w:sz="0" w:space="0" w:color="auto"/>
              </w:divBdr>
            </w:div>
          </w:divsChild>
        </w:div>
        <w:div w:id="1699231944">
          <w:marLeft w:val="0"/>
          <w:marRight w:val="0"/>
          <w:marTop w:val="0"/>
          <w:marBottom w:val="0"/>
          <w:divBdr>
            <w:top w:val="none" w:sz="0" w:space="0" w:color="auto"/>
            <w:left w:val="none" w:sz="0" w:space="0" w:color="auto"/>
            <w:bottom w:val="none" w:sz="0" w:space="0" w:color="auto"/>
            <w:right w:val="none" w:sz="0" w:space="0" w:color="auto"/>
          </w:divBdr>
          <w:divsChild>
            <w:div w:id="1554199792">
              <w:marLeft w:val="0"/>
              <w:marRight w:val="0"/>
              <w:marTop w:val="0"/>
              <w:marBottom w:val="0"/>
              <w:divBdr>
                <w:top w:val="none" w:sz="0" w:space="0" w:color="auto"/>
                <w:left w:val="none" w:sz="0" w:space="0" w:color="auto"/>
                <w:bottom w:val="none" w:sz="0" w:space="0" w:color="auto"/>
                <w:right w:val="none" w:sz="0" w:space="0" w:color="auto"/>
              </w:divBdr>
            </w:div>
            <w:div w:id="1909683711">
              <w:marLeft w:val="0"/>
              <w:marRight w:val="0"/>
              <w:marTop w:val="0"/>
              <w:marBottom w:val="0"/>
              <w:divBdr>
                <w:top w:val="none" w:sz="0" w:space="0" w:color="auto"/>
                <w:left w:val="none" w:sz="0" w:space="0" w:color="auto"/>
                <w:bottom w:val="none" w:sz="0" w:space="0" w:color="auto"/>
                <w:right w:val="none" w:sz="0" w:space="0" w:color="auto"/>
              </w:divBdr>
            </w:div>
          </w:divsChild>
        </w:div>
        <w:div w:id="1964996418">
          <w:marLeft w:val="0"/>
          <w:marRight w:val="0"/>
          <w:marTop w:val="0"/>
          <w:marBottom w:val="0"/>
          <w:divBdr>
            <w:top w:val="none" w:sz="0" w:space="0" w:color="auto"/>
            <w:left w:val="none" w:sz="0" w:space="0" w:color="auto"/>
            <w:bottom w:val="none" w:sz="0" w:space="0" w:color="auto"/>
            <w:right w:val="none" w:sz="0" w:space="0" w:color="auto"/>
          </w:divBdr>
          <w:divsChild>
            <w:div w:id="223417485">
              <w:marLeft w:val="0"/>
              <w:marRight w:val="0"/>
              <w:marTop w:val="0"/>
              <w:marBottom w:val="0"/>
              <w:divBdr>
                <w:top w:val="none" w:sz="0" w:space="0" w:color="auto"/>
                <w:left w:val="none" w:sz="0" w:space="0" w:color="auto"/>
                <w:bottom w:val="none" w:sz="0" w:space="0" w:color="auto"/>
                <w:right w:val="none" w:sz="0" w:space="0" w:color="auto"/>
              </w:divBdr>
            </w:div>
          </w:divsChild>
        </w:div>
        <w:div w:id="2028602001">
          <w:marLeft w:val="0"/>
          <w:marRight w:val="0"/>
          <w:marTop w:val="0"/>
          <w:marBottom w:val="0"/>
          <w:divBdr>
            <w:top w:val="none" w:sz="0" w:space="0" w:color="auto"/>
            <w:left w:val="none" w:sz="0" w:space="0" w:color="auto"/>
            <w:bottom w:val="none" w:sz="0" w:space="0" w:color="auto"/>
            <w:right w:val="none" w:sz="0" w:space="0" w:color="auto"/>
          </w:divBdr>
          <w:divsChild>
            <w:div w:id="380327171">
              <w:marLeft w:val="0"/>
              <w:marRight w:val="0"/>
              <w:marTop w:val="0"/>
              <w:marBottom w:val="0"/>
              <w:divBdr>
                <w:top w:val="none" w:sz="0" w:space="0" w:color="auto"/>
                <w:left w:val="none" w:sz="0" w:space="0" w:color="auto"/>
                <w:bottom w:val="none" w:sz="0" w:space="0" w:color="auto"/>
                <w:right w:val="none" w:sz="0" w:space="0" w:color="auto"/>
              </w:divBdr>
            </w:div>
          </w:divsChild>
        </w:div>
        <w:div w:id="2046562308">
          <w:marLeft w:val="0"/>
          <w:marRight w:val="0"/>
          <w:marTop w:val="0"/>
          <w:marBottom w:val="0"/>
          <w:divBdr>
            <w:top w:val="none" w:sz="0" w:space="0" w:color="auto"/>
            <w:left w:val="none" w:sz="0" w:space="0" w:color="auto"/>
            <w:bottom w:val="none" w:sz="0" w:space="0" w:color="auto"/>
            <w:right w:val="none" w:sz="0" w:space="0" w:color="auto"/>
          </w:divBdr>
          <w:divsChild>
            <w:div w:id="1720859028">
              <w:marLeft w:val="0"/>
              <w:marRight w:val="0"/>
              <w:marTop w:val="0"/>
              <w:marBottom w:val="0"/>
              <w:divBdr>
                <w:top w:val="none" w:sz="0" w:space="0" w:color="auto"/>
                <w:left w:val="none" w:sz="0" w:space="0" w:color="auto"/>
                <w:bottom w:val="none" w:sz="0" w:space="0" w:color="auto"/>
                <w:right w:val="none" w:sz="0" w:space="0" w:color="auto"/>
              </w:divBdr>
            </w:div>
          </w:divsChild>
        </w:div>
        <w:div w:id="2140687452">
          <w:marLeft w:val="0"/>
          <w:marRight w:val="0"/>
          <w:marTop w:val="0"/>
          <w:marBottom w:val="0"/>
          <w:divBdr>
            <w:top w:val="none" w:sz="0" w:space="0" w:color="auto"/>
            <w:left w:val="none" w:sz="0" w:space="0" w:color="auto"/>
            <w:bottom w:val="none" w:sz="0" w:space="0" w:color="auto"/>
            <w:right w:val="none" w:sz="0" w:space="0" w:color="auto"/>
          </w:divBdr>
          <w:divsChild>
            <w:div w:id="14733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7526">
      <w:bodyDiv w:val="1"/>
      <w:marLeft w:val="0"/>
      <w:marRight w:val="0"/>
      <w:marTop w:val="0"/>
      <w:marBottom w:val="0"/>
      <w:divBdr>
        <w:top w:val="none" w:sz="0" w:space="0" w:color="auto"/>
        <w:left w:val="none" w:sz="0" w:space="0" w:color="auto"/>
        <w:bottom w:val="none" w:sz="0" w:space="0" w:color="auto"/>
        <w:right w:val="none" w:sz="0" w:space="0" w:color="auto"/>
      </w:divBdr>
    </w:div>
    <w:div w:id="1557543278">
      <w:bodyDiv w:val="1"/>
      <w:marLeft w:val="0"/>
      <w:marRight w:val="0"/>
      <w:marTop w:val="0"/>
      <w:marBottom w:val="0"/>
      <w:divBdr>
        <w:top w:val="none" w:sz="0" w:space="0" w:color="auto"/>
        <w:left w:val="none" w:sz="0" w:space="0" w:color="auto"/>
        <w:bottom w:val="none" w:sz="0" w:space="0" w:color="auto"/>
        <w:right w:val="none" w:sz="0" w:space="0" w:color="auto"/>
      </w:divBdr>
    </w:div>
    <w:div w:id="1567763037">
      <w:bodyDiv w:val="1"/>
      <w:marLeft w:val="0"/>
      <w:marRight w:val="0"/>
      <w:marTop w:val="0"/>
      <w:marBottom w:val="0"/>
      <w:divBdr>
        <w:top w:val="none" w:sz="0" w:space="0" w:color="auto"/>
        <w:left w:val="none" w:sz="0" w:space="0" w:color="auto"/>
        <w:bottom w:val="none" w:sz="0" w:space="0" w:color="auto"/>
        <w:right w:val="none" w:sz="0" w:space="0" w:color="auto"/>
      </w:divBdr>
      <w:divsChild>
        <w:div w:id="991253402">
          <w:marLeft w:val="30"/>
          <w:marRight w:val="0"/>
          <w:marTop w:val="0"/>
          <w:marBottom w:val="0"/>
          <w:divBdr>
            <w:top w:val="none" w:sz="0" w:space="0" w:color="auto"/>
            <w:left w:val="none" w:sz="0" w:space="0" w:color="auto"/>
            <w:bottom w:val="none" w:sz="0" w:space="0" w:color="auto"/>
            <w:right w:val="none" w:sz="0" w:space="0" w:color="auto"/>
          </w:divBdr>
        </w:div>
      </w:divsChild>
    </w:div>
    <w:div w:id="1586497771">
      <w:bodyDiv w:val="1"/>
      <w:marLeft w:val="0"/>
      <w:marRight w:val="0"/>
      <w:marTop w:val="0"/>
      <w:marBottom w:val="0"/>
      <w:divBdr>
        <w:top w:val="none" w:sz="0" w:space="0" w:color="auto"/>
        <w:left w:val="none" w:sz="0" w:space="0" w:color="auto"/>
        <w:bottom w:val="none" w:sz="0" w:space="0" w:color="auto"/>
        <w:right w:val="none" w:sz="0" w:space="0" w:color="auto"/>
      </w:divBdr>
    </w:div>
    <w:div w:id="1667249470">
      <w:bodyDiv w:val="1"/>
      <w:marLeft w:val="0"/>
      <w:marRight w:val="0"/>
      <w:marTop w:val="0"/>
      <w:marBottom w:val="0"/>
      <w:divBdr>
        <w:top w:val="none" w:sz="0" w:space="0" w:color="auto"/>
        <w:left w:val="none" w:sz="0" w:space="0" w:color="auto"/>
        <w:bottom w:val="none" w:sz="0" w:space="0" w:color="auto"/>
        <w:right w:val="none" w:sz="0" w:space="0" w:color="auto"/>
      </w:divBdr>
    </w:div>
    <w:div w:id="1695614022">
      <w:bodyDiv w:val="1"/>
      <w:marLeft w:val="0"/>
      <w:marRight w:val="0"/>
      <w:marTop w:val="0"/>
      <w:marBottom w:val="0"/>
      <w:divBdr>
        <w:top w:val="none" w:sz="0" w:space="0" w:color="auto"/>
        <w:left w:val="none" w:sz="0" w:space="0" w:color="auto"/>
        <w:bottom w:val="none" w:sz="0" w:space="0" w:color="auto"/>
        <w:right w:val="none" w:sz="0" w:space="0" w:color="auto"/>
      </w:divBdr>
    </w:div>
    <w:div w:id="1706130405">
      <w:bodyDiv w:val="1"/>
      <w:marLeft w:val="0"/>
      <w:marRight w:val="0"/>
      <w:marTop w:val="0"/>
      <w:marBottom w:val="0"/>
      <w:divBdr>
        <w:top w:val="none" w:sz="0" w:space="0" w:color="auto"/>
        <w:left w:val="none" w:sz="0" w:space="0" w:color="auto"/>
        <w:bottom w:val="none" w:sz="0" w:space="0" w:color="auto"/>
        <w:right w:val="none" w:sz="0" w:space="0" w:color="auto"/>
      </w:divBdr>
    </w:div>
    <w:div w:id="1725564405">
      <w:bodyDiv w:val="1"/>
      <w:marLeft w:val="0"/>
      <w:marRight w:val="0"/>
      <w:marTop w:val="0"/>
      <w:marBottom w:val="0"/>
      <w:divBdr>
        <w:top w:val="none" w:sz="0" w:space="0" w:color="auto"/>
        <w:left w:val="none" w:sz="0" w:space="0" w:color="auto"/>
        <w:bottom w:val="none" w:sz="0" w:space="0" w:color="auto"/>
        <w:right w:val="none" w:sz="0" w:space="0" w:color="auto"/>
      </w:divBdr>
    </w:div>
    <w:div w:id="1737625058">
      <w:bodyDiv w:val="1"/>
      <w:marLeft w:val="0"/>
      <w:marRight w:val="0"/>
      <w:marTop w:val="0"/>
      <w:marBottom w:val="0"/>
      <w:divBdr>
        <w:top w:val="none" w:sz="0" w:space="0" w:color="auto"/>
        <w:left w:val="none" w:sz="0" w:space="0" w:color="auto"/>
        <w:bottom w:val="none" w:sz="0" w:space="0" w:color="auto"/>
        <w:right w:val="none" w:sz="0" w:space="0" w:color="auto"/>
      </w:divBdr>
    </w:div>
    <w:div w:id="1773432003">
      <w:bodyDiv w:val="1"/>
      <w:marLeft w:val="0"/>
      <w:marRight w:val="0"/>
      <w:marTop w:val="0"/>
      <w:marBottom w:val="0"/>
      <w:divBdr>
        <w:top w:val="none" w:sz="0" w:space="0" w:color="auto"/>
        <w:left w:val="none" w:sz="0" w:space="0" w:color="auto"/>
        <w:bottom w:val="none" w:sz="0" w:space="0" w:color="auto"/>
        <w:right w:val="none" w:sz="0" w:space="0" w:color="auto"/>
      </w:divBdr>
    </w:div>
    <w:div w:id="1805848273">
      <w:bodyDiv w:val="1"/>
      <w:marLeft w:val="0"/>
      <w:marRight w:val="0"/>
      <w:marTop w:val="0"/>
      <w:marBottom w:val="0"/>
      <w:divBdr>
        <w:top w:val="none" w:sz="0" w:space="0" w:color="auto"/>
        <w:left w:val="none" w:sz="0" w:space="0" w:color="auto"/>
        <w:bottom w:val="none" w:sz="0" w:space="0" w:color="auto"/>
        <w:right w:val="none" w:sz="0" w:space="0" w:color="auto"/>
      </w:divBdr>
    </w:div>
    <w:div w:id="1824539975">
      <w:bodyDiv w:val="1"/>
      <w:marLeft w:val="0"/>
      <w:marRight w:val="0"/>
      <w:marTop w:val="0"/>
      <w:marBottom w:val="0"/>
      <w:divBdr>
        <w:top w:val="none" w:sz="0" w:space="0" w:color="auto"/>
        <w:left w:val="none" w:sz="0" w:space="0" w:color="auto"/>
        <w:bottom w:val="none" w:sz="0" w:space="0" w:color="auto"/>
        <w:right w:val="none" w:sz="0" w:space="0" w:color="auto"/>
      </w:divBdr>
    </w:div>
    <w:div w:id="1835026475">
      <w:bodyDiv w:val="1"/>
      <w:marLeft w:val="0"/>
      <w:marRight w:val="0"/>
      <w:marTop w:val="0"/>
      <w:marBottom w:val="0"/>
      <w:divBdr>
        <w:top w:val="none" w:sz="0" w:space="0" w:color="auto"/>
        <w:left w:val="none" w:sz="0" w:space="0" w:color="auto"/>
        <w:bottom w:val="none" w:sz="0" w:space="0" w:color="auto"/>
        <w:right w:val="none" w:sz="0" w:space="0" w:color="auto"/>
      </w:divBdr>
      <w:divsChild>
        <w:div w:id="283393839">
          <w:marLeft w:val="0"/>
          <w:marRight w:val="0"/>
          <w:marTop w:val="0"/>
          <w:marBottom w:val="0"/>
          <w:divBdr>
            <w:top w:val="none" w:sz="0" w:space="0" w:color="auto"/>
            <w:left w:val="none" w:sz="0" w:space="0" w:color="auto"/>
            <w:bottom w:val="none" w:sz="0" w:space="0" w:color="auto"/>
            <w:right w:val="none" w:sz="0" w:space="0" w:color="auto"/>
          </w:divBdr>
        </w:div>
      </w:divsChild>
    </w:div>
    <w:div w:id="1889338858">
      <w:bodyDiv w:val="1"/>
      <w:marLeft w:val="0"/>
      <w:marRight w:val="0"/>
      <w:marTop w:val="0"/>
      <w:marBottom w:val="0"/>
      <w:divBdr>
        <w:top w:val="none" w:sz="0" w:space="0" w:color="auto"/>
        <w:left w:val="none" w:sz="0" w:space="0" w:color="auto"/>
        <w:bottom w:val="none" w:sz="0" w:space="0" w:color="auto"/>
        <w:right w:val="none" w:sz="0" w:space="0" w:color="auto"/>
      </w:divBdr>
    </w:div>
    <w:div w:id="1901793845">
      <w:bodyDiv w:val="1"/>
      <w:marLeft w:val="0"/>
      <w:marRight w:val="0"/>
      <w:marTop w:val="0"/>
      <w:marBottom w:val="0"/>
      <w:divBdr>
        <w:top w:val="none" w:sz="0" w:space="0" w:color="auto"/>
        <w:left w:val="none" w:sz="0" w:space="0" w:color="auto"/>
        <w:bottom w:val="none" w:sz="0" w:space="0" w:color="auto"/>
        <w:right w:val="none" w:sz="0" w:space="0" w:color="auto"/>
      </w:divBdr>
    </w:div>
    <w:div w:id="1904559465">
      <w:bodyDiv w:val="1"/>
      <w:marLeft w:val="0"/>
      <w:marRight w:val="0"/>
      <w:marTop w:val="0"/>
      <w:marBottom w:val="0"/>
      <w:divBdr>
        <w:top w:val="none" w:sz="0" w:space="0" w:color="auto"/>
        <w:left w:val="none" w:sz="0" w:space="0" w:color="auto"/>
        <w:bottom w:val="none" w:sz="0" w:space="0" w:color="auto"/>
        <w:right w:val="none" w:sz="0" w:space="0" w:color="auto"/>
      </w:divBdr>
      <w:divsChild>
        <w:div w:id="264966835">
          <w:marLeft w:val="0"/>
          <w:marRight w:val="0"/>
          <w:marTop w:val="0"/>
          <w:marBottom w:val="0"/>
          <w:divBdr>
            <w:top w:val="none" w:sz="0" w:space="0" w:color="auto"/>
            <w:left w:val="none" w:sz="0" w:space="0" w:color="auto"/>
            <w:bottom w:val="none" w:sz="0" w:space="0" w:color="auto"/>
            <w:right w:val="none" w:sz="0" w:space="0" w:color="auto"/>
          </w:divBdr>
        </w:div>
        <w:div w:id="1993483299">
          <w:marLeft w:val="0"/>
          <w:marRight w:val="0"/>
          <w:marTop w:val="0"/>
          <w:marBottom w:val="0"/>
          <w:divBdr>
            <w:top w:val="none" w:sz="0" w:space="0" w:color="auto"/>
            <w:left w:val="none" w:sz="0" w:space="0" w:color="auto"/>
            <w:bottom w:val="none" w:sz="0" w:space="0" w:color="auto"/>
            <w:right w:val="none" w:sz="0" w:space="0" w:color="auto"/>
          </w:divBdr>
        </w:div>
      </w:divsChild>
    </w:div>
    <w:div w:id="1914001282">
      <w:bodyDiv w:val="1"/>
      <w:marLeft w:val="0"/>
      <w:marRight w:val="0"/>
      <w:marTop w:val="0"/>
      <w:marBottom w:val="0"/>
      <w:divBdr>
        <w:top w:val="none" w:sz="0" w:space="0" w:color="auto"/>
        <w:left w:val="none" w:sz="0" w:space="0" w:color="auto"/>
        <w:bottom w:val="none" w:sz="0" w:space="0" w:color="auto"/>
        <w:right w:val="none" w:sz="0" w:space="0" w:color="auto"/>
      </w:divBdr>
    </w:div>
    <w:div w:id="1928614036">
      <w:bodyDiv w:val="1"/>
      <w:marLeft w:val="0"/>
      <w:marRight w:val="0"/>
      <w:marTop w:val="0"/>
      <w:marBottom w:val="0"/>
      <w:divBdr>
        <w:top w:val="none" w:sz="0" w:space="0" w:color="auto"/>
        <w:left w:val="none" w:sz="0" w:space="0" w:color="auto"/>
        <w:bottom w:val="none" w:sz="0" w:space="0" w:color="auto"/>
        <w:right w:val="none" w:sz="0" w:space="0" w:color="auto"/>
      </w:divBdr>
    </w:div>
    <w:div w:id="1973094739">
      <w:bodyDiv w:val="1"/>
      <w:marLeft w:val="0"/>
      <w:marRight w:val="0"/>
      <w:marTop w:val="0"/>
      <w:marBottom w:val="0"/>
      <w:divBdr>
        <w:top w:val="none" w:sz="0" w:space="0" w:color="auto"/>
        <w:left w:val="none" w:sz="0" w:space="0" w:color="auto"/>
        <w:bottom w:val="none" w:sz="0" w:space="0" w:color="auto"/>
        <w:right w:val="none" w:sz="0" w:space="0" w:color="auto"/>
      </w:divBdr>
    </w:div>
    <w:div w:id="1980070694">
      <w:bodyDiv w:val="1"/>
      <w:marLeft w:val="0"/>
      <w:marRight w:val="0"/>
      <w:marTop w:val="0"/>
      <w:marBottom w:val="0"/>
      <w:divBdr>
        <w:top w:val="none" w:sz="0" w:space="0" w:color="auto"/>
        <w:left w:val="none" w:sz="0" w:space="0" w:color="auto"/>
        <w:bottom w:val="none" w:sz="0" w:space="0" w:color="auto"/>
        <w:right w:val="none" w:sz="0" w:space="0" w:color="auto"/>
      </w:divBdr>
    </w:div>
    <w:div w:id="1990750080">
      <w:bodyDiv w:val="1"/>
      <w:marLeft w:val="0"/>
      <w:marRight w:val="0"/>
      <w:marTop w:val="0"/>
      <w:marBottom w:val="0"/>
      <w:divBdr>
        <w:top w:val="none" w:sz="0" w:space="0" w:color="auto"/>
        <w:left w:val="none" w:sz="0" w:space="0" w:color="auto"/>
        <w:bottom w:val="none" w:sz="0" w:space="0" w:color="auto"/>
        <w:right w:val="none" w:sz="0" w:space="0" w:color="auto"/>
      </w:divBdr>
    </w:div>
    <w:div w:id="2011987207">
      <w:bodyDiv w:val="1"/>
      <w:marLeft w:val="0"/>
      <w:marRight w:val="0"/>
      <w:marTop w:val="0"/>
      <w:marBottom w:val="0"/>
      <w:divBdr>
        <w:top w:val="none" w:sz="0" w:space="0" w:color="auto"/>
        <w:left w:val="none" w:sz="0" w:space="0" w:color="auto"/>
        <w:bottom w:val="none" w:sz="0" w:space="0" w:color="auto"/>
        <w:right w:val="none" w:sz="0" w:space="0" w:color="auto"/>
      </w:divBdr>
    </w:div>
    <w:div w:id="2022930309">
      <w:bodyDiv w:val="1"/>
      <w:marLeft w:val="0"/>
      <w:marRight w:val="0"/>
      <w:marTop w:val="0"/>
      <w:marBottom w:val="0"/>
      <w:divBdr>
        <w:top w:val="none" w:sz="0" w:space="0" w:color="auto"/>
        <w:left w:val="none" w:sz="0" w:space="0" w:color="auto"/>
        <w:bottom w:val="none" w:sz="0" w:space="0" w:color="auto"/>
        <w:right w:val="none" w:sz="0" w:space="0" w:color="auto"/>
      </w:divBdr>
      <w:divsChild>
        <w:div w:id="1195925817">
          <w:marLeft w:val="0"/>
          <w:marRight w:val="0"/>
          <w:marTop w:val="0"/>
          <w:marBottom w:val="0"/>
          <w:divBdr>
            <w:top w:val="none" w:sz="0" w:space="0" w:color="auto"/>
            <w:left w:val="none" w:sz="0" w:space="0" w:color="auto"/>
            <w:bottom w:val="none" w:sz="0" w:space="0" w:color="auto"/>
            <w:right w:val="none" w:sz="0" w:space="0" w:color="auto"/>
          </w:divBdr>
        </w:div>
        <w:div w:id="1444884468">
          <w:marLeft w:val="0"/>
          <w:marRight w:val="0"/>
          <w:marTop w:val="0"/>
          <w:marBottom w:val="0"/>
          <w:divBdr>
            <w:top w:val="none" w:sz="0" w:space="0" w:color="auto"/>
            <w:left w:val="none" w:sz="0" w:space="0" w:color="auto"/>
            <w:bottom w:val="none" w:sz="0" w:space="0" w:color="auto"/>
            <w:right w:val="none" w:sz="0" w:space="0" w:color="auto"/>
          </w:divBdr>
        </w:div>
      </w:divsChild>
    </w:div>
    <w:div w:id="2025476697">
      <w:bodyDiv w:val="1"/>
      <w:marLeft w:val="0"/>
      <w:marRight w:val="0"/>
      <w:marTop w:val="0"/>
      <w:marBottom w:val="0"/>
      <w:divBdr>
        <w:top w:val="none" w:sz="0" w:space="0" w:color="auto"/>
        <w:left w:val="none" w:sz="0" w:space="0" w:color="auto"/>
        <w:bottom w:val="none" w:sz="0" w:space="0" w:color="auto"/>
        <w:right w:val="none" w:sz="0" w:space="0" w:color="auto"/>
      </w:divBdr>
    </w:div>
    <w:div w:id="2048946405">
      <w:bodyDiv w:val="1"/>
      <w:marLeft w:val="0"/>
      <w:marRight w:val="0"/>
      <w:marTop w:val="0"/>
      <w:marBottom w:val="0"/>
      <w:divBdr>
        <w:top w:val="none" w:sz="0" w:space="0" w:color="auto"/>
        <w:left w:val="none" w:sz="0" w:space="0" w:color="auto"/>
        <w:bottom w:val="none" w:sz="0" w:space="0" w:color="auto"/>
        <w:right w:val="none" w:sz="0" w:space="0" w:color="auto"/>
      </w:divBdr>
    </w:div>
    <w:div w:id="2056539500">
      <w:bodyDiv w:val="1"/>
      <w:marLeft w:val="0"/>
      <w:marRight w:val="0"/>
      <w:marTop w:val="0"/>
      <w:marBottom w:val="0"/>
      <w:divBdr>
        <w:top w:val="none" w:sz="0" w:space="0" w:color="auto"/>
        <w:left w:val="none" w:sz="0" w:space="0" w:color="auto"/>
        <w:bottom w:val="none" w:sz="0" w:space="0" w:color="auto"/>
        <w:right w:val="none" w:sz="0" w:space="0" w:color="auto"/>
      </w:divBdr>
    </w:div>
    <w:div w:id="2066756510">
      <w:bodyDiv w:val="1"/>
      <w:marLeft w:val="0"/>
      <w:marRight w:val="0"/>
      <w:marTop w:val="0"/>
      <w:marBottom w:val="0"/>
      <w:divBdr>
        <w:top w:val="none" w:sz="0" w:space="0" w:color="auto"/>
        <w:left w:val="none" w:sz="0" w:space="0" w:color="auto"/>
        <w:bottom w:val="none" w:sz="0" w:space="0" w:color="auto"/>
        <w:right w:val="none" w:sz="0" w:space="0" w:color="auto"/>
      </w:divBdr>
      <w:divsChild>
        <w:div w:id="1941402889">
          <w:marLeft w:val="30"/>
          <w:marRight w:val="0"/>
          <w:marTop w:val="0"/>
          <w:marBottom w:val="0"/>
          <w:divBdr>
            <w:top w:val="none" w:sz="0" w:space="0" w:color="auto"/>
            <w:left w:val="none" w:sz="0" w:space="0" w:color="auto"/>
            <w:bottom w:val="none" w:sz="0" w:space="0" w:color="auto"/>
            <w:right w:val="none" w:sz="0" w:space="0" w:color="auto"/>
          </w:divBdr>
        </w:div>
      </w:divsChild>
    </w:div>
    <w:div w:id="2075817086">
      <w:bodyDiv w:val="1"/>
      <w:marLeft w:val="0"/>
      <w:marRight w:val="0"/>
      <w:marTop w:val="0"/>
      <w:marBottom w:val="0"/>
      <w:divBdr>
        <w:top w:val="none" w:sz="0" w:space="0" w:color="auto"/>
        <w:left w:val="none" w:sz="0" w:space="0" w:color="auto"/>
        <w:bottom w:val="none" w:sz="0" w:space="0" w:color="auto"/>
        <w:right w:val="none" w:sz="0" w:space="0" w:color="auto"/>
      </w:divBdr>
    </w:div>
    <w:div w:id="2095128504">
      <w:bodyDiv w:val="1"/>
      <w:marLeft w:val="0"/>
      <w:marRight w:val="0"/>
      <w:marTop w:val="0"/>
      <w:marBottom w:val="0"/>
      <w:divBdr>
        <w:top w:val="none" w:sz="0" w:space="0" w:color="auto"/>
        <w:left w:val="none" w:sz="0" w:space="0" w:color="auto"/>
        <w:bottom w:val="none" w:sz="0" w:space="0" w:color="auto"/>
        <w:right w:val="none" w:sz="0" w:space="0" w:color="auto"/>
      </w:divBdr>
    </w:div>
    <w:div w:id="2099018660">
      <w:bodyDiv w:val="1"/>
      <w:marLeft w:val="0"/>
      <w:marRight w:val="0"/>
      <w:marTop w:val="0"/>
      <w:marBottom w:val="0"/>
      <w:divBdr>
        <w:top w:val="none" w:sz="0" w:space="0" w:color="auto"/>
        <w:left w:val="none" w:sz="0" w:space="0" w:color="auto"/>
        <w:bottom w:val="none" w:sz="0" w:space="0" w:color="auto"/>
        <w:right w:val="none" w:sz="0" w:space="0" w:color="auto"/>
      </w:divBdr>
    </w:div>
    <w:div w:id="2115519484">
      <w:bodyDiv w:val="1"/>
      <w:marLeft w:val="0"/>
      <w:marRight w:val="0"/>
      <w:marTop w:val="0"/>
      <w:marBottom w:val="0"/>
      <w:divBdr>
        <w:top w:val="none" w:sz="0" w:space="0" w:color="auto"/>
        <w:left w:val="none" w:sz="0" w:space="0" w:color="auto"/>
        <w:bottom w:val="none" w:sz="0" w:space="0" w:color="auto"/>
        <w:right w:val="none" w:sz="0" w:space="0" w:color="auto"/>
      </w:divBdr>
    </w:div>
    <w:div w:id="2126609003">
      <w:bodyDiv w:val="1"/>
      <w:marLeft w:val="0"/>
      <w:marRight w:val="0"/>
      <w:marTop w:val="0"/>
      <w:marBottom w:val="0"/>
      <w:divBdr>
        <w:top w:val="none" w:sz="0" w:space="0" w:color="auto"/>
        <w:left w:val="none" w:sz="0" w:space="0" w:color="auto"/>
        <w:bottom w:val="none" w:sz="0" w:space="0" w:color="auto"/>
        <w:right w:val="none" w:sz="0" w:space="0" w:color="auto"/>
      </w:divBdr>
      <w:divsChild>
        <w:div w:id="164707953">
          <w:marLeft w:val="0"/>
          <w:marRight w:val="0"/>
          <w:marTop w:val="0"/>
          <w:marBottom w:val="0"/>
          <w:divBdr>
            <w:top w:val="none" w:sz="0" w:space="0" w:color="auto"/>
            <w:left w:val="none" w:sz="0" w:space="0" w:color="auto"/>
            <w:bottom w:val="none" w:sz="0" w:space="0" w:color="auto"/>
            <w:right w:val="none" w:sz="0" w:space="0" w:color="auto"/>
          </w:divBdr>
          <w:divsChild>
            <w:div w:id="7484096">
              <w:marLeft w:val="0"/>
              <w:marRight w:val="0"/>
              <w:marTop w:val="0"/>
              <w:marBottom w:val="0"/>
              <w:divBdr>
                <w:top w:val="none" w:sz="0" w:space="0" w:color="auto"/>
                <w:left w:val="none" w:sz="0" w:space="0" w:color="auto"/>
                <w:bottom w:val="none" w:sz="0" w:space="0" w:color="auto"/>
                <w:right w:val="none" w:sz="0" w:space="0" w:color="auto"/>
              </w:divBdr>
            </w:div>
            <w:div w:id="302273734">
              <w:marLeft w:val="0"/>
              <w:marRight w:val="0"/>
              <w:marTop w:val="0"/>
              <w:marBottom w:val="0"/>
              <w:divBdr>
                <w:top w:val="none" w:sz="0" w:space="0" w:color="auto"/>
                <w:left w:val="none" w:sz="0" w:space="0" w:color="auto"/>
                <w:bottom w:val="none" w:sz="0" w:space="0" w:color="auto"/>
                <w:right w:val="none" w:sz="0" w:space="0" w:color="auto"/>
              </w:divBdr>
            </w:div>
            <w:div w:id="561841102">
              <w:marLeft w:val="0"/>
              <w:marRight w:val="0"/>
              <w:marTop w:val="0"/>
              <w:marBottom w:val="0"/>
              <w:divBdr>
                <w:top w:val="none" w:sz="0" w:space="0" w:color="auto"/>
                <w:left w:val="none" w:sz="0" w:space="0" w:color="auto"/>
                <w:bottom w:val="none" w:sz="0" w:space="0" w:color="auto"/>
                <w:right w:val="none" w:sz="0" w:space="0" w:color="auto"/>
              </w:divBdr>
            </w:div>
            <w:div w:id="582833126">
              <w:marLeft w:val="0"/>
              <w:marRight w:val="0"/>
              <w:marTop w:val="0"/>
              <w:marBottom w:val="0"/>
              <w:divBdr>
                <w:top w:val="none" w:sz="0" w:space="0" w:color="auto"/>
                <w:left w:val="none" w:sz="0" w:space="0" w:color="auto"/>
                <w:bottom w:val="none" w:sz="0" w:space="0" w:color="auto"/>
                <w:right w:val="none" w:sz="0" w:space="0" w:color="auto"/>
              </w:divBdr>
            </w:div>
            <w:div w:id="794174286">
              <w:marLeft w:val="0"/>
              <w:marRight w:val="0"/>
              <w:marTop w:val="0"/>
              <w:marBottom w:val="0"/>
              <w:divBdr>
                <w:top w:val="none" w:sz="0" w:space="0" w:color="auto"/>
                <w:left w:val="none" w:sz="0" w:space="0" w:color="auto"/>
                <w:bottom w:val="none" w:sz="0" w:space="0" w:color="auto"/>
                <w:right w:val="none" w:sz="0" w:space="0" w:color="auto"/>
              </w:divBdr>
            </w:div>
            <w:div w:id="1130897845">
              <w:marLeft w:val="0"/>
              <w:marRight w:val="0"/>
              <w:marTop w:val="0"/>
              <w:marBottom w:val="0"/>
              <w:divBdr>
                <w:top w:val="none" w:sz="0" w:space="0" w:color="auto"/>
                <w:left w:val="none" w:sz="0" w:space="0" w:color="auto"/>
                <w:bottom w:val="none" w:sz="0" w:space="0" w:color="auto"/>
                <w:right w:val="none" w:sz="0" w:space="0" w:color="auto"/>
              </w:divBdr>
            </w:div>
            <w:div w:id="1379016010">
              <w:marLeft w:val="0"/>
              <w:marRight w:val="0"/>
              <w:marTop w:val="0"/>
              <w:marBottom w:val="0"/>
              <w:divBdr>
                <w:top w:val="none" w:sz="0" w:space="0" w:color="auto"/>
                <w:left w:val="none" w:sz="0" w:space="0" w:color="auto"/>
                <w:bottom w:val="none" w:sz="0" w:space="0" w:color="auto"/>
                <w:right w:val="none" w:sz="0" w:space="0" w:color="auto"/>
              </w:divBdr>
            </w:div>
            <w:div w:id="19102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nielsenenterprise.sharepoint.com/:x:/s/GlobalPricingAndContracts/EVxud42ojyBImMb2Jo-qDm8BlHm1Dd-p3lQKLWHT-3D0kQ?wdLOR=c2AC15CDD-AED9-4367-8075-C4D4ECF9E17D"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mailto:Cybersecurity.Notifications@smb.nielseniq.com"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 Id="rId27" Type="http://schemas.microsoft.com/office/2020/10/relationships/intelligence" Target="intelligence2.xml"/></Relationships>
</file>

<file path=word/documenttasks/documenttasks1.xml><?xml version="1.0" encoding="utf-8"?>
<t:Tasks xmlns:t="http://schemas.microsoft.com/office/tasks/2019/documenttasks" xmlns:oel="http://schemas.microsoft.com/office/2019/extlst">
  <t:Task id="{CE37B9DF-A737-4E7E-B896-ED3EC9487E9E}">
    <t:Anchor>
      <t:Comment id="641059769"/>
    </t:Anchor>
    <t:History>
      <t:Event id="{2D4939D7-CAF1-4EDF-BA38-3B3682396E49}" time="2022-05-23T17:06:24.089Z">
        <t:Attribution userId="S::vilia.jakaitis@nielseniq.com::0058f87b-5f5f-4ed6-ab47-3d651fb4a283" userProvider="AD" userName="Vilia Jakaitis"/>
        <t:Anchor>
          <t:Comment id="1334349915"/>
        </t:Anchor>
        <t:Create/>
      </t:Event>
      <t:Event id="{89E81EBA-E614-45EB-8C00-F93E53F61A11}" time="2022-05-23T17:06:24.089Z">
        <t:Attribution userId="S::vilia.jakaitis@nielseniq.com::0058f87b-5f5f-4ed6-ab47-3d651fb4a283" userProvider="AD" userName="Vilia Jakaitis"/>
        <t:Anchor>
          <t:Comment id="1334349915"/>
        </t:Anchor>
        <t:Assign userId="S::Evonne.Inglesh@nielseniq.com::7c33bf77-f3e7-47c2-ac1c-1362853f6f7a" userProvider="AD" userName="Evonne Inglesh"/>
      </t:Event>
      <t:Event id="{6D1CFDE2-F447-4B4D-BA2D-DCA11906DFFB}" time="2022-05-23T17:06:24.089Z">
        <t:Attribution userId="S::vilia.jakaitis@nielseniq.com::0058f87b-5f5f-4ed6-ab47-3d651fb4a283" userProvider="AD" userName="Vilia Jakaitis"/>
        <t:Anchor>
          <t:Comment id="1334349915"/>
        </t:Anchor>
        <t:SetTitle title="@Evonne Inglesh I'm not aware if this is causing rev rec issues or not. Would surprise me if it is though. Have you heard that our &quot;changes to services' language is causing rev rec issues generally? If yes, would be good to know the specifics if you …"/>
      </t:Event>
    </t:History>
  </t:Task>
  <t:Task id="{69AC151B-AE57-4F02-B645-B66FB869B7A6}">
    <t:Anchor>
      <t:Comment id="2106053441"/>
    </t:Anchor>
    <t:History>
      <t:Event id="{914F8481-B3AF-4182-8C12-56FB21B947E6}" time="2022-03-29T20:57:56.073Z">
        <t:Attribution userId="S::vilia.jakaitis@nielseniq.com::0058f87b-5f5f-4ed6-ab47-3d651fb4a283" userProvider="AD" userName="Vilia Jakaitis"/>
        <t:Anchor>
          <t:Comment id="2106053441"/>
        </t:Anchor>
        <t:Create/>
      </t:Event>
      <t:Event id="{C65B2F62-BB4C-4B59-A9D9-2F860F9C7AA5}" time="2022-03-29T20:57:56.073Z">
        <t:Attribution userId="S::vilia.jakaitis@nielseniq.com::0058f87b-5f5f-4ed6-ab47-3d651fb4a283" userProvider="AD" userName="Vilia Jakaitis"/>
        <t:Anchor>
          <t:Comment id="2106053441"/>
        </t:Anchor>
        <t:Assign userId="S::Evonne.Inglesh@nielseniq.com::7c33bf77-f3e7-47c2-ac1c-1362853f6f7a" userProvider="AD" userName="Evonne Inglesh"/>
      </t:Event>
      <t:Event id="{BF83EE25-188E-4EEE-9BF4-C3FDB32908A0}" time="2022-03-29T20:57:56.073Z">
        <t:Attribution userId="S::vilia.jakaitis@nielseniq.com::0058f87b-5f5f-4ed6-ab47-3d651fb4a283" userProvider="AD" userName="Vilia Jakaitis"/>
        <t:Anchor>
          <t:Comment id="2106053441"/>
        </t:Anchor>
        <t:SetTitle title="@Evonne Inglesh @Diego Borba Hi Evonne, I notice in Brazil's template that they list amounts with tax included. Solooks like we need to offer a choice"/>
      </t:Event>
    </t:History>
  </t:Task>
  <t:Task id="{73A2583D-5E00-4944-B72E-608F68ED091E}">
    <t:Anchor>
      <t:Comment id="1605343503"/>
    </t:Anchor>
    <t:History>
      <t:Event id="{87E90427-8E24-4AB1-8FC0-6A3596B95FB8}" time="2022-05-23T21:25:01.209Z">
        <t:Attribution userId="S::vilia.jakaitis@nielseniq.com::0058f87b-5f5f-4ed6-ab47-3d651fb4a283" userProvider="AD" userName="Vilia Jakaitis"/>
        <t:Anchor>
          <t:Comment id="1605343503"/>
        </t:Anchor>
        <t:Create/>
      </t:Event>
      <t:Event id="{3C4C31A8-1001-4ECD-A555-205A02950BFA}" time="2022-05-23T21:25:01.209Z">
        <t:Attribution userId="S::vilia.jakaitis@nielseniq.com::0058f87b-5f5f-4ed6-ab47-3d651fb4a283" userProvider="AD" userName="Vilia Jakaitis"/>
        <t:Anchor>
          <t:Comment id="1605343503"/>
        </t:Anchor>
        <t:Assign userId="S::Marisa.Nevill@nielseniq.com::193b45a8-a92a-4c97-a623-867ff9ef8327" userProvider="AD" userName="Marisa Nevill"/>
      </t:Event>
      <t:Event id="{722D8A4A-C0C0-4C82-AD67-95AA2B73783F}" time="2022-05-23T21:25:01.209Z">
        <t:Attribution userId="S::vilia.jakaitis@nielseniq.com::0058f87b-5f5f-4ed6-ab47-3d651fb4a283" userProvider="AD" userName="Vilia Jakaitis"/>
        <t:Anchor>
          <t:Comment id="1605343503"/>
        </t:Anchor>
        <t:SetTitle title="@Marisa Nevill Do you have special terms for financial services clients in Intl'l? want to see if we need this exhibit or not"/>
      </t:Event>
    </t:History>
  </t:Task>
  <t:Task id="{379A7EFB-3159-447E-8285-AF465A38C022}">
    <t:Anchor>
      <t:Comment id="132388330"/>
    </t:Anchor>
    <t:History>
      <t:Event id="{C1E0E8F6-1D48-4B0A-B5BE-2A42DEE492D1}" time="2022-03-08T20:25:27.921Z">
        <t:Attribution userId="S::vilia.jakaitis@nielseniq.com::0058f87b-5f5f-4ed6-ab47-3d651fb4a283" userProvider="AD" userName="Vilia Jakaitis"/>
        <t:Anchor>
          <t:Comment id="122489668"/>
        </t:Anchor>
        <t:Create/>
      </t:Event>
      <t:Event id="{F154BBBC-66CE-43E2-B91D-64AB22813CA7}" time="2022-03-08T20:25:27.921Z">
        <t:Attribution userId="S::vilia.jakaitis@nielseniq.com::0058f87b-5f5f-4ed6-ab47-3d651fb4a283" userProvider="AD" userName="Vilia Jakaitis"/>
        <t:Anchor>
          <t:Comment id="122489668"/>
        </t:Anchor>
        <t:Assign userId="S::Evonne.Inglesh@nielseniq.com::7c33bf77-f3e7-47c2-ac1c-1362853f6f7a" userProvider="AD" userName="Evonne Inglesh"/>
      </t:Event>
      <t:Event id="{94EE7D52-F747-4C1B-8997-5D1D3DF5C7A6}" time="2022-03-08T20:25:27.921Z">
        <t:Attribution userId="S::vilia.jakaitis@nielseniq.com::0058f87b-5f5f-4ed6-ab47-3d651fb4a283" userProvider="AD" userName="Vilia Jakaitis"/>
        <t:Anchor>
          <t:Comment id="122489668"/>
        </t:Anchor>
        <t:SetTitle title="@Evonne Inglesh this is a tricky one; first we need to make it clear that everything in the &quot;Appendices&quot; is &quot;included&quot; in Charges; what I don't know is that in the examples I reviewed, people threw all kinds of things in here. Our goal is to get them …"/>
      </t:Event>
    </t:History>
  </t:Task>
  <t:Task id="{6839B1DA-CE55-4DBD-B0D9-F5F62FA5A560}">
    <t:Anchor>
      <t:Comment id="123560322"/>
    </t:Anchor>
    <t:History>
      <t:Event id="{4A91E5BE-36AA-400D-9DB8-C6B755D34EEC}" time="2022-03-02T22:21:11.706Z">
        <t:Attribution userId="S::vilia.jakaitis@nielseniq.com::0058f87b-5f5f-4ed6-ab47-3d651fb4a283" userProvider="AD" userName="Vilia Jakaitis"/>
        <t:Anchor>
          <t:Comment id="123560322"/>
        </t:Anchor>
        <t:Create/>
      </t:Event>
      <t:Event id="{9C157C60-0780-4FF3-8E70-3E7C0D5176B7}" time="2022-03-02T22:21:11.706Z">
        <t:Attribution userId="S::vilia.jakaitis@nielseniq.com::0058f87b-5f5f-4ed6-ab47-3d651fb4a283" userProvider="AD" userName="Vilia Jakaitis"/>
        <t:Anchor>
          <t:Comment id="123560322"/>
        </t:Anchor>
        <t:Assign userId="S::Robert.Boyd.ap@nielseniq.com::2150879e-0540-4f7e-946b-824d68fce374" userProvider="AD" userName="Robert Boyd"/>
      </t:Event>
      <t:Event id="{53A0407A-9706-42CA-AFFD-CE19AF33AC5B}" time="2022-03-02T22:21:11.706Z">
        <t:Attribution userId="S::vilia.jakaitis@nielseniq.com::0058f87b-5f5f-4ed6-ab47-3d651fb4a283" userProvider="AD" userName="Vilia Jakaitis"/>
        <t:Anchor>
          <t:Comment id="123560322"/>
        </t:Anchor>
        <t:SetTitle title="@Robert Boyd If we just delete this Section 4 because there are none, will Conga automatically renumber the remaining sections and references to them? Or better to say &quot;intentionally omitted&quot; to keep numbering consistent?"/>
      </t:Event>
      <t:Event id="{2B17A538-4525-4118-A59E-2FAE164741A3}" time="2022-03-21T20:37:43.472Z">
        <t:Attribution userId="S::vilia.jakaitis@nielseniq.com::0058f87b-5f5f-4ed6-ab47-3d651fb4a283" userProvider="AD" userName="Vilia Jakaitis"/>
        <t:Progress percentComplete="100"/>
      </t:Event>
    </t:History>
  </t:Task>
  <t:Task id="{6E05EE7D-1687-4B48-BBCE-0101BA1D12CE}">
    <t:Anchor>
      <t:Comment id="263763517"/>
    </t:Anchor>
    <t:History>
      <t:Event id="{84177ABF-F449-4745-A0DF-4F08BDC6F771}" time="2022-03-08T20:33:17.725Z">
        <t:Attribution userId="S::vilia.jakaitis@nielseniq.com::0058f87b-5f5f-4ed6-ab47-3d651fb4a283" userProvider="AD" userName="Vilia Jakaitis"/>
        <t:Anchor>
          <t:Comment id="945798625"/>
        </t:Anchor>
        <t:Create/>
      </t:Event>
      <t:Event id="{C1C47E79-588D-428C-B67C-1460BF7F02BB}" time="2022-03-08T20:33:17.725Z">
        <t:Attribution userId="S::vilia.jakaitis@nielseniq.com::0058f87b-5f5f-4ed6-ab47-3d651fb4a283" userProvider="AD" userName="Vilia Jakaitis"/>
        <t:Anchor>
          <t:Comment id="945798625"/>
        </t:Anchor>
        <t:Assign userId="S::Evonne.Inglesh@nielseniq.com::7c33bf77-f3e7-47c2-ac1c-1362853f6f7a" userProvider="AD" userName="Evonne Inglesh"/>
      </t:Event>
      <t:Event id="{4A539065-E7E5-459E-AF75-3E22CD2EFB76}" time="2022-03-08T20:33:17.725Z">
        <t:Attribution userId="S::vilia.jakaitis@nielseniq.com::0058f87b-5f5f-4ed6-ab47-3d651fb4a283" userProvider="AD" userName="Vilia Jakaitis"/>
        <t:Anchor>
          <t:Comment id="945798625"/>
        </t:Anchor>
        <t:SetTitle title="@Evonne Inglesh We're reworking COLA policy (again); will provide once it's finalized.  Typically KAD is subscribed to annually and we take increase on renewal. If we include &quot;change in cost&quot; in our new MSA language (see EU language below) then that …"/>
      </t:Event>
    </t:History>
  </t:Task>
  <t:Task id="{358BD2E3-DC2B-47D6-B005-523038656A18}">
    <t:Anchor>
      <t:Comment id="634514213"/>
    </t:Anchor>
    <t:History>
      <t:Event id="{2B10B504-9A91-47FF-9879-2FA38DF24F80}" time="2022-03-08T20:34:59.292Z">
        <t:Attribution userId="S::vilia.jakaitis@nielseniq.com::0058f87b-5f5f-4ed6-ab47-3d651fb4a283" userProvider="AD" userName="Vilia Jakaitis"/>
        <t:Anchor>
          <t:Comment id="343161686"/>
        </t:Anchor>
        <t:Create/>
      </t:Event>
      <t:Event id="{BB2A838E-38E9-478F-8836-963B841CE66E}" time="2022-03-08T20:34:59.292Z">
        <t:Attribution userId="S::vilia.jakaitis@nielseniq.com::0058f87b-5f5f-4ed6-ab47-3d651fb4a283" userProvider="AD" userName="Vilia Jakaitis"/>
        <t:Anchor>
          <t:Comment id="343161686"/>
        </t:Anchor>
        <t:Assign userId="S::Evonne.Inglesh@nielseniq.com::7c33bf77-f3e7-47c2-ac1c-1362853f6f7a" userProvider="AD" userName="Evonne Inglesh"/>
      </t:Event>
      <t:Event id="{6CB96608-F26E-40DE-B27D-BD7F66DCE266}" time="2022-03-08T20:34:59.292Z">
        <t:Attribution userId="S::vilia.jakaitis@nielseniq.com::0058f87b-5f5f-4ed6-ab47-3d651fb4a283" userProvider="AD" userName="Vilia Jakaitis"/>
        <t:Anchor>
          <t:Comment id="343161686"/>
        </t:Anchor>
        <t:SetTitle title="@Evonne Inglesh Love the idea for NIQ but that basically does away with the idea of a contract from client point of view. Our clients enter into contracts to get predictable charges (and already hate COLA and especially PE); this would prolong …"/>
      </t:Event>
    </t:History>
  </t:Task>
  <t:Task id="{FA89B2EC-6547-4E67-B45C-A977DCA14713}">
    <t:Anchor>
      <t:Comment id="635732471"/>
    </t:Anchor>
    <t:History>
      <t:Event id="{3958919A-DCBD-443A-A6FC-0F6489ECA641}" time="2022-03-24T21:37:12.427Z">
        <t:Attribution userId="S::vilia.jakaitis@nielseniq.com::0058f87b-5f5f-4ed6-ab47-3d651fb4a283" userProvider="AD" userName="Vilia Jakaitis"/>
        <t:Anchor>
          <t:Comment id="357768880"/>
        </t:Anchor>
        <t:Create/>
      </t:Event>
      <t:Event id="{0C988666-97B7-491C-BF52-381DF353F28E}" time="2022-03-24T21:37:12.427Z">
        <t:Attribution userId="S::vilia.jakaitis@nielseniq.com::0058f87b-5f5f-4ed6-ab47-3d651fb4a283" userProvider="AD" userName="Vilia Jakaitis"/>
        <t:Anchor>
          <t:Comment id="357768880"/>
        </t:Anchor>
        <t:Assign userId="S::Evonne.Inglesh@nielseniq.com::7c33bf77-f3e7-47c2-ac1c-1362853f6f7a" userProvider="AD" userName="Evonne Inglesh"/>
      </t:Event>
      <t:Event id="{3A09B54B-DFCF-4215-B705-C6893D27C4CD}" time="2022-03-24T21:37:12.427Z">
        <t:Attribution userId="S::vilia.jakaitis@nielseniq.com::0058f87b-5f5f-4ed6-ab47-3d651fb4a283" userProvider="AD" userName="Vilia Jakaitis"/>
        <t:Anchor>
          <t:Comment id="357768880"/>
        </t:Anchor>
        <t:SetTitle title="@Evonne Inglesh Agreed but we need a naming convention that makes sense for references/amendments. So would an amendment be to the &quot;Local Services Agreement in Country abc with an Start Date of xxxx&quot; ?"/>
      </t:Event>
    </t:History>
  </t:Task>
  <t:Task id="{02C3A78D-C577-4EF5-B668-F563F95D4144}">
    <t:Anchor>
      <t:Comment id="1204099392"/>
    </t:Anchor>
    <t:History>
      <t:Event id="{32A3EF3F-39A7-431E-A126-37FFCB62F3E2}" time="2022-03-24T21:52:51.118Z">
        <t:Attribution userId="S::vilia.jakaitis@nielseniq.com::0058f87b-5f5f-4ed6-ab47-3d651fb4a283" userProvider="AD" userName="Vilia Jakaitis"/>
        <t:Anchor>
          <t:Comment id="2118114839"/>
        </t:Anchor>
        <t:Create/>
      </t:Event>
      <t:Event id="{442BC424-63EC-4A74-B0C2-7D982CBED3AE}" time="2022-03-24T21:52:51.118Z">
        <t:Attribution userId="S::vilia.jakaitis@nielseniq.com::0058f87b-5f5f-4ed6-ab47-3d651fb4a283" userProvider="AD" userName="Vilia Jakaitis"/>
        <t:Anchor>
          <t:Comment id="2118114839"/>
        </t:Anchor>
        <t:Assign userId="S::Evonne.Inglesh@nielseniq.com::7c33bf77-f3e7-47c2-ac1c-1362853f6f7a" userProvider="AD" userName="Evonne Inglesh"/>
      </t:Event>
      <t:Event id="{83056FEC-006B-41E7-9CA9-8039747602CD}" time="2022-03-24T21:52:51.118Z">
        <t:Attribution userId="S::vilia.jakaitis@nielseniq.com::0058f87b-5f5f-4ed6-ab47-3d651fb4a283" userProvider="AD" userName="Vilia Jakaitis"/>
        <t:Anchor>
          <t:Comment id="2118114839"/>
        </t:Anchor>
        <t:SetTitle title="@Evonne Inglesh I inserted the DWL from US template; someone should check and make sure it applies internationally Consulting services - this what we got from the last commercial/PL; looking for new contacts but this may be as good as it gets at least …"/>
      </t:Event>
    </t:History>
  </t:Task>
  <t:Task id="{E7A4495B-5DFE-4B10-882D-DB48D2BAE617}">
    <t:Anchor>
      <t:Comment id="1147315907"/>
    </t:Anchor>
    <t:History>
      <t:Event id="{D0505CC5-C496-425B-BC7C-86BCC7362E86}" time="2022-03-29T21:29:33.421Z">
        <t:Attribution userId="S::vilia.jakaitis@nielseniq.com::0058f87b-5f5f-4ed6-ab47-3d651fb4a283" userProvider="AD" userName="Vilia Jakaitis"/>
        <t:Anchor>
          <t:Comment id="1147315907"/>
        </t:Anchor>
        <t:Create/>
      </t:Event>
      <t:Event id="{B3176EA5-4615-4626-B463-F2A636FE7726}" time="2022-03-29T21:29:33.421Z">
        <t:Attribution userId="S::vilia.jakaitis@nielseniq.com::0058f87b-5f5f-4ed6-ab47-3d651fb4a283" userProvider="AD" userName="Vilia Jakaitis"/>
        <t:Anchor>
          <t:Comment id="1147315907"/>
        </t:Anchor>
        <t:Assign userId="S::Evonne.Inglesh@nielseniq.com::7c33bf77-f3e7-47c2-ac1c-1362853f6f7a" userProvider="AD" userName="Evonne Inglesh"/>
      </t:Event>
      <t:Event id="{A3164721-49C3-43EA-A768-381C683BA58B}" time="2022-03-29T21:29:33.421Z">
        <t:Attribution userId="S::vilia.jakaitis@nielseniq.com::0058f87b-5f5f-4ed6-ab47-3d651fb4a283" userProvider="AD" userName="Vilia Jakaitis"/>
        <t:Anchor>
          <t:Comment id="1147315907"/>
        </t:Anchor>
        <t:SetTitle title="@Evonne Inglesh @Diego Borba This is language in Brazil template so added here"/>
      </t:Event>
    </t:History>
  </t:Task>
  <t:Task id="{FB7ECE2E-A908-43BE-958F-EA646E1CD2C4}">
    <t:Anchor>
      <t:Comment id="2065734650"/>
    </t:Anchor>
    <t:History>
      <t:Event id="{F0A2EDDB-1213-4303-A24B-42A710495C83}" time="2022-03-08T20:33:17.725Z">
        <t:Attribution userId="S::vilia.jakaitis@nielseniq.com::0058f87b-5f5f-4ed6-ab47-3d651fb4a283" userProvider="AD" userName="Vilia Jakaitis"/>
        <t:Create/>
      </t:Event>
      <t:Event id="{26AD60D5-AC32-4356-BB67-543A3094D5BF}" time="2022-03-08T20:33:17.725Z">
        <t:Attribution userId="S::vilia.jakaitis@nielseniq.com::0058f87b-5f5f-4ed6-ab47-3d651fb4a283" userProvider="AD" userName="Vilia Jakaitis"/>
        <t:Assign userId="S::Evonne.Inglesh@nielseniq.com::7c33bf77-f3e7-47c2-ac1c-1362853f6f7a" userProvider="AD" userName="Evonne Inglesh"/>
      </t:Event>
      <t:Event id="{8788FDAF-D587-4698-B476-DB0250566FC0}" time="2022-03-08T20:33:17.725Z">
        <t:Attribution userId="S::vilia.jakaitis@nielseniq.com::0058f87b-5f5f-4ed6-ab47-3d651fb4a283" userProvider="AD" userName="Vilia Jakaitis"/>
        <t:SetTitle title="@Evonne Inglesh We're reworking COLA policy (again); will provide once it's finalized.  Typically KAD is subscribed to annually and we take increase on renewal. If we include &quot;change in cost&quot; in our new MSA language (see EU language below) then that …"/>
      </t:Event>
    </t:History>
  </t:Task>
  <t:Task id="{EB8871D2-953E-4222-9520-D0C15AFBE773}">
    <t:Anchor>
      <t:Comment id="1625191501"/>
    </t:Anchor>
    <t:History>
      <t:Event id="{0F83C309-E5AF-44CC-BDFD-CCFE227AD50D}" time="2022-03-31T16:21:51.95Z">
        <t:Attribution userId="S::vilia.jakaitis@nielseniq.com::0058f87b-5f5f-4ed6-ab47-3d651fb4a283" userProvider="AD" userName="Vilia Jakaitis"/>
        <t:Anchor>
          <t:Comment id="1625191501"/>
        </t:Anchor>
        <t:Create/>
      </t:Event>
      <t:Event id="{EC25D83D-85BB-4576-8F1D-A80913B3A385}" time="2022-03-31T16:21:51.95Z">
        <t:Attribution userId="S::vilia.jakaitis@nielseniq.com::0058f87b-5f5f-4ed6-ab47-3d651fb4a283" userProvider="AD" userName="Vilia Jakaitis"/>
        <t:Anchor>
          <t:Comment id="1625191501"/>
        </t:Anchor>
        <t:Assign userId="S::Evonne.Inglesh@nielseniq.com::7c33bf77-f3e7-47c2-ac1c-1362853f6f7a" userProvider="AD" userName="Evonne Inglesh"/>
      </t:Event>
      <t:Event id="{19F37FF7-6105-420C-B701-832FA0A388EB}" time="2022-03-31T16:21:51.95Z">
        <t:Attribution userId="S::vilia.jakaitis@nielseniq.com::0058f87b-5f5f-4ed6-ab47-3d651fb4a283" userProvider="AD" userName="Vilia Jakaitis"/>
        <t:Anchor>
          <t:Comment id="1625191501"/>
        </t:Anchor>
        <t:SetTitle title="@Evonne Inglesh realize we never covered increase for evergreen agreements; proposed language"/>
      </t:Event>
    </t:History>
  </t:Task>
  <t:Task id="{864270FB-ED75-4F68-B924-A88034AEEA59}">
    <t:Anchor>
      <t:Comment id="697884479"/>
    </t:Anchor>
    <t:History>
      <t:Event id="{2A2D6872-9A9D-4E4B-BD40-C2B774DEBBE9}" time="2022-04-11T13:40:25.184Z">
        <t:Attribution userId="S::vilia.jakaitis@nielseniq.com::0058f87b-5f5f-4ed6-ab47-3d651fb4a283" userProvider="AD" userName="Vilia Jakaitis"/>
        <t:Anchor>
          <t:Comment id="697884479"/>
        </t:Anchor>
        <t:Create/>
      </t:Event>
      <t:Event id="{9DC46C9D-BC14-4342-A799-FF1BF27F9A24}" time="2022-04-11T13:40:25.184Z">
        <t:Attribution userId="S::vilia.jakaitis@nielseniq.com::0058f87b-5f5f-4ed6-ab47-3d651fb4a283" userProvider="AD" userName="Vilia Jakaitis"/>
        <t:Anchor>
          <t:Comment id="697884479"/>
        </t:Anchor>
        <t:Assign userId="S::Evonne.Inglesh@nielseniq.com::7c33bf77-f3e7-47c2-ac1c-1362853f6f7a" userProvider="AD" userName="Evonne Inglesh"/>
      </t:Event>
      <t:Event id="{F932738C-84D9-4481-95C6-474A1516F8DA}" time="2022-04-11T13:40:25.184Z">
        <t:Attribution userId="S::vilia.jakaitis@nielseniq.com::0058f87b-5f5f-4ed6-ab47-3d651fb4a283" userProvider="AD" userName="Vilia Jakaitis"/>
        <t:Anchor>
          <t:Comment id="697884479"/>
        </t:Anchor>
        <t:SetTitle title="@Evonne Inglesh I know we discussed making this optional but I found out from POC team that most agreements get signed after the start date (and many US agreements do too). So I think safer to include always in all LSA and LA. What do you think?"/>
      </t:Event>
    </t:History>
  </t:Task>
  <t:Task id="{FF4B707A-0C78-4C8A-8504-BAE8DF0A4BDC}">
    <t:Anchor>
      <t:Comment id="1282340055"/>
    </t:Anchor>
    <t:History>
      <t:Event id="{08E3B089-C000-4088-8EAB-BEBC88686831}" time="2022-04-19T22:05:31.418Z">
        <t:Attribution userId="S::vilia.jakaitis@nielseniq.com::0058f87b-5f5f-4ed6-ab47-3d651fb4a283" userProvider="AD" userName="Vilia Jakaitis"/>
        <t:Anchor>
          <t:Comment id="1282340055"/>
        </t:Anchor>
        <t:Create/>
      </t:Event>
      <t:Event id="{A43487F7-867E-45C3-9DDC-3942E46990FC}" time="2022-04-19T22:05:31.418Z">
        <t:Attribution userId="S::vilia.jakaitis@nielseniq.com::0058f87b-5f5f-4ed6-ab47-3d651fb4a283" userProvider="AD" userName="Vilia Jakaitis"/>
        <t:Anchor>
          <t:Comment id="1282340055"/>
        </t:Anchor>
        <t:Assign userId="S::Robert.Boyd.ap@nielseniq.com::2150879e-0540-4f7e-946b-824d68fce374" userProvider="AD" userName="Robert Boyd"/>
      </t:Event>
      <t:Event id="{4594DE78-14FB-4112-BADD-6D51C74747C6}" time="2022-04-19T22:05:31.418Z">
        <t:Attribution userId="S::vilia.jakaitis@nielseniq.com::0058f87b-5f5f-4ed6-ab47-3d651fb4a283" userProvider="AD" userName="Vilia Jakaitis"/>
        <t:Anchor>
          <t:Comment id="1282340055"/>
        </t:Anchor>
        <t:SetTitle title="@Robert Boyd @Evonne Inglesh I realize I got the COLA language wrong; need to update to add this line.  Robert - how this needs to work is each country will have a primary index CPI or WPI - that's what's inserted in first sentence. In the 2nd sentence …"/>
      </t:Event>
    </t:History>
  </t:Task>
  <t:Task id="{F4571120-0DBB-499C-85C8-21A3C3BCE9BD}">
    <t:Anchor>
      <t:Comment id="416517529"/>
    </t:Anchor>
    <t:History>
      <t:Event id="{9CFC3A98-D104-4129-B545-3BA8077A04E5}" time="2022-05-03T15:03:57.398Z">
        <t:Attribution userId="S::vilia.jakaitis@nielseniq.com::0058f87b-5f5f-4ed6-ab47-3d651fb4a283" userProvider="AD" userName="Vilia Jakaitis"/>
        <t:Anchor>
          <t:Comment id="341652152"/>
        </t:Anchor>
        <t:Create/>
      </t:Event>
      <t:Event id="{9A1FC1BF-48AF-4942-9D82-C7A80313A904}" time="2022-05-03T15:03:57.398Z">
        <t:Attribution userId="S::vilia.jakaitis@nielseniq.com::0058f87b-5f5f-4ed6-ab47-3d651fb4a283" userProvider="AD" userName="Vilia Jakaitis"/>
        <t:Anchor>
          <t:Comment id="341652152"/>
        </t:Anchor>
        <t:Assign userId="S::Kimberly.Anzelone@nielseniq.com::38fe95f4-3506-4f0a-91d7-b39769546b80" userProvider="AD" userName="Kimberly Anzelone"/>
      </t:Event>
      <t:Event id="{494E3143-5585-4A69-B274-8A8CF3134ADC}" time="2022-05-03T15:03:57.398Z">
        <t:Attribution userId="S::vilia.jakaitis@nielseniq.com::0058f87b-5f5f-4ed6-ab47-3d651fb4a283" userProvider="AD" userName="Vilia Jakaitis"/>
        <t:Anchor>
          <t:Comment id="341652152"/>
        </t:Anchor>
        <t:SetTitle title="@Kimberly Anzelone This template is meant for use assuming the new standard templates (E.g. MSA); it is an interesting question though @Evonne Inglesh Could we somehow make this language more generic (e.g. any master type terms) vs. saying Master …"/>
      </t:Event>
    </t:History>
  </t:Task>
  <t:Task id="{D14E9B48-4E87-4DE8-8D6C-FB6EC2BBDD01}">
    <t:Anchor>
      <t:Comment id="640222259"/>
    </t:Anchor>
    <t:History>
      <t:Event id="{B39E7B2F-506C-46B9-AE15-0DD867CFDCF8}" time="2022-05-16T20:16:36.925Z">
        <t:Attribution userId="S::vilia.jakaitis@nielseniq.com::0058f87b-5f5f-4ed6-ab47-3d651fb4a283" userProvider="AD" userName="Vilia Jakaitis"/>
        <t:Anchor>
          <t:Comment id="322998645"/>
        </t:Anchor>
        <t:Create/>
      </t:Event>
      <t:Event id="{B0D90B05-F429-4E18-9CE0-AC133BA06857}" time="2022-05-16T20:16:36.925Z">
        <t:Attribution userId="S::vilia.jakaitis@nielseniq.com::0058f87b-5f5f-4ed6-ab47-3d651fb4a283" userProvider="AD" userName="Vilia Jakaitis"/>
        <t:Anchor>
          <t:Comment id="322998645"/>
        </t:Anchor>
        <t:Assign userId="S::Evonne.Inglesh@nielseniq.com::7c33bf77-f3e7-47c2-ac1c-1362853f6f7a" userProvider="AD" userName="Evonne Inglesh"/>
      </t:Event>
      <t:Event id="{1379BB0D-77F9-4BB2-A8BB-D2005DC80B22}" time="2022-05-16T20:16:36.925Z">
        <t:Attribution userId="S::vilia.jakaitis@nielseniq.com::0058f87b-5f5f-4ed6-ab47-3d651fb4a283" userProvider="AD" userName="Vilia Jakaitis"/>
        <t:Anchor>
          <t:Comment id="322998645"/>
        </t:Anchor>
        <t:SetTitle title="@Evonne Inglesh Yes will be posted and agree can delete examples. I already have a draft of a &quot;filled out&quot; Intl LSA that I can update with the latest version and then folks can have an example to look at."/>
      </t:Event>
    </t:History>
  </t:Task>
  <t:Task id="{551D72FA-1104-4433-9180-962DEBB5E621}">
    <t:Anchor>
      <t:Comment id="640222014"/>
    </t:Anchor>
    <t:History>
      <t:Event id="{4293A8BB-5561-45A7-AAB4-DAD8F26383FE}" time="2022-05-16T20:20:05.919Z">
        <t:Attribution userId="S::vilia.jakaitis@nielseniq.com::0058f87b-5f5f-4ed6-ab47-3d651fb4a283" userProvider="AD" userName="Vilia Jakaitis"/>
        <t:Anchor>
          <t:Comment id="617001588"/>
        </t:Anchor>
        <t:Create/>
      </t:Event>
      <t:Event id="{30590B18-0934-4610-A0EE-EF17EFDDB1E4}" time="2022-05-16T20:20:05.919Z">
        <t:Attribution userId="S::vilia.jakaitis@nielseniq.com::0058f87b-5f5f-4ed6-ab47-3d651fb4a283" userProvider="AD" userName="Vilia Jakaitis"/>
        <t:Anchor>
          <t:Comment id="617001588"/>
        </t:Anchor>
        <t:Assign userId="S::Evonne.Inglesh@nielseniq.com::7c33bf77-f3e7-47c2-ac1c-1362853f6f7a" userProvider="AD" userName="Evonne Inglesh"/>
      </t:Event>
      <t:Event id="{CF20CECF-E715-4B01-B7B3-B77E8EA19F30}" time="2022-05-16T20:20:05.919Z">
        <t:Attribution userId="S::vilia.jakaitis@nielseniq.com::0058f87b-5f5f-4ed6-ab47-3d651fb4a283" userProvider="AD" userName="Vilia Jakaitis"/>
        <t:Anchor>
          <t:Comment id="617001588"/>
        </t:Anchor>
        <t:SetTitle title="@Evonne Inglesh well everyone needs an ID to access the platform so I think that would qualify as &quot;notification&quot;. Historically we allowed this access without a lot of hoops; leave it up to you if you want to reference the MSA carve out (it is a valid …"/>
      </t:Event>
    </t:History>
  </t:Task>
  <t:Task id="{665BDA54-C106-4777-99A9-AB989C2C89F3}">
    <t:Anchor>
      <t:Comment id="641059633"/>
    </t:Anchor>
    <t:History>
      <t:Event id="{D2643B3B-C90B-4E8A-A879-D6E801DCA9B2}" time="2022-05-23T17:07:30.811Z">
        <t:Attribution userId="S::vilia.jakaitis@nielseniq.com::0058f87b-5f5f-4ed6-ab47-3d651fb4a283" userProvider="AD" userName="Vilia Jakaitis"/>
        <t:Anchor>
          <t:Comment id="1595967398"/>
        </t:Anchor>
        <t:Create/>
      </t:Event>
      <t:Event id="{DAF3CB2C-26F6-47D6-8B8A-88A67EDDAE57}" time="2022-05-23T17:07:30.811Z">
        <t:Attribution userId="S::vilia.jakaitis@nielseniq.com::0058f87b-5f5f-4ed6-ab47-3d651fb4a283" userProvider="AD" userName="Vilia Jakaitis"/>
        <t:Anchor>
          <t:Comment id="1595967398"/>
        </t:Anchor>
        <t:Assign userId="S::Evonne.Inglesh@nielseniq.com::7c33bf77-f3e7-47c2-ac1c-1362853f6f7a" userProvider="AD" userName="Evonne Inglesh"/>
      </t:Event>
      <t:Event id="{9A098FEF-77B8-412C-864B-C84A0ED32DF1}" time="2022-05-23T17:07:30.811Z">
        <t:Attribution userId="S::vilia.jakaitis@nielseniq.com::0058f87b-5f5f-4ed6-ab47-3d651fb4a283" userProvider="AD" userName="Vilia Jakaitis"/>
        <t:Anchor>
          <t:Comment id="1595967398"/>
        </t:Anchor>
        <t:SetTitle title="@Evonne Inglesh Yes the regulard COLA plus 5% is what's been agreed"/>
      </t:Event>
    </t:History>
  </t:Task>
  <t:Task id="{6BC211F9-A235-4B01-8946-E5F39660C4E5}">
    <t:Anchor>
      <t:Comment id="1373620965"/>
    </t:Anchor>
    <t:History>
      <t:Event id="{FA98E841-B2E7-404B-A561-8520315BB92C}" time="2022-05-23T21:28:57.219Z">
        <t:Attribution userId="S::vilia.jakaitis@nielseniq.com::0058f87b-5f5f-4ed6-ab47-3d651fb4a283" userProvider="AD" userName="Vilia Jakaitis"/>
        <t:Anchor>
          <t:Comment id="1373620965"/>
        </t:Anchor>
        <t:Create/>
      </t:Event>
      <t:Event id="{CBDE1BC2-C6B7-4DF0-9BDA-E233A3F8F727}" time="2022-05-23T21:28:57.219Z">
        <t:Attribution userId="S::vilia.jakaitis@nielseniq.com::0058f87b-5f5f-4ed6-ab47-3d651fb4a283" userProvider="AD" userName="Vilia Jakaitis"/>
        <t:Anchor>
          <t:Comment id="1373620965"/>
        </t:Anchor>
        <t:Assign userId="S::Marisa.Nevill@nielseniq.com::193b45a8-a92a-4c97-a623-867ff9ef8327" userProvider="AD" userName="Marisa Nevill"/>
      </t:Event>
      <t:Event id="{A015BF84-C4DE-4036-9F52-D607DCCE6E1F}" time="2022-05-23T21:28:57.219Z">
        <t:Attribution userId="S::vilia.jakaitis@nielseniq.com::0058f87b-5f5f-4ed6-ab47-3d651fb4a283" userProvider="AD" userName="Vilia Jakaitis"/>
        <t:Anchor>
          <t:Comment id="1373620965"/>
        </t:Anchor>
        <t:SetTitle title="@Marisa Nevill do you license Brandbank internationally? what about Label Insight?"/>
      </t:Event>
    </t:History>
  </t:Task>
  <t:Task id="{38E251CD-C95B-4C82-8D10-852D331B8E6D}">
    <t:Anchor>
      <t:Comment id="641147055"/>
    </t:Anchor>
    <t:History>
      <t:Event id="{2EFA566B-B0E1-4E69-8C33-74FD5D3A8933}" time="2022-05-24T16:10:37.737Z">
        <t:Attribution userId="S::vilia.jakaitis@nielseniq.com::0058f87b-5f5f-4ed6-ab47-3d651fb4a283" userProvider="AD" userName="Vilia Jakaitis"/>
        <t:Anchor>
          <t:Comment id="623130155"/>
        </t:Anchor>
        <t:Create/>
      </t:Event>
      <t:Event id="{4A504244-1ECF-4BE3-BB0D-0560AFD38328}" time="2022-05-24T16:10:37.737Z">
        <t:Attribution userId="S::vilia.jakaitis@nielseniq.com::0058f87b-5f5f-4ed6-ab47-3d651fb4a283" userProvider="AD" userName="Vilia Jakaitis"/>
        <t:Anchor>
          <t:Comment id="623130155"/>
        </t:Anchor>
        <t:Assign userId="S::Niamh.Maginn@nielseniq.com::a8df10e3-92ae-42b6-804f-164e58aa3379" userProvider="AD" userName="Niamh Maginn"/>
      </t:Event>
      <t:Event id="{5A58C4E6-8912-4F47-83AE-BB1AF16D5247}" time="2022-05-24T16:10:37.737Z">
        <t:Attribution userId="S::vilia.jakaitis@nielseniq.com::0058f87b-5f5f-4ed6-ab47-3d651fb4a283" userProvider="AD" userName="Vilia Jakaitis"/>
        <t:Anchor>
          <t:Comment id="623130155"/>
        </t:Anchor>
        <t:SetTitle title="@Niamh Maginn Hi Niamh, Daniel said you can review this in Paul's absence. Thanks!"/>
      </t:Event>
      <t:Event id="{ED9F766E-7949-4B87-8ED2-D15B6B4141F9}" time="2022-05-25T07:37:13.355Z">
        <t:Attribution userId="S::niamh.maginn@nielseniq.com::a8df10e3-92ae-42b6-804f-164e58aa3379" userProvider="AD" userName="Niamh Maginn"/>
        <t:Anchor>
          <t:Comment id="1202090664"/>
        </t:Anchor>
        <t:UnassignAll/>
      </t:Event>
      <t:Event id="{3355381B-8C5D-49F3-8BDE-A4563167EDDB}" time="2022-05-25T07:37:13.355Z">
        <t:Attribution userId="S::niamh.maginn@nielseniq.com::a8df10e3-92ae-42b6-804f-164e58aa3379" userProvider="AD" userName="Niamh Maginn"/>
        <t:Anchor>
          <t:Comment id="1202090664"/>
        </t:Anchor>
        <t:Assign userId="S::Vilia.Jakaitis@nielseniq.com::0058f87b-5f5f-4ed6-ab47-3d651fb4a283" userProvider="AD" userName="Vilia Jakaitis"/>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0BB8017EC346AFBE63A21D0215A37C"/>
        <w:category>
          <w:name w:val="General"/>
          <w:gallery w:val="placeholder"/>
        </w:category>
        <w:types>
          <w:type w:val="bbPlcHdr"/>
        </w:types>
        <w:behaviors>
          <w:behavior w:val="content"/>
        </w:behaviors>
        <w:guid w:val="{8C21BC92-18E7-4E82-857E-2B20E783363E}"/>
      </w:docPartPr>
      <w:docPartBody>
        <w:p w:rsidR="001116AE" w:rsidRDefault="001116AE">
          <w:pPr>
            <w:pStyle w:val="100BB8017EC346AFBE63A21D0215A37C"/>
          </w:pPr>
          <w:r w:rsidRPr="003E3D94">
            <w:rPr>
              <w:rStyle w:val="PlaceholderText"/>
              <w:lang w:eastAsia="en-CA"/>
            </w:rPr>
            <w:t>Click or tap to enter a date.</w:t>
          </w:r>
        </w:p>
      </w:docPartBody>
    </w:docPart>
    <w:docPart>
      <w:docPartPr>
        <w:name w:val="4BB4C4A3FD6842CA81B647D8B17E0C6A"/>
        <w:category>
          <w:name w:val="General"/>
          <w:gallery w:val="placeholder"/>
        </w:category>
        <w:types>
          <w:type w:val="bbPlcHdr"/>
        </w:types>
        <w:behaviors>
          <w:behavior w:val="content"/>
        </w:behaviors>
        <w:guid w:val="{40996110-A283-4EB2-A5F0-DBECD55A9D66}"/>
      </w:docPartPr>
      <w:docPartBody>
        <w:p w:rsidR="00E21917" w:rsidRDefault="00B076D0" w:rsidP="00B076D0">
          <w:pPr>
            <w:pStyle w:val="4BB4C4A3FD6842CA81B647D8B17E0C6A"/>
          </w:pPr>
          <w:r w:rsidRPr="004446C2">
            <w:rPr>
              <w:rStyle w:val="PlaceholderText"/>
              <w:lang w:eastAsia="en-CA"/>
            </w:rPr>
            <w:t>Click or tap to enter a date.</w:t>
          </w:r>
        </w:p>
      </w:docPartBody>
    </w:docPart>
    <w:docPart>
      <w:docPartPr>
        <w:name w:val="D8935C1A29824DC88350C387AE119EBA"/>
        <w:category>
          <w:name w:val="General"/>
          <w:gallery w:val="placeholder"/>
        </w:category>
        <w:types>
          <w:type w:val="bbPlcHdr"/>
        </w:types>
        <w:behaviors>
          <w:behavior w:val="content"/>
        </w:behaviors>
        <w:guid w:val="{3CD0A65E-50D7-46A9-B626-72BC056B5442}"/>
      </w:docPartPr>
      <w:docPartBody>
        <w:p w:rsidR="00E21917" w:rsidRDefault="00B076D0" w:rsidP="00B076D0">
          <w:pPr>
            <w:pStyle w:val="D8935C1A29824DC88350C387AE119EBA"/>
          </w:pPr>
          <w:r w:rsidRPr="004446C2">
            <w:rPr>
              <w:rStyle w:val="PlaceholderText"/>
              <w:lang w:eastAsia="en-CA"/>
            </w:rPr>
            <w:t>Click or tap to enter a date.</w:t>
          </w:r>
        </w:p>
      </w:docPartBody>
    </w:docPart>
    <w:docPart>
      <w:docPartPr>
        <w:name w:val="BBDB6ECF7EEF473B8B51A2B6ED7B3968"/>
        <w:category>
          <w:name w:val="General"/>
          <w:gallery w:val="placeholder"/>
        </w:category>
        <w:types>
          <w:type w:val="bbPlcHdr"/>
        </w:types>
        <w:behaviors>
          <w:behavior w:val="content"/>
        </w:behaviors>
        <w:guid w:val="{4F686ACD-48B8-42CC-98F3-F2E663ADF8E9}"/>
      </w:docPartPr>
      <w:docPartBody>
        <w:p w:rsidR="00454DB8" w:rsidRDefault="004E65B4" w:rsidP="004E65B4">
          <w:pPr>
            <w:pStyle w:val="BBDB6ECF7EEF473B8B51A2B6ED7B3968"/>
          </w:pPr>
          <w:r>
            <w:rPr>
              <w:rStyle w:val="PlaceholderText"/>
            </w:rPr>
            <w:t>Choose an item.</w:t>
          </w:r>
        </w:p>
      </w:docPartBody>
    </w:docPart>
    <w:docPart>
      <w:docPartPr>
        <w:name w:val="5B3D444FF38746C2A89276BEFD2EE3BA"/>
        <w:category>
          <w:name w:val="General"/>
          <w:gallery w:val="placeholder"/>
        </w:category>
        <w:types>
          <w:type w:val="bbPlcHdr"/>
        </w:types>
        <w:behaviors>
          <w:behavior w:val="content"/>
        </w:behaviors>
        <w:guid w:val="{7E0BC8D5-7AEC-4FB0-93D9-3268FB182E30}"/>
      </w:docPartPr>
      <w:docPartBody>
        <w:p w:rsidR="00E711A9" w:rsidRDefault="00CF043E" w:rsidP="00CF043E">
          <w:pPr>
            <w:pStyle w:val="5B3D444FF38746C2A89276BEFD2EE3BA"/>
          </w:pPr>
          <w:r>
            <w:rPr>
              <w:rStyle w:val="PlaceholderText"/>
            </w:rPr>
            <w:t>Choose an item.</w:t>
          </w:r>
        </w:p>
      </w:docPartBody>
    </w:docPart>
    <w:docPart>
      <w:docPartPr>
        <w:name w:val="BE19E7B940314F6CBDD441AB8EAE34BB"/>
        <w:category>
          <w:name w:val="General"/>
          <w:gallery w:val="placeholder"/>
        </w:category>
        <w:types>
          <w:type w:val="bbPlcHdr"/>
        </w:types>
        <w:behaviors>
          <w:behavior w:val="content"/>
        </w:behaviors>
        <w:guid w:val="{605892A8-557A-4774-91E5-93770C049067}"/>
      </w:docPartPr>
      <w:docPartBody>
        <w:p w:rsidR="0022647D" w:rsidRDefault="00010F0D" w:rsidP="00010F0D">
          <w:pPr>
            <w:pStyle w:val="BE19E7B940314F6CBDD441AB8EAE34BB"/>
          </w:pPr>
          <w:r>
            <w:rPr>
              <w:rStyle w:val="PlaceholderText"/>
            </w:rPr>
            <w:t>Choose an item.</w:t>
          </w:r>
        </w:p>
      </w:docPartBody>
    </w:docPart>
    <w:docPart>
      <w:docPartPr>
        <w:name w:val="1E2AAAC434D1412483C65F8BAFEFAF6F"/>
        <w:category>
          <w:name w:val="General"/>
          <w:gallery w:val="placeholder"/>
        </w:category>
        <w:types>
          <w:type w:val="bbPlcHdr"/>
        </w:types>
        <w:behaviors>
          <w:behavior w:val="content"/>
        </w:behaviors>
        <w:guid w:val="{BCD1BFD4-6979-4E67-AD25-7105BA4713EA}"/>
      </w:docPartPr>
      <w:docPartBody>
        <w:p w:rsidR="00DF0FD5" w:rsidRDefault="000F4A4B" w:rsidP="000F4A4B">
          <w:pPr>
            <w:pStyle w:val="1E2AAAC434D1412483C65F8BAFEFAF6F"/>
          </w:pPr>
          <w:r>
            <w:rPr>
              <w:rStyle w:val="PlaceholderText"/>
            </w:rPr>
            <w:t>Choose an item.</w:t>
          </w:r>
        </w:p>
      </w:docPartBody>
    </w:docPart>
    <w:docPart>
      <w:docPartPr>
        <w:name w:val="B2800CC674884149BAE04F4DF53D42D9"/>
        <w:category>
          <w:name w:val="General"/>
          <w:gallery w:val="placeholder"/>
        </w:category>
        <w:types>
          <w:type w:val="bbPlcHdr"/>
        </w:types>
        <w:behaviors>
          <w:behavior w:val="content"/>
        </w:behaviors>
        <w:guid w:val="{2FDCA6B0-453A-445F-9472-831E83A2B4CE}"/>
      </w:docPartPr>
      <w:docPartBody>
        <w:p w:rsidR="00893DCC" w:rsidRDefault="00893DCC" w:rsidP="00893DCC">
          <w:pPr>
            <w:pStyle w:val="B2800CC674884149BAE04F4DF53D42D9"/>
          </w:pPr>
          <w:r w:rsidRPr="000D2F92">
            <w:rPr>
              <w:rStyle w:val="PlaceholderText"/>
            </w:rPr>
            <w:t>Choose an item.</w:t>
          </w:r>
        </w:p>
      </w:docPartBody>
    </w:docPart>
    <w:docPart>
      <w:docPartPr>
        <w:name w:val="4406AAEDE26543CAB1EAA9C604DD6D15"/>
        <w:category>
          <w:name w:val="General"/>
          <w:gallery w:val="placeholder"/>
        </w:category>
        <w:types>
          <w:type w:val="bbPlcHdr"/>
        </w:types>
        <w:behaviors>
          <w:behavior w:val="content"/>
        </w:behaviors>
        <w:guid w:val="{7F31C5F4-92B9-4B22-A87A-95498B5E085A}"/>
      </w:docPartPr>
      <w:docPartBody>
        <w:p w:rsidR="00893DCC" w:rsidRDefault="00893DCC" w:rsidP="00893DCC">
          <w:pPr>
            <w:pStyle w:val="4406AAEDE26543CAB1EAA9C604DD6D15"/>
          </w:pPr>
          <w:r w:rsidRPr="000D2F92">
            <w:rPr>
              <w:rStyle w:val="PlaceholderText"/>
            </w:rPr>
            <w:t>Choose an item.</w:t>
          </w:r>
        </w:p>
      </w:docPartBody>
    </w:docPart>
    <w:docPart>
      <w:docPartPr>
        <w:name w:val="FC82AD55CEFA4E839A97A88EA4078684"/>
        <w:category>
          <w:name w:val="General"/>
          <w:gallery w:val="placeholder"/>
        </w:category>
        <w:types>
          <w:type w:val="bbPlcHdr"/>
        </w:types>
        <w:behaviors>
          <w:behavior w:val="content"/>
        </w:behaviors>
        <w:guid w:val="{5E01B643-23BE-4DEC-ACDF-F41E7715D09C}"/>
      </w:docPartPr>
      <w:docPartBody>
        <w:p w:rsidR="00893DCC" w:rsidRDefault="00893DCC" w:rsidP="00893DCC">
          <w:pPr>
            <w:pStyle w:val="FC82AD55CEFA4E839A97A88EA4078684"/>
          </w:pPr>
          <w:r w:rsidRPr="000D2F92">
            <w:rPr>
              <w:rStyle w:val="PlaceholderText"/>
            </w:rPr>
            <w:t>Choose an item.</w:t>
          </w:r>
        </w:p>
      </w:docPartBody>
    </w:docPart>
    <w:docPart>
      <w:docPartPr>
        <w:name w:val="1F3FB1CBD58742F0BE2EDF8E7445C4FE"/>
        <w:category>
          <w:name w:val="General"/>
          <w:gallery w:val="placeholder"/>
        </w:category>
        <w:types>
          <w:type w:val="bbPlcHdr"/>
        </w:types>
        <w:behaviors>
          <w:behavior w:val="content"/>
        </w:behaviors>
        <w:guid w:val="{7027BB29-FC9C-41F8-834E-D3588E6D3F4A}"/>
      </w:docPartPr>
      <w:docPartBody>
        <w:p w:rsidR="00893DCC" w:rsidRDefault="00893DCC" w:rsidP="00893DCC">
          <w:pPr>
            <w:pStyle w:val="1F3FB1CBD58742F0BE2EDF8E7445C4FE"/>
          </w:pPr>
          <w:r w:rsidRPr="000D2F92">
            <w:rPr>
              <w:rStyle w:val="PlaceholderText"/>
            </w:rPr>
            <w:t>Choose an item.</w:t>
          </w:r>
        </w:p>
      </w:docPartBody>
    </w:docPart>
    <w:docPart>
      <w:docPartPr>
        <w:name w:val="FD7D539C94744FB1966B5D3C3AAABD72"/>
        <w:category>
          <w:name w:val="General"/>
          <w:gallery w:val="placeholder"/>
        </w:category>
        <w:types>
          <w:type w:val="bbPlcHdr"/>
        </w:types>
        <w:behaviors>
          <w:behavior w:val="content"/>
        </w:behaviors>
        <w:guid w:val="{B9E1FE87-070D-4FD8-B046-5B664FA843D2}"/>
      </w:docPartPr>
      <w:docPartBody>
        <w:p w:rsidR="00893DCC" w:rsidRDefault="00893DCC" w:rsidP="00893DCC">
          <w:pPr>
            <w:pStyle w:val="FD7D539C94744FB1966B5D3C3AAABD72"/>
          </w:pPr>
          <w:r w:rsidRPr="000D2F92">
            <w:rPr>
              <w:rStyle w:val="PlaceholderText"/>
            </w:rPr>
            <w:t>Choose an item.</w:t>
          </w:r>
        </w:p>
      </w:docPartBody>
    </w:docPart>
    <w:docPart>
      <w:docPartPr>
        <w:name w:val="8757E4CF9010422C951A2659F8F1B3DF"/>
        <w:category>
          <w:name w:val="General"/>
          <w:gallery w:val="placeholder"/>
        </w:category>
        <w:types>
          <w:type w:val="bbPlcHdr"/>
        </w:types>
        <w:behaviors>
          <w:behavior w:val="content"/>
        </w:behaviors>
        <w:guid w:val="{E1C8D157-CCD7-427D-B57B-7A78EB8DC1FC}"/>
      </w:docPartPr>
      <w:docPartBody>
        <w:p w:rsidR="00893DCC" w:rsidRDefault="00893DCC" w:rsidP="00893DCC">
          <w:pPr>
            <w:pStyle w:val="8757E4CF9010422C951A2659F8F1B3DF"/>
          </w:pPr>
          <w:r w:rsidRPr="000D2F92">
            <w:rPr>
              <w:rStyle w:val="PlaceholderText"/>
            </w:rPr>
            <w:t>Choose an item.</w:t>
          </w:r>
        </w:p>
      </w:docPartBody>
    </w:docPart>
    <w:docPart>
      <w:docPartPr>
        <w:name w:val="988F8323E2EF40A990782FDCD3E094C7"/>
        <w:category>
          <w:name w:val="General"/>
          <w:gallery w:val="placeholder"/>
        </w:category>
        <w:types>
          <w:type w:val="bbPlcHdr"/>
        </w:types>
        <w:behaviors>
          <w:behavior w:val="content"/>
        </w:behaviors>
        <w:guid w:val="{68839B98-9B80-4880-8A23-FDFB8FAF1685}"/>
      </w:docPartPr>
      <w:docPartBody>
        <w:p w:rsidR="00893DCC" w:rsidRDefault="00893DCC" w:rsidP="00893DCC">
          <w:pPr>
            <w:pStyle w:val="988F8323E2EF40A990782FDCD3E094C7"/>
          </w:pPr>
          <w:r w:rsidRPr="000D2F92">
            <w:rPr>
              <w:rStyle w:val="PlaceholderText"/>
            </w:rPr>
            <w:t>Choose an item.</w:t>
          </w:r>
        </w:p>
      </w:docPartBody>
    </w:docPart>
    <w:docPart>
      <w:docPartPr>
        <w:name w:val="DE6C9185528D4804A6D765C72C635F55"/>
        <w:category>
          <w:name w:val="General"/>
          <w:gallery w:val="placeholder"/>
        </w:category>
        <w:types>
          <w:type w:val="bbPlcHdr"/>
        </w:types>
        <w:behaviors>
          <w:behavior w:val="content"/>
        </w:behaviors>
        <w:guid w:val="{801ADC93-B93A-4700-9577-0804C329AD70}"/>
      </w:docPartPr>
      <w:docPartBody>
        <w:p w:rsidR="00893DCC" w:rsidRDefault="00893DCC" w:rsidP="00893DCC">
          <w:pPr>
            <w:pStyle w:val="DE6C9185528D4804A6D765C72C635F55"/>
          </w:pPr>
          <w:r w:rsidRPr="000D2F92">
            <w:rPr>
              <w:rStyle w:val="PlaceholderText"/>
            </w:rPr>
            <w:t>Choose an item.</w:t>
          </w:r>
        </w:p>
      </w:docPartBody>
    </w:docPart>
    <w:docPart>
      <w:docPartPr>
        <w:name w:val="C8DE40577B89431BB0DB2D210F0010BD"/>
        <w:category>
          <w:name w:val="General"/>
          <w:gallery w:val="placeholder"/>
        </w:category>
        <w:types>
          <w:type w:val="bbPlcHdr"/>
        </w:types>
        <w:behaviors>
          <w:behavior w:val="content"/>
        </w:behaviors>
        <w:guid w:val="{C3D3231D-7EFC-4FC5-B3D7-3D6FFFAABFB9}"/>
      </w:docPartPr>
      <w:docPartBody>
        <w:p w:rsidR="00893DCC" w:rsidRDefault="00893DCC" w:rsidP="00893DCC">
          <w:pPr>
            <w:pStyle w:val="C8DE40577B89431BB0DB2D210F0010BD"/>
          </w:pPr>
          <w:r w:rsidRPr="000D2F92">
            <w:rPr>
              <w:rStyle w:val="PlaceholderText"/>
            </w:rPr>
            <w:t>Choose an item.</w:t>
          </w:r>
        </w:p>
      </w:docPartBody>
    </w:docPart>
    <w:docPart>
      <w:docPartPr>
        <w:name w:val="B4868BEF59B84DB0826D7017E4976C82"/>
        <w:category>
          <w:name w:val="General"/>
          <w:gallery w:val="placeholder"/>
        </w:category>
        <w:types>
          <w:type w:val="bbPlcHdr"/>
        </w:types>
        <w:behaviors>
          <w:behavior w:val="content"/>
        </w:behaviors>
        <w:guid w:val="{7664104F-5B93-423F-AED8-01F6529D93A1}"/>
      </w:docPartPr>
      <w:docPartBody>
        <w:p w:rsidR="00893DCC" w:rsidRDefault="00893DCC" w:rsidP="00893DCC">
          <w:pPr>
            <w:pStyle w:val="B4868BEF59B84DB0826D7017E4976C82"/>
          </w:pPr>
          <w:r w:rsidRPr="000D2F92">
            <w:rPr>
              <w:rStyle w:val="PlaceholderText"/>
            </w:rPr>
            <w:t>Choose an item.</w:t>
          </w:r>
        </w:p>
      </w:docPartBody>
    </w:docPart>
    <w:docPart>
      <w:docPartPr>
        <w:name w:val="70C161DED3904964B90A832C2E2DFEC3"/>
        <w:category>
          <w:name w:val="General"/>
          <w:gallery w:val="placeholder"/>
        </w:category>
        <w:types>
          <w:type w:val="bbPlcHdr"/>
        </w:types>
        <w:behaviors>
          <w:behavior w:val="content"/>
        </w:behaviors>
        <w:guid w:val="{E8F70B54-DC10-45EB-BF97-3A819E903BC8}"/>
      </w:docPartPr>
      <w:docPartBody>
        <w:p w:rsidR="00893DCC" w:rsidRDefault="00893DCC" w:rsidP="00893DCC">
          <w:pPr>
            <w:pStyle w:val="70C161DED3904964B90A832C2E2DFEC3"/>
          </w:pPr>
          <w:r w:rsidRPr="000D2F92">
            <w:rPr>
              <w:rStyle w:val="PlaceholderText"/>
            </w:rPr>
            <w:t>Choose an item.</w:t>
          </w:r>
        </w:p>
      </w:docPartBody>
    </w:docPart>
    <w:docPart>
      <w:docPartPr>
        <w:name w:val="7667A2F470884686B834F9999BF21730"/>
        <w:category>
          <w:name w:val="General"/>
          <w:gallery w:val="placeholder"/>
        </w:category>
        <w:types>
          <w:type w:val="bbPlcHdr"/>
        </w:types>
        <w:behaviors>
          <w:behavior w:val="content"/>
        </w:behaviors>
        <w:guid w:val="{2DEC6B61-B37C-4784-8330-3B30F4BFDC02}"/>
      </w:docPartPr>
      <w:docPartBody>
        <w:p w:rsidR="00893DCC" w:rsidRDefault="00893DCC" w:rsidP="00893DCC">
          <w:pPr>
            <w:pStyle w:val="7667A2F470884686B834F9999BF21730"/>
          </w:pPr>
          <w:r w:rsidRPr="000D2F92">
            <w:rPr>
              <w:rStyle w:val="PlaceholderText"/>
            </w:rPr>
            <w:t>Choose an item.</w:t>
          </w:r>
        </w:p>
      </w:docPartBody>
    </w:docPart>
    <w:docPart>
      <w:docPartPr>
        <w:name w:val="658E83FA06A94D9F8F666FBAA5734193"/>
        <w:category>
          <w:name w:val="General"/>
          <w:gallery w:val="placeholder"/>
        </w:category>
        <w:types>
          <w:type w:val="bbPlcHdr"/>
        </w:types>
        <w:behaviors>
          <w:behavior w:val="content"/>
        </w:behaviors>
        <w:guid w:val="{C73EB278-97B6-4223-AA61-979CF15A2F46}"/>
      </w:docPartPr>
      <w:docPartBody>
        <w:p w:rsidR="00893DCC" w:rsidRDefault="00893DCC" w:rsidP="00893DCC">
          <w:pPr>
            <w:pStyle w:val="658E83FA06A94D9F8F666FBAA5734193"/>
          </w:pPr>
          <w:r w:rsidRPr="000D2F92">
            <w:rPr>
              <w:rStyle w:val="PlaceholderText"/>
            </w:rPr>
            <w:t>Choose an item.</w:t>
          </w:r>
        </w:p>
      </w:docPartBody>
    </w:docPart>
    <w:docPart>
      <w:docPartPr>
        <w:name w:val="7BE528C947ED44A89CB270C7BFFA5D09"/>
        <w:category>
          <w:name w:val="General"/>
          <w:gallery w:val="placeholder"/>
        </w:category>
        <w:types>
          <w:type w:val="bbPlcHdr"/>
        </w:types>
        <w:behaviors>
          <w:behavior w:val="content"/>
        </w:behaviors>
        <w:guid w:val="{4CD1F906-CBD5-40D9-9D06-DB72BA55A418}"/>
      </w:docPartPr>
      <w:docPartBody>
        <w:p w:rsidR="00893DCC" w:rsidRDefault="00893DCC" w:rsidP="00893DCC">
          <w:pPr>
            <w:pStyle w:val="7BE528C947ED44A89CB270C7BFFA5D09"/>
          </w:pPr>
          <w:r w:rsidRPr="000D2F92">
            <w:rPr>
              <w:rStyle w:val="PlaceholderText"/>
            </w:rPr>
            <w:t>Choose an item.</w:t>
          </w:r>
        </w:p>
      </w:docPartBody>
    </w:docPart>
    <w:docPart>
      <w:docPartPr>
        <w:name w:val="436D6AA2B0344189A47F26A0C4FA4C32"/>
        <w:category>
          <w:name w:val="General"/>
          <w:gallery w:val="placeholder"/>
        </w:category>
        <w:types>
          <w:type w:val="bbPlcHdr"/>
        </w:types>
        <w:behaviors>
          <w:behavior w:val="content"/>
        </w:behaviors>
        <w:guid w:val="{567BAF0F-113E-4C1B-9C4F-4E47A78909BD}"/>
      </w:docPartPr>
      <w:docPartBody>
        <w:p w:rsidR="00893DCC" w:rsidRDefault="00893DCC" w:rsidP="00893DCC">
          <w:pPr>
            <w:pStyle w:val="436D6AA2B0344189A47F26A0C4FA4C32"/>
          </w:pPr>
          <w:r w:rsidRPr="000D2F9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K Grotesk Light">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Univers (E1)">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95"/>
    <w:rsid w:val="00010F0D"/>
    <w:rsid w:val="00010F24"/>
    <w:rsid w:val="00016645"/>
    <w:rsid w:val="000F12CC"/>
    <w:rsid w:val="000F4A4B"/>
    <w:rsid w:val="000F7EC0"/>
    <w:rsid w:val="001116AE"/>
    <w:rsid w:val="001125F7"/>
    <w:rsid w:val="00122DC0"/>
    <w:rsid w:val="001515D4"/>
    <w:rsid w:val="00157B1A"/>
    <w:rsid w:val="001D02E4"/>
    <w:rsid w:val="001D4ABF"/>
    <w:rsid w:val="0022647D"/>
    <w:rsid w:val="002E3689"/>
    <w:rsid w:val="002F15B4"/>
    <w:rsid w:val="0032127B"/>
    <w:rsid w:val="00330B23"/>
    <w:rsid w:val="0035626D"/>
    <w:rsid w:val="003A0B0A"/>
    <w:rsid w:val="00405791"/>
    <w:rsid w:val="00454DB8"/>
    <w:rsid w:val="00460297"/>
    <w:rsid w:val="00493BEC"/>
    <w:rsid w:val="004A6E38"/>
    <w:rsid w:val="004E65B4"/>
    <w:rsid w:val="00531984"/>
    <w:rsid w:val="00534B4B"/>
    <w:rsid w:val="00543517"/>
    <w:rsid w:val="00580132"/>
    <w:rsid w:val="005D14B7"/>
    <w:rsid w:val="00614E48"/>
    <w:rsid w:val="00627EF7"/>
    <w:rsid w:val="00635AE8"/>
    <w:rsid w:val="00650B7C"/>
    <w:rsid w:val="00677BB8"/>
    <w:rsid w:val="006C2F24"/>
    <w:rsid w:val="006F529F"/>
    <w:rsid w:val="00722A5C"/>
    <w:rsid w:val="0073783D"/>
    <w:rsid w:val="00754264"/>
    <w:rsid w:val="007B1E70"/>
    <w:rsid w:val="007C0920"/>
    <w:rsid w:val="007C1159"/>
    <w:rsid w:val="007E16DD"/>
    <w:rsid w:val="00845DAC"/>
    <w:rsid w:val="00850A86"/>
    <w:rsid w:val="00893DCC"/>
    <w:rsid w:val="008B2001"/>
    <w:rsid w:val="0093237F"/>
    <w:rsid w:val="009F61F0"/>
    <w:rsid w:val="00A1573C"/>
    <w:rsid w:val="00AB7492"/>
    <w:rsid w:val="00B076D0"/>
    <w:rsid w:val="00B164D0"/>
    <w:rsid w:val="00B3015C"/>
    <w:rsid w:val="00B321FE"/>
    <w:rsid w:val="00B50AE5"/>
    <w:rsid w:val="00B87DA6"/>
    <w:rsid w:val="00C02D2C"/>
    <w:rsid w:val="00C80D6A"/>
    <w:rsid w:val="00C8680A"/>
    <w:rsid w:val="00C9598F"/>
    <w:rsid w:val="00CA54FF"/>
    <w:rsid w:val="00CE694C"/>
    <w:rsid w:val="00CF043E"/>
    <w:rsid w:val="00CF0D43"/>
    <w:rsid w:val="00D90331"/>
    <w:rsid w:val="00DA2552"/>
    <w:rsid w:val="00DA5895"/>
    <w:rsid w:val="00DD6057"/>
    <w:rsid w:val="00DF0FD5"/>
    <w:rsid w:val="00E21917"/>
    <w:rsid w:val="00E711A9"/>
    <w:rsid w:val="00E76390"/>
    <w:rsid w:val="00EF5E92"/>
    <w:rsid w:val="00F55F74"/>
    <w:rsid w:val="00FA1772"/>
    <w:rsid w:val="00FA48F8"/>
    <w:rsid w:val="00FB78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3DCC"/>
  </w:style>
  <w:style w:type="paragraph" w:customStyle="1" w:styleId="100BB8017EC346AFBE63A21D0215A37C">
    <w:name w:val="100BB8017EC346AFBE63A21D0215A37C"/>
  </w:style>
  <w:style w:type="paragraph" w:customStyle="1" w:styleId="4BB4C4A3FD6842CA81B647D8B17E0C6A">
    <w:name w:val="4BB4C4A3FD6842CA81B647D8B17E0C6A"/>
    <w:rsid w:val="00B076D0"/>
  </w:style>
  <w:style w:type="paragraph" w:customStyle="1" w:styleId="D8935C1A29824DC88350C387AE119EBA">
    <w:name w:val="D8935C1A29824DC88350C387AE119EBA"/>
    <w:rsid w:val="00B076D0"/>
  </w:style>
  <w:style w:type="paragraph" w:customStyle="1" w:styleId="BBDB6ECF7EEF473B8B51A2B6ED7B3968">
    <w:name w:val="BBDB6ECF7EEF473B8B51A2B6ED7B3968"/>
    <w:rsid w:val="004E65B4"/>
  </w:style>
  <w:style w:type="paragraph" w:customStyle="1" w:styleId="5B3D444FF38746C2A89276BEFD2EE3BA">
    <w:name w:val="5B3D444FF38746C2A89276BEFD2EE3BA"/>
    <w:rsid w:val="00CF043E"/>
  </w:style>
  <w:style w:type="paragraph" w:customStyle="1" w:styleId="BE19E7B940314F6CBDD441AB8EAE34BB">
    <w:name w:val="BE19E7B940314F6CBDD441AB8EAE34BB"/>
    <w:rsid w:val="00010F0D"/>
  </w:style>
  <w:style w:type="paragraph" w:customStyle="1" w:styleId="1E2AAAC434D1412483C65F8BAFEFAF6F">
    <w:name w:val="1E2AAAC434D1412483C65F8BAFEFAF6F"/>
    <w:rsid w:val="000F4A4B"/>
  </w:style>
  <w:style w:type="paragraph" w:customStyle="1" w:styleId="B2800CC674884149BAE04F4DF53D42D9">
    <w:name w:val="B2800CC674884149BAE04F4DF53D42D9"/>
    <w:rsid w:val="00893DCC"/>
    <w:pPr>
      <w:spacing w:line="278" w:lineRule="auto"/>
    </w:pPr>
    <w:rPr>
      <w:kern w:val="2"/>
      <w:sz w:val="24"/>
      <w:szCs w:val="24"/>
      <w14:ligatures w14:val="standardContextual"/>
    </w:rPr>
  </w:style>
  <w:style w:type="paragraph" w:customStyle="1" w:styleId="4406AAEDE26543CAB1EAA9C604DD6D15">
    <w:name w:val="4406AAEDE26543CAB1EAA9C604DD6D15"/>
    <w:rsid w:val="00893DCC"/>
    <w:pPr>
      <w:spacing w:line="278" w:lineRule="auto"/>
    </w:pPr>
    <w:rPr>
      <w:kern w:val="2"/>
      <w:sz w:val="24"/>
      <w:szCs w:val="24"/>
      <w14:ligatures w14:val="standardContextual"/>
    </w:rPr>
  </w:style>
  <w:style w:type="paragraph" w:customStyle="1" w:styleId="FC82AD55CEFA4E839A97A88EA4078684">
    <w:name w:val="FC82AD55CEFA4E839A97A88EA4078684"/>
    <w:rsid w:val="00893DCC"/>
    <w:pPr>
      <w:spacing w:line="278" w:lineRule="auto"/>
    </w:pPr>
    <w:rPr>
      <w:kern w:val="2"/>
      <w:sz w:val="24"/>
      <w:szCs w:val="24"/>
      <w14:ligatures w14:val="standardContextual"/>
    </w:rPr>
  </w:style>
  <w:style w:type="paragraph" w:customStyle="1" w:styleId="1F3FB1CBD58742F0BE2EDF8E7445C4FE">
    <w:name w:val="1F3FB1CBD58742F0BE2EDF8E7445C4FE"/>
    <w:rsid w:val="00893DCC"/>
    <w:pPr>
      <w:spacing w:line="278" w:lineRule="auto"/>
    </w:pPr>
    <w:rPr>
      <w:kern w:val="2"/>
      <w:sz w:val="24"/>
      <w:szCs w:val="24"/>
      <w14:ligatures w14:val="standardContextual"/>
    </w:rPr>
  </w:style>
  <w:style w:type="paragraph" w:customStyle="1" w:styleId="FD7D539C94744FB1966B5D3C3AAABD72">
    <w:name w:val="FD7D539C94744FB1966B5D3C3AAABD72"/>
    <w:rsid w:val="00893DCC"/>
    <w:pPr>
      <w:spacing w:line="278" w:lineRule="auto"/>
    </w:pPr>
    <w:rPr>
      <w:kern w:val="2"/>
      <w:sz w:val="24"/>
      <w:szCs w:val="24"/>
      <w14:ligatures w14:val="standardContextual"/>
    </w:rPr>
  </w:style>
  <w:style w:type="paragraph" w:customStyle="1" w:styleId="8757E4CF9010422C951A2659F8F1B3DF">
    <w:name w:val="8757E4CF9010422C951A2659F8F1B3DF"/>
    <w:rsid w:val="00893DCC"/>
    <w:pPr>
      <w:spacing w:line="278" w:lineRule="auto"/>
    </w:pPr>
    <w:rPr>
      <w:kern w:val="2"/>
      <w:sz w:val="24"/>
      <w:szCs w:val="24"/>
      <w14:ligatures w14:val="standardContextual"/>
    </w:rPr>
  </w:style>
  <w:style w:type="paragraph" w:customStyle="1" w:styleId="988F8323E2EF40A990782FDCD3E094C7">
    <w:name w:val="988F8323E2EF40A990782FDCD3E094C7"/>
    <w:rsid w:val="00893DCC"/>
    <w:pPr>
      <w:spacing w:line="278" w:lineRule="auto"/>
    </w:pPr>
    <w:rPr>
      <w:kern w:val="2"/>
      <w:sz w:val="24"/>
      <w:szCs w:val="24"/>
      <w14:ligatures w14:val="standardContextual"/>
    </w:rPr>
  </w:style>
  <w:style w:type="paragraph" w:customStyle="1" w:styleId="DE6C9185528D4804A6D765C72C635F55">
    <w:name w:val="DE6C9185528D4804A6D765C72C635F55"/>
    <w:rsid w:val="00893DCC"/>
    <w:pPr>
      <w:spacing w:line="278" w:lineRule="auto"/>
    </w:pPr>
    <w:rPr>
      <w:kern w:val="2"/>
      <w:sz w:val="24"/>
      <w:szCs w:val="24"/>
      <w14:ligatures w14:val="standardContextual"/>
    </w:rPr>
  </w:style>
  <w:style w:type="paragraph" w:customStyle="1" w:styleId="C8DE40577B89431BB0DB2D210F0010BD">
    <w:name w:val="C8DE40577B89431BB0DB2D210F0010BD"/>
    <w:rsid w:val="00893DCC"/>
    <w:pPr>
      <w:spacing w:line="278" w:lineRule="auto"/>
    </w:pPr>
    <w:rPr>
      <w:kern w:val="2"/>
      <w:sz w:val="24"/>
      <w:szCs w:val="24"/>
      <w14:ligatures w14:val="standardContextual"/>
    </w:rPr>
  </w:style>
  <w:style w:type="paragraph" w:customStyle="1" w:styleId="B4868BEF59B84DB0826D7017E4976C82">
    <w:name w:val="B4868BEF59B84DB0826D7017E4976C82"/>
    <w:rsid w:val="00893DCC"/>
    <w:pPr>
      <w:spacing w:line="278" w:lineRule="auto"/>
    </w:pPr>
    <w:rPr>
      <w:kern w:val="2"/>
      <w:sz w:val="24"/>
      <w:szCs w:val="24"/>
      <w14:ligatures w14:val="standardContextual"/>
    </w:rPr>
  </w:style>
  <w:style w:type="paragraph" w:customStyle="1" w:styleId="70C161DED3904964B90A832C2E2DFEC3">
    <w:name w:val="70C161DED3904964B90A832C2E2DFEC3"/>
    <w:rsid w:val="00893DCC"/>
    <w:pPr>
      <w:spacing w:line="278" w:lineRule="auto"/>
    </w:pPr>
    <w:rPr>
      <w:kern w:val="2"/>
      <w:sz w:val="24"/>
      <w:szCs w:val="24"/>
      <w14:ligatures w14:val="standardContextual"/>
    </w:rPr>
  </w:style>
  <w:style w:type="paragraph" w:customStyle="1" w:styleId="7667A2F470884686B834F9999BF21730">
    <w:name w:val="7667A2F470884686B834F9999BF21730"/>
    <w:rsid w:val="00893DCC"/>
    <w:pPr>
      <w:spacing w:line="278" w:lineRule="auto"/>
    </w:pPr>
    <w:rPr>
      <w:kern w:val="2"/>
      <w:sz w:val="24"/>
      <w:szCs w:val="24"/>
      <w14:ligatures w14:val="standardContextual"/>
    </w:rPr>
  </w:style>
  <w:style w:type="paragraph" w:customStyle="1" w:styleId="658E83FA06A94D9F8F666FBAA5734193">
    <w:name w:val="658E83FA06A94D9F8F666FBAA5734193"/>
    <w:rsid w:val="00893DCC"/>
    <w:pPr>
      <w:spacing w:line="278" w:lineRule="auto"/>
    </w:pPr>
    <w:rPr>
      <w:kern w:val="2"/>
      <w:sz w:val="24"/>
      <w:szCs w:val="24"/>
      <w14:ligatures w14:val="standardContextual"/>
    </w:rPr>
  </w:style>
  <w:style w:type="paragraph" w:customStyle="1" w:styleId="7BE528C947ED44A89CB270C7BFFA5D09">
    <w:name w:val="7BE528C947ED44A89CB270C7BFFA5D09"/>
    <w:rsid w:val="00893DCC"/>
    <w:pPr>
      <w:spacing w:line="278" w:lineRule="auto"/>
    </w:pPr>
    <w:rPr>
      <w:kern w:val="2"/>
      <w:sz w:val="24"/>
      <w:szCs w:val="24"/>
      <w14:ligatures w14:val="standardContextual"/>
    </w:rPr>
  </w:style>
  <w:style w:type="paragraph" w:customStyle="1" w:styleId="436D6AA2B0344189A47F26A0C4FA4C32">
    <w:name w:val="436D6AA2B0344189A47F26A0C4FA4C32"/>
    <w:rsid w:val="00893DC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1B556498ACC43A41D83149D305135" ma:contentTypeVersion="16" ma:contentTypeDescription="Create a new document." ma:contentTypeScope="" ma:versionID="e2b9ded47b9076275f8180de2c28f572">
  <xsd:schema xmlns:xsd="http://www.w3.org/2001/XMLSchema" xmlns:xs="http://www.w3.org/2001/XMLSchema" xmlns:p="http://schemas.microsoft.com/office/2006/metadata/properties" xmlns:ns2="03df264b-2500-413d-bf94-c16f123cf3f3" xmlns:ns3="78563eaf-99ec-4a8b-989b-af18745a88eb" xmlns:ns4="0f20a38a-d7e5-4f2d-9d04-4e7253d25786" targetNamespace="http://schemas.microsoft.com/office/2006/metadata/properties" ma:root="true" ma:fieldsID="bc58150c2c56fb9d496e46d79184f1c0" ns2:_="" ns3:_="" ns4:_="">
    <xsd:import namespace="03df264b-2500-413d-bf94-c16f123cf3f3"/>
    <xsd:import namespace="78563eaf-99ec-4a8b-989b-af18745a88eb"/>
    <xsd:import namespace="0f20a38a-d7e5-4f2d-9d04-4e7253d257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f264b-2500-413d-bf94-c16f123cf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8f4780-c71a-4417-85db-0344dc61001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563eaf-99ec-4a8b-989b-af18745a88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20a38a-d7e5-4f2d-9d04-4e7253d2578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e79c001-8a76-46b2-a0c1-2b056cc5d0a9}" ma:internalName="TaxCatchAll" ma:showField="CatchAllData" ma:web="78563eaf-99ec-4a8b-989b-af18745a8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f20a38a-d7e5-4f2d-9d04-4e7253d25786" xsi:nil="true"/>
    <lcf76f155ced4ddcb4097134ff3c332f xmlns="03df264b-2500-413d-bf94-c16f123cf3f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B1F570-6205-495B-81C6-4FD84B1828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f264b-2500-413d-bf94-c16f123cf3f3"/>
    <ds:schemaRef ds:uri="78563eaf-99ec-4a8b-989b-af18745a88eb"/>
    <ds:schemaRef ds:uri="0f20a38a-d7e5-4f2d-9d04-4e7253d25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D0ABF-D8F7-465D-B7D9-BC253AA29FEC}">
  <ds:schemaRefs>
    <ds:schemaRef ds:uri="http://schemas.openxmlformats.org/officeDocument/2006/bibliography"/>
  </ds:schemaRefs>
</ds:datastoreItem>
</file>

<file path=customXml/itemProps3.xml><?xml version="1.0" encoding="utf-8"?>
<ds:datastoreItem xmlns:ds="http://schemas.openxmlformats.org/officeDocument/2006/customXml" ds:itemID="{E8CDA397-8778-4784-A758-2C993F3AEFF4}">
  <ds:schemaRefs>
    <ds:schemaRef ds:uri="http://schemas.microsoft.com/sharepoint/v3/contenttype/forms"/>
  </ds:schemaRefs>
</ds:datastoreItem>
</file>

<file path=customXml/itemProps4.xml><?xml version="1.0" encoding="utf-8"?>
<ds:datastoreItem xmlns:ds="http://schemas.openxmlformats.org/officeDocument/2006/customXml" ds:itemID="{DF776B91-0503-4691-BC74-C9DEBE3D3EA4}">
  <ds:schemaRefs>
    <ds:schemaRef ds:uri="03df264b-2500-413d-bf94-c16f123cf3f3"/>
    <ds:schemaRef ds:uri="78563eaf-99ec-4a8b-989b-af18745a88eb"/>
    <ds:schemaRef ds:uri="http://purl.org/dc/elements/1.1/"/>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purl.org/dc/terms/"/>
    <ds:schemaRef ds:uri="0f20a38a-d7e5-4f2d-9d04-4e7253d25786"/>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19731</Words>
  <Characters>109508</Characters>
  <Application>Microsoft Office Word</Application>
  <DocSecurity>4</DocSecurity>
  <Lines>912</Lines>
  <Paragraphs>257</Paragraphs>
  <ScaleCrop>false</ScaleCrop>
  <HeadingPairs>
    <vt:vector size="2" baseType="variant">
      <vt:variant>
        <vt:lpstr>Title</vt:lpstr>
      </vt:variant>
      <vt:variant>
        <vt:i4>1</vt:i4>
      </vt:variant>
    </vt:vector>
  </HeadingPairs>
  <TitlesOfParts>
    <vt:vector size="1" baseType="lpstr">
      <vt:lpstr>Service Schedule Number ONE</vt:lpstr>
    </vt:vector>
  </TitlesOfParts>
  <Company>ACNielsen</Company>
  <LinksUpToDate>false</LinksUpToDate>
  <CharactersWithSpaces>128982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Schedule Number ONE</dc:title>
  <dc:subject/>
  <dc:creator>ejr</dc:creator>
  <cp:keywords/>
  <cp:lastModifiedBy>Darren Gordon</cp:lastModifiedBy>
  <cp:revision>2</cp:revision>
  <cp:lastPrinted>2017-06-28T22:59:00Z</cp:lastPrinted>
  <dcterms:created xsi:type="dcterms:W3CDTF">2024-12-04T12:36:00Z</dcterms:created>
  <dcterms:modified xsi:type="dcterms:W3CDTF">2024-12-04T12:36:00Z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0x0101001B91B556498ACC43A41D83149D305135</vt:lpwstr>
  </property>
</Properties>
</file>