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E1DC4" w14:textId="77777777" w:rsidR="0098268B" w:rsidRPr="006672A4" w:rsidRDefault="0098268B" w:rsidP="006672A4">
      <w:pPr>
        <w:rPr>
          <w:rFonts w:asciiTheme="minorHAnsi" w:eastAsiaTheme="minorEastAsia" w:hAnsiTheme="minorHAnsi"/>
          <w:b/>
          <w:caps/>
          <w:color w:val="000000" w:themeColor="text1"/>
          <w:sz w:val="20"/>
        </w:rPr>
      </w:pPr>
    </w:p>
    <w:p w14:paraId="6EFB93B1" w14:textId="027869A9" w:rsidR="00224A46" w:rsidRPr="00047700" w:rsidRDefault="00224A46" w:rsidP="00047700">
      <w:pPr>
        <w:autoSpaceDE w:val="0"/>
        <w:autoSpaceDN w:val="0"/>
        <w:adjustRightInd w:val="0"/>
        <w:jc w:val="center"/>
        <w:rPr>
          <w:rFonts w:asciiTheme="minorHAnsi" w:eastAsiaTheme="minorEastAsia" w:hAnsiTheme="minorHAnsi" w:cstheme="minorHAnsi"/>
          <w:b/>
          <w:bCs/>
          <w:sz w:val="20"/>
        </w:rPr>
      </w:pPr>
      <w:r w:rsidRPr="00047700">
        <w:rPr>
          <w:rFonts w:asciiTheme="minorHAnsi" w:eastAsiaTheme="minorEastAsia" w:hAnsiTheme="minorHAnsi" w:cstheme="minorHAnsi"/>
          <w:b/>
          <w:bCs/>
          <w:sz w:val="20"/>
        </w:rPr>
        <w:t>License Agreement</w:t>
      </w:r>
      <w:r w:rsidR="00081A92">
        <w:rPr>
          <w:rFonts w:asciiTheme="minorHAnsi" w:eastAsiaTheme="minorEastAsia" w:hAnsiTheme="minorHAnsi" w:cstheme="minorHAnsi"/>
          <w:b/>
          <w:bCs/>
          <w:sz w:val="20"/>
        </w:rPr>
        <w:t xml:space="preserve"> (“LA”)</w:t>
      </w:r>
    </w:p>
    <w:p w14:paraId="63BAD17C" w14:textId="35B8A2DC" w:rsidR="00224A46" w:rsidRPr="00047700" w:rsidRDefault="00224A46" w:rsidP="00047700">
      <w:pPr>
        <w:autoSpaceDE w:val="0"/>
        <w:autoSpaceDN w:val="0"/>
        <w:adjustRightInd w:val="0"/>
        <w:jc w:val="center"/>
        <w:rPr>
          <w:rFonts w:asciiTheme="minorHAnsi" w:eastAsiaTheme="minorEastAsia" w:hAnsiTheme="minorHAnsi" w:cstheme="minorHAnsi"/>
          <w:b/>
          <w:bCs/>
          <w:sz w:val="20"/>
        </w:rPr>
      </w:pPr>
      <w:r w:rsidRPr="00047700">
        <w:rPr>
          <w:rFonts w:asciiTheme="minorHAnsi" w:eastAsiaTheme="minorEastAsia" w:hAnsiTheme="minorHAnsi" w:cstheme="minorHAnsi"/>
          <w:b/>
          <w:bCs/>
          <w:sz w:val="20"/>
        </w:rPr>
        <w:t>(Subscription)</w:t>
      </w:r>
    </w:p>
    <w:p w14:paraId="11037E5B" w14:textId="77777777" w:rsidR="00224A46" w:rsidRPr="009654B9" w:rsidRDefault="00224A46" w:rsidP="00224A46">
      <w:pPr>
        <w:jc w:val="center"/>
        <w:rPr>
          <w:rFonts w:asciiTheme="minorHAnsi" w:eastAsiaTheme="minorEastAsia" w:hAnsiTheme="minorHAnsi" w:cstheme="minorHAnsi"/>
          <w:sz w:val="20"/>
        </w:rPr>
      </w:pPr>
    </w:p>
    <w:p w14:paraId="362133AA" w14:textId="74763191" w:rsidR="00E5697B" w:rsidRPr="0046473E" w:rsidRDefault="25A3E95B" w:rsidP="005E69E1">
      <w:pPr>
        <w:widowControl w:val="0"/>
        <w:autoSpaceDE w:val="0"/>
        <w:autoSpaceDN w:val="0"/>
        <w:adjustRightInd w:val="0"/>
        <w:spacing w:after="100" w:afterAutospacing="1"/>
        <w:ind w:right="45"/>
        <w:jc w:val="both"/>
        <w:rPr>
          <w:rFonts w:asciiTheme="minorHAnsi" w:eastAsiaTheme="minorEastAsia" w:hAnsiTheme="minorHAnsi" w:cstheme="minorHAnsi"/>
          <w:sz w:val="19"/>
          <w:szCs w:val="19"/>
          <w:lang w:val="en-GB"/>
        </w:rPr>
      </w:pPr>
      <w:r w:rsidRPr="0046473E">
        <w:rPr>
          <w:rStyle w:val="normaltextrun"/>
          <w:rFonts w:asciiTheme="minorHAnsi" w:eastAsiaTheme="minorEastAsia" w:hAnsiTheme="minorHAnsi" w:cstheme="minorBidi"/>
          <w:color w:val="000000"/>
          <w:sz w:val="19"/>
          <w:szCs w:val="19"/>
          <w:shd w:val="clear" w:color="auto" w:fill="FFFFFF"/>
        </w:rPr>
        <w:t>This</w:t>
      </w:r>
      <w:r w:rsidR="006015CD" w:rsidRPr="0046473E">
        <w:rPr>
          <w:rStyle w:val="normaltextrun"/>
          <w:rFonts w:asciiTheme="minorHAnsi" w:eastAsiaTheme="minorEastAsia" w:hAnsiTheme="minorHAnsi" w:cstheme="minorBidi"/>
          <w:color w:val="000000"/>
          <w:sz w:val="19"/>
          <w:szCs w:val="19"/>
          <w:shd w:val="clear" w:color="auto" w:fill="FFFFFF"/>
        </w:rPr>
        <w:t xml:space="preserve"> </w:t>
      </w:r>
      <w:r w:rsidR="00081A92" w:rsidRPr="0046473E">
        <w:rPr>
          <w:rStyle w:val="normaltextrun"/>
          <w:rFonts w:asciiTheme="minorHAnsi" w:eastAsiaTheme="minorEastAsia" w:hAnsiTheme="minorHAnsi" w:cstheme="minorBidi"/>
          <w:color w:val="000000"/>
          <w:sz w:val="19"/>
          <w:szCs w:val="19"/>
          <w:shd w:val="clear" w:color="auto" w:fill="FFFFFF"/>
        </w:rPr>
        <w:t>LA</w:t>
      </w:r>
      <w:r w:rsidRPr="0046473E">
        <w:rPr>
          <w:rStyle w:val="normaltextrun"/>
          <w:rFonts w:asciiTheme="minorHAnsi" w:eastAsiaTheme="minorEastAsia" w:hAnsiTheme="minorHAnsi" w:cstheme="minorBidi"/>
          <w:color w:val="000000"/>
          <w:sz w:val="19"/>
          <w:szCs w:val="19"/>
          <w:shd w:val="clear" w:color="auto" w:fill="FFFFFF"/>
        </w:rPr>
        <w:t xml:space="preserve"> </w:t>
      </w:r>
      <w:r w:rsidR="24A02397" w:rsidRPr="0046473E">
        <w:rPr>
          <w:rStyle w:val="normaltextrun"/>
          <w:rFonts w:asciiTheme="minorHAnsi" w:eastAsiaTheme="minorEastAsia" w:hAnsiTheme="minorHAnsi" w:cstheme="minorBidi"/>
          <w:color w:val="000000"/>
          <w:sz w:val="19"/>
          <w:szCs w:val="19"/>
          <w:shd w:val="clear" w:color="auto" w:fill="FFFFFF"/>
        </w:rPr>
        <w:t>together with the</w:t>
      </w:r>
      <w:r w:rsidR="002479BC" w:rsidRPr="0046473E">
        <w:rPr>
          <w:rStyle w:val="normaltextrun"/>
          <w:rFonts w:asciiTheme="minorHAnsi" w:eastAsiaTheme="minorEastAsia" w:hAnsiTheme="minorHAnsi" w:cstheme="minorBidi"/>
          <w:color w:val="000000"/>
          <w:sz w:val="19"/>
          <w:szCs w:val="19"/>
          <w:shd w:val="clear" w:color="auto" w:fill="FFFFFF"/>
        </w:rPr>
        <w:t xml:space="preserve"> </w:t>
      </w:r>
      <w:hyperlink r:id="rId12" w:history="1">
        <w:r w:rsidR="002479BC" w:rsidRPr="00216895">
          <w:rPr>
            <w:rStyle w:val="Hyperlink"/>
            <w:rFonts w:ascii="Calibri" w:hAnsi="Calibri" w:cs="Calibri"/>
            <w:sz w:val="19"/>
            <w:szCs w:val="19"/>
          </w:rPr>
          <w:t>T&amp;CLicenseAgreement (</w:t>
        </w:r>
        <w:r w:rsidR="002479BC">
          <w:rPr>
            <w:rStyle w:val="Hyperlink"/>
            <w:rFonts w:ascii="Calibri" w:hAnsi="Calibri" w:cs="Calibri"/>
            <w:sz w:val="19"/>
            <w:szCs w:val="19"/>
          </w:rPr>
          <w:t>31May</w:t>
        </w:r>
        <w:r w:rsidR="002479BC" w:rsidRPr="00216895">
          <w:rPr>
            <w:rStyle w:val="Hyperlink"/>
            <w:rFonts w:ascii="Calibri" w:hAnsi="Calibri" w:cs="Calibri"/>
            <w:sz w:val="19"/>
            <w:szCs w:val="19"/>
          </w:rPr>
          <w:t xml:space="preserve">2023) </w:t>
        </w:r>
      </w:hyperlink>
      <w:r w:rsidR="00BF3546" w:rsidRPr="0046473E">
        <w:rPr>
          <w:rStyle w:val="normaltextrun"/>
          <w:rFonts w:asciiTheme="minorHAnsi" w:eastAsiaTheme="minorEastAsia" w:hAnsiTheme="minorHAnsi" w:cstheme="minorBidi"/>
          <w:color w:val="000000"/>
          <w:sz w:val="19"/>
          <w:szCs w:val="19"/>
          <w:shd w:val="clear" w:color="auto" w:fill="FFFFFF"/>
        </w:rPr>
        <w:t>(“T</w:t>
      </w:r>
      <w:r w:rsidR="00B9010A" w:rsidRPr="0046473E">
        <w:rPr>
          <w:rStyle w:val="normaltextrun"/>
          <w:rFonts w:asciiTheme="minorHAnsi" w:eastAsiaTheme="minorEastAsia" w:hAnsiTheme="minorHAnsi" w:cstheme="minorBidi"/>
          <w:color w:val="000000"/>
          <w:sz w:val="19"/>
          <w:szCs w:val="19"/>
          <w:shd w:val="clear" w:color="auto" w:fill="FFFFFF"/>
        </w:rPr>
        <w:t>&amp;</w:t>
      </w:r>
      <w:r w:rsidR="00BF3546" w:rsidRPr="0046473E">
        <w:rPr>
          <w:rStyle w:val="normaltextrun"/>
          <w:rFonts w:asciiTheme="minorHAnsi" w:eastAsiaTheme="minorEastAsia" w:hAnsiTheme="minorHAnsi" w:cstheme="minorBidi"/>
          <w:color w:val="000000"/>
          <w:sz w:val="19"/>
          <w:szCs w:val="19"/>
          <w:shd w:val="clear" w:color="auto" w:fill="FFFFFF"/>
        </w:rPr>
        <w:t>C</w:t>
      </w:r>
      <w:r w:rsidR="008C4A26">
        <w:rPr>
          <w:rStyle w:val="normaltextrun"/>
          <w:rFonts w:asciiTheme="minorHAnsi" w:eastAsiaTheme="minorEastAsia" w:hAnsiTheme="minorHAnsi" w:cstheme="minorBidi"/>
          <w:color w:val="000000"/>
          <w:sz w:val="19"/>
          <w:szCs w:val="19"/>
          <w:shd w:val="clear" w:color="auto" w:fill="FFFFFF"/>
        </w:rPr>
        <w:t>s</w:t>
      </w:r>
      <w:r w:rsidR="00BF3546" w:rsidRPr="0046473E">
        <w:rPr>
          <w:rStyle w:val="normaltextrun"/>
          <w:rFonts w:asciiTheme="minorHAnsi" w:eastAsiaTheme="minorEastAsia" w:hAnsiTheme="minorHAnsi" w:cstheme="minorBidi"/>
          <w:color w:val="000000"/>
          <w:sz w:val="19"/>
          <w:szCs w:val="19"/>
          <w:shd w:val="clear" w:color="auto" w:fill="FFFFFF"/>
        </w:rPr>
        <w:t xml:space="preserve">”) </w:t>
      </w:r>
      <w:r w:rsidR="00AB2C8D">
        <w:rPr>
          <w:rStyle w:val="normaltextrun"/>
          <w:rFonts w:asciiTheme="minorHAnsi" w:eastAsiaTheme="minorEastAsia" w:hAnsiTheme="minorHAnsi" w:cstheme="minorBidi"/>
          <w:color w:val="000000"/>
          <w:sz w:val="19"/>
          <w:szCs w:val="19"/>
          <w:shd w:val="clear" w:color="auto" w:fill="FFFFFF"/>
        </w:rPr>
        <w:t>which are incorporated herein by reference</w:t>
      </w:r>
      <w:r w:rsidR="24A02397" w:rsidRPr="0046473E">
        <w:rPr>
          <w:rStyle w:val="normaltextrun"/>
          <w:rFonts w:asciiTheme="minorHAnsi" w:eastAsiaTheme="minorEastAsia" w:hAnsiTheme="minorHAnsi" w:cstheme="minorBidi"/>
          <w:color w:val="000000"/>
          <w:sz w:val="19"/>
          <w:szCs w:val="19"/>
          <w:shd w:val="clear" w:color="auto" w:fill="FFFFFF"/>
        </w:rPr>
        <w:t xml:space="preserve"> (together, the “Agreement”) </w:t>
      </w:r>
      <w:r w:rsidR="1271066A" w:rsidRPr="0046473E">
        <w:rPr>
          <w:rStyle w:val="normaltextrun"/>
          <w:rFonts w:asciiTheme="minorHAnsi" w:eastAsiaTheme="minorEastAsia" w:hAnsiTheme="minorHAnsi" w:cstheme="minorBidi"/>
          <w:color w:val="000000"/>
          <w:sz w:val="19"/>
          <w:szCs w:val="19"/>
          <w:shd w:val="clear" w:color="auto" w:fill="FFFFFF"/>
        </w:rPr>
        <w:t xml:space="preserve">is </w:t>
      </w:r>
      <w:r w:rsidRPr="0046473E">
        <w:rPr>
          <w:rStyle w:val="normaltextrun"/>
          <w:rFonts w:asciiTheme="minorHAnsi" w:eastAsiaTheme="minorEastAsia" w:hAnsiTheme="minorHAnsi" w:cstheme="minorBidi"/>
          <w:color w:val="000000"/>
          <w:sz w:val="19"/>
          <w:szCs w:val="19"/>
          <w:shd w:val="clear" w:color="auto" w:fill="FFFFFF"/>
        </w:rPr>
        <w:t xml:space="preserve">entered into as of the Initial Term Start Date set forth below between Client and </w:t>
      </w:r>
      <w:r w:rsidR="0088239F">
        <w:rPr>
          <w:rStyle w:val="normaltextrun"/>
          <w:rFonts w:asciiTheme="minorHAnsi" w:eastAsiaTheme="minorEastAsia" w:hAnsiTheme="minorHAnsi" w:cstheme="minorBidi"/>
          <w:color w:val="000000"/>
          <w:sz w:val="19"/>
          <w:szCs w:val="19"/>
          <w:shd w:val="clear" w:color="auto" w:fill="FFFFFF"/>
        </w:rPr>
        <w:t>“</w:t>
      </w:r>
      <w:r w:rsidRPr="0046473E">
        <w:rPr>
          <w:rStyle w:val="normaltextrun"/>
          <w:rFonts w:asciiTheme="minorHAnsi" w:eastAsiaTheme="minorEastAsia" w:hAnsiTheme="minorHAnsi" w:cstheme="minorBidi"/>
          <w:color w:val="000000"/>
          <w:sz w:val="19"/>
          <w:szCs w:val="19"/>
          <w:shd w:val="clear" w:color="auto" w:fill="FFFFFF"/>
        </w:rPr>
        <w:t>NielsenIQ</w:t>
      </w:r>
      <w:r w:rsidR="0088239F">
        <w:rPr>
          <w:rStyle w:val="normaltextrun"/>
          <w:rFonts w:asciiTheme="minorHAnsi" w:eastAsiaTheme="minorEastAsia" w:hAnsiTheme="minorHAnsi" w:cstheme="minorBidi"/>
          <w:color w:val="000000"/>
          <w:sz w:val="19"/>
          <w:szCs w:val="19"/>
          <w:shd w:val="clear" w:color="auto" w:fill="FFFFFF"/>
        </w:rPr>
        <w:t>” or “NIQ”</w:t>
      </w:r>
      <w:r w:rsidRPr="0046473E">
        <w:rPr>
          <w:rStyle w:val="normaltextrun"/>
          <w:rFonts w:asciiTheme="minorHAnsi" w:eastAsiaTheme="minorEastAsia" w:hAnsiTheme="minorHAnsi" w:cstheme="minorBidi"/>
          <w:color w:val="000000"/>
          <w:sz w:val="19"/>
          <w:szCs w:val="19"/>
          <w:shd w:val="clear" w:color="auto" w:fill="FFFFFF"/>
        </w:rPr>
        <w:t xml:space="preserve"> (each as set forth below)</w:t>
      </w:r>
      <w:r w:rsidR="00AB2C8D">
        <w:rPr>
          <w:rStyle w:val="normaltextrun"/>
          <w:rFonts w:asciiTheme="minorHAnsi" w:eastAsiaTheme="minorEastAsia" w:hAnsiTheme="minorHAnsi" w:cstheme="minorBidi"/>
          <w:color w:val="000000"/>
          <w:sz w:val="19"/>
          <w:szCs w:val="19"/>
          <w:shd w:val="clear" w:color="auto" w:fill="FFFFFF"/>
        </w:rPr>
        <w:t xml:space="preserve">. </w:t>
      </w:r>
      <w:r w:rsidR="0088239F">
        <w:rPr>
          <w:rFonts w:asciiTheme="minorHAnsi" w:eastAsiaTheme="minorEastAsia" w:hAnsiTheme="minorHAnsi" w:cstheme="minorBidi"/>
          <w:sz w:val="19"/>
          <w:szCs w:val="19"/>
          <w:lang w:val="en-GB"/>
        </w:rPr>
        <w:t>NIQ</w:t>
      </w:r>
      <w:r w:rsidR="4787A4BF" w:rsidRPr="0046473E">
        <w:rPr>
          <w:rFonts w:asciiTheme="minorHAnsi" w:eastAsiaTheme="minorEastAsia" w:hAnsiTheme="minorHAnsi" w:cstheme="minorBidi"/>
          <w:sz w:val="19"/>
          <w:szCs w:val="19"/>
          <w:lang w:val="en-GB"/>
        </w:rPr>
        <w:t xml:space="preserve"> and Client may also be referred to individually as “Party”, or collectively as “Parties”.</w:t>
      </w:r>
      <w:r w:rsidR="003F5D70">
        <w:rPr>
          <w:rFonts w:asciiTheme="minorHAnsi" w:eastAsiaTheme="minorEastAsia" w:hAnsiTheme="minorHAnsi" w:cstheme="minorBidi"/>
          <w:sz w:val="19"/>
          <w:szCs w:val="19"/>
          <w:lang w:val="en-GB"/>
        </w:rPr>
        <w:t xml:space="preserve"> </w:t>
      </w:r>
      <w:r w:rsidR="008C4A26">
        <w:rPr>
          <w:rFonts w:ascii="Calibri" w:hAnsi="Calibri" w:cs="Calibri"/>
          <w:sz w:val="19"/>
          <w:szCs w:val="19"/>
        </w:rPr>
        <w:t xml:space="preserve">The Parties </w:t>
      </w:r>
      <w:r w:rsidR="008C4A26" w:rsidRPr="00D11BEB">
        <w:rPr>
          <w:rFonts w:ascii="Calibri" w:hAnsi="Calibri" w:cs="Calibri"/>
          <w:sz w:val="19"/>
          <w:szCs w:val="19"/>
        </w:rPr>
        <w:t>agree to be bound by and comply with the terms of this Agreement</w:t>
      </w:r>
      <w:r w:rsidR="008C4A26">
        <w:rPr>
          <w:rFonts w:ascii="Calibri" w:hAnsi="Calibri" w:cs="Calibri"/>
          <w:sz w:val="19"/>
          <w:szCs w:val="19"/>
        </w:rPr>
        <w:t>.</w:t>
      </w:r>
    </w:p>
    <w:tbl>
      <w:tblPr>
        <w:tblStyle w:val="TableGrid"/>
        <w:tblW w:w="10279" w:type="dxa"/>
        <w:tblInd w:w="-5" w:type="dxa"/>
        <w:tblLayout w:type="fixed"/>
        <w:tblLook w:val="04A0" w:firstRow="1" w:lastRow="0" w:firstColumn="1" w:lastColumn="0" w:noHBand="0" w:noVBand="1"/>
      </w:tblPr>
      <w:tblGrid>
        <w:gridCol w:w="10279"/>
      </w:tblGrid>
      <w:tr w:rsidR="00224A46" w:rsidRPr="00891221" w14:paraId="588CF160" w14:textId="77777777" w:rsidTr="001376FE">
        <w:trPr>
          <w:trHeight w:val="246"/>
        </w:trPr>
        <w:tc>
          <w:tcPr>
            <w:tcW w:w="10279" w:type="dxa"/>
            <w:hideMark/>
          </w:tcPr>
          <w:p w14:paraId="7CEDA5C2" w14:textId="523F78AF" w:rsidR="00224A46" w:rsidRPr="0046473E" w:rsidRDefault="00224A46" w:rsidP="002E63F4">
            <w:pPr>
              <w:tabs>
                <w:tab w:val="left" w:pos="1602"/>
              </w:tabs>
              <w:rPr>
                <w:rFonts w:asciiTheme="minorHAnsi" w:eastAsiaTheme="minorEastAsia" w:hAnsiTheme="minorHAnsi" w:cstheme="minorHAnsi"/>
                <w:sz w:val="19"/>
                <w:szCs w:val="19"/>
              </w:rPr>
            </w:pPr>
            <w:r w:rsidRPr="0046473E">
              <w:rPr>
                <w:rFonts w:asciiTheme="minorHAnsi" w:eastAsiaTheme="minorEastAsia" w:hAnsiTheme="minorHAnsi" w:cstheme="minorHAnsi"/>
                <w:sz w:val="19"/>
                <w:szCs w:val="19"/>
              </w:rPr>
              <w:t xml:space="preserve">Client entity under this </w:t>
            </w:r>
            <w:r w:rsidR="005F6176" w:rsidRPr="0046473E">
              <w:rPr>
                <w:rFonts w:asciiTheme="minorHAnsi" w:eastAsiaTheme="minorEastAsia" w:hAnsiTheme="minorHAnsi" w:cstheme="minorHAnsi"/>
                <w:sz w:val="19"/>
                <w:szCs w:val="19"/>
              </w:rPr>
              <w:t>Agreement</w:t>
            </w:r>
            <w:r w:rsidRPr="0046473E">
              <w:rPr>
                <w:rFonts w:asciiTheme="minorHAnsi" w:eastAsiaTheme="minorEastAsia" w:hAnsiTheme="minorHAnsi" w:cstheme="minorHAnsi"/>
                <w:sz w:val="19"/>
                <w:szCs w:val="19"/>
              </w:rPr>
              <w:t xml:space="preserve">: </w:t>
            </w:r>
            <w:r w:rsidR="00EF08C6" w:rsidRPr="001868B9">
              <w:rPr>
                <w:rFonts w:asciiTheme="minorHAnsi" w:eastAsiaTheme="minorEastAsia" w:hAnsiTheme="minorHAnsi" w:cstheme="minorHAnsi"/>
                <w:sz w:val="19"/>
                <w:szCs w:val="19"/>
                <w:highlight w:val="yellow"/>
              </w:rPr>
              <w:t>[INSERT HERE]</w:t>
            </w:r>
            <w:r w:rsidR="00EF08C6" w:rsidRPr="001868B9">
              <w:rPr>
                <w:rFonts w:asciiTheme="minorHAnsi" w:eastAsiaTheme="minorEastAsia" w:hAnsiTheme="minorHAnsi" w:cstheme="minorHAnsi"/>
                <w:sz w:val="19"/>
                <w:szCs w:val="19"/>
              </w:rPr>
              <w:t xml:space="preserve"> </w:t>
            </w:r>
            <w:r w:rsidRPr="0046473E">
              <w:rPr>
                <w:rFonts w:asciiTheme="minorHAnsi" w:eastAsiaTheme="minorEastAsia" w:hAnsiTheme="minorHAnsi" w:cstheme="minorHAnsi"/>
                <w:sz w:val="19"/>
                <w:szCs w:val="19"/>
              </w:rPr>
              <w:t xml:space="preserve"> </w:t>
            </w:r>
          </w:p>
          <w:p w14:paraId="43FCF31F" w14:textId="77777777" w:rsidR="00224A46" w:rsidRPr="0046473E" w:rsidRDefault="00224A46" w:rsidP="002E63F4">
            <w:pPr>
              <w:tabs>
                <w:tab w:val="left" w:pos="1602"/>
              </w:tabs>
              <w:rPr>
                <w:rFonts w:asciiTheme="minorHAnsi" w:eastAsiaTheme="minorEastAsia" w:hAnsiTheme="minorHAnsi" w:cstheme="minorHAnsi"/>
                <w:sz w:val="19"/>
                <w:szCs w:val="19"/>
              </w:rPr>
            </w:pPr>
          </w:p>
          <w:p w14:paraId="5A07B89D" w14:textId="32023D7D" w:rsidR="00224A46" w:rsidRPr="0046473E" w:rsidRDefault="00224A46" w:rsidP="002E63F4">
            <w:pPr>
              <w:tabs>
                <w:tab w:val="left" w:pos="1602"/>
              </w:tabs>
              <w:rPr>
                <w:rFonts w:asciiTheme="minorHAnsi" w:eastAsiaTheme="minorEastAsia" w:hAnsiTheme="minorHAnsi" w:cstheme="minorHAnsi"/>
                <w:sz w:val="19"/>
                <w:szCs w:val="19"/>
              </w:rPr>
            </w:pPr>
            <w:r w:rsidRPr="0046473E">
              <w:rPr>
                <w:rFonts w:asciiTheme="minorHAnsi" w:eastAsiaTheme="minorEastAsia" w:hAnsiTheme="minorHAnsi" w:cstheme="minorHAnsi"/>
                <w:sz w:val="19"/>
                <w:szCs w:val="19"/>
              </w:rPr>
              <w:t xml:space="preserve">Client address under this </w:t>
            </w:r>
            <w:r w:rsidR="005F6176" w:rsidRPr="0046473E">
              <w:rPr>
                <w:rFonts w:asciiTheme="minorHAnsi" w:eastAsiaTheme="minorEastAsia" w:hAnsiTheme="minorHAnsi" w:cstheme="minorHAnsi"/>
                <w:sz w:val="19"/>
                <w:szCs w:val="19"/>
              </w:rPr>
              <w:t>Agreement</w:t>
            </w:r>
            <w:r w:rsidRPr="0046473E">
              <w:rPr>
                <w:rFonts w:asciiTheme="minorHAnsi" w:eastAsiaTheme="minorEastAsia" w:hAnsiTheme="minorHAnsi" w:cstheme="minorHAnsi"/>
                <w:sz w:val="19"/>
                <w:szCs w:val="19"/>
              </w:rPr>
              <w:t xml:space="preserve"> </w:t>
            </w:r>
            <w:r w:rsidR="002C1236" w:rsidRPr="001868B9">
              <w:rPr>
                <w:rFonts w:asciiTheme="minorHAnsi" w:eastAsiaTheme="minorEastAsia" w:hAnsiTheme="minorHAnsi" w:cstheme="minorHAnsi"/>
                <w:sz w:val="19"/>
                <w:szCs w:val="19"/>
                <w:highlight w:val="yellow"/>
              </w:rPr>
              <w:t>[INSERT HERE]</w:t>
            </w:r>
          </w:p>
          <w:p w14:paraId="38ECED03" w14:textId="77777777" w:rsidR="0019238D" w:rsidRDefault="0019238D" w:rsidP="0019238D">
            <w:pPr>
              <w:tabs>
                <w:tab w:val="left" w:pos="1602"/>
              </w:tabs>
              <w:rPr>
                <w:rFonts w:asciiTheme="minorHAnsi" w:eastAsiaTheme="minorEastAsia" w:hAnsiTheme="minorHAnsi" w:cstheme="minorHAnsi"/>
                <w:sz w:val="19"/>
                <w:szCs w:val="19"/>
              </w:rPr>
            </w:pPr>
          </w:p>
          <w:p w14:paraId="744D4D59" w14:textId="3C60B0E2" w:rsidR="0019238D" w:rsidRDefault="000526FF" w:rsidP="0019238D">
            <w:pPr>
              <w:tabs>
                <w:tab w:val="left" w:pos="1602"/>
              </w:tabs>
              <w:rPr>
                <w:rFonts w:asciiTheme="minorHAnsi" w:eastAsiaTheme="minorEastAsia" w:hAnsiTheme="minorHAnsi" w:cstheme="minorHAnsi"/>
                <w:sz w:val="19"/>
                <w:szCs w:val="19"/>
              </w:rPr>
            </w:pPr>
            <w:r>
              <w:rPr>
                <w:rFonts w:asciiTheme="minorHAnsi" w:eastAsiaTheme="minorEastAsia" w:hAnsiTheme="minorHAnsi" w:cstheme="minorHAnsi"/>
                <w:sz w:val="19"/>
                <w:szCs w:val="19"/>
              </w:rPr>
              <w:t xml:space="preserve">As of Initial Term Start Date only; </w:t>
            </w:r>
            <w:r w:rsidRPr="004713BC">
              <w:rPr>
                <w:rFonts w:asciiTheme="minorHAnsi" w:eastAsiaTheme="minorEastAsia" w:hAnsiTheme="minorHAnsi" w:cstheme="minorHAnsi"/>
                <w:sz w:val="19"/>
                <w:szCs w:val="19"/>
              </w:rPr>
              <w:t>Invoice Recipient:</w:t>
            </w:r>
            <w:r>
              <w:rPr>
                <w:rFonts w:asciiTheme="minorHAnsi" w:eastAsiaTheme="minorEastAsia" w:hAnsiTheme="minorHAnsi" w:cstheme="minorHAnsi"/>
                <w:sz w:val="19"/>
                <w:szCs w:val="19"/>
                <w:highlight w:val="yellow"/>
              </w:rPr>
              <w:t xml:space="preserve"> </w:t>
            </w:r>
            <w:r w:rsidR="0019238D">
              <w:rPr>
                <w:rFonts w:asciiTheme="minorHAnsi" w:eastAsiaTheme="minorEastAsia" w:hAnsiTheme="minorHAnsi" w:cstheme="minorHAnsi"/>
                <w:sz w:val="19"/>
                <w:szCs w:val="19"/>
                <w:highlight w:val="yellow"/>
              </w:rPr>
              <w:t>[INSERT HERE]</w:t>
            </w:r>
          </w:p>
          <w:p w14:paraId="75423C65" w14:textId="77777777" w:rsidR="00224A46" w:rsidRPr="0046473E" w:rsidRDefault="00224A46" w:rsidP="002E63F4">
            <w:pPr>
              <w:tabs>
                <w:tab w:val="left" w:pos="1602"/>
              </w:tabs>
              <w:rPr>
                <w:rFonts w:asciiTheme="minorHAnsi" w:eastAsiaTheme="minorEastAsia" w:hAnsiTheme="minorHAnsi" w:cstheme="minorHAnsi"/>
                <w:sz w:val="19"/>
                <w:szCs w:val="19"/>
              </w:rPr>
            </w:pPr>
          </w:p>
          <w:p w14:paraId="0913D4F9" w14:textId="77777777" w:rsidR="00224A46" w:rsidRPr="0046473E" w:rsidRDefault="00224A46" w:rsidP="002E63F4">
            <w:pPr>
              <w:tabs>
                <w:tab w:val="left" w:pos="1602"/>
              </w:tabs>
              <w:rPr>
                <w:rFonts w:asciiTheme="minorHAnsi" w:eastAsiaTheme="minorEastAsia" w:hAnsiTheme="minorHAnsi" w:cstheme="minorHAnsi"/>
                <w:sz w:val="19"/>
                <w:szCs w:val="19"/>
                <w:highlight w:val="yellow"/>
              </w:rPr>
            </w:pPr>
            <w:r w:rsidRPr="0046473E">
              <w:rPr>
                <w:rFonts w:asciiTheme="minorHAnsi" w:eastAsiaTheme="minorEastAsia" w:hAnsiTheme="minorHAnsi" w:cstheme="minorHAnsi"/>
                <w:sz w:val="19"/>
                <w:szCs w:val="19"/>
              </w:rPr>
              <w:t xml:space="preserve">VAT Number: </w:t>
            </w:r>
            <w:r w:rsidRPr="0046473E">
              <w:rPr>
                <w:rFonts w:asciiTheme="minorHAnsi" w:eastAsiaTheme="minorEastAsia" w:hAnsiTheme="minorHAnsi" w:cstheme="minorHAnsi"/>
                <w:sz w:val="19"/>
                <w:szCs w:val="19"/>
                <w:highlight w:val="yellow"/>
              </w:rPr>
              <w:t>[enter if applicable]</w:t>
            </w:r>
          </w:p>
          <w:p w14:paraId="58DE05AF" w14:textId="77777777" w:rsidR="00224A46" w:rsidRPr="0046473E" w:rsidRDefault="00224A46" w:rsidP="002E63F4">
            <w:pPr>
              <w:tabs>
                <w:tab w:val="left" w:pos="1602"/>
              </w:tabs>
              <w:rPr>
                <w:rFonts w:asciiTheme="minorHAnsi" w:eastAsiaTheme="minorEastAsia" w:hAnsiTheme="minorHAnsi" w:cstheme="minorHAnsi"/>
                <w:sz w:val="19"/>
                <w:szCs w:val="19"/>
              </w:rPr>
            </w:pPr>
          </w:p>
        </w:tc>
      </w:tr>
      <w:tr w:rsidR="00224A46" w:rsidRPr="00891221" w14:paraId="00937BCD" w14:textId="77777777" w:rsidTr="001376FE">
        <w:trPr>
          <w:trHeight w:val="492"/>
        </w:trPr>
        <w:tc>
          <w:tcPr>
            <w:tcW w:w="10279" w:type="dxa"/>
            <w:hideMark/>
          </w:tcPr>
          <w:p w14:paraId="5F335D94" w14:textId="77777777" w:rsidR="00F75EA5" w:rsidRDefault="005239E4" w:rsidP="00F75EA5">
            <w:pPr>
              <w:ind w:left="-720" w:right="120" w:firstLine="720"/>
              <w:textAlignment w:val="baseline"/>
              <w:rPr>
                <w:rFonts w:ascii="Segoe UI" w:hAnsi="Segoe UI" w:cs="Segoe UI"/>
                <w:sz w:val="18"/>
                <w:szCs w:val="18"/>
              </w:rPr>
            </w:pPr>
            <w:r w:rsidRPr="004437EC">
              <w:rPr>
                <w:rFonts w:ascii="Calibri" w:hAnsi="Calibri" w:cs="Calibri"/>
                <w:sz w:val="19"/>
                <w:szCs w:val="19"/>
              </w:rPr>
              <w:t xml:space="preserve">NIQ entity under this </w:t>
            </w:r>
            <w:r>
              <w:rPr>
                <w:rFonts w:ascii="Calibri" w:hAnsi="Calibri" w:cs="Calibri"/>
                <w:sz w:val="19"/>
                <w:szCs w:val="19"/>
              </w:rPr>
              <w:t>Agreement</w:t>
            </w:r>
            <w:r w:rsidRPr="004437EC">
              <w:rPr>
                <w:rFonts w:ascii="Calibri" w:hAnsi="Calibri" w:cs="Calibri"/>
                <w:sz w:val="19"/>
                <w:szCs w:val="19"/>
              </w:rPr>
              <w:t xml:space="preserve">: </w:t>
            </w:r>
            <w:bookmarkStart w:id="0" w:name="_Hlk135589038"/>
            <w:sdt>
              <w:sdtPr>
                <w:rPr>
                  <w:rFonts w:asciiTheme="minorHAnsi" w:hAnsiTheme="minorHAnsi" w:cstheme="minorHAnsi"/>
                  <w:sz w:val="19"/>
                  <w:szCs w:val="19"/>
                  <w:highlight w:val="yellow"/>
                </w:rPr>
                <w:alias w:val="NielsenIQ Legal Entity Name"/>
                <w:tag w:val="NielsenIQ Legal Entity Name"/>
                <w:id w:val="-1944607232"/>
                <w:placeholder>
                  <w:docPart w:val="27FA49BC69074F1489400D74A7E3D487"/>
                </w:placeholder>
                <w:comboBox>
                  <w:listItem w:value="Choose an item."/>
                  <w:listItem w:displayText="A.C. Nielsen Gesellschaft m.b.H." w:value="A.C. Nielsen Gesellschaft m.b.H."/>
                  <w:listItem w:displayText="ACNielsen Bel" w:value="ACNielsen Bel"/>
                  <w:listItem w:displayText="NielsenIQ (Belgium) SPRL" w:value="NielsenIQ (Belgium) SPRL"/>
                  <w:listItem w:displayText="ACNielsen Bulgaria Ltd" w:value="ACNielsen Bulgaria Ltd"/>
                  <w:listItem w:displayText="ACNielsen d.o.o." w:value="ACNielsen d.o.o."/>
                  <w:listItem w:displayText="ACNielsen Cyprus Limited" w:value="ACNielsen Cyprus Limited"/>
                  <w:listItem w:displayText="ACNielsen Czech Republic s.r.o." w:value="ACNielsen Czech Republic s.r.o."/>
                  <w:listItem w:displayText="NielsenIQ (Denmark) ApS" w:value="NielsenIQ (Denmark) ApS"/>
                  <w:listItem w:displayText="ACNielsen Eesti OÜ" w:value="ACNielsen Eesti OÜ"/>
                  <w:listItem w:displayText="A.C. Nielsen Finland Oy" w:value="A.C. Nielsen Finland Oy"/>
                  <w:listItem w:displayText="AC Nielsen S.A.S." w:value="AC Nielsen S.A.S."/>
                  <w:listItem w:displayText="NielsenIQ (Germany) GmbH" w:value="NielsenIQ (Germany) GmbH"/>
                  <w:listItem w:displayText="Nielsen Consumer Greece Single Member S.A." w:value="Nielsen Consumer Greece Single Member S.A."/>
                  <w:listItem w:displayText="ACNielsen Piackutató Kft." w:value="ACNielsen Piackutató Kft."/>
                  <w:listItem w:displayText="A.C. Nielsen of Ireland Limited" w:value="A.C. Nielsen of Ireland Limited"/>
                  <w:listItem w:displayText="NielsenIQ Italy S.r.l." w:value="NielsenIQ Italy S.r.l."/>
                  <w:listItem w:displayText="ACNielsen Kazakhstan LLP" w:value="ACNielsen Kazakhstan LLP"/>
                  <w:listItem w:displayText="ACNielsen Latvia SIA" w:value="ACNielsen Latvia SIA"/>
                  <w:listItem w:displayText="UAB ACNielsen Baltics" w:value="UAB ACNielsen Baltics"/>
                  <w:listItem w:displayText="ACNielsen (Nederland) B.V." w:value="ACNielsen (Nederland) B.V."/>
                  <w:listItem w:displayText="ACNielsen Norge AS" w:value="ACNielsen Norge AS"/>
                  <w:listItem w:displayText="ACNielsen Polska Sp. z o.o." w:value="ACNielsen Polska Sp. z o.o."/>
                  <w:listItem w:displayText="A.C. Nielsen Portugal- Estudos de Mercado- Unipessoal, Lda." w:value="A.C. Nielsen Portugal- Estudos de Mercado- Unipessoal, Lda."/>
                  <w:listItem w:displayText="ACNielsen Romania srl " w:value="ACNielsen Romania srl "/>
                  <w:listItem w:displayText="ACNIELSEN Limited Liability Company" w:value="ACNIELSEN Limited Liability Company"/>
                  <w:listItem w:displayText="ACNielsen Slovakia s.r.o." w:value="ACNielsen Slovakia s.r.o."/>
                  <w:listItem w:displayText="ACNielsen raziskovalna druzba, d.o.o." w:value="ACNielsen raziskovalna druzba, d.o.o."/>
                  <w:listItem w:displayText="A.C. Nielsen Company, S.L." w:value="A.C. Nielsen Company, S.L."/>
                  <w:listItem w:displayText="ACNielsen AB" w:value="ACNielsen AB"/>
                  <w:listItem w:displayText="NielsenIQ (Switzerland) GmbH" w:value="NielsenIQ (Switzerland) GmbH"/>
                  <w:listItem w:displayText="ACNielsen Ukraine Limited Liability Company" w:value="ACNielsen Ukraine Limited Liability Company"/>
                  <w:listItem w:displayText="A.C. Nielsen Company Limited" w:value="A.C. Nielsen Company Limited"/>
                </w:comboBox>
              </w:sdtPr>
              <w:sdtEndPr/>
              <w:sdtContent>
                <w:r w:rsidR="00F75EA5">
                  <w:rPr>
                    <w:rFonts w:asciiTheme="minorHAnsi" w:hAnsiTheme="minorHAnsi" w:cstheme="minorHAnsi"/>
                    <w:sz w:val="19"/>
                    <w:szCs w:val="19"/>
                    <w:highlight w:val="yellow"/>
                  </w:rPr>
                  <w:t xml:space="preserve"> [Insert NIQ legal entity drop down]</w:t>
                </w:r>
              </w:sdtContent>
            </w:sdt>
            <w:r w:rsidR="00F75EA5">
              <w:rPr>
                <w:rFonts w:asciiTheme="minorHAnsi" w:hAnsiTheme="minorHAnsi" w:cstheme="minorHAnsi"/>
                <w:sz w:val="19"/>
                <w:szCs w:val="19"/>
              </w:rPr>
              <w:t xml:space="preserve"> </w:t>
            </w:r>
            <w:bookmarkEnd w:id="0"/>
          </w:p>
          <w:p w14:paraId="248BBC03" w14:textId="77777777" w:rsidR="000C41E6" w:rsidRPr="0046473E" w:rsidRDefault="000C41E6" w:rsidP="000C41E6">
            <w:pPr>
              <w:tabs>
                <w:tab w:val="left" w:pos="1602"/>
              </w:tabs>
              <w:rPr>
                <w:rFonts w:asciiTheme="minorHAnsi" w:eastAsiaTheme="minorEastAsia" w:hAnsiTheme="minorHAnsi" w:cstheme="minorHAnsi"/>
                <w:sz w:val="19"/>
                <w:szCs w:val="19"/>
              </w:rPr>
            </w:pPr>
          </w:p>
          <w:p w14:paraId="1FB897A8" w14:textId="77777777" w:rsidR="000C41E6" w:rsidRPr="001868B9" w:rsidRDefault="000C41E6" w:rsidP="000C41E6">
            <w:pPr>
              <w:tabs>
                <w:tab w:val="left" w:pos="1602"/>
              </w:tabs>
              <w:rPr>
                <w:rFonts w:asciiTheme="minorHAnsi" w:eastAsiaTheme="minorEastAsia" w:hAnsiTheme="minorHAnsi" w:cstheme="minorHAnsi"/>
                <w:sz w:val="19"/>
                <w:szCs w:val="19"/>
              </w:rPr>
            </w:pPr>
            <w:r>
              <w:rPr>
                <w:rFonts w:asciiTheme="minorHAnsi" w:eastAsiaTheme="minorEastAsia" w:hAnsiTheme="minorHAnsi" w:cstheme="minorHAnsi"/>
                <w:sz w:val="19"/>
                <w:szCs w:val="19"/>
              </w:rPr>
              <w:t>NIQ</w:t>
            </w:r>
            <w:r w:rsidRPr="0046473E">
              <w:rPr>
                <w:rFonts w:asciiTheme="minorHAnsi" w:eastAsiaTheme="minorEastAsia" w:hAnsiTheme="minorHAnsi" w:cstheme="minorHAnsi"/>
                <w:sz w:val="19"/>
                <w:szCs w:val="19"/>
              </w:rPr>
              <w:t xml:space="preserve"> address under this Agreement </w:t>
            </w:r>
            <w:r w:rsidRPr="001868B9">
              <w:rPr>
                <w:rFonts w:asciiTheme="minorHAnsi" w:eastAsiaTheme="minorEastAsia" w:hAnsiTheme="minorHAnsi" w:cstheme="minorHAnsi"/>
                <w:sz w:val="19"/>
                <w:szCs w:val="19"/>
              </w:rPr>
              <w:t>[</w:t>
            </w:r>
            <w:r w:rsidRPr="001868B9">
              <w:rPr>
                <w:rFonts w:asciiTheme="minorHAnsi" w:eastAsiaTheme="minorEastAsia" w:hAnsiTheme="minorHAnsi" w:cstheme="minorHAnsi"/>
                <w:sz w:val="19"/>
                <w:szCs w:val="19"/>
                <w:highlight w:val="yellow"/>
              </w:rPr>
              <w:t>INSERT HERE]</w:t>
            </w:r>
          </w:p>
          <w:p w14:paraId="079ED656" w14:textId="77777777" w:rsidR="000C41E6" w:rsidRPr="0046473E" w:rsidRDefault="000C41E6" w:rsidP="000C41E6">
            <w:pPr>
              <w:tabs>
                <w:tab w:val="left" w:pos="1602"/>
              </w:tabs>
              <w:rPr>
                <w:rFonts w:asciiTheme="minorHAnsi" w:eastAsiaTheme="minorEastAsia" w:hAnsiTheme="minorHAnsi" w:cstheme="minorHAnsi"/>
                <w:sz w:val="19"/>
                <w:szCs w:val="19"/>
                <w:highlight w:val="yellow"/>
              </w:rPr>
            </w:pPr>
          </w:p>
          <w:p w14:paraId="1B435152" w14:textId="443F71CC" w:rsidR="00224A46" w:rsidRPr="0046473E" w:rsidRDefault="000C41E6" w:rsidP="000C41E6">
            <w:pPr>
              <w:tabs>
                <w:tab w:val="left" w:pos="1602"/>
              </w:tabs>
              <w:rPr>
                <w:rFonts w:asciiTheme="minorHAnsi" w:eastAsiaTheme="minorEastAsia" w:hAnsiTheme="minorHAnsi" w:cstheme="minorHAnsi"/>
                <w:sz w:val="19"/>
                <w:szCs w:val="19"/>
              </w:rPr>
            </w:pPr>
            <w:r w:rsidRPr="0046473E">
              <w:rPr>
                <w:rFonts w:asciiTheme="minorHAnsi" w:eastAsiaTheme="minorEastAsia" w:hAnsiTheme="minorHAnsi" w:cstheme="minorHAnsi"/>
                <w:sz w:val="19"/>
                <w:szCs w:val="19"/>
              </w:rPr>
              <w:t xml:space="preserve">VAT Number: </w:t>
            </w:r>
            <w:r w:rsidRPr="0046473E">
              <w:rPr>
                <w:rFonts w:asciiTheme="minorHAnsi" w:eastAsiaTheme="minorEastAsia" w:hAnsiTheme="minorHAnsi" w:cstheme="minorHAnsi"/>
                <w:sz w:val="19"/>
                <w:szCs w:val="19"/>
                <w:highlight w:val="yellow"/>
              </w:rPr>
              <w:t>[enter if applicable]</w:t>
            </w:r>
          </w:p>
        </w:tc>
      </w:tr>
    </w:tbl>
    <w:p w14:paraId="444B19C7" w14:textId="77777777" w:rsidR="00326504" w:rsidRPr="0046473E" w:rsidRDefault="00326504" w:rsidP="00326504">
      <w:pPr>
        <w:widowControl w:val="0"/>
        <w:autoSpaceDE w:val="0"/>
        <w:autoSpaceDN w:val="0"/>
        <w:adjustRightInd w:val="0"/>
        <w:ind w:right="-540"/>
        <w:jc w:val="both"/>
        <w:rPr>
          <w:rFonts w:asciiTheme="minorHAnsi" w:eastAsiaTheme="minorEastAsia" w:hAnsiTheme="minorHAnsi" w:cstheme="minorHAnsi"/>
          <w:sz w:val="19"/>
          <w:szCs w:val="19"/>
        </w:rPr>
      </w:pPr>
    </w:p>
    <w:tbl>
      <w:tblPr>
        <w:tblStyle w:val="TableGrid"/>
        <w:tblW w:w="10255" w:type="dxa"/>
        <w:tblLayout w:type="fixed"/>
        <w:tblLook w:val="04A0" w:firstRow="1" w:lastRow="0" w:firstColumn="1" w:lastColumn="0" w:noHBand="0" w:noVBand="1"/>
      </w:tblPr>
      <w:tblGrid>
        <w:gridCol w:w="4999"/>
        <w:gridCol w:w="5256"/>
      </w:tblGrid>
      <w:tr w:rsidR="00326504" w:rsidRPr="00891221" w14:paraId="1368DE3A" w14:textId="77777777" w:rsidTr="00E72F18">
        <w:tc>
          <w:tcPr>
            <w:tcW w:w="4999" w:type="dxa"/>
          </w:tcPr>
          <w:p w14:paraId="1028C003" w14:textId="01B76B1F" w:rsidR="00326504" w:rsidRPr="0046473E" w:rsidRDefault="00326504" w:rsidP="002E63F4">
            <w:pPr>
              <w:rPr>
                <w:rFonts w:asciiTheme="minorHAnsi" w:eastAsiaTheme="minorEastAsia" w:hAnsiTheme="minorHAnsi" w:cstheme="minorHAnsi"/>
                <w:sz w:val="19"/>
                <w:szCs w:val="19"/>
              </w:rPr>
            </w:pPr>
            <w:r w:rsidRPr="0046473E">
              <w:rPr>
                <w:rFonts w:asciiTheme="minorHAnsi" w:eastAsiaTheme="minorEastAsia" w:hAnsiTheme="minorHAnsi" w:cstheme="minorHAnsi"/>
                <w:sz w:val="19"/>
                <w:szCs w:val="19"/>
              </w:rPr>
              <w:t xml:space="preserve">Initial </w:t>
            </w:r>
            <w:r w:rsidR="002B4668" w:rsidRPr="0046473E">
              <w:rPr>
                <w:rFonts w:asciiTheme="minorHAnsi" w:eastAsiaTheme="minorEastAsia" w:hAnsiTheme="minorHAnsi" w:cstheme="minorHAnsi"/>
                <w:sz w:val="19"/>
                <w:szCs w:val="19"/>
              </w:rPr>
              <w:t xml:space="preserve">Term </w:t>
            </w:r>
            <w:r w:rsidRPr="0046473E">
              <w:rPr>
                <w:rFonts w:asciiTheme="minorHAnsi" w:eastAsiaTheme="minorEastAsia" w:hAnsiTheme="minorHAnsi" w:cstheme="minorHAnsi"/>
                <w:sz w:val="19"/>
                <w:szCs w:val="19"/>
              </w:rPr>
              <w:t>Start Date</w:t>
            </w:r>
            <w:r w:rsidR="004562ED" w:rsidRPr="0046473E">
              <w:rPr>
                <w:rFonts w:asciiTheme="minorHAnsi" w:eastAsiaTheme="minorEastAsia" w:hAnsiTheme="minorHAnsi" w:cstheme="minorHAnsi"/>
                <w:sz w:val="19"/>
                <w:szCs w:val="19"/>
              </w:rPr>
              <w:t xml:space="preserve"> </w:t>
            </w:r>
            <w:sdt>
              <w:sdtPr>
                <w:rPr>
                  <w:rFonts w:asciiTheme="minorHAnsi" w:eastAsiaTheme="minorEastAsia" w:hAnsiTheme="minorHAnsi" w:cstheme="minorHAnsi"/>
                  <w:sz w:val="19"/>
                  <w:szCs w:val="19"/>
                </w:rPr>
                <w:id w:val="-408616200"/>
                <w:placeholder>
                  <w:docPart w:val="DefaultPlaceholder_-1854013437"/>
                </w:placeholder>
                <w:showingPlcHdr/>
                <w:date>
                  <w:dateFormat w:val="d MMMM yyyy"/>
                  <w:lid w:val="en-CA"/>
                  <w:storeMappedDataAs w:val="dateTime"/>
                  <w:calendar w:val="gregorian"/>
                </w:date>
              </w:sdtPr>
              <w:sdtEndPr/>
              <w:sdtContent>
                <w:r w:rsidR="004562ED" w:rsidRPr="0072117D">
                  <w:rPr>
                    <w:rStyle w:val="PlaceholderText"/>
                    <w:color w:val="auto"/>
                    <w:sz w:val="19"/>
                    <w:szCs w:val="19"/>
                    <w:highlight w:val="yellow"/>
                  </w:rPr>
                  <w:t>Click or tap to enter a date.</w:t>
                </w:r>
              </w:sdtContent>
            </w:sdt>
            <w:r w:rsidRPr="0046473E">
              <w:rPr>
                <w:rFonts w:asciiTheme="minorHAnsi" w:eastAsiaTheme="minorEastAsia" w:hAnsiTheme="minorHAnsi" w:cstheme="minorHAnsi"/>
                <w:sz w:val="19"/>
                <w:szCs w:val="19"/>
              </w:rPr>
              <w:t xml:space="preserve"> </w:t>
            </w:r>
          </w:p>
          <w:p w14:paraId="065AE8F8" w14:textId="77777777" w:rsidR="00326504" w:rsidRPr="0046473E" w:rsidRDefault="00326504" w:rsidP="002E63F4">
            <w:pPr>
              <w:rPr>
                <w:rFonts w:asciiTheme="minorHAnsi" w:eastAsiaTheme="minorEastAsia" w:hAnsiTheme="minorHAnsi" w:cstheme="minorHAnsi"/>
                <w:sz w:val="19"/>
                <w:szCs w:val="19"/>
              </w:rPr>
            </w:pPr>
          </w:p>
        </w:tc>
        <w:tc>
          <w:tcPr>
            <w:tcW w:w="5256" w:type="dxa"/>
          </w:tcPr>
          <w:p w14:paraId="68A81635" w14:textId="2E041FFA" w:rsidR="00326504" w:rsidRPr="0046473E" w:rsidRDefault="00326504" w:rsidP="002E63F4">
            <w:pPr>
              <w:rPr>
                <w:rFonts w:asciiTheme="minorHAnsi" w:eastAsiaTheme="minorEastAsia" w:hAnsiTheme="minorHAnsi" w:cstheme="minorHAnsi"/>
                <w:sz w:val="19"/>
                <w:szCs w:val="19"/>
              </w:rPr>
            </w:pPr>
            <w:r w:rsidRPr="0046473E">
              <w:rPr>
                <w:rFonts w:asciiTheme="minorHAnsi" w:eastAsiaTheme="minorEastAsia" w:hAnsiTheme="minorHAnsi" w:cstheme="minorHAnsi"/>
                <w:sz w:val="19"/>
                <w:szCs w:val="19"/>
              </w:rPr>
              <w:t xml:space="preserve">Initial </w:t>
            </w:r>
            <w:r w:rsidR="002B4668" w:rsidRPr="0046473E">
              <w:rPr>
                <w:rFonts w:asciiTheme="minorHAnsi" w:eastAsiaTheme="minorEastAsia" w:hAnsiTheme="minorHAnsi" w:cstheme="minorHAnsi"/>
                <w:sz w:val="19"/>
                <w:szCs w:val="19"/>
              </w:rPr>
              <w:t xml:space="preserve">Term </w:t>
            </w:r>
            <w:r w:rsidRPr="0046473E">
              <w:rPr>
                <w:rFonts w:asciiTheme="minorHAnsi" w:eastAsiaTheme="minorEastAsia" w:hAnsiTheme="minorHAnsi" w:cstheme="minorHAnsi"/>
                <w:sz w:val="19"/>
                <w:szCs w:val="19"/>
              </w:rPr>
              <w:t>End Date:</w:t>
            </w:r>
            <w:sdt>
              <w:sdtPr>
                <w:rPr>
                  <w:rFonts w:asciiTheme="minorHAnsi" w:eastAsiaTheme="minorEastAsia" w:hAnsiTheme="minorHAnsi" w:cstheme="minorHAnsi"/>
                  <w:sz w:val="19"/>
                  <w:szCs w:val="19"/>
                </w:rPr>
                <w:id w:val="-1870831039"/>
                <w:placeholder>
                  <w:docPart w:val="DefaultPlaceholder_-1854013437"/>
                </w:placeholder>
                <w:showingPlcHdr/>
                <w:date>
                  <w:dateFormat w:val="d MMMM yyyy"/>
                  <w:lid w:val="en-CA"/>
                  <w:storeMappedDataAs w:val="dateTime"/>
                  <w:calendar w:val="gregorian"/>
                </w:date>
              </w:sdtPr>
              <w:sdtEndPr/>
              <w:sdtContent>
                <w:r w:rsidR="004562ED" w:rsidRPr="0072117D">
                  <w:rPr>
                    <w:rStyle w:val="PlaceholderText"/>
                    <w:color w:val="auto"/>
                    <w:sz w:val="19"/>
                    <w:szCs w:val="19"/>
                    <w:highlight w:val="yellow"/>
                  </w:rPr>
                  <w:t>Click or tap to enter a date.</w:t>
                </w:r>
              </w:sdtContent>
            </w:sdt>
            <w:r w:rsidRPr="0046473E">
              <w:rPr>
                <w:rFonts w:asciiTheme="minorHAnsi" w:eastAsiaTheme="minorEastAsia" w:hAnsiTheme="minorHAnsi" w:cstheme="minorHAnsi"/>
                <w:sz w:val="19"/>
                <w:szCs w:val="19"/>
              </w:rPr>
              <w:t xml:space="preserve"> </w:t>
            </w:r>
          </w:p>
        </w:tc>
      </w:tr>
      <w:tr w:rsidR="00326504" w:rsidRPr="00891221" w14:paraId="152C4241" w14:textId="77777777" w:rsidTr="00E72F18">
        <w:tc>
          <w:tcPr>
            <w:tcW w:w="10255" w:type="dxa"/>
            <w:gridSpan w:val="2"/>
          </w:tcPr>
          <w:p w14:paraId="39220AEC" w14:textId="77777777" w:rsidR="00326504" w:rsidRPr="0046473E" w:rsidRDefault="00326504" w:rsidP="002E63F4">
            <w:pPr>
              <w:jc w:val="both"/>
              <w:rPr>
                <w:rFonts w:asciiTheme="minorHAnsi" w:eastAsiaTheme="minorEastAsia" w:hAnsiTheme="minorHAnsi" w:cstheme="minorHAnsi"/>
                <w:color w:val="000000"/>
                <w:sz w:val="19"/>
                <w:szCs w:val="19"/>
              </w:rPr>
            </w:pPr>
            <w:r w:rsidRPr="0046473E">
              <w:rPr>
                <w:rFonts w:asciiTheme="minorHAnsi" w:eastAsiaTheme="minorEastAsia" w:hAnsiTheme="minorHAnsi" w:cstheme="minorHAnsi"/>
                <w:color w:val="000000" w:themeColor="text1"/>
                <w:sz w:val="19"/>
                <w:szCs w:val="19"/>
              </w:rPr>
              <w:t>Territory/Country: [</w:t>
            </w:r>
            <w:r w:rsidRPr="0046473E">
              <w:rPr>
                <w:rFonts w:asciiTheme="minorHAnsi" w:eastAsiaTheme="minorEastAsia" w:hAnsiTheme="minorHAnsi" w:cstheme="minorHAnsi"/>
                <w:color w:val="000000" w:themeColor="text1"/>
                <w:sz w:val="19"/>
                <w:szCs w:val="19"/>
                <w:highlight w:val="yellow"/>
              </w:rPr>
              <w:t>INSERT NAME HERE]</w:t>
            </w:r>
          </w:p>
          <w:p w14:paraId="6A09CDE2" w14:textId="77777777" w:rsidR="00326504" w:rsidRPr="0046473E" w:rsidRDefault="00326504" w:rsidP="002E63F4">
            <w:pPr>
              <w:jc w:val="both"/>
              <w:rPr>
                <w:rFonts w:asciiTheme="minorHAnsi" w:eastAsiaTheme="minorEastAsia" w:hAnsiTheme="minorHAnsi" w:cstheme="minorHAnsi"/>
                <w:color w:val="000000"/>
                <w:sz w:val="19"/>
                <w:szCs w:val="19"/>
              </w:rPr>
            </w:pPr>
          </w:p>
        </w:tc>
      </w:tr>
    </w:tbl>
    <w:p w14:paraId="47636143" w14:textId="77777777" w:rsidR="00326504" w:rsidRPr="0046473E" w:rsidRDefault="00326504" w:rsidP="00C742D8">
      <w:pPr>
        <w:ind w:left="720"/>
        <w:contextualSpacing/>
        <w:jc w:val="both"/>
        <w:rPr>
          <w:rFonts w:asciiTheme="minorHAnsi" w:eastAsiaTheme="minorEastAsia" w:hAnsiTheme="minorHAnsi" w:cstheme="minorHAnsi"/>
          <w:b/>
          <w:color w:val="000000" w:themeColor="text1"/>
          <w:sz w:val="19"/>
          <w:szCs w:val="19"/>
        </w:rPr>
      </w:pPr>
    </w:p>
    <w:p w14:paraId="36F22D20" w14:textId="77777777" w:rsidR="00410BAA" w:rsidRDefault="00F776E1" w:rsidP="5AD7FE7B">
      <w:pPr>
        <w:pStyle w:val="paragraph"/>
        <w:numPr>
          <w:ilvl w:val="0"/>
          <w:numId w:val="3"/>
        </w:numPr>
        <w:tabs>
          <w:tab w:val="num" w:pos="360"/>
        </w:tabs>
        <w:spacing w:before="0" w:beforeAutospacing="0" w:after="0" w:afterAutospacing="0"/>
        <w:ind w:left="360"/>
        <w:jc w:val="both"/>
        <w:textAlignment w:val="baseline"/>
        <w:rPr>
          <w:rStyle w:val="eop"/>
          <w:rFonts w:asciiTheme="minorHAnsi" w:hAnsiTheme="minorHAnsi" w:cstheme="minorBidi"/>
          <w:sz w:val="19"/>
          <w:szCs w:val="19"/>
        </w:rPr>
      </w:pPr>
      <w:r w:rsidRPr="5AD7FE7B">
        <w:rPr>
          <w:rStyle w:val="normaltextrun"/>
          <w:rFonts w:asciiTheme="minorHAnsi" w:hAnsiTheme="minorHAnsi" w:cstheme="minorBidi"/>
          <w:b/>
          <w:bCs/>
          <w:sz w:val="19"/>
          <w:szCs w:val="19"/>
          <w:u w:val="single"/>
        </w:rPr>
        <w:t>Term and Termination</w:t>
      </w:r>
      <w:r w:rsidRPr="5AD7FE7B">
        <w:rPr>
          <w:rStyle w:val="normaltextrun"/>
          <w:rFonts w:asciiTheme="minorHAnsi" w:hAnsiTheme="minorHAnsi" w:cstheme="minorBidi"/>
          <w:b/>
          <w:bCs/>
          <w:sz w:val="19"/>
          <w:szCs w:val="19"/>
        </w:rPr>
        <w:t>.</w:t>
      </w:r>
      <w:r w:rsidR="00626702" w:rsidRPr="5AD7FE7B">
        <w:rPr>
          <w:rStyle w:val="eop"/>
          <w:rFonts w:asciiTheme="minorHAnsi" w:hAnsiTheme="minorHAnsi" w:cstheme="minorBidi"/>
          <w:sz w:val="19"/>
          <w:szCs w:val="19"/>
        </w:rPr>
        <w:t xml:space="preserve">  </w:t>
      </w:r>
    </w:p>
    <w:p w14:paraId="2B925E41" w14:textId="1EC64282" w:rsidR="001A3BC8" w:rsidRPr="0046473E" w:rsidRDefault="00F776E1" w:rsidP="00410BAA">
      <w:pPr>
        <w:pStyle w:val="paragraph"/>
        <w:tabs>
          <w:tab w:val="num" w:pos="360"/>
        </w:tabs>
        <w:spacing w:before="120" w:beforeAutospacing="0" w:after="0" w:afterAutospacing="0"/>
        <w:ind w:left="360"/>
        <w:jc w:val="both"/>
        <w:textAlignment w:val="baseline"/>
        <w:rPr>
          <w:rStyle w:val="normaltextrun"/>
          <w:rFonts w:asciiTheme="minorHAnsi" w:hAnsiTheme="minorHAnsi" w:cstheme="minorBidi"/>
          <w:sz w:val="19"/>
          <w:szCs w:val="19"/>
        </w:rPr>
      </w:pPr>
      <w:r w:rsidRPr="5AD7FE7B">
        <w:rPr>
          <w:rStyle w:val="normaltextrun"/>
          <w:rFonts w:asciiTheme="minorHAnsi" w:hAnsiTheme="minorHAnsi" w:cstheme="minorBidi"/>
          <w:sz w:val="19"/>
          <w:szCs w:val="19"/>
        </w:rPr>
        <w:t xml:space="preserve">The “Initial Term” of this </w:t>
      </w:r>
      <w:r w:rsidR="00975098" w:rsidRPr="5AD7FE7B">
        <w:rPr>
          <w:rStyle w:val="normaltextrun"/>
          <w:rFonts w:asciiTheme="minorHAnsi" w:hAnsiTheme="minorHAnsi" w:cstheme="minorBidi"/>
          <w:sz w:val="19"/>
          <w:szCs w:val="19"/>
        </w:rPr>
        <w:t xml:space="preserve">Agreement </w:t>
      </w:r>
      <w:r w:rsidRPr="5AD7FE7B">
        <w:rPr>
          <w:rStyle w:val="normaltextrun"/>
          <w:rFonts w:asciiTheme="minorHAnsi" w:hAnsiTheme="minorHAnsi" w:cstheme="minorBidi"/>
          <w:sz w:val="19"/>
          <w:szCs w:val="19"/>
        </w:rPr>
        <w:t xml:space="preserve">commences on the Initial </w:t>
      </w:r>
      <w:r w:rsidR="002B4668" w:rsidRPr="5AD7FE7B">
        <w:rPr>
          <w:rStyle w:val="normaltextrun"/>
          <w:rFonts w:asciiTheme="minorHAnsi" w:hAnsiTheme="minorHAnsi" w:cstheme="minorBidi"/>
          <w:sz w:val="19"/>
          <w:szCs w:val="19"/>
        </w:rPr>
        <w:t xml:space="preserve">Term </w:t>
      </w:r>
      <w:r w:rsidRPr="5AD7FE7B">
        <w:rPr>
          <w:rStyle w:val="normaltextrun"/>
          <w:rFonts w:asciiTheme="minorHAnsi" w:hAnsiTheme="minorHAnsi" w:cstheme="minorBidi"/>
          <w:sz w:val="19"/>
          <w:szCs w:val="19"/>
        </w:rPr>
        <w:t>Start Date</w:t>
      </w:r>
      <w:r w:rsidR="00975098" w:rsidRPr="5AD7FE7B">
        <w:rPr>
          <w:rStyle w:val="normaltextrun"/>
          <w:rFonts w:asciiTheme="minorHAnsi" w:hAnsiTheme="minorHAnsi" w:cstheme="minorBidi"/>
          <w:sz w:val="19"/>
          <w:szCs w:val="19"/>
          <w:lang w:val="en-GB"/>
        </w:rPr>
        <w:t>.</w:t>
      </w:r>
      <w:r w:rsidR="00512CA2" w:rsidRPr="5AD7FE7B">
        <w:rPr>
          <w:rFonts w:asciiTheme="minorHAnsi" w:eastAsiaTheme="minorEastAsia" w:hAnsiTheme="minorHAnsi" w:cstheme="minorBidi"/>
          <w:sz w:val="19"/>
          <w:szCs w:val="19"/>
        </w:rPr>
        <w:t xml:space="preserve"> </w:t>
      </w:r>
      <w:r w:rsidR="00140444" w:rsidRPr="5AD7FE7B">
        <w:rPr>
          <w:rFonts w:asciiTheme="minorHAnsi" w:eastAsiaTheme="minorEastAsia" w:hAnsiTheme="minorHAnsi" w:cstheme="minorBidi"/>
          <w:sz w:val="19"/>
          <w:szCs w:val="19"/>
        </w:rPr>
        <w:t xml:space="preserve">Each 12 consecutive-month period is a “Contract Year” beginning on the Initial </w:t>
      </w:r>
      <w:r w:rsidR="00C737F0">
        <w:rPr>
          <w:rFonts w:asciiTheme="minorHAnsi" w:eastAsiaTheme="minorEastAsia" w:hAnsiTheme="minorHAnsi" w:cstheme="minorBidi"/>
          <w:sz w:val="19"/>
          <w:szCs w:val="19"/>
        </w:rPr>
        <w:t xml:space="preserve">Term </w:t>
      </w:r>
      <w:r w:rsidR="00140444" w:rsidRPr="5AD7FE7B">
        <w:rPr>
          <w:rFonts w:asciiTheme="minorHAnsi" w:eastAsiaTheme="minorEastAsia" w:hAnsiTheme="minorHAnsi" w:cstheme="minorBidi"/>
          <w:sz w:val="19"/>
          <w:szCs w:val="19"/>
        </w:rPr>
        <w:t>Start Date</w:t>
      </w:r>
      <w:r w:rsidR="00512CA2" w:rsidRPr="5AD7FE7B">
        <w:rPr>
          <w:rFonts w:asciiTheme="minorHAnsi" w:eastAsiaTheme="minorEastAsia" w:hAnsiTheme="minorHAnsi" w:cstheme="minorBidi"/>
          <w:sz w:val="19"/>
          <w:szCs w:val="19"/>
        </w:rPr>
        <w:t>.</w:t>
      </w:r>
    </w:p>
    <w:p w14:paraId="70681EAF" w14:textId="656E0BFE" w:rsidR="00616657" w:rsidRPr="0046473E" w:rsidRDefault="00616657" w:rsidP="5AD7FE7B">
      <w:pPr>
        <w:pStyle w:val="paragraph"/>
        <w:spacing w:before="0" w:beforeAutospacing="0" w:after="0" w:afterAutospacing="0"/>
        <w:jc w:val="both"/>
        <w:textAlignment w:val="baseline"/>
        <w:rPr>
          <w:rStyle w:val="normaltextrun"/>
          <w:rFonts w:asciiTheme="minorHAnsi" w:hAnsiTheme="minorHAnsi" w:cstheme="minorBidi"/>
          <w:sz w:val="19"/>
          <w:szCs w:val="19"/>
        </w:rPr>
      </w:pPr>
    </w:p>
    <w:p w14:paraId="45DF9BD7" w14:textId="77777777" w:rsidR="00F81B20" w:rsidRDefault="00F81B20" w:rsidP="00F81B20">
      <w:pPr>
        <w:tabs>
          <w:tab w:val="left" w:pos="1627"/>
        </w:tabs>
        <w:ind w:left="360"/>
        <w:jc w:val="both"/>
        <w:rPr>
          <w:rFonts w:asciiTheme="minorHAnsi" w:eastAsiaTheme="minorEastAsia" w:hAnsiTheme="minorHAnsi" w:cstheme="minorBidi"/>
          <w:sz w:val="19"/>
          <w:szCs w:val="19"/>
          <w:lang w:val="en-GB"/>
        </w:rPr>
      </w:pPr>
      <w:r w:rsidRPr="5AD7FE7B">
        <w:rPr>
          <w:rFonts w:asciiTheme="minorHAnsi" w:eastAsiaTheme="minorEastAsia" w:hAnsiTheme="minorHAnsi" w:cstheme="minorBidi"/>
          <w:b/>
          <w:bCs/>
          <w:sz w:val="19"/>
          <w:szCs w:val="19"/>
          <w:u w:val="single"/>
          <w:lang w:val="en-GB"/>
        </w:rPr>
        <w:t>Fixed term</w:t>
      </w:r>
      <w:r w:rsidRPr="5AD7FE7B">
        <w:rPr>
          <w:rFonts w:asciiTheme="minorHAnsi" w:eastAsiaTheme="minorEastAsia" w:hAnsiTheme="minorHAnsi" w:cstheme="minorBidi"/>
          <w:b/>
          <w:bCs/>
          <w:sz w:val="19"/>
          <w:szCs w:val="19"/>
          <w:lang w:val="en-GB"/>
        </w:rPr>
        <w:t>:</w:t>
      </w:r>
      <w:r w:rsidRPr="5AD7FE7B">
        <w:rPr>
          <w:rFonts w:asciiTheme="minorHAnsi" w:eastAsiaTheme="minorEastAsia" w:hAnsiTheme="minorHAnsi" w:cstheme="minorBidi"/>
          <w:sz w:val="19"/>
          <w:szCs w:val="19"/>
        </w:rPr>
        <w:t xml:space="preserve"> This Agreement will automatically terminate on the Initial Term End Date specified above, unless</w:t>
      </w:r>
      <w:r w:rsidRPr="5AD7FE7B">
        <w:rPr>
          <w:rFonts w:asciiTheme="minorHAnsi" w:eastAsiaTheme="minorEastAsia" w:hAnsiTheme="minorHAnsi" w:cstheme="minorBidi"/>
          <w:sz w:val="19"/>
          <w:szCs w:val="19"/>
          <w:lang w:val="en-GB"/>
        </w:rPr>
        <w:t xml:space="preserve"> terminated earlier in accordance with the provisions specified in this Agreement.</w:t>
      </w:r>
    </w:p>
    <w:p w14:paraId="2B55FA5A" w14:textId="77777777" w:rsidR="00486E36" w:rsidRDefault="00486E36" w:rsidP="00F81B20">
      <w:pPr>
        <w:tabs>
          <w:tab w:val="left" w:pos="1627"/>
        </w:tabs>
        <w:ind w:left="360"/>
        <w:jc w:val="both"/>
        <w:rPr>
          <w:rFonts w:asciiTheme="minorHAnsi" w:eastAsiaTheme="minorEastAsia" w:hAnsiTheme="minorHAnsi" w:cstheme="minorBidi"/>
          <w:sz w:val="19"/>
          <w:szCs w:val="19"/>
          <w:lang w:val="en-GB"/>
        </w:rPr>
      </w:pPr>
    </w:p>
    <w:p w14:paraId="54D9D6E8" w14:textId="77777777" w:rsidR="00486E36" w:rsidRPr="00DD16C9" w:rsidDel="00CF23D7" w:rsidRDefault="00486E36" w:rsidP="00486E36">
      <w:pPr>
        <w:tabs>
          <w:tab w:val="left" w:pos="1350"/>
          <w:tab w:val="left" w:pos="1627"/>
        </w:tabs>
        <w:ind w:left="360"/>
        <w:jc w:val="both"/>
        <w:rPr>
          <w:rFonts w:asciiTheme="minorHAnsi" w:eastAsiaTheme="minorEastAsia" w:hAnsiTheme="minorHAnsi" w:cstheme="minorHAnsi"/>
          <w:sz w:val="19"/>
          <w:szCs w:val="19"/>
          <w:lang w:val="en-GB"/>
        </w:rPr>
      </w:pPr>
      <w:commentRangeStart w:id="1"/>
      <w:commentRangeStart w:id="2"/>
      <w:r w:rsidRPr="004E5833">
        <w:rPr>
          <w:rFonts w:asciiTheme="minorHAnsi" w:eastAsiaTheme="minorEastAsia" w:hAnsiTheme="minorHAnsi" w:cstheme="minorHAnsi"/>
          <w:sz w:val="19"/>
          <w:szCs w:val="19"/>
          <w:highlight w:val="yellow"/>
        </w:rPr>
        <w:t>The</w:t>
      </w:r>
      <w:commentRangeEnd w:id="1"/>
      <w:r>
        <w:rPr>
          <w:rStyle w:val="CommentReference"/>
        </w:rPr>
        <w:commentReference w:id="1"/>
      </w:r>
      <w:commentRangeEnd w:id="2"/>
      <w:r>
        <w:rPr>
          <w:rStyle w:val="CommentReference"/>
        </w:rPr>
        <w:commentReference w:id="2"/>
      </w:r>
      <w:r w:rsidRPr="004E5833">
        <w:rPr>
          <w:rFonts w:asciiTheme="minorHAnsi" w:eastAsiaTheme="minorEastAsia" w:hAnsiTheme="minorHAnsi" w:cstheme="minorHAnsi"/>
          <w:sz w:val="19"/>
          <w:szCs w:val="19"/>
          <w:highlight w:val="yellow"/>
        </w:rPr>
        <w:t xml:space="preserve"> </w:t>
      </w:r>
      <w:r w:rsidRPr="00B53656">
        <w:rPr>
          <w:rFonts w:asciiTheme="minorHAnsi" w:eastAsiaTheme="minorEastAsia" w:hAnsiTheme="minorHAnsi" w:cstheme="minorHAnsi"/>
          <w:b/>
          <w:bCs/>
          <w:sz w:val="19"/>
          <w:szCs w:val="19"/>
          <w:highlight w:val="yellow"/>
        </w:rPr>
        <w:t xml:space="preserve">NIQ Information Services or Emerging Brands </w:t>
      </w:r>
      <w:r>
        <w:rPr>
          <w:rFonts w:asciiTheme="minorHAnsi" w:eastAsiaTheme="minorEastAsia" w:hAnsiTheme="minorHAnsi" w:cstheme="minorHAnsi"/>
          <w:b/>
          <w:bCs/>
          <w:sz w:val="19"/>
          <w:szCs w:val="19"/>
          <w:highlight w:val="yellow"/>
        </w:rPr>
        <w:t>service package</w:t>
      </w:r>
      <w:r w:rsidRPr="004E5833">
        <w:rPr>
          <w:rFonts w:asciiTheme="minorHAnsi" w:eastAsiaTheme="minorEastAsia" w:hAnsiTheme="minorHAnsi" w:cstheme="minorHAnsi"/>
          <w:sz w:val="19"/>
          <w:szCs w:val="19"/>
          <w:highlight w:val="yellow"/>
        </w:rPr>
        <w:t xml:space="preserve"> included in this </w:t>
      </w:r>
      <w:r>
        <w:rPr>
          <w:rFonts w:asciiTheme="minorHAnsi" w:eastAsiaTheme="minorEastAsia" w:hAnsiTheme="minorHAnsi" w:cstheme="minorHAnsi"/>
          <w:sz w:val="19"/>
          <w:szCs w:val="19"/>
          <w:highlight w:val="yellow"/>
        </w:rPr>
        <w:t>Agreement</w:t>
      </w:r>
      <w:r w:rsidRPr="004E5833">
        <w:rPr>
          <w:rFonts w:asciiTheme="minorHAnsi" w:eastAsiaTheme="minorEastAsia" w:hAnsiTheme="minorHAnsi" w:cstheme="minorHAnsi"/>
          <w:sz w:val="19"/>
          <w:szCs w:val="19"/>
          <w:highlight w:val="yellow"/>
        </w:rPr>
        <w:t xml:space="preserve"> are specific for small and medium sized businesses.  In the event the Client's controlling entity changes, meaning, if acquired by a company that falls outside the Emerging Brands service package structure, this </w:t>
      </w:r>
      <w:r>
        <w:rPr>
          <w:rFonts w:asciiTheme="minorHAnsi" w:eastAsiaTheme="minorEastAsia" w:hAnsiTheme="minorHAnsi" w:cstheme="minorHAnsi"/>
          <w:sz w:val="19"/>
          <w:szCs w:val="19"/>
          <w:highlight w:val="yellow"/>
        </w:rPr>
        <w:t>Agreement</w:t>
      </w:r>
      <w:r w:rsidRPr="004E5833">
        <w:rPr>
          <w:rFonts w:asciiTheme="minorHAnsi" w:eastAsiaTheme="minorEastAsia" w:hAnsiTheme="minorHAnsi" w:cstheme="minorHAnsi"/>
          <w:sz w:val="19"/>
          <w:szCs w:val="19"/>
          <w:highlight w:val="yellow"/>
        </w:rPr>
        <w:t xml:space="preserve"> will terminate effective 1 month after notice of such acquisition is effective.   At which time, NIQ shall work with the Client and submit a proposed replacement servicing model of comparable services, and the parties may negotiate a new agreement, as applicable.</w:t>
      </w:r>
    </w:p>
    <w:p w14:paraId="61FA27E8" w14:textId="77777777" w:rsidR="00486E36" w:rsidRPr="00DB1DA6" w:rsidDel="00CF23D7" w:rsidRDefault="00486E36" w:rsidP="00F81B20">
      <w:pPr>
        <w:tabs>
          <w:tab w:val="left" w:pos="1627"/>
        </w:tabs>
        <w:ind w:left="360"/>
        <w:jc w:val="both"/>
        <w:rPr>
          <w:rFonts w:asciiTheme="minorHAnsi" w:eastAsiaTheme="minorEastAsia" w:hAnsiTheme="minorHAnsi" w:cstheme="minorBidi"/>
          <w:sz w:val="19"/>
          <w:szCs w:val="19"/>
          <w:lang w:val="en-GB"/>
        </w:rPr>
      </w:pPr>
    </w:p>
    <w:p w14:paraId="10E7CC98" w14:textId="77777777" w:rsidR="00A92B06" w:rsidRPr="0046473E" w:rsidRDefault="00A92B06" w:rsidP="00A92B06">
      <w:pPr>
        <w:pStyle w:val="paragraph"/>
        <w:spacing w:before="0" w:beforeAutospacing="0" w:after="0" w:afterAutospacing="0"/>
        <w:jc w:val="both"/>
        <w:textAlignment w:val="baseline"/>
        <w:rPr>
          <w:rStyle w:val="normaltextrun"/>
          <w:rFonts w:asciiTheme="minorHAnsi" w:hAnsiTheme="minorHAnsi" w:cstheme="minorHAnsi"/>
          <w:sz w:val="19"/>
          <w:szCs w:val="19"/>
        </w:rPr>
      </w:pPr>
    </w:p>
    <w:p w14:paraId="13352EF8" w14:textId="0E5DBB2A" w:rsidR="00185A5D" w:rsidRPr="0046473E" w:rsidRDefault="00F776E1" w:rsidP="00AC4EC4">
      <w:pPr>
        <w:pStyle w:val="paragraph"/>
        <w:numPr>
          <w:ilvl w:val="0"/>
          <w:numId w:val="3"/>
        </w:numPr>
        <w:tabs>
          <w:tab w:val="clear" w:pos="0"/>
          <w:tab w:val="num" w:pos="360"/>
        </w:tabs>
        <w:spacing w:before="0" w:beforeAutospacing="0" w:after="120" w:afterAutospacing="0"/>
        <w:ind w:left="360"/>
        <w:jc w:val="both"/>
        <w:textAlignment w:val="baseline"/>
        <w:rPr>
          <w:rFonts w:asciiTheme="minorHAnsi" w:eastAsiaTheme="minorEastAsia" w:hAnsiTheme="minorHAnsi" w:cstheme="minorHAnsi"/>
          <w:b/>
          <w:sz w:val="19"/>
          <w:szCs w:val="19"/>
        </w:rPr>
      </w:pPr>
      <w:r w:rsidRPr="0046473E">
        <w:rPr>
          <w:rStyle w:val="normaltextrun"/>
          <w:rFonts w:asciiTheme="minorHAnsi" w:hAnsiTheme="minorHAnsi" w:cstheme="minorHAnsi"/>
          <w:b/>
          <w:color w:val="000000"/>
          <w:sz w:val="19"/>
          <w:szCs w:val="19"/>
          <w:u w:val="single"/>
        </w:rPr>
        <w:t>Services</w:t>
      </w:r>
      <w:r w:rsidRPr="0046473E">
        <w:rPr>
          <w:rStyle w:val="normaltextrun"/>
          <w:rFonts w:asciiTheme="minorHAnsi" w:hAnsiTheme="minorHAnsi" w:cstheme="minorHAnsi"/>
          <w:b/>
          <w:color w:val="000000"/>
          <w:sz w:val="19"/>
          <w:szCs w:val="19"/>
        </w:rPr>
        <w:t>.</w:t>
      </w:r>
      <w:r w:rsidR="00F22DF0" w:rsidRPr="0046473E">
        <w:rPr>
          <w:rStyle w:val="normaltextrun"/>
          <w:rFonts w:asciiTheme="minorHAnsi" w:hAnsiTheme="minorHAnsi" w:cstheme="minorHAnsi"/>
          <w:b/>
          <w:color w:val="000000"/>
          <w:sz w:val="19"/>
          <w:szCs w:val="19"/>
        </w:rPr>
        <w:t xml:space="preserve"> </w:t>
      </w:r>
      <w:r w:rsidRPr="0046473E">
        <w:rPr>
          <w:rStyle w:val="normaltextrun"/>
          <w:rFonts w:asciiTheme="minorHAnsi" w:hAnsiTheme="minorHAnsi" w:cstheme="minorHAnsi"/>
          <w:b/>
          <w:color w:val="000000"/>
          <w:sz w:val="19"/>
          <w:szCs w:val="19"/>
        </w:rPr>
        <w:t xml:space="preserve"> </w:t>
      </w:r>
      <w:r w:rsidRPr="0046473E">
        <w:rPr>
          <w:rStyle w:val="normaltextrun"/>
          <w:rFonts w:asciiTheme="minorHAnsi" w:hAnsiTheme="minorHAnsi" w:cstheme="minorHAnsi"/>
          <w:color w:val="000000"/>
          <w:sz w:val="19"/>
          <w:szCs w:val="19"/>
        </w:rPr>
        <w:t xml:space="preserve">The Services licensed under this </w:t>
      </w:r>
      <w:r w:rsidR="00E6159B" w:rsidRPr="0046473E">
        <w:rPr>
          <w:rStyle w:val="normaltextrun"/>
          <w:rFonts w:asciiTheme="minorHAnsi" w:hAnsiTheme="minorHAnsi" w:cstheme="minorHAnsi"/>
          <w:color w:val="000000"/>
          <w:sz w:val="19"/>
          <w:szCs w:val="19"/>
        </w:rPr>
        <w:t>Agreement</w:t>
      </w:r>
      <w:r w:rsidR="000E7CE8">
        <w:rPr>
          <w:rStyle w:val="normaltextrun"/>
          <w:rFonts w:asciiTheme="minorHAnsi" w:hAnsiTheme="minorHAnsi" w:cstheme="minorHAnsi"/>
          <w:color w:val="000000"/>
          <w:sz w:val="19"/>
          <w:szCs w:val="19"/>
        </w:rPr>
        <w:t>,</w:t>
      </w:r>
      <w:r w:rsidR="00E6159B" w:rsidRPr="0046473E">
        <w:rPr>
          <w:rStyle w:val="normaltextrun"/>
          <w:rFonts w:asciiTheme="minorHAnsi" w:hAnsiTheme="minorHAnsi" w:cstheme="minorHAnsi"/>
          <w:color w:val="000000"/>
          <w:sz w:val="19"/>
          <w:szCs w:val="19"/>
        </w:rPr>
        <w:t xml:space="preserve"> </w:t>
      </w:r>
      <w:r w:rsidRPr="0046473E">
        <w:rPr>
          <w:rStyle w:val="normaltextrun"/>
          <w:rFonts w:asciiTheme="minorHAnsi" w:hAnsiTheme="minorHAnsi" w:cstheme="minorHAnsi"/>
          <w:color w:val="000000"/>
          <w:sz w:val="19"/>
          <w:szCs w:val="19"/>
        </w:rPr>
        <w:t xml:space="preserve">listed below and detailed in the </w:t>
      </w:r>
      <w:r w:rsidR="00E6159B" w:rsidRPr="0046473E">
        <w:rPr>
          <w:rStyle w:val="normaltextrun"/>
          <w:rFonts w:asciiTheme="minorHAnsi" w:hAnsiTheme="minorHAnsi" w:cstheme="minorHAnsi"/>
          <w:color w:val="000000"/>
          <w:sz w:val="19"/>
          <w:szCs w:val="19"/>
        </w:rPr>
        <w:t>Exhibits</w:t>
      </w:r>
      <w:r w:rsidRPr="0046473E">
        <w:rPr>
          <w:rStyle w:val="normaltextrun"/>
          <w:rFonts w:asciiTheme="minorHAnsi" w:hAnsiTheme="minorHAnsi" w:cstheme="minorHAnsi"/>
          <w:color w:val="000000"/>
          <w:sz w:val="19"/>
          <w:szCs w:val="19"/>
        </w:rPr>
        <w:t xml:space="preserve"> attached hereto and made a part hereof;</w:t>
      </w:r>
      <w:r w:rsidR="007F1536" w:rsidRPr="0046473E">
        <w:rPr>
          <w:rStyle w:val="normaltextrun"/>
          <w:rFonts w:asciiTheme="minorHAnsi" w:hAnsiTheme="minorHAnsi" w:cstheme="minorHAnsi"/>
          <w:color w:val="000000"/>
          <w:sz w:val="19"/>
          <w:szCs w:val="19"/>
        </w:rPr>
        <w:t xml:space="preserve"> </w:t>
      </w:r>
      <w:r w:rsidRPr="0046473E">
        <w:rPr>
          <w:rStyle w:val="normaltextrun"/>
          <w:rFonts w:asciiTheme="minorHAnsi" w:hAnsiTheme="minorHAnsi" w:cstheme="minorHAnsi"/>
          <w:color w:val="000000"/>
          <w:sz w:val="19"/>
          <w:szCs w:val="19"/>
        </w:rPr>
        <w:t>and for use by Client in the Territory/Country specified above.</w:t>
      </w:r>
      <w:r w:rsidR="007F1536" w:rsidRPr="0046473E">
        <w:rPr>
          <w:rStyle w:val="normaltextrun"/>
          <w:rFonts w:asciiTheme="minorHAnsi" w:hAnsiTheme="minorHAnsi" w:cstheme="minorHAnsi"/>
          <w:color w:val="000000"/>
          <w:sz w:val="19"/>
          <w:szCs w:val="19"/>
        </w:rPr>
        <w:t xml:space="preserve"> </w:t>
      </w:r>
      <w:r w:rsidR="00185A5D" w:rsidRPr="0046473E">
        <w:rPr>
          <w:rFonts w:asciiTheme="minorHAnsi" w:eastAsiaTheme="minorEastAsia" w:hAnsiTheme="minorHAnsi" w:cstheme="minorHAnsi"/>
          <w:sz w:val="19"/>
          <w:szCs w:val="19"/>
        </w:rPr>
        <w:t xml:space="preserve">The Services specified herein are included in the Charges below. </w:t>
      </w:r>
    </w:p>
    <w:p w14:paraId="65DE1F34" w14:textId="77777777" w:rsidR="00BF50D7" w:rsidRPr="00BF50D7" w:rsidRDefault="00BF50D7" w:rsidP="00BF50D7">
      <w:pPr>
        <w:tabs>
          <w:tab w:val="left" w:pos="1627"/>
        </w:tabs>
        <w:spacing w:before="80"/>
        <w:ind w:left="-360" w:firstLine="720"/>
        <w:jc w:val="both"/>
        <w:rPr>
          <w:rFonts w:asciiTheme="minorHAnsi" w:eastAsiaTheme="minorEastAsia" w:hAnsiTheme="minorHAnsi" w:cstheme="minorHAnsi"/>
          <w:sz w:val="19"/>
          <w:szCs w:val="19"/>
        </w:rPr>
      </w:pPr>
      <w:r w:rsidRPr="00BF50D7">
        <w:rPr>
          <w:rFonts w:asciiTheme="minorHAnsi" w:eastAsiaTheme="minorEastAsia" w:hAnsiTheme="minorHAnsi" w:cstheme="minorHAnsi"/>
          <w:sz w:val="19"/>
          <w:szCs w:val="19"/>
        </w:rPr>
        <w:t>Access to Services Exhibit</w:t>
      </w:r>
    </w:p>
    <w:p w14:paraId="4D91E1A6" w14:textId="77777777" w:rsidR="006A3206" w:rsidRDefault="006A3206" w:rsidP="006A3206">
      <w:pPr>
        <w:tabs>
          <w:tab w:val="left" w:pos="1627"/>
        </w:tabs>
        <w:spacing w:before="80"/>
        <w:ind w:left="360"/>
        <w:jc w:val="both"/>
        <w:rPr>
          <w:rFonts w:asciiTheme="minorHAnsi" w:eastAsiaTheme="minorEastAsia" w:hAnsiTheme="minorHAnsi" w:cstheme="minorHAnsi"/>
          <w:sz w:val="19"/>
          <w:szCs w:val="19"/>
        </w:rPr>
      </w:pPr>
      <w:r>
        <w:rPr>
          <w:rFonts w:asciiTheme="minorHAnsi" w:eastAsiaTheme="minorEastAsia" w:hAnsiTheme="minorHAnsi" w:cstheme="minorHAnsi"/>
          <w:sz w:val="19"/>
          <w:szCs w:val="19"/>
        </w:rPr>
        <w:t>Data Warehouse Exhibit</w:t>
      </w:r>
    </w:p>
    <w:p w14:paraId="708A8980" w14:textId="77777777" w:rsidR="006A3206" w:rsidRDefault="006A3206" w:rsidP="006A3206">
      <w:pPr>
        <w:tabs>
          <w:tab w:val="left" w:pos="1627"/>
        </w:tabs>
        <w:spacing w:before="80"/>
        <w:ind w:left="360"/>
        <w:jc w:val="both"/>
        <w:rPr>
          <w:rFonts w:asciiTheme="minorHAnsi" w:eastAsiaTheme="minorEastAsia" w:hAnsiTheme="minorHAnsi" w:cstheme="minorHAnsi"/>
          <w:sz w:val="19"/>
          <w:szCs w:val="19"/>
        </w:rPr>
      </w:pPr>
      <w:r>
        <w:rPr>
          <w:rFonts w:asciiTheme="minorHAnsi" w:eastAsiaTheme="minorEastAsia" w:hAnsiTheme="minorHAnsi" w:cstheme="minorHAnsi"/>
          <w:sz w:val="19"/>
          <w:szCs w:val="19"/>
        </w:rPr>
        <w:t>Servicing Model Exhibit</w:t>
      </w:r>
    </w:p>
    <w:p w14:paraId="155FEAE1" w14:textId="77777777" w:rsidR="00BF50D7" w:rsidRPr="00BF50D7" w:rsidRDefault="00BF50D7" w:rsidP="00BF50D7">
      <w:pPr>
        <w:tabs>
          <w:tab w:val="left" w:pos="1627"/>
        </w:tabs>
        <w:spacing w:before="80"/>
        <w:ind w:left="-360" w:firstLine="720"/>
        <w:jc w:val="both"/>
        <w:rPr>
          <w:rFonts w:asciiTheme="minorHAnsi" w:eastAsiaTheme="minorEastAsia" w:hAnsiTheme="minorHAnsi" w:cstheme="minorHAnsi"/>
          <w:sz w:val="19"/>
          <w:szCs w:val="19"/>
        </w:rPr>
      </w:pPr>
      <w:r w:rsidRPr="00BF50D7">
        <w:rPr>
          <w:rFonts w:asciiTheme="minorHAnsi" w:eastAsiaTheme="minorEastAsia" w:hAnsiTheme="minorHAnsi" w:cstheme="minorHAnsi"/>
          <w:sz w:val="19"/>
          <w:szCs w:val="19"/>
        </w:rPr>
        <w:t xml:space="preserve">Data Services - Retailer Measurement Services Exhibit </w:t>
      </w:r>
    </w:p>
    <w:p w14:paraId="55921A3A" w14:textId="77777777" w:rsidR="00EF0A50" w:rsidRDefault="00EF0A50" w:rsidP="00EF0A50">
      <w:pPr>
        <w:pStyle w:val="ListParagraph"/>
        <w:spacing w:before="80"/>
        <w:ind w:left="0" w:firstLine="360"/>
        <w:rPr>
          <w:rFonts w:asciiTheme="minorHAnsi" w:eastAsiaTheme="minorEastAsia" w:hAnsiTheme="minorHAnsi" w:cstheme="minorHAnsi"/>
          <w:sz w:val="19"/>
          <w:szCs w:val="19"/>
        </w:rPr>
      </w:pPr>
      <w:r w:rsidRPr="00EF0A50">
        <w:rPr>
          <w:rFonts w:asciiTheme="minorHAnsi" w:eastAsiaTheme="minorEastAsia" w:hAnsiTheme="minorHAnsi" w:cstheme="minorHAnsi"/>
          <w:sz w:val="19"/>
          <w:szCs w:val="19"/>
        </w:rPr>
        <w:t>Data Services - Consumer Panel Exhibit</w:t>
      </w:r>
    </w:p>
    <w:p w14:paraId="6CAE0875" w14:textId="77777777" w:rsidR="00EF0A50" w:rsidRPr="00EF0A50" w:rsidRDefault="00EF0A50" w:rsidP="00EF0A50">
      <w:pPr>
        <w:pStyle w:val="ListParagraph"/>
        <w:spacing w:before="80"/>
        <w:ind w:left="0" w:firstLine="360"/>
        <w:rPr>
          <w:rFonts w:asciiTheme="minorHAnsi" w:eastAsiaTheme="minorEastAsia" w:hAnsiTheme="minorHAnsi" w:cstheme="minorHAnsi"/>
          <w:sz w:val="19"/>
          <w:szCs w:val="19"/>
        </w:rPr>
      </w:pPr>
    </w:p>
    <w:p w14:paraId="318B80E7" w14:textId="56CF2529" w:rsidR="00DB5048" w:rsidRPr="00E94EFC" w:rsidRDefault="00DB5048" w:rsidP="00476C72">
      <w:pPr>
        <w:pStyle w:val="ListParagraph"/>
        <w:numPr>
          <w:ilvl w:val="0"/>
          <w:numId w:val="3"/>
        </w:numPr>
        <w:tabs>
          <w:tab w:val="clear" w:pos="0"/>
          <w:tab w:val="num" w:pos="360"/>
        </w:tabs>
        <w:spacing w:before="240"/>
        <w:ind w:left="360"/>
        <w:jc w:val="both"/>
        <w:textAlignment w:val="baseline"/>
        <w:rPr>
          <w:rFonts w:asciiTheme="minorHAnsi" w:hAnsiTheme="minorHAnsi" w:cstheme="minorHAnsi"/>
          <w:sz w:val="19"/>
          <w:szCs w:val="19"/>
        </w:rPr>
      </w:pPr>
      <w:r w:rsidRPr="0046473E">
        <w:rPr>
          <w:rFonts w:asciiTheme="minorHAnsi" w:hAnsiTheme="minorHAnsi" w:cstheme="minorHAnsi"/>
          <w:b/>
          <w:sz w:val="19"/>
          <w:szCs w:val="19"/>
          <w:u w:val="single"/>
        </w:rPr>
        <w:t>Charges, Invoicing and Increases</w:t>
      </w:r>
      <w:r w:rsidRPr="0046473E">
        <w:rPr>
          <w:rFonts w:asciiTheme="minorHAnsi" w:hAnsiTheme="minorHAnsi" w:cstheme="minorHAnsi"/>
          <w:b/>
          <w:sz w:val="19"/>
          <w:szCs w:val="19"/>
        </w:rPr>
        <w:t>.</w:t>
      </w:r>
    </w:p>
    <w:p w14:paraId="0572F071" w14:textId="77777777" w:rsidR="00E94EFC" w:rsidRDefault="00E94EFC" w:rsidP="00E94EFC">
      <w:pPr>
        <w:pStyle w:val="ListParagraph"/>
        <w:spacing w:before="240"/>
        <w:ind w:left="360"/>
        <w:jc w:val="both"/>
        <w:textAlignment w:val="baseline"/>
        <w:rPr>
          <w:rFonts w:asciiTheme="minorHAnsi" w:hAnsiTheme="minorHAnsi" w:cstheme="minorHAnsi"/>
          <w:b/>
          <w:sz w:val="19"/>
          <w:szCs w:val="19"/>
          <w:u w:val="single"/>
        </w:rPr>
      </w:pPr>
    </w:p>
    <w:p w14:paraId="454663DA" w14:textId="77777777" w:rsidR="006A3206" w:rsidRPr="00802905" w:rsidRDefault="006A3206" w:rsidP="006A3206">
      <w:pPr>
        <w:autoSpaceDE w:val="0"/>
        <w:autoSpaceDN w:val="0"/>
        <w:adjustRightInd w:val="0"/>
        <w:spacing w:after="120"/>
        <w:ind w:left="360"/>
        <w:jc w:val="both"/>
        <w:rPr>
          <w:rFonts w:asciiTheme="minorHAnsi" w:hAnsiTheme="minorHAnsi" w:cstheme="minorHAnsi"/>
          <w:sz w:val="19"/>
          <w:szCs w:val="19"/>
        </w:rPr>
      </w:pPr>
      <w:bookmarkStart w:id="3" w:name="_Hlk135326175"/>
      <w:r w:rsidRPr="00802905">
        <w:rPr>
          <w:rFonts w:asciiTheme="minorHAnsi" w:hAnsiTheme="minorHAnsi" w:cstheme="minorHAnsi"/>
          <w:sz w:val="19"/>
          <w:szCs w:val="19"/>
        </w:rPr>
        <w:t>Total Net Per Year Charge of each Contract Year, Annual Charges are invoiced at the beginning of that Contract Year.</w:t>
      </w:r>
      <w:bookmarkEnd w:id="3"/>
    </w:p>
    <w:p w14:paraId="38718C38" w14:textId="77777777" w:rsidR="006A3206" w:rsidRPr="00802905" w:rsidRDefault="006A3206" w:rsidP="006A3206">
      <w:pPr>
        <w:autoSpaceDE w:val="0"/>
        <w:autoSpaceDN w:val="0"/>
        <w:adjustRightInd w:val="0"/>
        <w:spacing w:after="120"/>
        <w:ind w:left="360"/>
        <w:jc w:val="both"/>
        <w:rPr>
          <w:rFonts w:asciiTheme="minorHAnsi" w:hAnsiTheme="minorHAnsi" w:cstheme="minorHAnsi"/>
          <w:sz w:val="19"/>
          <w:szCs w:val="19"/>
        </w:rPr>
      </w:pPr>
      <w:r w:rsidRPr="00802905">
        <w:rPr>
          <w:rFonts w:asciiTheme="minorHAnsi" w:hAnsiTheme="minorHAnsi" w:cstheme="minorHAnsi"/>
          <w:sz w:val="19"/>
          <w:szCs w:val="19"/>
        </w:rPr>
        <w:t>Total Net Per Year Charge of each Contract Year, Semi Annual Charges are divided by two (2) equal parts and is invoiced at the beginning of each six-month period.</w:t>
      </w:r>
    </w:p>
    <w:p w14:paraId="771D1B01" w14:textId="77777777" w:rsidR="006A3206" w:rsidRPr="00802905" w:rsidRDefault="006A3206" w:rsidP="006A3206">
      <w:pPr>
        <w:autoSpaceDE w:val="0"/>
        <w:autoSpaceDN w:val="0"/>
        <w:adjustRightInd w:val="0"/>
        <w:spacing w:after="120"/>
        <w:ind w:left="360"/>
        <w:jc w:val="both"/>
        <w:rPr>
          <w:rFonts w:asciiTheme="minorHAnsi" w:hAnsiTheme="minorHAnsi" w:cstheme="minorHAnsi"/>
          <w:sz w:val="19"/>
          <w:szCs w:val="19"/>
        </w:rPr>
      </w:pPr>
      <w:bookmarkStart w:id="4" w:name="_Hlk135316669"/>
      <w:r w:rsidRPr="00802905">
        <w:rPr>
          <w:rFonts w:asciiTheme="minorHAnsi" w:hAnsiTheme="minorHAnsi" w:cstheme="minorHAnsi"/>
          <w:sz w:val="19"/>
          <w:szCs w:val="19"/>
        </w:rPr>
        <w:t>Total Net Per Year Charge of each Contract Year, Quarterly Charges are divided by four (4) equal parts and is invoiced at the beginning of each quarter.</w:t>
      </w:r>
    </w:p>
    <w:bookmarkEnd w:id="4"/>
    <w:p w14:paraId="32A1ED53" w14:textId="77777777" w:rsidR="006A3206" w:rsidRPr="00802905" w:rsidRDefault="006A3206" w:rsidP="006A3206">
      <w:pPr>
        <w:autoSpaceDE w:val="0"/>
        <w:autoSpaceDN w:val="0"/>
        <w:adjustRightInd w:val="0"/>
        <w:spacing w:after="120"/>
        <w:ind w:left="360"/>
        <w:jc w:val="both"/>
        <w:rPr>
          <w:rFonts w:asciiTheme="minorHAnsi" w:hAnsiTheme="minorHAnsi" w:cstheme="minorHAnsi"/>
          <w:sz w:val="19"/>
          <w:szCs w:val="19"/>
        </w:rPr>
      </w:pPr>
      <w:r w:rsidRPr="00802905">
        <w:rPr>
          <w:rFonts w:asciiTheme="minorHAnsi" w:hAnsiTheme="minorHAnsi" w:cstheme="minorHAnsi"/>
          <w:sz w:val="19"/>
          <w:szCs w:val="19"/>
        </w:rPr>
        <w:t>Total Net Per Year Charge of each Contract Year, Monthly Charges are divided by twelve (12) equal parts and is invoiced at the beginning of each month.</w:t>
      </w:r>
    </w:p>
    <w:p w14:paraId="4FDCEC4B" w14:textId="77777777" w:rsidR="00DB5048" w:rsidRPr="0046473E" w:rsidRDefault="00DB5048" w:rsidP="00DB5048">
      <w:pPr>
        <w:ind w:left="360"/>
        <w:jc w:val="both"/>
        <w:textAlignment w:val="baseline"/>
        <w:rPr>
          <w:rFonts w:asciiTheme="minorHAnsi" w:hAnsiTheme="minorHAnsi" w:cstheme="minorHAnsi"/>
          <w:sz w:val="19"/>
          <w:szCs w:val="19"/>
        </w:rPr>
      </w:pPr>
      <w:r w:rsidRPr="0046473E">
        <w:rPr>
          <w:rFonts w:asciiTheme="minorHAnsi" w:hAnsiTheme="minorHAnsi" w:cstheme="minorHAnsi"/>
          <w:sz w:val="19"/>
          <w:szCs w:val="19"/>
        </w:rPr>
        <w:lastRenderedPageBreak/>
        <w:t> </w:t>
      </w:r>
    </w:p>
    <w:tbl>
      <w:tblPr>
        <w:tblW w:w="10003" w:type="dxa"/>
        <w:tblInd w:w="3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9"/>
        <w:gridCol w:w="782"/>
        <w:gridCol w:w="956"/>
        <w:gridCol w:w="1043"/>
        <w:gridCol w:w="1043"/>
        <w:gridCol w:w="1652"/>
        <w:gridCol w:w="1130"/>
        <w:gridCol w:w="782"/>
        <w:gridCol w:w="1826"/>
      </w:tblGrid>
      <w:tr w:rsidR="003B7E53" w:rsidRPr="003B7E53" w14:paraId="38F1DD78" w14:textId="77777777" w:rsidTr="0F365B62">
        <w:trPr>
          <w:trHeight w:val="904"/>
        </w:trPr>
        <w:tc>
          <w:tcPr>
            <w:tcW w:w="789" w:type="dxa"/>
            <w:tcBorders>
              <w:top w:val="single" w:sz="6" w:space="0" w:color="auto"/>
              <w:left w:val="single" w:sz="6" w:space="0" w:color="auto"/>
              <w:bottom w:val="single" w:sz="6" w:space="0" w:color="auto"/>
              <w:right w:val="single" w:sz="6" w:space="0" w:color="auto"/>
            </w:tcBorders>
            <w:shd w:val="clear" w:color="auto" w:fill="auto"/>
            <w:hideMark/>
          </w:tcPr>
          <w:p w14:paraId="6961D2EF" w14:textId="6008ABD2" w:rsidR="00DB5048" w:rsidRPr="0046473E" w:rsidRDefault="00DB5048" w:rsidP="00DB5048">
            <w:pPr>
              <w:jc w:val="center"/>
              <w:textAlignment w:val="baseline"/>
              <w:rPr>
                <w:rFonts w:asciiTheme="minorHAnsi" w:hAnsiTheme="minorHAnsi" w:cstheme="minorHAnsi"/>
                <w:sz w:val="19"/>
                <w:szCs w:val="19"/>
              </w:rPr>
            </w:pPr>
            <w:r w:rsidRPr="0046473E">
              <w:rPr>
                <w:rFonts w:asciiTheme="minorHAnsi" w:hAnsiTheme="minorHAnsi" w:cstheme="minorHAnsi"/>
                <w:b/>
                <w:sz w:val="19"/>
                <w:szCs w:val="19"/>
              </w:rPr>
              <w:t>Start Date</w:t>
            </w:r>
          </w:p>
        </w:tc>
        <w:tc>
          <w:tcPr>
            <w:tcW w:w="782" w:type="dxa"/>
            <w:tcBorders>
              <w:top w:val="single" w:sz="6" w:space="0" w:color="auto"/>
              <w:left w:val="nil"/>
              <w:bottom w:val="single" w:sz="6" w:space="0" w:color="auto"/>
              <w:right w:val="single" w:sz="6" w:space="0" w:color="auto"/>
            </w:tcBorders>
            <w:shd w:val="clear" w:color="auto" w:fill="auto"/>
            <w:hideMark/>
          </w:tcPr>
          <w:p w14:paraId="68E604EC" w14:textId="47B47EB1" w:rsidR="00DB5048" w:rsidRPr="0046473E" w:rsidRDefault="00DB5048" w:rsidP="00DB5048">
            <w:pPr>
              <w:jc w:val="center"/>
              <w:textAlignment w:val="baseline"/>
              <w:rPr>
                <w:rFonts w:asciiTheme="minorHAnsi" w:hAnsiTheme="minorHAnsi" w:cstheme="minorHAnsi"/>
                <w:sz w:val="19"/>
                <w:szCs w:val="19"/>
              </w:rPr>
            </w:pPr>
            <w:r w:rsidRPr="0046473E">
              <w:rPr>
                <w:rFonts w:asciiTheme="minorHAnsi" w:hAnsiTheme="minorHAnsi" w:cstheme="minorHAnsi"/>
                <w:b/>
                <w:sz w:val="19"/>
                <w:szCs w:val="19"/>
              </w:rPr>
              <w:t>End Date</w:t>
            </w:r>
          </w:p>
        </w:tc>
        <w:tc>
          <w:tcPr>
            <w:tcW w:w="956" w:type="dxa"/>
            <w:tcBorders>
              <w:top w:val="single" w:sz="6" w:space="0" w:color="auto"/>
              <w:left w:val="nil"/>
              <w:bottom w:val="single" w:sz="6" w:space="0" w:color="auto"/>
              <w:right w:val="single" w:sz="6" w:space="0" w:color="auto"/>
            </w:tcBorders>
            <w:shd w:val="clear" w:color="auto" w:fill="auto"/>
            <w:hideMark/>
          </w:tcPr>
          <w:p w14:paraId="5B57B35D" w14:textId="75E91009" w:rsidR="00DB5048" w:rsidRPr="0046473E" w:rsidRDefault="00DB5048" w:rsidP="00DB5048">
            <w:pPr>
              <w:jc w:val="center"/>
              <w:textAlignment w:val="baseline"/>
              <w:rPr>
                <w:rFonts w:asciiTheme="minorHAnsi" w:hAnsiTheme="minorHAnsi" w:cstheme="minorHAnsi"/>
                <w:sz w:val="19"/>
                <w:szCs w:val="19"/>
              </w:rPr>
            </w:pPr>
            <w:r w:rsidRPr="0046473E">
              <w:rPr>
                <w:rFonts w:asciiTheme="minorHAnsi" w:hAnsiTheme="minorHAnsi" w:cstheme="minorHAnsi"/>
                <w:b/>
                <w:sz w:val="19"/>
                <w:szCs w:val="19"/>
              </w:rPr>
              <w:t>Service</w:t>
            </w:r>
          </w:p>
        </w:tc>
        <w:tc>
          <w:tcPr>
            <w:tcW w:w="1043" w:type="dxa"/>
            <w:tcBorders>
              <w:top w:val="single" w:sz="6" w:space="0" w:color="auto"/>
              <w:left w:val="nil"/>
              <w:bottom w:val="single" w:sz="6" w:space="0" w:color="auto"/>
              <w:right w:val="single" w:sz="6" w:space="0" w:color="auto"/>
            </w:tcBorders>
            <w:shd w:val="clear" w:color="auto" w:fill="auto"/>
            <w:hideMark/>
          </w:tcPr>
          <w:p w14:paraId="4E88EAA0" w14:textId="0919232E" w:rsidR="00DB5048" w:rsidRPr="0046473E" w:rsidRDefault="00DB5048" w:rsidP="00DB5048">
            <w:pPr>
              <w:jc w:val="center"/>
              <w:textAlignment w:val="baseline"/>
              <w:rPr>
                <w:rFonts w:asciiTheme="minorHAnsi" w:hAnsiTheme="minorHAnsi" w:cstheme="minorHAnsi"/>
                <w:sz w:val="19"/>
                <w:szCs w:val="19"/>
              </w:rPr>
            </w:pPr>
            <w:r w:rsidRPr="0046473E">
              <w:rPr>
                <w:rFonts w:asciiTheme="minorHAnsi" w:hAnsiTheme="minorHAnsi" w:cstheme="minorHAnsi"/>
                <w:b/>
                <w:sz w:val="19"/>
                <w:szCs w:val="19"/>
              </w:rPr>
              <w:t>Category</w:t>
            </w:r>
          </w:p>
        </w:tc>
        <w:tc>
          <w:tcPr>
            <w:tcW w:w="1043" w:type="dxa"/>
            <w:tcBorders>
              <w:top w:val="single" w:sz="6" w:space="0" w:color="auto"/>
              <w:left w:val="nil"/>
              <w:bottom w:val="single" w:sz="6" w:space="0" w:color="auto"/>
              <w:right w:val="single" w:sz="6" w:space="0" w:color="auto"/>
            </w:tcBorders>
            <w:shd w:val="clear" w:color="auto" w:fill="auto"/>
            <w:hideMark/>
          </w:tcPr>
          <w:p w14:paraId="759DCEEB" w14:textId="24676392" w:rsidR="00DB5048" w:rsidRPr="0046473E" w:rsidRDefault="00DB5048" w:rsidP="00DB5048">
            <w:pPr>
              <w:jc w:val="center"/>
              <w:textAlignment w:val="baseline"/>
              <w:rPr>
                <w:rFonts w:asciiTheme="minorHAnsi" w:hAnsiTheme="minorHAnsi" w:cstheme="minorHAnsi"/>
                <w:sz w:val="19"/>
                <w:szCs w:val="19"/>
              </w:rPr>
            </w:pPr>
            <w:r w:rsidRPr="0046473E">
              <w:rPr>
                <w:rFonts w:asciiTheme="minorHAnsi" w:hAnsiTheme="minorHAnsi" w:cstheme="minorHAnsi"/>
                <w:b/>
                <w:sz w:val="19"/>
                <w:szCs w:val="19"/>
              </w:rPr>
              <w:t>Retailer</w:t>
            </w:r>
          </w:p>
        </w:tc>
        <w:tc>
          <w:tcPr>
            <w:tcW w:w="1652" w:type="dxa"/>
            <w:tcBorders>
              <w:top w:val="single" w:sz="6" w:space="0" w:color="auto"/>
              <w:left w:val="nil"/>
              <w:bottom w:val="single" w:sz="6" w:space="0" w:color="auto"/>
              <w:right w:val="single" w:sz="6" w:space="0" w:color="auto"/>
            </w:tcBorders>
            <w:shd w:val="clear" w:color="auto" w:fill="auto"/>
            <w:hideMark/>
          </w:tcPr>
          <w:p w14:paraId="4218028F" w14:textId="4FC0A494" w:rsidR="00DB5048" w:rsidRPr="0046473E" w:rsidRDefault="00DB5048" w:rsidP="00DB5048">
            <w:pPr>
              <w:jc w:val="center"/>
              <w:textAlignment w:val="baseline"/>
              <w:rPr>
                <w:rFonts w:asciiTheme="minorHAnsi" w:hAnsiTheme="minorHAnsi" w:cstheme="minorHAnsi"/>
                <w:sz w:val="19"/>
                <w:szCs w:val="19"/>
              </w:rPr>
            </w:pPr>
            <w:r w:rsidRPr="0046473E">
              <w:rPr>
                <w:rFonts w:asciiTheme="minorHAnsi" w:hAnsiTheme="minorHAnsi" w:cstheme="minorHAnsi"/>
                <w:b/>
                <w:sz w:val="19"/>
                <w:szCs w:val="19"/>
              </w:rPr>
              <w:t>Total Net Charge per CY (“Annual Charges” or “Charges”)+ Currency</w:t>
            </w:r>
          </w:p>
        </w:tc>
        <w:tc>
          <w:tcPr>
            <w:tcW w:w="1130" w:type="dxa"/>
            <w:tcBorders>
              <w:top w:val="single" w:sz="6" w:space="0" w:color="auto"/>
              <w:left w:val="nil"/>
              <w:bottom w:val="single" w:sz="6" w:space="0" w:color="auto"/>
              <w:right w:val="single" w:sz="6" w:space="0" w:color="auto"/>
            </w:tcBorders>
            <w:shd w:val="clear" w:color="auto" w:fill="auto"/>
            <w:hideMark/>
          </w:tcPr>
          <w:p w14:paraId="2E270516" w14:textId="734E62A5" w:rsidR="00DB5048" w:rsidRPr="0046473E" w:rsidRDefault="00DB5048" w:rsidP="00DB5048">
            <w:pPr>
              <w:jc w:val="center"/>
              <w:textAlignment w:val="baseline"/>
              <w:rPr>
                <w:rFonts w:asciiTheme="minorHAnsi" w:hAnsiTheme="minorHAnsi" w:cstheme="minorHAnsi"/>
                <w:sz w:val="19"/>
                <w:szCs w:val="19"/>
              </w:rPr>
            </w:pPr>
            <w:r w:rsidRPr="0046473E">
              <w:rPr>
                <w:rFonts w:asciiTheme="minorHAnsi" w:hAnsiTheme="minorHAnsi" w:cstheme="minorHAnsi"/>
                <w:b/>
                <w:sz w:val="19"/>
                <w:szCs w:val="19"/>
              </w:rPr>
              <w:t>Billing Frequency: at start of each</w:t>
            </w:r>
          </w:p>
        </w:tc>
        <w:tc>
          <w:tcPr>
            <w:tcW w:w="782" w:type="dxa"/>
            <w:tcBorders>
              <w:top w:val="single" w:sz="6" w:space="0" w:color="auto"/>
              <w:left w:val="nil"/>
              <w:bottom w:val="single" w:sz="6" w:space="0" w:color="auto"/>
              <w:right w:val="single" w:sz="6" w:space="0" w:color="auto"/>
            </w:tcBorders>
            <w:shd w:val="clear" w:color="auto" w:fill="auto"/>
            <w:hideMark/>
          </w:tcPr>
          <w:p w14:paraId="29FAEE5E" w14:textId="07429A88" w:rsidR="00DB5048" w:rsidRPr="0046473E" w:rsidRDefault="00DB5048" w:rsidP="00DB5048">
            <w:pPr>
              <w:jc w:val="center"/>
              <w:textAlignment w:val="baseline"/>
              <w:rPr>
                <w:rFonts w:asciiTheme="minorHAnsi" w:hAnsiTheme="minorHAnsi" w:cstheme="minorHAnsi"/>
                <w:sz w:val="19"/>
                <w:szCs w:val="19"/>
              </w:rPr>
            </w:pPr>
            <w:r w:rsidRPr="0046473E">
              <w:rPr>
                <w:rFonts w:asciiTheme="minorHAnsi" w:hAnsiTheme="minorHAnsi" w:cstheme="minorHAnsi"/>
                <w:b/>
                <w:sz w:val="19"/>
                <w:szCs w:val="19"/>
              </w:rPr>
              <w:t>Billing Start Date</w:t>
            </w:r>
          </w:p>
        </w:tc>
        <w:tc>
          <w:tcPr>
            <w:tcW w:w="1826" w:type="dxa"/>
            <w:tcBorders>
              <w:top w:val="single" w:sz="6" w:space="0" w:color="auto"/>
              <w:left w:val="nil"/>
              <w:bottom w:val="single" w:sz="6" w:space="0" w:color="auto"/>
              <w:right w:val="single" w:sz="6" w:space="0" w:color="auto"/>
            </w:tcBorders>
            <w:shd w:val="clear" w:color="auto" w:fill="auto"/>
            <w:hideMark/>
          </w:tcPr>
          <w:p w14:paraId="1A9749AB" w14:textId="2D6392EF" w:rsidR="00DB5048" w:rsidRPr="0046473E" w:rsidRDefault="00DB5048" w:rsidP="00DB5048">
            <w:pPr>
              <w:jc w:val="center"/>
              <w:textAlignment w:val="baseline"/>
              <w:rPr>
                <w:rFonts w:asciiTheme="minorHAnsi" w:hAnsiTheme="minorHAnsi" w:cstheme="minorHAnsi"/>
                <w:sz w:val="19"/>
                <w:szCs w:val="19"/>
              </w:rPr>
            </w:pPr>
            <w:r w:rsidRPr="0046473E">
              <w:rPr>
                <w:rFonts w:asciiTheme="minorHAnsi" w:hAnsiTheme="minorHAnsi" w:cstheme="minorHAnsi"/>
                <w:b/>
                <w:sz w:val="19"/>
                <w:szCs w:val="19"/>
              </w:rPr>
              <w:t>Comments</w:t>
            </w:r>
          </w:p>
        </w:tc>
      </w:tr>
      <w:tr w:rsidR="003B7E53" w:rsidRPr="003B7E53" w14:paraId="24965FE2" w14:textId="77777777" w:rsidTr="0F365B62">
        <w:trPr>
          <w:trHeight w:val="229"/>
        </w:trPr>
        <w:tc>
          <w:tcPr>
            <w:tcW w:w="789" w:type="dxa"/>
            <w:tcBorders>
              <w:top w:val="nil"/>
              <w:left w:val="single" w:sz="6" w:space="0" w:color="auto"/>
              <w:bottom w:val="single" w:sz="6" w:space="0" w:color="auto"/>
              <w:right w:val="single" w:sz="6" w:space="0" w:color="auto"/>
            </w:tcBorders>
            <w:shd w:val="clear" w:color="auto" w:fill="auto"/>
          </w:tcPr>
          <w:p w14:paraId="31CA0ED9" w14:textId="442EACC5" w:rsidR="00DB5048" w:rsidRPr="0046473E" w:rsidRDefault="00DB5048" w:rsidP="00DB5048">
            <w:pPr>
              <w:jc w:val="both"/>
              <w:textAlignment w:val="baseline"/>
              <w:rPr>
                <w:rFonts w:asciiTheme="minorHAnsi" w:hAnsiTheme="minorHAnsi" w:cstheme="minorHAnsi"/>
                <w:sz w:val="19"/>
                <w:szCs w:val="19"/>
              </w:rPr>
            </w:pPr>
          </w:p>
        </w:tc>
        <w:tc>
          <w:tcPr>
            <w:tcW w:w="782" w:type="dxa"/>
            <w:tcBorders>
              <w:top w:val="nil"/>
              <w:left w:val="nil"/>
              <w:bottom w:val="single" w:sz="6" w:space="0" w:color="auto"/>
              <w:right w:val="single" w:sz="6" w:space="0" w:color="auto"/>
            </w:tcBorders>
            <w:shd w:val="clear" w:color="auto" w:fill="auto"/>
          </w:tcPr>
          <w:p w14:paraId="2FA874E6" w14:textId="39A9DA76" w:rsidR="00DB5048" w:rsidRPr="0046473E" w:rsidRDefault="00DB5048" w:rsidP="00DB5048">
            <w:pPr>
              <w:jc w:val="both"/>
              <w:textAlignment w:val="baseline"/>
              <w:rPr>
                <w:rFonts w:asciiTheme="minorHAnsi" w:hAnsiTheme="minorHAnsi" w:cstheme="minorHAnsi"/>
                <w:sz w:val="19"/>
                <w:szCs w:val="19"/>
              </w:rPr>
            </w:pPr>
          </w:p>
        </w:tc>
        <w:tc>
          <w:tcPr>
            <w:tcW w:w="956" w:type="dxa"/>
            <w:tcBorders>
              <w:top w:val="nil"/>
              <w:left w:val="nil"/>
              <w:bottom w:val="single" w:sz="6" w:space="0" w:color="auto"/>
              <w:right w:val="single" w:sz="6" w:space="0" w:color="auto"/>
            </w:tcBorders>
            <w:shd w:val="clear" w:color="auto" w:fill="auto"/>
          </w:tcPr>
          <w:p w14:paraId="6C995BC4" w14:textId="5AEC6349" w:rsidR="00DB5048" w:rsidRPr="0046473E" w:rsidRDefault="00DB5048" w:rsidP="00DB5048">
            <w:pPr>
              <w:jc w:val="both"/>
              <w:textAlignment w:val="baseline"/>
              <w:rPr>
                <w:rFonts w:asciiTheme="minorHAnsi" w:hAnsiTheme="minorHAnsi" w:cstheme="minorHAnsi"/>
                <w:sz w:val="19"/>
                <w:szCs w:val="19"/>
              </w:rPr>
            </w:pPr>
          </w:p>
        </w:tc>
        <w:tc>
          <w:tcPr>
            <w:tcW w:w="1043" w:type="dxa"/>
            <w:tcBorders>
              <w:top w:val="nil"/>
              <w:left w:val="nil"/>
              <w:bottom w:val="single" w:sz="6" w:space="0" w:color="auto"/>
              <w:right w:val="single" w:sz="6" w:space="0" w:color="auto"/>
            </w:tcBorders>
            <w:shd w:val="clear" w:color="auto" w:fill="auto"/>
          </w:tcPr>
          <w:p w14:paraId="52626198" w14:textId="5A85D294" w:rsidR="00DB5048" w:rsidRPr="0046473E" w:rsidRDefault="00DB5048" w:rsidP="00DB5048">
            <w:pPr>
              <w:jc w:val="both"/>
              <w:textAlignment w:val="baseline"/>
              <w:rPr>
                <w:rFonts w:asciiTheme="minorHAnsi" w:hAnsiTheme="minorHAnsi" w:cstheme="minorHAnsi"/>
                <w:sz w:val="19"/>
                <w:szCs w:val="19"/>
              </w:rPr>
            </w:pPr>
          </w:p>
        </w:tc>
        <w:tc>
          <w:tcPr>
            <w:tcW w:w="1043" w:type="dxa"/>
            <w:tcBorders>
              <w:top w:val="nil"/>
              <w:left w:val="nil"/>
              <w:bottom w:val="single" w:sz="6" w:space="0" w:color="auto"/>
              <w:right w:val="single" w:sz="6" w:space="0" w:color="auto"/>
            </w:tcBorders>
            <w:shd w:val="clear" w:color="auto" w:fill="auto"/>
          </w:tcPr>
          <w:p w14:paraId="2346D392" w14:textId="7623E7F0" w:rsidR="00DB5048" w:rsidRPr="0046473E" w:rsidRDefault="00DB5048" w:rsidP="00DB5048">
            <w:pPr>
              <w:jc w:val="both"/>
              <w:textAlignment w:val="baseline"/>
              <w:rPr>
                <w:rFonts w:asciiTheme="minorHAnsi" w:hAnsiTheme="minorHAnsi" w:cstheme="minorHAnsi"/>
                <w:sz w:val="19"/>
                <w:szCs w:val="19"/>
              </w:rPr>
            </w:pPr>
          </w:p>
        </w:tc>
        <w:tc>
          <w:tcPr>
            <w:tcW w:w="1652" w:type="dxa"/>
            <w:tcBorders>
              <w:top w:val="nil"/>
              <w:left w:val="nil"/>
              <w:bottom w:val="single" w:sz="6" w:space="0" w:color="auto"/>
              <w:right w:val="single" w:sz="6" w:space="0" w:color="auto"/>
            </w:tcBorders>
            <w:shd w:val="clear" w:color="auto" w:fill="auto"/>
          </w:tcPr>
          <w:p w14:paraId="6F2F4939" w14:textId="6460F1AA" w:rsidR="00DB5048" w:rsidRPr="0046473E" w:rsidRDefault="00DB5048" w:rsidP="00DB5048">
            <w:pPr>
              <w:jc w:val="both"/>
              <w:textAlignment w:val="baseline"/>
              <w:rPr>
                <w:rFonts w:asciiTheme="minorHAnsi" w:hAnsiTheme="minorHAnsi" w:cstheme="minorHAnsi"/>
                <w:sz w:val="19"/>
                <w:szCs w:val="19"/>
              </w:rPr>
            </w:pPr>
          </w:p>
        </w:tc>
        <w:tc>
          <w:tcPr>
            <w:tcW w:w="1130" w:type="dxa"/>
            <w:tcBorders>
              <w:top w:val="nil"/>
              <w:left w:val="nil"/>
              <w:bottom w:val="single" w:sz="6" w:space="0" w:color="auto"/>
              <w:right w:val="single" w:sz="6" w:space="0" w:color="auto"/>
            </w:tcBorders>
            <w:shd w:val="clear" w:color="auto" w:fill="auto"/>
          </w:tcPr>
          <w:p w14:paraId="041910F6" w14:textId="0E68C52C" w:rsidR="00DB5048" w:rsidRPr="0046473E" w:rsidRDefault="00DB5048" w:rsidP="00DB5048">
            <w:pPr>
              <w:jc w:val="both"/>
              <w:textAlignment w:val="baseline"/>
              <w:rPr>
                <w:rFonts w:asciiTheme="minorHAnsi" w:hAnsiTheme="minorHAnsi" w:cstheme="minorHAnsi"/>
                <w:sz w:val="19"/>
                <w:szCs w:val="19"/>
              </w:rPr>
            </w:pPr>
          </w:p>
        </w:tc>
        <w:tc>
          <w:tcPr>
            <w:tcW w:w="782" w:type="dxa"/>
            <w:tcBorders>
              <w:top w:val="nil"/>
              <w:left w:val="nil"/>
              <w:bottom w:val="single" w:sz="6" w:space="0" w:color="auto"/>
              <w:right w:val="single" w:sz="6" w:space="0" w:color="auto"/>
            </w:tcBorders>
            <w:shd w:val="clear" w:color="auto" w:fill="auto"/>
          </w:tcPr>
          <w:p w14:paraId="50AC6D94" w14:textId="2A2CA954" w:rsidR="00DB5048" w:rsidRPr="0046473E" w:rsidRDefault="00DB5048" w:rsidP="00DB5048">
            <w:pPr>
              <w:jc w:val="both"/>
              <w:textAlignment w:val="baseline"/>
              <w:rPr>
                <w:rFonts w:asciiTheme="minorHAnsi" w:hAnsiTheme="minorHAnsi" w:cstheme="minorHAnsi"/>
                <w:sz w:val="19"/>
                <w:szCs w:val="19"/>
              </w:rPr>
            </w:pPr>
          </w:p>
        </w:tc>
        <w:tc>
          <w:tcPr>
            <w:tcW w:w="1826" w:type="dxa"/>
            <w:tcBorders>
              <w:top w:val="nil"/>
              <w:left w:val="nil"/>
              <w:bottom w:val="single" w:sz="6" w:space="0" w:color="auto"/>
              <w:right w:val="single" w:sz="6" w:space="0" w:color="auto"/>
            </w:tcBorders>
            <w:shd w:val="clear" w:color="auto" w:fill="auto"/>
          </w:tcPr>
          <w:p w14:paraId="01F4BA29" w14:textId="7DBBD6CE" w:rsidR="00DB5048" w:rsidRPr="0046473E" w:rsidRDefault="00DB5048" w:rsidP="00DB5048">
            <w:pPr>
              <w:jc w:val="both"/>
              <w:textAlignment w:val="baseline"/>
              <w:rPr>
                <w:rFonts w:asciiTheme="minorHAnsi" w:hAnsiTheme="minorHAnsi" w:cstheme="minorHAnsi"/>
                <w:sz w:val="19"/>
                <w:szCs w:val="19"/>
              </w:rPr>
            </w:pPr>
          </w:p>
        </w:tc>
      </w:tr>
      <w:tr w:rsidR="003B7E53" w:rsidRPr="003B7E53" w14:paraId="7E0DBF9D" w14:textId="77777777" w:rsidTr="0F365B62">
        <w:trPr>
          <w:trHeight w:val="229"/>
        </w:trPr>
        <w:tc>
          <w:tcPr>
            <w:tcW w:w="789" w:type="dxa"/>
            <w:tcBorders>
              <w:top w:val="nil"/>
              <w:left w:val="single" w:sz="6" w:space="0" w:color="auto"/>
              <w:bottom w:val="single" w:sz="6" w:space="0" w:color="auto"/>
              <w:right w:val="single" w:sz="6" w:space="0" w:color="auto"/>
            </w:tcBorders>
            <w:shd w:val="clear" w:color="auto" w:fill="auto"/>
          </w:tcPr>
          <w:p w14:paraId="37E9224B" w14:textId="049F66A2" w:rsidR="00DB5048" w:rsidRPr="0046473E" w:rsidRDefault="00DB5048" w:rsidP="00DB5048">
            <w:pPr>
              <w:jc w:val="both"/>
              <w:textAlignment w:val="baseline"/>
              <w:rPr>
                <w:rFonts w:asciiTheme="minorHAnsi" w:hAnsiTheme="minorHAnsi" w:cstheme="minorHAnsi"/>
                <w:sz w:val="19"/>
                <w:szCs w:val="19"/>
              </w:rPr>
            </w:pPr>
          </w:p>
        </w:tc>
        <w:tc>
          <w:tcPr>
            <w:tcW w:w="782" w:type="dxa"/>
            <w:tcBorders>
              <w:top w:val="nil"/>
              <w:left w:val="nil"/>
              <w:bottom w:val="single" w:sz="6" w:space="0" w:color="auto"/>
              <w:right w:val="single" w:sz="6" w:space="0" w:color="auto"/>
            </w:tcBorders>
            <w:shd w:val="clear" w:color="auto" w:fill="auto"/>
          </w:tcPr>
          <w:p w14:paraId="05D562C7" w14:textId="5D64F1DC" w:rsidR="00DB5048" w:rsidRPr="0046473E" w:rsidRDefault="00DB5048" w:rsidP="00DB5048">
            <w:pPr>
              <w:jc w:val="both"/>
              <w:textAlignment w:val="baseline"/>
              <w:rPr>
                <w:rFonts w:asciiTheme="minorHAnsi" w:hAnsiTheme="minorHAnsi" w:cstheme="minorHAnsi"/>
                <w:sz w:val="19"/>
                <w:szCs w:val="19"/>
              </w:rPr>
            </w:pPr>
          </w:p>
        </w:tc>
        <w:tc>
          <w:tcPr>
            <w:tcW w:w="956" w:type="dxa"/>
            <w:tcBorders>
              <w:top w:val="nil"/>
              <w:left w:val="nil"/>
              <w:bottom w:val="single" w:sz="6" w:space="0" w:color="auto"/>
              <w:right w:val="single" w:sz="6" w:space="0" w:color="auto"/>
            </w:tcBorders>
            <w:shd w:val="clear" w:color="auto" w:fill="auto"/>
          </w:tcPr>
          <w:p w14:paraId="663B235D" w14:textId="2B7FB58F" w:rsidR="00DB5048" w:rsidRPr="0046473E" w:rsidRDefault="00DB5048" w:rsidP="00DB5048">
            <w:pPr>
              <w:jc w:val="both"/>
              <w:textAlignment w:val="baseline"/>
              <w:rPr>
                <w:rFonts w:asciiTheme="minorHAnsi" w:hAnsiTheme="minorHAnsi" w:cstheme="minorHAnsi"/>
                <w:sz w:val="19"/>
                <w:szCs w:val="19"/>
              </w:rPr>
            </w:pPr>
          </w:p>
        </w:tc>
        <w:tc>
          <w:tcPr>
            <w:tcW w:w="1043" w:type="dxa"/>
            <w:tcBorders>
              <w:top w:val="nil"/>
              <w:left w:val="nil"/>
              <w:bottom w:val="single" w:sz="6" w:space="0" w:color="auto"/>
              <w:right w:val="single" w:sz="6" w:space="0" w:color="auto"/>
            </w:tcBorders>
            <w:shd w:val="clear" w:color="auto" w:fill="auto"/>
          </w:tcPr>
          <w:p w14:paraId="05C89409" w14:textId="1B0BB732" w:rsidR="00DB5048" w:rsidRPr="0046473E" w:rsidRDefault="00DB5048" w:rsidP="00DB5048">
            <w:pPr>
              <w:jc w:val="both"/>
              <w:textAlignment w:val="baseline"/>
              <w:rPr>
                <w:rFonts w:asciiTheme="minorHAnsi" w:hAnsiTheme="minorHAnsi" w:cstheme="minorHAnsi"/>
                <w:sz w:val="19"/>
                <w:szCs w:val="19"/>
              </w:rPr>
            </w:pPr>
          </w:p>
        </w:tc>
        <w:tc>
          <w:tcPr>
            <w:tcW w:w="1043" w:type="dxa"/>
            <w:tcBorders>
              <w:top w:val="nil"/>
              <w:left w:val="nil"/>
              <w:bottom w:val="single" w:sz="6" w:space="0" w:color="auto"/>
              <w:right w:val="single" w:sz="6" w:space="0" w:color="auto"/>
            </w:tcBorders>
            <w:shd w:val="clear" w:color="auto" w:fill="auto"/>
          </w:tcPr>
          <w:p w14:paraId="7AE3CA4C" w14:textId="0F751DFA" w:rsidR="00DB5048" w:rsidRPr="0046473E" w:rsidRDefault="00DB5048" w:rsidP="00DB5048">
            <w:pPr>
              <w:jc w:val="both"/>
              <w:textAlignment w:val="baseline"/>
              <w:rPr>
                <w:rFonts w:asciiTheme="minorHAnsi" w:hAnsiTheme="minorHAnsi" w:cstheme="minorHAnsi"/>
                <w:sz w:val="19"/>
                <w:szCs w:val="19"/>
              </w:rPr>
            </w:pPr>
          </w:p>
        </w:tc>
        <w:tc>
          <w:tcPr>
            <w:tcW w:w="1652" w:type="dxa"/>
            <w:tcBorders>
              <w:top w:val="nil"/>
              <w:left w:val="nil"/>
              <w:bottom w:val="single" w:sz="6" w:space="0" w:color="auto"/>
              <w:right w:val="single" w:sz="6" w:space="0" w:color="auto"/>
            </w:tcBorders>
            <w:shd w:val="clear" w:color="auto" w:fill="auto"/>
          </w:tcPr>
          <w:p w14:paraId="0FD4CC2F" w14:textId="6FDD14D5" w:rsidR="00DB5048" w:rsidRPr="0046473E" w:rsidRDefault="00DB5048" w:rsidP="00DB5048">
            <w:pPr>
              <w:jc w:val="both"/>
              <w:textAlignment w:val="baseline"/>
              <w:rPr>
                <w:rFonts w:asciiTheme="minorHAnsi" w:hAnsiTheme="minorHAnsi" w:cstheme="minorHAnsi"/>
                <w:sz w:val="19"/>
                <w:szCs w:val="19"/>
              </w:rPr>
            </w:pPr>
          </w:p>
        </w:tc>
        <w:tc>
          <w:tcPr>
            <w:tcW w:w="1130" w:type="dxa"/>
            <w:tcBorders>
              <w:top w:val="nil"/>
              <w:left w:val="nil"/>
              <w:bottom w:val="single" w:sz="6" w:space="0" w:color="auto"/>
              <w:right w:val="single" w:sz="6" w:space="0" w:color="auto"/>
            </w:tcBorders>
            <w:shd w:val="clear" w:color="auto" w:fill="auto"/>
          </w:tcPr>
          <w:p w14:paraId="71A9E33D" w14:textId="26B1036C" w:rsidR="00DB5048" w:rsidRPr="0046473E" w:rsidRDefault="00DB5048" w:rsidP="00DB5048">
            <w:pPr>
              <w:jc w:val="both"/>
              <w:textAlignment w:val="baseline"/>
              <w:rPr>
                <w:rFonts w:asciiTheme="minorHAnsi" w:hAnsiTheme="minorHAnsi" w:cstheme="minorHAnsi"/>
                <w:sz w:val="19"/>
                <w:szCs w:val="19"/>
              </w:rPr>
            </w:pPr>
          </w:p>
        </w:tc>
        <w:tc>
          <w:tcPr>
            <w:tcW w:w="782" w:type="dxa"/>
            <w:tcBorders>
              <w:top w:val="nil"/>
              <w:left w:val="nil"/>
              <w:bottom w:val="single" w:sz="6" w:space="0" w:color="auto"/>
              <w:right w:val="single" w:sz="6" w:space="0" w:color="auto"/>
            </w:tcBorders>
            <w:shd w:val="clear" w:color="auto" w:fill="auto"/>
          </w:tcPr>
          <w:p w14:paraId="1D7F95E5" w14:textId="153ED654" w:rsidR="00DB5048" w:rsidRPr="0046473E" w:rsidRDefault="00DB5048" w:rsidP="00DB5048">
            <w:pPr>
              <w:jc w:val="both"/>
              <w:textAlignment w:val="baseline"/>
              <w:rPr>
                <w:rFonts w:asciiTheme="minorHAnsi" w:hAnsiTheme="minorHAnsi" w:cstheme="minorHAnsi"/>
                <w:sz w:val="19"/>
                <w:szCs w:val="19"/>
              </w:rPr>
            </w:pPr>
          </w:p>
        </w:tc>
        <w:tc>
          <w:tcPr>
            <w:tcW w:w="1826" w:type="dxa"/>
            <w:tcBorders>
              <w:top w:val="nil"/>
              <w:left w:val="nil"/>
              <w:bottom w:val="single" w:sz="6" w:space="0" w:color="auto"/>
              <w:right w:val="single" w:sz="6" w:space="0" w:color="auto"/>
            </w:tcBorders>
            <w:shd w:val="clear" w:color="auto" w:fill="auto"/>
          </w:tcPr>
          <w:p w14:paraId="42A63A0C" w14:textId="4DA6DB7B" w:rsidR="00DB5048" w:rsidRPr="0046473E" w:rsidRDefault="00DB5048" w:rsidP="00DB5048">
            <w:pPr>
              <w:jc w:val="both"/>
              <w:textAlignment w:val="baseline"/>
              <w:rPr>
                <w:rFonts w:asciiTheme="minorHAnsi" w:hAnsiTheme="minorHAnsi" w:cstheme="minorHAnsi"/>
                <w:sz w:val="19"/>
                <w:szCs w:val="19"/>
              </w:rPr>
            </w:pPr>
          </w:p>
        </w:tc>
      </w:tr>
    </w:tbl>
    <w:p w14:paraId="49DF1CFF" w14:textId="1FBFE9CE" w:rsidR="573E6396" w:rsidRPr="0046473E" w:rsidRDefault="573E6396">
      <w:pPr>
        <w:rPr>
          <w:sz w:val="19"/>
          <w:szCs w:val="19"/>
        </w:rPr>
      </w:pPr>
    </w:p>
    <w:p w14:paraId="36E71510" w14:textId="72B7A4FE" w:rsidR="00DB5048" w:rsidRPr="0046473E" w:rsidRDefault="00037512" w:rsidP="003B7E53">
      <w:pPr>
        <w:ind w:left="4230"/>
        <w:jc w:val="both"/>
        <w:textAlignment w:val="baseline"/>
        <w:rPr>
          <w:rStyle w:val="normaltextrun"/>
          <w:rFonts w:ascii="Calibri" w:hAnsi="Calibri"/>
          <w:b/>
          <w:color w:val="000000"/>
          <w:sz w:val="19"/>
          <w:szCs w:val="19"/>
          <w:shd w:val="clear" w:color="auto" w:fill="FFFFFF"/>
        </w:rPr>
      </w:pPr>
      <w:r w:rsidRPr="0046473E">
        <w:rPr>
          <w:rStyle w:val="normaltextrun"/>
          <w:rFonts w:ascii="Calibri" w:hAnsi="Calibri"/>
          <w:b/>
          <w:color w:val="000000"/>
          <w:sz w:val="19"/>
          <w:szCs w:val="19"/>
          <w:shd w:val="clear" w:color="auto" w:fill="FFFFFF"/>
        </w:rPr>
        <w:t xml:space="preserve">TOTAL    </w:t>
      </w:r>
      <w:r w:rsidR="0094498D" w:rsidRPr="00320F9F">
        <w:rPr>
          <w:rFonts w:asciiTheme="minorHAnsi" w:eastAsiaTheme="minorEastAsia" w:hAnsiTheme="minorHAnsi" w:cstheme="minorHAnsi"/>
          <w:b/>
          <w:sz w:val="19"/>
          <w:szCs w:val="19"/>
          <w:highlight w:val="yellow"/>
        </w:rPr>
        <w:t>EUR xxx,xxx.xx</w:t>
      </w:r>
    </w:p>
    <w:p w14:paraId="7191ED8F" w14:textId="344A03EB" w:rsidR="00395848" w:rsidRPr="0046473E" w:rsidRDefault="7A767141" w:rsidP="008E1D9C">
      <w:pPr>
        <w:spacing w:before="240" w:after="120"/>
        <w:ind w:left="360"/>
        <w:jc w:val="both"/>
        <w:textAlignment w:val="baseline"/>
        <w:rPr>
          <w:rFonts w:asciiTheme="minorHAnsi" w:eastAsiaTheme="minorEastAsia" w:hAnsiTheme="minorHAnsi" w:cstheme="minorHAnsi"/>
          <w:b/>
          <w:color w:val="000000" w:themeColor="text1"/>
          <w:sz w:val="19"/>
          <w:szCs w:val="19"/>
        </w:rPr>
      </w:pPr>
      <w:r w:rsidRPr="0046473E">
        <w:rPr>
          <w:rFonts w:ascii="Calibri" w:eastAsia="Calibri" w:hAnsi="Calibri" w:cs="Calibri"/>
          <w:color w:val="000000" w:themeColor="text1"/>
          <w:sz w:val="19"/>
          <w:szCs w:val="19"/>
        </w:rPr>
        <w:t>Charges are exclusive of (and Client is responsible for) all applicable taxes, including value-added, consumption, goods and services, gross receipts, excise, sales, use and similar taxes due with respect to the Services.</w:t>
      </w:r>
      <w:r w:rsidRPr="0046473E">
        <w:rPr>
          <w:rFonts w:asciiTheme="minorHAnsi" w:hAnsiTheme="minorHAnsi" w:cstheme="minorBidi"/>
          <w:color w:val="7030A0"/>
          <w:sz w:val="19"/>
          <w:szCs w:val="19"/>
        </w:rPr>
        <w:t xml:space="preserve"> </w:t>
      </w:r>
      <w:r w:rsidR="00DB5048" w:rsidRPr="78CD478D">
        <w:rPr>
          <w:rFonts w:asciiTheme="minorHAnsi" w:hAnsiTheme="minorHAnsi" w:cstheme="minorBidi"/>
          <w:color w:val="000000"/>
          <w:sz w:val="19"/>
          <w:szCs w:val="19"/>
          <w:shd w:val="clear" w:color="auto" w:fill="FFFFFF"/>
        </w:rPr>
        <w:t xml:space="preserve"> </w:t>
      </w:r>
    </w:p>
    <w:p w14:paraId="1EE96B25" w14:textId="77777777" w:rsidR="00326570" w:rsidRPr="00326570" w:rsidRDefault="00326570" w:rsidP="006A3206">
      <w:pPr>
        <w:pStyle w:val="ListParagraph"/>
        <w:numPr>
          <w:ilvl w:val="0"/>
          <w:numId w:val="9"/>
        </w:numPr>
        <w:tabs>
          <w:tab w:val="left" w:pos="720"/>
        </w:tabs>
        <w:spacing w:before="120"/>
        <w:jc w:val="both"/>
        <w:rPr>
          <w:rFonts w:asciiTheme="minorHAnsi" w:eastAsiaTheme="minorEastAsia" w:hAnsiTheme="minorHAnsi" w:cstheme="minorBidi"/>
          <w:b/>
          <w:bCs/>
          <w:vanish/>
          <w:sz w:val="19"/>
          <w:szCs w:val="19"/>
        </w:rPr>
      </w:pPr>
    </w:p>
    <w:p w14:paraId="1731108D" w14:textId="77777777" w:rsidR="00326570" w:rsidRPr="00326570" w:rsidRDefault="00326570" w:rsidP="006A3206">
      <w:pPr>
        <w:pStyle w:val="ListParagraph"/>
        <w:numPr>
          <w:ilvl w:val="0"/>
          <w:numId w:val="9"/>
        </w:numPr>
        <w:tabs>
          <w:tab w:val="left" w:pos="720"/>
        </w:tabs>
        <w:spacing w:before="120"/>
        <w:jc w:val="both"/>
        <w:rPr>
          <w:rFonts w:asciiTheme="minorHAnsi" w:eastAsiaTheme="minorEastAsia" w:hAnsiTheme="minorHAnsi" w:cstheme="minorBidi"/>
          <w:b/>
          <w:bCs/>
          <w:vanish/>
          <w:sz w:val="19"/>
          <w:szCs w:val="19"/>
        </w:rPr>
      </w:pPr>
    </w:p>
    <w:p w14:paraId="5B366D93" w14:textId="77777777" w:rsidR="00326570" w:rsidRPr="00326570" w:rsidRDefault="00326570" w:rsidP="006A3206">
      <w:pPr>
        <w:pStyle w:val="ListParagraph"/>
        <w:numPr>
          <w:ilvl w:val="0"/>
          <w:numId w:val="9"/>
        </w:numPr>
        <w:tabs>
          <w:tab w:val="left" w:pos="720"/>
        </w:tabs>
        <w:spacing w:before="120"/>
        <w:jc w:val="both"/>
        <w:rPr>
          <w:rFonts w:asciiTheme="minorHAnsi" w:eastAsiaTheme="minorEastAsia" w:hAnsiTheme="minorHAnsi" w:cstheme="minorBidi"/>
          <w:b/>
          <w:bCs/>
          <w:vanish/>
          <w:sz w:val="19"/>
          <w:szCs w:val="19"/>
        </w:rPr>
      </w:pPr>
    </w:p>
    <w:p w14:paraId="26B89EA6" w14:textId="77777777" w:rsidR="00B428F7" w:rsidRDefault="00901EEE" w:rsidP="006A3206">
      <w:pPr>
        <w:pStyle w:val="ListParagraph"/>
        <w:numPr>
          <w:ilvl w:val="1"/>
          <w:numId w:val="9"/>
        </w:numPr>
        <w:tabs>
          <w:tab w:val="left" w:pos="720"/>
        </w:tabs>
        <w:spacing w:before="120"/>
        <w:ind w:left="720"/>
        <w:jc w:val="both"/>
        <w:rPr>
          <w:rFonts w:asciiTheme="minorHAnsi" w:eastAsiaTheme="minorEastAsia" w:hAnsiTheme="minorHAnsi" w:cstheme="minorBidi"/>
          <w:b/>
          <w:bCs/>
          <w:sz w:val="19"/>
          <w:szCs w:val="19"/>
        </w:rPr>
      </w:pPr>
      <w:r w:rsidRPr="00814D0B">
        <w:rPr>
          <w:rFonts w:asciiTheme="minorHAnsi" w:eastAsiaTheme="minorEastAsia" w:hAnsiTheme="minorHAnsi" w:cstheme="minorBidi"/>
          <w:b/>
          <w:bCs/>
          <w:sz w:val="19"/>
          <w:szCs w:val="19"/>
        </w:rPr>
        <w:t xml:space="preserve">Increases. </w:t>
      </w:r>
      <w:r w:rsidR="000E1A1E" w:rsidRPr="00814D0B">
        <w:rPr>
          <w:rFonts w:asciiTheme="minorHAnsi" w:eastAsiaTheme="minorEastAsia" w:hAnsiTheme="minorHAnsi" w:cstheme="minorBidi"/>
          <w:b/>
          <w:bCs/>
          <w:sz w:val="19"/>
          <w:szCs w:val="19"/>
        </w:rPr>
        <w:t xml:space="preserve"> </w:t>
      </w:r>
    </w:p>
    <w:p w14:paraId="2608A81C" w14:textId="77777777" w:rsidR="00B428F7" w:rsidRDefault="00B428F7" w:rsidP="00B428F7">
      <w:pPr>
        <w:pStyle w:val="ListParagraph"/>
        <w:tabs>
          <w:tab w:val="left" w:pos="720"/>
        </w:tabs>
        <w:spacing w:before="120"/>
        <w:jc w:val="both"/>
        <w:rPr>
          <w:rFonts w:asciiTheme="minorHAnsi" w:eastAsiaTheme="minorEastAsia" w:hAnsiTheme="minorHAnsi" w:cstheme="minorBidi"/>
          <w:b/>
          <w:bCs/>
          <w:sz w:val="19"/>
          <w:szCs w:val="19"/>
        </w:rPr>
      </w:pPr>
    </w:p>
    <w:p w14:paraId="4CCC1621" w14:textId="13AB19C7" w:rsidR="00901EEE" w:rsidRPr="00814D0B" w:rsidRDefault="00B428F7" w:rsidP="00B428F7">
      <w:pPr>
        <w:pStyle w:val="ListParagraph"/>
        <w:tabs>
          <w:tab w:val="left" w:pos="720"/>
        </w:tabs>
        <w:spacing w:before="120"/>
        <w:jc w:val="both"/>
        <w:rPr>
          <w:rFonts w:asciiTheme="minorHAnsi" w:eastAsiaTheme="minorEastAsia" w:hAnsiTheme="minorHAnsi" w:cstheme="minorBidi"/>
          <w:b/>
          <w:bCs/>
          <w:sz w:val="19"/>
          <w:szCs w:val="19"/>
        </w:rPr>
      </w:pPr>
      <w:r w:rsidRPr="00B428F7">
        <w:rPr>
          <w:rFonts w:ascii="Calibri" w:hAnsi="Calibri" w:cs="Calibri"/>
          <w:color w:val="000000"/>
          <w:sz w:val="19"/>
          <w:szCs w:val="19"/>
          <w:shd w:val="clear" w:color="auto" w:fill="FFFFFF"/>
        </w:rPr>
        <w:t xml:space="preserve">During the Initial Term, Charges specified above are subject to a cost-of-living increase (“COLA Increase”) on each </w:t>
      </w:r>
      <w:r w:rsidRPr="00B428F7">
        <w:rPr>
          <w:rFonts w:ascii="Calibri" w:hAnsi="Calibri" w:cs="Calibri"/>
          <w:color w:val="000000"/>
          <w:sz w:val="19"/>
          <w:szCs w:val="19"/>
          <w:shd w:val="clear" w:color="auto" w:fill="FFFF00"/>
        </w:rPr>
        <w:t>[month day]</w:t>
      </w:r>
      <w:r w:rsidRPr="00B428F7">
        <w:rPr>
          <w:rFonts w:ascii="Calibri" w:hAnsi="Calibri" w:cs="Calibri"/>
          <w:color w:val="000000"/>
          <w:sz w:val="19"/>
          <w:szCs w:val="19"/>
          <w:shd w:val="clear" w:color="auto" w:fill="FFFFFF"/>
        </w:rPr>
        <w:t xml:space="preserve"> ("COLA Increase Date") calculated based on the year over year in the </w:t>
      </w:r>
      <w:r w:rsidRPr="00B428F7">
        <w:rPr>
          <w:rFonts w:ascii="Calibri" w:hAnsi="Calibri" w:cs="Calibri"/>
          <w:color w:val="000000"/>
          <w:sz w:val="19"/>
          <w:szCs w:val="19"/>
          <w:shd w:val="clear" w:color="auto" w:fill="FFFF00"/>
        </w:rPr>
        <w:t>[PRIMARY INDEX NAME]</w:t>
      </w:r>
      <w:r w:rsidRPr="00B428F7">
        <w:rPr>
          <w:rFonts w:ascii="Calibri" w:hAnsi="Calibri" w:cs="Calibri"/>
          <w:color w:val="000000"/>
          <w:sz w:val="19"/>
          <w:szCs w:val="19"/>
          <w:shd w:val="clear" w:color="auto" w:fill="FFFFFF"/>
        </w:rPr>
        <w:t xml:space="preserve"> published by </w:t>
      </w:r>
      <w:r w:rsidRPr="00B428F7">
        <w:rPr>
          <w:rFonts w:ascii="Calibri" w:hAnsi="Calibri" w:cs="Calibri"/>
          <w:color w:val="000000"/>
          <w:sz w:val="19"/>
          <w:szCs w:val="19"/>
          <w:shd w:val="clear" w:color="auto" w:fill="FFFF00"/>
        </w:rPr>
        <w:t>[PRIMARY INDEX PUBLISHED BY]</w:t>
      </w:r>
      <w:r w:rsidRPr="00B428F7">
        <w:rPr>
          <w:rFonts w:ascii="Calibri" w:hAnsi="Calibri" w:cs="Calibri"/>
          <w:color w:val="000000"/>
          <w:sz w:val="19"/>
          <w:szCs w:val="19"/>
          <w:shd w:val="clear" w:color="auto" w:fill="FFFFFF"/>
        </w:rPr>
        <w:t xml:space="preserve"> available at </w:t>
      </w:r>
      <w:r w:rsidRPr="00B428F7">
        <w:rPr>
          <w:rFonts w:ascii="Calibri" w:hAnsi="Calibri" w:cs="Calibri"/>
          <w:color w:val="000000"/>
          <w:sz w:val="19"/>
          <w:szCs w:val="19"/>
          <w:shd w:val="clear" w:color="auto" w:fill="FFFF00"/>
        </w:rPr>
        <w:t>[PRIMARY INDEX ACCESSED AT]</w:t>
      </w:r>
      <w:r w:rsidRPr="00B428F7">
        <w:rPr>
          <w:rFonts w:ascii="Calibri" w:hAnsi="Calibri" w:cs="Calibri"/>
          <w:color w:val="000000"/>
          <w:sz w:val="19"/>
          <w:szCs w:val="19"/>
          <w:shd w:val="clear" w:color="auto" w:fill="FFFFFF"/>
        </w:rPr>
        <w:t>.  The data used will be the most recent data published six (6) months prior to the COLA Increase Date. If the COLA Increase is negative or zero, Charges will not change</w:t>
      </w:r>
      <w:r w:rsidR="00901EEE" w:rsidRPr="00814D0B">
        <w:rPr>
          <w:rFonts w:asciiTheme="minorHAnsi" w:eastAsiaTheme="minorEastAsia" w:hAnsiTheme="minorHAnsi" w:cstheme="minorBidi"/>
          <w:sz w:val="19"/>
          <w:szCs w:val="19"/>
        </w:rPr>
        <w:t>.</w:t>
      </w:r>
    </w:p>
    <w:p w14:paraId="54C2EED2" w14:textId="77777777" w:rsidR="00B428F7" w:rsidRPr="0046473E" w:rsidRDefault="00B428F7" w:rsidP="00B428F7">
      <w:pPr>
        <w:pStyle w:val="paragraph"/>
        <w:spacing w:before="80" w:beforeAutospacing="0" w:after="0" w:afterAutospacing="0"/>
        <w:ind w:left="720" w:right="45"/>
        <w:jc w:val="both"/>
        <w:rPr>
          <w:rStyle w:val="eop"/>
          <w:rFonts w:asciiTheme="minorHAnsi" w:eastAsiaTheme="minorEastAsia" w:hAnsiTheme="minorHAnsi" w:cstheme="minorHAnsi"/>
          <w:sz w:val="19"/>
          <w:szCs w:val="19"/>
        </w:rPr>
      </w:pPr>
      <w:r w:rsidRPr="00C10565">
        <w:rPr>
          <w:rStyle w:val="normaltextrun"/>
          <w:rFonts w:asciiTheme="minorHAnsi" w:eastAsiaTheme="minorEastAsia" w:hAnsiTheme="minorHAnsi" w:cstheme="minorHAnsi"/>
          <w:sz w:val="19"/>
          <w:szCs w:val="19"/>
        </w:rPr>
        <w:t>Notices</w:t>
      </w:r>
      <w:r w:rsidRPr="0046473E">
        <w:rPr>
          <w:rStyle w:val="normaltextrun"/>
          <w:rFonts w:asciiTheme="minorHAnsi" w:eastAsiaTheme="minorEastAsia" w:hAnsiTheme="minorHAnsi" w:cstheme="minorHAnsi"/>
          <w:sz w:val="19"/>
          <w:szCs w:val="19"/>
        </w:rPr>
        <w:t xml:space="preserve"> of the COLA Increases may be in the form of an invoice or other notification sent via email or regular mail. Increases under this section are in addition to any increases due under the “Changes to Services” section of the T&amp;C.</w:t>
      </w:r>
    </w:p>
    <w:p w14:paraId="3EB4F342" w14:textId="77777777" w:rsidR="007850AF" w:rsidRPr="00176070" w:rsidRDefault="007850AF" w:rsidP="007850AF">
      <w:pPr>
        <w:pStyle w:val="ListParagraph"/>
        <w:tabs>
          <w:tab w:val="left" w:pos="810"/>
        </w:tabs>
        <w:spacing w:before="80"/>
        <w:rPr>
          <w:rFonts w:asciiTheme="minorHAnsi" w:eastAsiaTheme="minorEastAsia" w:hAnsiTheme="minorHAnsi" w:cstheme="minorBidi"/>
          <w:sz w:val="19"/>
          <w:szCs w:val="19"/>
        </w:rPr>
      </w:pPr>
      <w:r w:rsidRPr="00176070">
        <w:rPr>
          <w:rFonts w:asciiTheme="minorHAnsi" w:eastAsiaTheme="minorEastAsia" w:hAnsiTheme="minorHAnsi" w:cstheme="minorBidi"/>
          <w:sz w:val="19"/>
          <w:szCs w:val="19"/>
        </w:rPr>
        <w:t>Separately, the Client understands that Key Account Data (“KAD”) charges are subject to annual increases dependent on rate card changes driven by the retailers.</w:t>
      </w:r>
      <w:r w:rsidRPr="00176070">
        <w:rPr>
          <w:rFonts w:asciiTheme="minorHAnsi" w:eastAsiaTheme="minorEastAsia" w:hAnsiTheme="minorHAnsi" w:cstheme="minorBidi"/>
          <w:color w:val="FF0000"/>
          <w:sz w:val="19"/>
          <w:szCs w:val="19"/>
        </w:rPr>
        <w:t xml:space="preserve"> </w:t>
      </w:r>
      <w:r>
        <w:rPr>
          <w:rFonts w:asciiTheme="minorHAnsi" w:eastAsiaTheme="minorEastAsia" w:hAnsiTheme="minorHAnsi" w:cstheme="minorBidi"/>
          <w:sz w:val="19"/>
          <w:szCs w:val="19"/>
        </w:rPr>
        <w:t>NIQ</w:t>
      </w:r>
      <w:r w:rsidRPr="00176070">
        <w:rPr>
          <w:rFonts w:asciiTheme="minorHAnsi" w:eastAsiaTheme="minorEastAsia" w:hAnsiTheme="minorHAnsi" w:cstheme="minorBidi"/>
          <w:sz w:val="19"/>
          <w:szCs w:val="19"/>
        </w:rPr>
        <w:t xml:space="preserve"> shall implement such increases on each anniversary of the Agreement Start Date in accordance with the “Changes to Services” section of the T&amp;C. </w:t>
      </w:r>
    </w:p>
    <w:p w14:paraId="353A4990" w14:textId="77777777" w:rsidR="00604165" w:rsidRPr="00C25517" w:rsidRDefault="00604165" w:rsidP="006A3206">
      <w:pPr>
        <w:pStyle w:val="ListParagraph"/>
        <w:numPr>
          <w:ilvl w:val="1"/>
          <w:numId w:val="9"/>
        </w:numPr>
        <w:spacing w:before="240" w:line="259" w:lineRule="auto"/>
        <w:ind w:left="720"/>
        <w:contextualSpacing w:val="0"/>
        <w:jc w:val="both"/>
        <w:rPr>
          <w:rFonts w:asciiTheme="minorHAnsi" w:eastAsiaTheme="minorEastAsia" w:hAnsiTheme="minorHAnsi" w:cstheme="minorHAnsi"/>
          <w:b/>
          <w:bCs/>
          <w:sz w:val="19"/>
          <w:szCs w:val="19"/>
        </w:rPr>
      </w:pPr>
      <w:r w:rsidRPr="00C10565">
        <w:rPr>
          <w:rFonts w:asciiTheme="minorHAnsi" w:eastAsiaTheme="minorEastAsia" w:hAnsiTheme="minorHAnsi" w:cstheme="minorHAnsi"/>
          <w:b/>
          <w:bCs/>
          <w:sz w:val="19"/>
          <w:szCs w:val="19"/>
        </w:rPr>
        <w:t xml:space="preserve">Benefits </w:t>
      </w:r>
    </w:p>
    <w:p w14:paraId="67BE7F30" w14:textId="57B36D85" w:rsidR="002D4D80" w:rsidRPr="008E1D9C" w:rsidRDefault="007E2FCC" w:rsidP="006A3206">
      <w:pPr>
        <w:pStyle w:val="ListParagraph"/>
        <w:numPr>
          <w:ilvl w:val="2"/>
          <w:numId w:val="9"/>
        </w:numPr>
        <w:tabs>
          <w:tab w:val="left" w:pos="1260"/>
        </w:tabs>
        <w:spacing w:before="80"/>
        <w:ind w:left="720" w:firstLine="0"/>
        <w:contextualSpacing w:val="0"/>
        <w:rPr>
          <w:rFonts w:asciiTheme="minorHAnsi" w:eastAsiaTheme="minorEastAsia" w:hAnsiTheme="minorHAnsi" w:cstheme="minorBidi"/>
          <w:b/>
          <w:sz w:val="19"/>
          <w:szCs w:val="19"/>
        </w:rPr>
      </w:pPr>
      <w:r w:rsidRPr="00C25517">
        <w:rPr>
          <w:rFonts w:asciiTheme="minorHAnsi" w:eastAsiaTheme="minorEastAsia" w:hAnsiTheme="minorHAnsi" w:cstheme="minorHAnsi"/>
          <w:b/>
          <w:bCs/>
          <w:sz w:val="19"/>
          <w:szCs w:val="19"/>
        </w:rPr>
        <w:t>Discounts Applied.</w:t>
      </w:r>
      <w:r w:rsidR="002D4D80" w:rsidRPr="008E1D9C">
        <w:rPr>
          <w:rFonts w:asciiTheme="minorHAnsi" w:eastAsiaTheme="minorEastAsia" w:hAnsiTheme="minorHAnsi" w:cstheme="minorBidi"/>
          <w:b/>
          <w:sz w:val="19"/>
          <w:szCs w:val="19"/>
        </w:rPr>
        <w:t xml:space="preserve"> </w:t>
      </w:r>
      <w:r w:rsidR="000E1A1E" w:rsidRPr="008E1D9C">
        <w:rPr>
          <w:rFonts w:asciiTheme="minorHAnsi" w:eastAsiaTheme="minorEastAsia" w:hAnsiTheme="minorHAnsi" w:cstheme="minorBidi"/>
          <w:b/>
          <w:sz w:val="19"/>
          <w:szCs w:val="19"/>
        </w:rPr>
        <w:t xml:space="preserve"> </w:t>
      </w:r>
      <w:r w:rsidR="002D4D80" w:rsidRPr="008E1D9C">
        <w:rPr>
          <w:rFonts w:asciiTheme="minorHAnsi" w:eastAsiaTheme="minorEastAsia" w:hAnsiTheme="minorHAnsi" w:cstheme="minorBidi"/>
          <w:sz w:val="19"/>
          <w:szCs w:val="19"/>
          <w:lang w:val="en-GB"/>
        </w:rPr>
        <w:t xml:space="preserve">The above Charges are inclusive of all discounts, including the following:  </w:t>
      </w:r>
    </w:p>
    <w:p w14:paraId="12223998" w14:textId="7091D2E3" w:rsidR="002D4D80" w:rsidRPr="008E1D9C" w:rsidRDefault="002D4D80" w:rsidP="006A3206">
      <w:pPr>
        <w:pStyle w:val="ListParagraph"/>
        <w:numPr>
          <w:ilvl w:val="3"/>
          <w:numId w:val="9"/>
        </w:numPr>
        <w:tabs>
          <w:tab w:val="left" w:pos="2070"/>
        </w:tabs>
        <w:spacing w:before="80"/>
        <w:ind w:left="2070"/>
        <w:contextualSpacing w:val="0"/>
        <w:rPr>
          <w:rFonts w:asciiTheme="minorHAnsi" w:eastAsiaTheme="minorEastAsia" w:hAnsiTheme="minorHAnsi" w:cstheme="minorHAnsi"/>
          <w:b/>
          <w:sz w:val="19"/>
          <w:szCs w:val="19"/>
        </w:rPr>
      </w:pPr>
      <w:r w:rsidRPr="008E1D9C">
        <w:rPr>
          <w:rFonts w:asciiTheme="minorHAnsi" w:eastAsiaTheme="minorEastAsia" w:hAnsiTheme="minorHAnsi" w:cstheme="minorHAnsi"/>
          <w:b/>
          <w:sz w:val="19"/>
          <w:szCs w:val="19"/>
        </w:rPr>
        <w:t>Discount for Duration Commitment.</w:t>
      </w:r>
      <w:r w:rsidRPr="008E1D9C">
        <w:rPr>
          <w:rFonts w:asciiTheme="minorHAnsi" w:eastAsiaTheme="minorEastAsia" w:hAnsiTheme="minorHAnsi" w:cstheme="minorHAnsi"/>
          <w:sz w:val="19"/>
          <w:szCs w:val="19"/>
        </w:rPr>
        <w:t xml:space="preserve"> </w:t>
      </w:r>
      <w:r w:rsidR="000E1A1E" w:rsidRPr="008E1D9C">
        <w:rPr>
          <w:rFonts w:asciiTheme="minorHAnsi" w:eastAsiaTheme="minorEastAsia" w:hAnsiTheme="minorHAnsi" w:cstheme="minorHAnsi"/>
          <w:sz w:val="19"/>
          <w:szCs w:val="19"/>
        </w:rPr>
        <w:t xml:space="preserve"> </w:t>
      </w:r>
      <w:r w:rsidRPr="008E1D9C">
        <w:rPr>
          <w:rFonts w:asciiTheme="minorHAnsi" w:eastAsiaTheme="minorEastAsia" w:hAnsiTheme="minorHAnsi" w:cstheme="minorHAnsi"/>
          <w:sz w:val="19"/>
          <w:szCs w:val="19"/>
        </w:rPr>
        <w:t>Charges reflect a</w:t>
      </w:r>
      <w:r w:rsidR="00B4532A" w:rsidRPr="00C10565">
        <w:rPr>
          <w:rFonts w:asciiTheme="minorHAnsi" w:eastAsiaTheme="minorEastAsia" w:hAnsiTheme="minorHAnsi" w:cstheme="minorHAnsi"/>
          <w:sz w:val="19"/>
          <w:szCs w:val="19"/>
        </w:rPr>
        <w:t xml:space="preserve"> </w:t>
      </w:r>
      <w:r w:rsidR="00B4532A" w:rsidRPr="00C10565">
        <w:rPr>
          <w:rFonts w:asciiTheme="minorHAnsi" w:eastAsiaTheme="minorEastAsia" w:hAnsiTheme="minorHAnsi" w:cstheme="minorHAnsi"/>
          <w:sz w:val="19"/>
          <w:szCs w:val="19"/>
          <w:highlight w:val="yellow"/>
        </w:rPr>
        <w:t>__</w:t>
      </w:r>
      <w:r w:rsidR="00B4532A" w:rsidRPr="00C10565">
        <w:rPr>
          <w:rFonts w:asciiTheme="minorHAnsi" w:eastAsiaTheme="minorEastAsia" w:hAnsiTheme="minorHAnsi" w:cstheme="minorHAnsi"/>
          <w:sz w:val="19"/>
          <w:szCs w:val="19"/>
        </w:rPr>
        <w:t>%</w:t>
      </w:r>
      <w:r w:rsidRPr="008E1D9C">
        <w:rPr>
          <w:rFonts w:asciiTheme="minorHAnsi" w:eastAsiaTheme="minorEastAsia" w:hAnsiTheme="minorHAnsi" w:cstheme="minorHAnsi"/>
          <w:sz w:val="19"/>
          <w:szCs w:val="19"/>
        </w:rPr>
        <w:t xml:space="preserve"> discount for commitment to the Initial Term.  </w:t>
      </w:r>
    </w:p>
    <w:p w14:paraId="460837F0" w14:textId="77777777" w:rsidR="002D4D80" w:rsidRPr="008E1D9C" w:rsidRDefault="002D4D80" w:rsidP="006A3206">
      <w:pPr>
        <w:pStyle w:val="ListParagraph"/>
        <w:numPr>
          <w:ilvl w:val="3"/>
          <w:numId w:val="9"/>
        </w:numPr>
        <w:tabs>
          <w:tab w:val="left" w:pos="1260"/>
        </w:tabs>
        <w:spacing w:before="80"/>
        <w:ind w:left="720" w:firstLine="630"/>
        <w:contextualSpacing w:val="0"/>
        <w:rPr>
          <w:rFonts w:asciiTheme="minorHAnsi" w:eastAsiaTheme="minorEastAsia" w:hAnsiTheme="minorHAnsi" w:cstheme="minorHAnsi"/>
          <w:b/>
          <w:sz w:val="19"/>
          <w:szCs w:val="19"/>
        </w:rPr>
      </w:pPr>
      <w:r w:rsidRPr="008E1D9C">
        <w:rPr>
          <w:rFonts w:asciiTheme="minorHAnsi" w:eastAsiaTheme="minorEastAsia" w:hAnsiTheme="minorHAnsi" w:cstheme="minorHAnsi"/>
          <w:sz w:val="19"/>
          <w:szCs w:val="19"/>
          <w:lang w:val="en-GB"/>
        </w:rPr>
        <w:t>[</w:t>
      </w:r>
      <w:r w:rsidRPr="008E1D9C">
        <w:rPr>
          <w:rFonts w:asciiTheme="minorHAnsi" w:eastAsiaTheme="minorEastAsia" w:hAnsiTheme="minorHAnsi" w:cstheme="minorHAnsi"/>
          <w:sz w:val="19"/>
          <w:szCs w:val="19"/>
          <w:highlight w:val="cyan"/>
          <w:lang w:val="en-GB"/>
        </w:rPr>
        <w:t>describe any other applied discounts (if any) including any obligations to refund].</w:t>
      </w:r>
    </w:p>
    <w:p w14:paraId="50C63DA9" w14:textId="77777777" w:rsidR="003D003B" w:rsidRPr="003D003B" w:rsidRDefault="003D003B" w:rsidP="003D003B">
      <w:pPr>
        <w:pStyle w:val="ListParagraph"/>
        <w:tabs>
          <w:tab w:val="left" w:pos="1260"/>
          <w:tab w:val="left" w:pos="1800"/>
          <w:tab w:val="left" w:pos="1980"/>
        </w:tabs>
        <w:spacing w:before="80"/>
        <w:contextualSpacing w:val="0"/>
        <w:rPr>
          <w:rFonts w:asciiTheme="minorHAnsi" w:eastAsiaTheme="minorEastAsia" w:hAnsiTheme="minorHAnsi" w:cstheme="minorBidi"/>
          <w:b/>
          <w:sz w:val="19"/>
          <w:szCs w:val="19"/>
        </w:rPr>
      </w:pPr>
    </w:p>
    <w:p w14:paraId="573A32B6" w14:textId="77777777" w:rsidR="00FB2FDD" w:rsidRPr="008E1D9C" w:rsidRDefault="00FB2FDD" w:rsidP="006A3206">
      <w:pPr>
        <w:pStyle w:val="ListParagraph"/>
        <w:numPr>
          <w:ilvl w:val="0"/>
          <w:numId w:val="9"/>
        </w:numPr>
        <w:tabs>
          <w:tab w:val="left" w:pos="1800"/>
          <w:tab w:val="left" w:pos="1980"/>
        </w:tabs>
        <w:spacing w:before="240"/>
        <w:rPr>
          <w:rFonts w:asciiTheme="minorHAnsi" w:eastAsiaTheme="minorEastAsia" w:hAnsiTheme="minorHAnsi" w:cstheme="minorBidi"/>
          <w:b/>
          <w:bCs/>
          <w:sz w:val="19"/>
          <w:szCs w:val="19"/>
        </w:rPr>
      </w:pPr>
      <w:r w:rsidRPr="008E1D9C">
        <w:rPr>
          <w:rFonts w:asciiTheme="minorHAnsi" w:eastAsiaTheme="minorEastAsia" w:hAnsiTheme="minorHAnsi" w:cstheme="minorBidi"/>
          <w:b/>
          <w:bCs/>
          <w:spacing w:val="-3"/>
          <w:sz w:val="19"/>
          <w:szCs w:val="19"/>
          <w:u w:val="single"/>
        </w:rPr>
        <w:t>Special Provisions, General</w:t>
      </w:r>
      <w:r w:rsidRPr="008E1D9C">
        <w:rPr>
          <w:rFonts w:asciiTheme="minorHAnsi" w:eastAsiaTheme="minorEastAsia" w:hAnsiTheme="minorHAnsi" w:cstheme="minorBidi"/>
          <w:b/>
          <w:bCs/>
          <w:spacing w:val="-3"/>
          <w:sz w:val="19"/>
          <w:szCs w:val="19"/>
        </w:rPr>
        <w:t>.</w:t>
      </w:r>
    </w:p>
    <w:p w14:paraId="4541DFE7" w14:textId="7C6C9E92" w:rsidR="00D17ECE" w:rsidRPr="00D17ECE" w:rsidRDefault="00FB2FDD" w:rsidP="006A3206">
      <w:pPr>
        <w:pStyle w:val="paragraph"/>
        <w:numPr>
          <w:ilvl w:val="1"/>
          <w:numId w:val="9"/>
        </w:numPr>
        <w:spacing w:before="80" w:beforeAutospacing="0" w:after="0" w:afterAutospacing="0"/>
        <w:ind w:left="810" w:hanging="450"/>
        <w:jc w:val="both"/>
        <w:textAlignment w:val="baseline"/>
        <w:rPr>
          <w:rFonts w:ascii="Calibri" w:hAnsi="Calibri" w:cs="Calibri"/>
          <w:color w:val="000000"/>
          <w:sz w:val="19"/>
          <w:szCs w:val="19"/>
        </w:rPr>
      </w:pPr>
      <w:r w:rsidRPr="008E1D9C">
        <w:rPr>
          <w:rFonts w:asciiTheme="minorHAnsi" w:eastAsiaTheme="minorEastAsia" w:hAnsiTheme="minorHAnsi" w:cstheme="minorHAnsi"/>
          <w:b/>
          <w:sz w:val="19"/>
          <w:szCs w:val="19"/>
        </w:rPr>
        <w:t>Travel.</w:t>
      </w:r>
      <w:r w:rsidRPr="008E1D9C">
        <w:rPr>
          <w:rFonts w:asciiTheme="minorHAnsi" w:eastAsiaTheme="minorEastAsia" w:hAnsiTheme="minorHAnsi" w:cstheme="minorHAnsi"/>
          <w:sz w:val="19"/>
          <w:szCs w:val="19"/>
        </w:rPr>
        <w:t xml:space="preserve">  Client is responsible for all pre-approved travel and related expenses incurred by </w:t>
      </w:r>
      <w:r w:rsidR="0088239F">
        <w:rPr>
          <w:rFonts w:asciiTheme="minorHAnsi" w:eastAsiaTheme="minorEastAsia" w:hAnsiTheme="minorHAnsi" w:cstheme="minorHAnsi"/>
          <w:sz w:val="19"/>
          <w:szCs w:val="19"/>
        </w:rPr>
        <w:t>NIQ</w:t>
      </w:r>
      <w:r w:rsidRPr="008E1D9C">
        <w:rPr>
          <w:rFonts w:asciiTheme="minorHAnsi" w:eastAsiaTheme="minorEastAsia" w:hAnsiTheme="minorHAnsi" w:cstheme="minorHAnsi"/>
          <w:sz w:val="19"/>
          <w:szCs w:val="19"/>
        </w:rPr>
        <w:t xml:space="preserve"> in connection with the Services provided under this Agreement.</w:t>
      </w:r>
    </w:p>
    <w:p w14:paraId="76998C5F" w14:textId="77777777" w:rsidR="00D17ECE" w:rsidRPr="008E1D9C" w:rsidRDefault="00D17ECE" w:rsidP="006A3206">
      <w:pPr>
        <w:numPr>
          <w:ilvl w:val="1"/>
          <w:numId w:val="9"/>
        </w:numPr>
        <w:spacing w:after="120"/>
        <w:ind w:left="810" w:hanging="450"/>
        <w:jc w:val="both"/>
        <w:rPr>
          <w:rFonts w:asciiTheme="minorHAnsi" w:eastAsiaTheme="minorEastAsia" w:hAnsiTheme="minorHAnsi" w:cstheme="minorBidi"/>
          <w:b/>
          <w:bCs/>
          <w:sz w:val="19"/>
          <w:szCs w:val="19"/>
          <w:highlight w:val="cyan"/>
        </w:rPr>
      </w:pPr>
      <w:r w:rsidRPr="008E1D9C">
        <w:rPr>
          <w:rFonts w:asciiTheme="minorHAnsi" w:eastAsiaTheme="minorEastAsia" w:hAnsiTheme="minorHAnsi" w:cstheme="minorBidi"/>
          <w:b/>
          <w:bCs/>
          <w:sz w:val="19"/>
          <w:szCs w:val="19"/>
          <w:highlight w:val="cyan"/>
        </w:rPr>
        <w:t>[</w:t>
      </w:r>
      <w:r w:rsidRPr="008E1D9C">
        <w:rPr>
          <w:rFonts w:asciiTheme="minorHAnsi" w:eastAsiaTheme="minorEastAsia" w:hAnsiTheme="minorHAnsi" w:cstheme="minorBidi"/>
          <w:sz w:val="19"/>
          <w:szCs w:val="19"/>
          <w:highlight w:val="cyan"/>
        </w:rPr>
        <w:t>insert local legal provisions</w:t>
      </w:r>
      <w:r>
        <w:rPr>
          <w:rFonts w:asciiTheme="minorHAnsi" w:eastAsiaTheme="minorEastAsia" w:hAnsiTheme="minorHAnsi" w:cstheme="minorBidi"/>
          <w:sz w:val="19"/>
          <w:szCs w:val="19"/>
          <w:highlight w:val="cyan"/>
        </w:rPr>
        <w:t xml:space="preserve"> – DELETE if none</w:t>
      </w:r>
      <w:r w:rsidRPr="008E1D9C">
        <w:rPr>
          <w:rFonts w:asciiTheme="minorHAnsi" w:eastAsiaTheme="minorEastAsia" w:hAnsiTheme="minorHAnsi" w:cstheme="minorBidi"/>
          <w:sz w:val="19"/>
          <w:szCs w:val="19"/>
          <w:highlight w:val="cyan"/>
        </w:rPr>
        <w:t>]</w:t>
      </w:r>
    </w:p>
    <w:p w14:paraId="1A9B7F96" w14:textId="77777777" w:rsidR="00D17ECE" w:rsidRPr="00D17ECE" w:rsidRDefault="00D17ECE" w:rsidP="006A3206">
      <w:pPr>
        <w:pStyle w:val="paragraph"/>
        <w:numPr>
          <w:ilvl w:val="1"/>
          <w:numId w:val="9"/>
        </w:numPr>
        <w:spacing w:before="80" w:beforeAutospacing="0" w:after="0" w:afterAutospacing="0"/>
        <w:ind w:left="810" w:hanging="450"/>
        <w:jc w:val="both"/>
        <w:textAlignment w:val="baseline"/>
        <w:rPr>
          <w:rFonts w:ascii="Calibri" w:hAnsi="Calibri" w:cs="Calibri"/>
          <w:color w:val="000000"/>
          <w:sz w:val="19"/>
          <w:szCs w:val="19"/>
        </w:rPr>
      </w:pPr>
      <w:r w:rsidRPr="008E1D9C">
        <w:rPr>
          <w:rFonts w:asciiTheme="minorHAnsi" w:eastAsiaTheme="minorEastAsia" w:hAnsiTheme="minorHAnsi" w:cstheme="minorBidi"/>
          <w:b/>
          <w:bCs/>
          <w:sz w:val="19"/>
          <w:szCs w:val="19"/>
          <w:highlight w:val="cyan"/>
        </w:rPr>
        <w:t>[</w:t>
      </w:r>
      <w:r w:rsidRPr="008E1D9C">
        <w:rPr>
          <w:rFonts w:asciiTheme="minorHAnsi" w:eastAsiaTheme="minorEastAsia" w:hAnsiTheme="minorHAnsi" w:cstheme="minorBidi"/>
          <w:sz w:val="19"/>
          <w:szCs w:val="19"/>
          <w:highlight w:val="cyan"/>
        </w:rPr>
        <w:t>insert local legal provisions</w:t>
      </w:r>
      <w:r>
        <w:rPr>
          <w:rFonts w:asciiTheme="minorHAnsi" w:eastAsiaTheme="minorEastAsia" w:hAnsiTheme="minorHAnsi" w:cstheme="minorBidi"/>
          <w:sz w:val="19"/>
          <w:szCs w:val="19"/>
          <w:highlight w:val="cyan"/>
        </w:rPr>
        <w:t>– DELETE if none</w:t>
      </w:r>
      <w:r w:rsidRPr="008E1D9C">
        <w:rPr>
          <w:rFonts w:asciiTheme="minorHAnsi" w:eastAsiaTheme="minorEastAsia" w:hAnsiTheme="minorHAnsi" w:cstheme="minorBidi"/>
          <w:sz w:val="19"/>
          <w:szCs w:val="19"/>
          <w:highlight w:val="cyan"/>
        </w:rPr>
        <w:t>]</w:t>
      </w:r>
    </w:p>
    <w:p w14:paraId="69DA073B" w14:textId="76F45474" w:rsidR="00AD4D92" w:rsidRPr="003D632F" w:rsidRDefault="00D17ECE" w:rsidP="006A3206">
      <w:pPr>
        <w:pStyle w:val="paragraph"/>
        <w:numPr>
          <w:ilvl w:val="0"/>
          <w:numId w:val="9"/>
        </w:numPr>
        <w:spacing w:before="240" w:beforeAutospacing="0" w:after="0" w:afterAutospacing="0"/>
        <w:jc w:val="both"/>
        <w:textAlignment w:val="baseline"/>
        <w:rPr>
          <w:rStyle w:val="normaltextrun"/>
          <w:rFonts w:ascii="Calibri" w:hAnsi="Calibri" w:cs="Calibri"/>
          <w:color w:val="000000"/>
          <w:sz w:val="19"/>
          <w:szCs w:val="19"/>
        </w:rPr>
      </w:pPr>
      <w:r w:rsidRPr="00007074">
        <w:rPr>
          <w:rFonts w:asciiTheme="minorHAnsi" w:hAnsiTheme="minorHAnsi" w:cstheme="minorHAnsi"/>
          <w:b/>
          <w:sz w:val="19"/>
          <w:szCs w:val="19"/>
          <w:highlight w:val="cyan"/>
          <w:u w:val="single"/>
        </w:rPr>
        <w:t>Prior Agreements</w:t>
      </w:r>
      <w:r>
        <w:rPr>
          <w:rFonts w:asciiTheme="minorHAnsi" w:hAnsiTheme="minorHAnsi" w:cstheme="minorHAnsi"/>
          <w:b/>
          <w:sz w:val="19"/>
          <w:szCs w:val="19"/>
          <w:u w:val="single"/>
        </w:rPr>
        <w:t>.</w:t>
      </w:r>
      <w:r w:rsidRPr="0046473E">
        <w:rPr>
          <w:rFonts w:asciiTheme="minorHAnsi" w:eastAsiaTheme="minorEastAsia" w:hAnsiTheme="minorHAnsi" w:cstheme="minorHAnsi"/>
          <w:b/>
          <w:sz w:val="19"/>
          <w:szCs w:val="19"/>
        </w:rPr>
        <w:t xml:space="preserve">  </w:t>
      </w:r>
      <w:r w:rsidRPr="0046473E">
        <w:rPr>
          <w:rStyle w:val="normaltextrun"/>
          <w:rFonts w:asciiTheme="minorHAnsi" w:eastAsiaTheme="minorEastAsia" w:hAnsiTheme="minorHAnsi" w:cstheme="minorHAnsi"/>
          <w:color w:val="000000" w:themeColor="text1"/>
          <w:sz w:val="19"/>
          <w:szCs w:val="19"/>
        </w:rPr>
        <w:t>This Agreement supersedes all previous agreements between the parties with respect to its subject matter.</w:t>
      </w:r>
      <w:r w:rsidRPr="0046473E">
        <w:rPr>
          <w:rStyle w:val="normaltextrun"/>
          <w:rFonts w:asciiTheme="minorHAnsi" w:eastAsiaTheme="minorEastAsia" w:hAnsiTheme="minorHAnsi" w:cstheme="minorHAnsi"/>
          <w:sz w:val="19"/>
          <w:szCs w:val="19"/>
        </w:rPr>
        <w:t xml:space="preserve"> In particular: </w:t>
      </w:r>
      <w:r w:rsidRPr="001868B9">
        <w:rPr>
          <w:rStyle w:val="normaltextrun"/>
          <w:rFonts w:asciiTheme="minorHAnsi" w:eastAsiaTheme="minorEastAsia" w:hAnsiTheme="minorHAnsi" w:cstheme="minorHAnsi"/>
          <w:color w:val="000000" w:themeColor="text1"/>
          <w:sz w:val="19"/>
          <w:szCs w:val="19"/>
          <w:highlight w:val="yellow"/>
        </w:rPr>
        <w:t>[INSERT HERE]</w:t>
      </w:r>
      <w:r w:rsidRPr="0046473E">
        <w:rPr>
          <w:rStyle w:val="normaltextrun"/>
          <w:rFonts w:asciiTheme="minorHAnsi" w:eastAsiaTheme="minorEastAsia" w:hAnsiTheme="minorHAnsi" w:cstheme="minorHAnsi"/>
          <w:sz w:val="19"/>
          <w:szCs w:val="19"/>
        </w:rPr>
        <w:t>.</w:t>
      </w:r>
    </w:p>
    <w:p w14:paraId="3CEA12BC" w14:textId="77777777" w:rsidR="003D632F" w:rsidRPr="00B27755" w:rsidRDefault="003D632F" w:rsidP="006A3206">
      <w:pPr>
        <w:pStyle w:val="ListParagraph"/>
        <w:numPr>
          <w:ilvl w:val="0"/>
          <w:numId w:val="9"/>
        </w:numPr>
        <w:tabs>
          <w:tab w:val="num" w:pos="360"/>
        </w:tabs>
        <w:spacing w:before="240" w:after="120"/>
        <w:contextualSpacing w:val="0"/>
        <w:jc w:val="both"/>
        <w:rPr>
          <w:rFonts w:asciiTheme="minorHAnsi" w:eastAsiaTheme="minorEastAsia" w:hAnsiTheme="minorHAnsi" w:cstheme="minorBidi"/>
          <w:sz w:val="19"/>
          <w:szCs w:val="19"/>
        </w:rPr>
      </w:pPr>
      <w:r w:rsidRPr="208C0805">
        <w:rPr>
          <w:rFonts w:asciiTheme="minorHAnsi" w:eastAsiaTheme="minorEastAsia" w:hAnsiTheme="minorHAnsi" w:cstheme="minorBidi"/>
          <w:b/>
          <w:bCs/>
          <w:sz w:val="19"/>
          <w:szCs w:val="19"/>
          <w:u w:val="single"/>
        </w:rPr>
        <w:t>Governing Law</w:t>
      </w:r>
      <w:r w:rsidRPr="208C0805">
        <w:rPr>
          <w:rFonts w:asciiTheme="minorHAnsi" w:eastAsiaTheme="minorEastAsia" w:hAnsiTheme="minorHAnsi" w:cstheme="minorBidi"/>
          <w:b/>
          <w:bCs/>
          <w:sz w:val="19"/>
          <w:szCs w:val="19"/>
        </w:rPr>
        <w:t>.</w:t>
      </w:r>
      <w:r w:rsidRPr="208C0805">
        <w:rPr>
          <w:rFonts w:asciiTheme="minorHAnsi" w:eastAsiaTheme="minorEastAsia" w:hAnsiTheme="minorHAnsi" w:cstheme="minorBidi"/>
          <w:b/>
          <w:bCs/>
          <w:snapToGrid w:val="0"/>
          <w:sz w:val="19"/>
          <w:szCs w:val="19"/>
        </w:rPr>
        <w:t xml:space="preserve">  </w:t>
      </w:r>
    </w:p>
    <w:p w14:paraId="4E2EC4E1" w14:textId="77777777" w:rsidR="005239E4" w:rsidRPr="005239E4" w:rsidRDefault="005239E4" w:rsidP="005239E4">
      <w:pPr>
        <w:pStyle w:val="ListParagraph"/>
        <w:ind w:left="360" w:right="-270"/>
        <w:jc w:val="both"/>
        <w:textAlignment w:val="baseline"/>
        <w:rPr>
          <w:rFonts w:ascii="Calibri" w:hAnsi="Calibri" w:cs="Calibri"/>
          <w:color w:val="000000"/>
          <w:sz w:val="19"/>
          <w:szCs w:val="19"/>
        </w:rPr>
      </w:pPr>
      <w:r w:rsidRPr="005239E4">
        <w:rPr>
          <w:rFonts w:ascii="Calibri" w:hAnsi="Calibri" w:cs="Calibri"/>
          <w:color w:val="000000"/>
          <w:sz w:val="19"/>
          <w:szCs w:val="19"/>
        </w:rPr>
        <w:t xml:space="preserve">This Agreement and the parties' respective rights and duties shall be interpreted and governed in accordance with the laws of </w:t>
      </w:r>
      <w:sdt>
        <w:sdtPr>
          <w:rPr>
            <w:rFonts w:asciiTheme="minorHAnsi" w:hAnsiTheme="minorHAnsi" w:cstheme="minorHAnsi"/>
            <w:sz w:val="19"/>
            <w:szCs w:val="19"/>
            <w:highlight w:val="yellow"/>
          </w:rPr>
          <w:alias w:val="NielsenIQ Legal Entity Name"/>
          <w:tag w:val="NielsenIQ Legal Entity Name"/>
          <w:id w:val="-1385403581"/>
          <w:placeholder>
            <w:docPart w:val="2B8767AF8F8F4AD4BA2399EA18C080E0"/>
          </w:placeholder>
          <w:comboBox>
            <w:listItem w:value="Choose an item."/>
            <w:listItem w:displayText="Austria" w:value="Austria"/>
            <w:listItem w:displayText="Belarus" w:value="Belarus"/>
            <w:listItem w:displayText="Belgium" w:value="Belgium"/>
            <w:listItem w:displayText="Bulgaria" w:value="Bulgaria"/>
            <w:listItem w:displayText="Croatia" w:value="Croatia"/>
            <w:listItem w:displayText="Cyprus" w:value="Cyprus"/>
            <w:listItem w:displayText="Czech Republic" w:value="Czech Republic"/>
            <w:listItem w:displayText="Denmark" w:value="Denmark"/>
            <w:listItem w:displayText="Estonia" w:value="Estonia"/>
            <w:listItem w:displayText="Finland" w:value="Finland"/>
            <w:listItem w:displayText="France" w:value="France"/>
            <w:listItem w:displayText="Germany" w:value="Germany"/>
            <w:listItem w:displayText="Greece" w:value="Greece"/>
            <w:listItem w:displayText="Hungary" w:value="Hungary"/>
            <w:listItem w:displayText="Ireland" w:value="Ireland"/>
            <w:listItem w:displayText="Italy" w:value="Italy"/>
            <w:listItem w:displayText="Kazakhstan" w:value="Kazakhstan"/>
            <w:listItem w:displayText="Latvia" w:value="Latvia"/>
            <w:listItem w:displayText="Lithuania" w:value="Lithuania"/>
            <w:listItem w:displayText="Netherlands" w:value="Netherlands"/>
            <w:listItem w:displayText="Norway" w:value="Norway"/>
            <w:listItem w:displayText="Poland" w:value="Poland"/>
            <w:listItem w:displayText="Portugal" w:value="Portugal"/>
            <w:listItem w:displayText="Romania" w:value="Romania"/>
            <w:listItem w:displayText="Russia" w:value="Russia"/>
            <w:listItem w:displayText="Serbia" w:value="Serbia"/>
            <w:listItem w:displayText="Slovakia" w:value="Slovakia"/>
            <w:listItem w:displayText="Slovenia" w:value="Slovenia"/>
            <w:listItem w:displayText="Spain" w:value="Spain"/>
            <w:listItem w:displayText="Sweden" w:value="Sweden"/>
            <w:listItem w:displayText="Switzerland" w:value="Switzerland"/>
            <w:listItem w:displayText="Ukraine" w:value="Ukraine"/>
            <w:listItem w:displayText="England and Wales" w:value="England and Wales"/>
          </w:comboBox>
        </w:sdtPr>
        <w:sdtEndPr/>
        <w:sdtContent>
          <w:r w:rsidRPr="005239E4">
            <w:rPr>
              <w:rFonts w:asciiTheme="minorHAnsi" w:hAnsiTheme="minorHAnsi" w:cstheme="minorHAnsi"/>
              <w:sz w:val="19"/>
              <w:szCs w:val="19"/>
              <w:highlight w:val="yellow"/>
            </w:rPr>
            <w:t>Insert NIQ Gov Law drop down</w:t>
          </w:r>
        </w:sdtContent>
      </w:sdt>
      <w:r w:rsidRPr="005239E4">
        <w:rPr>
          <w:rFonts w:ascii="Calibri" w:hAnsi="Calibri" w:cs="Calibri"/>
          <w:color w:val="000000"/>
          <w:sz w:val="19"/>
          <w:szCs w:val="19"/>
        </w:rPr>
        <w:t xml:space="preserve">.  </w:t>
      </w:r>
    </w:p>
    <w:p w14:paraId="7170BC52" w14:textId="77777777" w:rsidR="00CE7F70" w:rsidRPr="00CE7F70" w:rsidRDefault="00CE7F70" w:rsidP="00CE7F70">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360"/>
        <w:jc w:val="both"/>
        <w:rPr>
          <w:rFonts w:asciiTheme="minorHAnsi" w:eastAsiaTheme="minorEastAsia" w:hAnsiTheme="minorHAnsi" w:cstheme="minorHAnsi"/>
          <w:sz w:val="19"/>
          <w:szCs w:val="19"/>
        </w:rPr>
      </w:pPr>
    </w:p>
    <w:p w14:paraId="79837C4A" w14:textId="5AD3264A" w:rsidR="003D632F" w:rsidRPr="009728BC" w:rsidRDefault="003D632F" w:rsidP="006A3206">
      <w:pPr>
        <w:pStyle w:val="ListParagraph"/>
        <w:numPr>
          <w:ilvl w:val="0"/>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heme="minorHAnsi" w:eastAsiaTheme="minorEastAsia" w:hAnsiTheme="minorHAnsi" w:cstheme="minorHAnsi"/>
          <w:sz w:val="19"/>
          <w:szCs w:val="19"/>
        </w:rPr>
      </w:pPr>
      <w:r w:rsidRPr="009728BC">
        <w:rPr>
          <w:rFonts w:asciiTheme="minorHAnsi" w:eastAsiaTheme="minorEastAsia" w:hAnsiTheme="minorHAnsi" w:cstheme="minorHAnsi"/>
          <w:sz w:val="19"/>
          <w:szCs w:val="19"/>
          <w:shd w:val="clear" w:color="auto" w:fill="FFFFFF"/>
        </w:rPr>
        <w:t xml:space="preserve">In the event this Agreement has been executed by </w:t>
      </w:r>
      <w:r w:rsidR="0088239F">
        <w:rPr>
          <w:rFonts w:asciiTheme="minorHAnsi" w:eastAsiaTheme="minorEastAsia" w:hAnsiTheme="minorHAnsi" w:cstheme="minorHAnsi"/>
          <w:sz w:val="19"/>
          <w:szCs w:val="19"/>
          <w:shd w:val="clear" w:color="auto" w:fill="FFFFFF"/>
        </w:rPr>
        <w:t>NIQ</w:t>
      </w:r>
      <w:r w:rsidRPr="009728BC">
        <w:rPr>
          <w:rFonts w:asciiTheme="minorHAnsi" w:eastAsiaTheme="minorEastAsia" w:hAnsiTheme="minorHAnsi" w:cstheme="minorHAnsi"/>
          <w:sz w:val="19"/>
          <w:szCs w:val="19"/>
          <w:shd w:val="clear" w:color="auto" w:fill="FFFFFF"/>
        </w:rPr>
        <w:t xml:space="preserve"> prior to submission to Client for execution, no changes to this Agreement are deemed to be accepted by </w:t>
      </w:r>
      <w:r w:rsidR="0088239F">
        <w:rPr>
          <w:rFonts w:asciiTheme="minorHAnsi" w:eastAsiaTheme="minorEastAsia" w:hAnsiTheme="minorHAnsi" w:cstheme="minorHAnsi"/>
          <w:sz w:val="19"/>
          <w:szCs w:val="19"/>
          <w:shd w:val="clear" w:color="auto" w:fill="FFFFFF"/>
        </w:rPr>
        <w:t>NIQ</w:t>
      </w:r>
      <w:r w:rsidRPr="009728BC">
        <w:rPr>
          <w:rFonts w:asciiTheme="minorHAnsi" w:eastAsiaTheme="minorEastAsia" w:hAnsiTheme="minorHAnsi" w:cstheme="minorHAnsi"/>
          <w:sz w:val="19"/>
          <w:szCs w:val="19"/>
          <w:shd w:val="clear" w:color="auto" w:fill="FFFFFF"/>
        </w:rPr>
        <w:t xml:space="preserve"> (even if Client is receiving Services in anticipation thereof)</w:t>
      </w:r>
      <w:r w:rsidRPr="009728BC">
        <w:rPr>
          <w:rFonts w:asciiTheme="minorHAnsi" w:eastAsiaTheme="minorEastAsia" w:hAnsiTheme="minorHAnsi" w:cstheme="minorHAnsi"/>
          <w:sz w:val="19"/>
          <w:szCs w:val="19"/>
        </w:rPr>
        <w:t>; and in such case, t</w:t>
      </w:r>
      <w:r w:rsidRPr="009728BC">
        <w:rPr>
          <w:rFonts w:asciiTheme="minorHAnsi" w:eastAsiaTheme="minorEastAsia" w:hAnsiTheme="minorHAnsi" w:cstheme="minorHAnsi"/>
          <w:sz w:val="19"/>
          <w:szCs w:val="19"/>
          <w:shd w:val="clear" w:color="auto" w:fill="FFFFFF"/>
        </w:rPr>
        <w:t xml:space="preserve">his Agreement shall not be valid until a </w:t>
      </w:r>
      <w:r w:rsidRPr="009728BC">
        <w:rPr>
          <w:rFonts w:asciiTheme="minorHAnsi" w:eastAsiaTheme="minorEastAsia" w:hAnsiTheme="minorHAnsi" w:cstheme="minorHAnsi"/>
          <w:sz w:val="19"/>
          <w:szCs w:val="19"/>
        </w:rPr>
        <w:t>fully-executed</w:t>
      </w:r>
      <w:r w:rsidRPr="009728BC">
        <w:rPr>
          <w:rFonts w:asciiTheme="minorHAnsi" w:eastAsiaTheme="minorEastAsia" w:hAnsiTheme="minorHAnsi" w:cstheme="minorHAnsi"/>
          <w:sz w:val="19"/>
          <w:szCs w:val="19"/>
          <w:shd w:val="clear" w:color="auto" w:fill="FFFFFF"/>
        </w:rPr>
        <w:t xml:space="preserve"> copy is received by </w:t>
      </w:r>
      <w:r w:rsidR="0088239F">
        <w:rPr>
          <w:rFonts w:asciiTheme="minorHAnsi" w:eastAsiaTheme="minorEastAsia" w:hAnsiTheme="minorHAnsi" w:cstheme="minorHAnsi"/>
          <w:sz w:val="19"/>
          <w:szCs w:val="19"/>
          <w:shd w:val="clear" w:color="auto" w:fill="FFFFFF"/>
        </w:rPr>
        <w:t>NIQ</w:t>
      </w:r>
      <w:r w:rsidRPr="009728BC">
        <w:rPr>
          <w:rFonts w:asciiTheme="minorHAnsi" w:eastAsiaTheme="minorEastAsia" w:hAnsiTheme="minorHAnsi" w:cstheme="minorHAnsi"/>
          <w:sz w:val="19"/>
          <w:szCs w:val="19"/>
          <w:shd w:val="clear" w:color="auto" w:fill="FFFFFF"/>
        </w:rPr>
        <w:t xml:space="preserve">. </w:t>
      </w:r>
      <w:r w:rsidRPr="009728BC">
        <w:rPr>
          <w:rFonts w:asciiTheme="minorHAnsi" w:eastAsiaTheme="minorEastAsia" w:hAnsiTheme="minorHAnsi" w:cstheme="minorHAnsi"/>
          <w:sz w:val="19"/>
          <w:szCs w:val="19"/>
        </w:rPr>
        <w:t xml:space="preserve">This Agreement may be signed in counterparts, which together will constitute a single agreement. </w:t>
      </w:r>
      <w:r w:rsidRPr="009728BC">
        <w:rPr>
          <w:rStyle w:val="normaltextrun"/>
          <w:rFonts w:asciiTheme="minorHAnsi" w:hAnsiTheme="minorHAnsi" w:cstheme="minorHAnsi"/>
          <w:sz w:val="19"/>
          <w:szCs w:val="19"/>
          <w:lang w:val="en-CA"/>
        </w:rPr>
        <w:t>The parties expressly accept that electronic signatures of this Agreement as recognised under applicable law will be deemed original signatures and will have the same validity and effect.</w:t>
      </w:r>
      <w:r w:rsidRPr="009728BC">
        <w:rPr>
          <w:rFonts w:asciiTheme="minorHAnsi" w:eastAsiaTheme="minorEastAsia" w:hAnsiTheme="minorHAnsi" w:cstheme="minorHAnsi"/>
          <w:sz w:val="19"/>
          <w:szCs w:val="19"/>
        </w:rPr>
        <w:t xml:space="preserve"> If the dates of the signatures below are later than the Initial Term Start Date, this Agreement shall commence and shall have been deemed to have commenced, on the Initial Term Start Date.</w:t>
      </w:r>
    </w:p>
    <w:p w14:paraId="73C84053" w14:textId="77777777" w:rsidR="00B44F60" w:rsidRPr="00B44F60" w:rsidRDefault="00B44F60" w:rsidP="00B44F60">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360"/>
        <w:jc w:val="both"/>
        <w:rPr>
          <w:rFonts w:asciiTheme="minorHAnsi" w:eastAsiaTheme="minorEastAsia" w:hAnsiTheme="minorHAnsi" w:cstheme="minorHAnsi"/>
          <w:sz w:val="19"/>
          <w:szCs w:val="19"/>
        </w:rPr>
      </w:pPr>
    </w:p>
    <w:p w14:paraId="189AEEF0" w14:textId="00AF764F" w:rsidR="00E46542" w:rsidRPr="00E46542" w:rsidRDefault="00E46542" w:rsidP="00E46542">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heme="minorHAnsi" w:eastAsiaTheme="minorEastAsia" w:hAnsiTheme="minorHAnsi" w:cstheme="minorHAnsi"/>
          <w:sz w:val="19"/>
          <w:szCs w:val="19"/>
        </w:rPr>
      </w:pPr>
      <w:r w:rsidRPr="00E46542">
        <w:rPr>
          <w:rFonts w:asciiTheme="minorHAnsi" w:eastAsia="Calibri" w:hAnsiTheme="minorHAnsi" w:cstheme="minorHAnsi"/>
          <w:color w:val="000000" w:themeColor="text1"/>
          <w:sz w:val="19"/>
          <w:szCs w:val="19"/>
        </w:rPr>
        <w:t xml:space="preserve">By signing below, each party agrees that its authorized representative has accepted the terms and conditions </w:t>
      </w:r>
      <w:r w:rsidR="00751DFF">
        <w:rPr>
          <w:rFonts w:asciiTheme="minorHAnsi" w:eastAsia="Calibri" w:hAnsiTheme="minorHAnsi" w:cstheme="minorHAnsi"/>
          <w:color w:val="000000" w:themeColor="text1"/>
          <w:sz w:val="19"/>
          <w:szCs w:val="19"/>
        </w:rPr>
        <w:t>set forth herein</w:t>
      </w:r>
      <w:r w:rsidRPr="00E46542">
        <w:rPr>
          <w:rFonts w:asciiTheme="minorHAnsi" w:eastAsia="Calibri" w:hAnsiTheme="minorHAnsi" w:cstheme="minorHAnsi"/>
          <w:color w:val="000000" w:themeColor="text1"/>
          <w:sz w:val="19"/>
          <w:szCs w:val="19"/>
        </w:rPr>
        <w:t>.</w:t>
      </w:r>
    </w:p>
    <w:p w14:paraId="0ED34085" w14:textId="77777777" w:rsidR="00350122" w:rsidRPr="0046473E" w:rsidRDefault="00350122" w:rsidP="00C35C1B">
      <w:pPr>
        <w:widowControl w:val="0"/>
        <w:autoSpaceDE w:val="0"/>
        <w:autoSpaceDN w:val="0"/>
        <w:adjustRightInd w:val="0"/>
        <w:ind w:right="-630"/>
        <w:jc w:val="both"/>
        <w:rPr>
          <w:rFonts w:asciiTheme="minorHAnsi" w:hAnsiTheme="minorHAnsi" w:cstheme="minorBidi"/>
          <w:sz w:val="19"/>
          <w:szCs w:val="19"/>
        </w:rPr>
      </w:pPr>
    </w:p>
    <w:p w14:paraId="6BA96720" w14:textId="77777777" w:rsidR="00704557" w:rsidRPr="00503AD8" w:rsidRDefault="00704557" w:rsidP="00704557">
      <w:pPr>
        <w:spacing w:after="120"/>
        <w:jc w:val="both"/>
        <w:rPr>
          <w:rFonts w:asciiTheme="minorHAnsi" w:eastAsiaTheme="minorEastAsia" w:hAnsiTheme="minorHAnsi" w:cstheme="minorHAnsi"/>
          <w:snapToGrid w:val="0"/>
          <w:color w:val="000000"/>
          <w:sz w:val="19"/>
          <w:szCs w:val="19"/>
        </w:rPr>
      </w:pPr>
      <w:r w:rsidRPr="00503AD8">
        <w:rPr>
          <w:rFonts w:asciiTheme="minorHAnsi" w:eastAsiaTheme="minorEastAsia" w:hAnsiTheme="minorHAnsi" w:cstheme="minorHAnsi"/>
          <w:snapToGrid w:val="0"/>
          <w:color w:val="000000"/>
          <w:sz w:val="19"/>
          <w:szCs w:val="19"/>
        </w:rPr>
        <w:t>ACCEPTED AND AGREED TO:</w:t>
      </w:r>
    </w:p>
    <w:p w14:paraId="5CE6224C" w14:textId="77777777" w:rsidR="00704557" w:rsidRPr="00503AD8" w:rsidRDefault="00704557" w:rsidP="00704557">
      <w:pPr>
        <w:rPr>
          <w:rFonts w:asciiTheme="minorHAnsi" w:eastAsiaTheme="minorEastAsia" w:hAnsiTheme="minorHAnsi" w:cstheme="minorHAnsi"/>
          <w:sz w:val="19"/>
          <w:szCs w:val="19"/>
        </w:rPr>
      </w:pPr>
    </w:p>
    <w:tbl>
      <w:tblPr>
        <w:tblW w:w="10098" w:type="dxa"/>
        <w:tblLayout w:type="fixed"/>
        <w:tblLook w:val="01E0" w:firstRow="1" w:lastRow="1" w:firstColumn="1" w:lastColumn="1" w:noHBand="0" w:noVBand="0"/>
      </w:tblPr>
      <w:tblGrid>
        <w:gridCol w:w="1278"/>
        <w:gridCol w:w="3330"/>
        <w:gridCol w:w="810"/>
        <w:gridCol w:w="1350"/>
        <w:gridCol w:w="3330"/>
      </w:tblGrid>
      <w:tr w:rsidR="00704557" w:rsidRPr="00891221" w14:paraId="27FC2AE0" w14:textId="77777777" w:rsidTr="0819706E">
        <w:tc>
          <w:tcPr>
            <w:tcW w:w="5418" w:type="dxa"/>
            <w:gridSpan w:val="3"/>
          </w:tcPr>
          <w:p w14:paraId="2B1B6E10" w14:textId="77777777" w:rsidR="000A1D4A" w:rsidRDefault="000A1D4A" w:rsidP="000A1D4A">
            <w:pPr>
              <w:suppressAutoHyphens/>
              <w:jc w:val="both"/>
              <w:rPr>
                <w:rFonts w:asciiTheme="minorHAnsi" w:eastAsiaTheme="minorEastAsia" w:hAnsiTheme="minorHAnsi" w:cstheme="minorHAnsi"/>
                <w:sz w:val="19"/>
                <w:szCs w:val="19"/>
              </w:rPr>
            </w:pPr>
            <w:r w:rsidRPr="002A0432">
              <w:rPr>
                <w:rFonts w:asciiTheme="minorHAnsi" w:eastAsiaTheme="minorEastAsia" w:hAnsiTheme="minorHAnsi" w:cstheme="minorHAnsi"/>
                <w:sz w:val="19"/>
                <w:szCs w:val="19"/>
                <w:highlight w:val="yellow"/>
              </w:rPr>
              <w:t>Client entity under this Agreement:</w:t>
            </w:r>
            <w:r w:rsidRPr="0046473E">
              <w:rPr>
                <w:rFonts w:asciiTheme="minorHAnsi" w:eastAsiaTheme="minorEastAsia" w:hAnsiTheme="minorHAnsi" w:cstheme="minorHAnsi"/>
                <w:sz w:val="19"/>
                <w:szCs w:val="19"/>
              </w:rPr>
              <w:t xml:space="preserve"> </w:t>
            </w:r>
            <w:r w:rsidRPr="001868B9">
              <w:rPr>
                <w:rFonts w:asciiTheme="minorHAnsi" w:eastAsiaTheme="minorEastAsia" w:hAnsiTheme="minorHAnsi" w:cstheme="minorHAnsi"/>
                <w:sz w:val="19"/>
                <w:szCs w:val="19"/>
                <w:highlight w:val="yellow"/>
              </w:rPr>
              <w:t>[INSERT HERE]</w:t>
            </w:r>
          </w:p>
          <w:p w14:paraId="41E1A728" w14:textId="75D05A22" w:rsidR="00ED4185" w:rsidRPr="00503AD8" w:rsidRDefault="00ED4185" w:rsidP="000A1D4A">
            <w:pPr>
              <w:ind w:left="-720" w:right="120" w:firstLine="540"/>
              <w:textAlignment w:val="baseline"/>
              <w:rPr>
                <w:rFonts w:asciiTheme="minorHAnsi" w:eastAsiaTheme="minorEastAsia" w:hAnsiTheme="minorHAnsi" w:cstheme="minorHAnsi"/>
                <w:sz w:val="19"/>
                <w:szCs w:val="19"/>
              </w:rPr>
            </w:pPr>
          </w:p>
        </w:tc>
        <w:tc>
          <w:tcPr>
            <w:tcW w:w="4680" w:type="dxa"/>
            <w:gridSpan w:val="2"/>
          </w:tcPr>
          <w:p w14:paraId="0C6FE209" w14:textId="77777777" w:rsidR="000A1D4A" w:rsidRDefault="00D5276E" w:rsidP="000A1D4A">
            <w:pPr>
              <w:ind w:left="-720" w:right="120" w:firstLine="720"/>
              <w:textAlignment w:val="baseline"/>
              <w:rPr>
                <w:rFonts w:ascii="Segoe UI" w:hAnsi="Segoe UI" w:cs="Segoe UI"/>
                <w:sz w:val="18"/>
                <w:szCs w:val="18"/>
              </w:rPr>
            </w:pPr>
            <w:sdt>
              <w:sdtPr>
                <w:rPr>
                  <w:rFonts w:asciiTheme="minorHAnsi" w:hAnsiTheme="minorHAnsi" w:cstheme="minorHAnsi"/>
                  <w:sz w:val="19"/>
                  <w:szCs w:val="19"/>
                  <w:highlight w:val="yellow"/>
                </w:rPr>
                <w:alias w:val="NielsenIQ Legal Entity Name"/>
                <w:tag w:val="NielsenIQ Legal Entity Name"/>
                <w:id w:val="-1101023576"/>
                <w:placeholder>
                  <w:docPart w:val="9CEA7BEE8DEE4CE68BC0FAC9A74B1E39"/>
                </w:placeholder>
                <w:comboBox>
                  <w:listItem w:value="Choose an item."/>
                  <w:listItem w:displayText="A.C. Nielsen Gesellschaft m.b.H." w:value="A.C. Nielsen Gesellschaft m.b.H."/>
                  <w:listItem w:displayText="ACNielsen Bel" w:value="ACNielsen Bel"/>
                  <w:listItem w:displayText="NielsenIQ (Belgium) SPRL" w:value="NielsenIQ (Belgium) SPRL"/>
                  <w:listItem w:displayText="ACNielsen Bulgaria Ltd" w:value="ACNielsen Bulgaria Ltd"/>
                  <w:listItem w:displayText="ACNielsen d.o.o." w:value="ACNielsen d.o.o."/>
                  <w:listItem w:displayText="ACNielsen Cyprus Limited" w:value="ACNielsen Cyprus Limited"/>
                  <w:listItem w:displayText="ACNielsen Czech Republic s.r.o." w:value="ACNielsen Czech Republic s.r.o."/>
                  <w:listItem w:displayText="NielsenIQ (Denmark) ApS" w:value="NielsenIQ (Denmark) ApS"/>
                  <w:listItem w:displayText="ACNielsen Eesti OÜ" w:value="ACNielsen Eesti OÜ"/>
                  <w:listItem w:displayText="A.C. Nielsen Finland Oy" w:value="A.C. Nielsen Finland Oy"/>
                  <w:listItem w:displayText="AC Nielsen S.A.S." w:value="AC Nielsen S.A.S."/>
                  <w:listItem w:displayText="NielsenIQ (Germany) GmbH" w:value="NielsenIQ (Germany) GmbH"/>
                  <w:listItem w:displayText="Nielsen Consumer Greece Single Member S.A." w:value="Nielsen Consumer Greece Single Member S.A."/>
                  <w:listItem w:displayText="ACNielsen Piackutató Kft." w:value="ACNielsen Piackutató Kft."/>
                  <w:listItem w:displayText="A.C. Nielsen of Ireland Limited" w:value="A.C. Nielsen of Ireland Limited"/>
                  <w:listItem w:displayText="NielsenIQ Italy S.r.l." w:value="NielsenIQ Italy S.r.l."/>
                  <w:listItem w:displayText="ACNielsen Kazakhstan LLP" w:value="ACNielsen Kazakhstan LLP"/>
                  <w:listItem w:displayText="ACNielsen Latvia SIA" w:value="ACNielsen Latvia SIA"/>
                  <w:listItem w:displayText="UAB ACNielsen Baltics" w:value="UAB ACNielsen Baltics"/>
                  <w:listItem w:displayText="ACNielsen (Nederland) B.V." w:value="ACNielsen (Nederland) B.V."/>
                  <w:listItem w:displayText="ACNielsen Norge AS" w:value="ACNielsen Norge AS"/>
                  <w:listItem w:displayText="ACNielsen Polska Sp. z o.o." w:value="ACNielsen Polska Sp. z o.o."/>
                  <w:listItem w:displayText="A.C. Nielsen Portugal- Estudos de Mercado- Unipessoal, Lda." w:value="A.C. Nielsen Portugal- Estudos de Mercado- Unipessoal, Lda."/>
                  <w:listItem w:displayText="ACNielsen Romania srl " w:value="ACNielsen Romania srl "/>
                  <w:listItem w:displayText="ACNIELSEN Limited Liability Company" w:value="ACNIELSEN Limited Liability Company"/>
                  <w:listItem w:displayText="ACNielsen Slovakia s.r.o." w:value="ACNielsen Slovakia s.r.o."/>
                  <w:listItem w:displayText="ACNielsen raziskovalna druzba, d.o.o." w:value="ACNielsen raziskovalna druzba, d.o.o."/>
                  <w:listItem w:displayText="A.C. Nielsen Company, S.L." w:value="A.C. Nielsen Company, S.L."/>
                  <w:listItem w:displayText="ACNielsen AB" w:value="ACNielsen AB"/>
                  <w:listItem w:displayText="NielsenIQ (Switzerland) GmbH" w:value="NielsenIQ (Switzerland) GmbH"/>
                  <w:listItem w:displayText="ACNielsen Ukraine Limited Liability Company" w:value="ACNielsen Ukraine Limited Liability Company"/>
                  <w:listItem w:displayText="A.C. Nielsen Company Limited" w:value="A.C. Nielsen Company Limited"/>
                </w:comboBox>
              </w:sdtPr>
              <w:sdtEndPr/>
              <w:sdtContent>
                <w:r w:rsidR="000A1D4A">
                  <w:rPr>
                    <w:rFonts w:asciiTheme="minorHAnsi" w:hAnsiTheme="minorHAnsi" w:cstheme="minorHAnsi"/>
                    <w:sz w:val="19"/>
                    <w:szCs w:val="19"/>
                    <w:highlight w:val="yellow"/>
                  </w:rPr>
                  <w:t xml:space="preserve"> [Insert NIQ legal entity drop down]</w:t>
                </w:r>
              </w:sdtContent>
            </w:sdt>
            <w:r w:rsidR="000A1D4A">
              <w:rPr>
                <w:rFonts w:asciiTheme="minorHAnsi" w:hAnsiTheme="minorHAnsi" w:cstheme="minorHAnsi"/>
                <w:sz w:val="19"/>
                <w:szCs w:val="19"/>
              </w:rPr>
              <w:t xml:space="preserve"> </w:t>
            </w:r>
          </w:p>
          <w:p w14:paraId="08D68014" w14:textId="65A661A4" w:rsidR="000A1D4A" w:rsidRPr="00503AD8" w:rsidRDefault="000A1D4A" w:rsidP="002E63F4">
            <w:pPr>
              <w:suppressAutoHyphens/>
              <w:jc w:val="both"/>
              <w:rPr>
                <w:rFonts w:asciiTheme="minorHAnsi" w:eastAsiaTheme="minorEastAsia" w:hAnsiTheme="minorHAnsi" w:cstheme="minorHAnsi"/>
                <w:sz w:val="19"/>
                <w:szCs w:val="19"/>
              </w:rPr>
            </w:pPr>
          </w:p>
        </w:tc>
      </w:tr>
      <w:tr w:rsidR="00704557" w:rsidRPr="00891221" w14:paraId="78DB0C10" w14:textId="77777777" w:rsidTr="0819706E">
        <w:tc>
          <w:tcPr>
            <w:tcW w:w="1278" w:type="dxa"/>
            <w:vAlign w:val="center"/>
          </w:tcPr>
          <w:p w14:paraId="1005A247" w14:textId="77777777" w:rsidR="00704557" w:rsidRPr="00503AD8" w:rsidRDefault="00704557" w:rsidP="002E63F4">
            <w:pPr>
              <w:suppressAutoHyphens/>
              <w:jc w:val="both"/>
              <w:rPr>
                <w:rFonts w:asciiTheme="minorHAnsi" w:eastAsiaTheme="minorEastAsia" w:hAnsiTheme="minorHAnsi" w:cstheme="minorHAnsi"/>
                <w:sz w:val="19"/>
                <w:szCs w:val="19"/>
              </w:rPr>
            </w:pPr>
            <w:r w:rsidRPr="00503AD8">
              <w:rPr>
                <w:rFonts w:asciiTheme="minorHAnsi" w:eastAsiaTheme="minorEastAsia" w:hAnsiTheme="minorHAnsi" w:cstheme="minorHAnsi"/>
                <w:sz w:val="19"/>
                <w:szCs w:val="19"/>
              </w:rPr>
              <w:t>By:</w:t>
            </w:r>
          </w:p>
        </w:tc>
        <w:tc>
          <w:tcPr>
            <w:tcW w:w="3330" w:type="dxa"/>
            <w:tcBorders>
              <w:bottom w:val="single" w:sz="4" w:space="0" w:color="auto"/>
            </w:tcBorders>
            <w:vAlign w:val="center"/>
          </w:tcPr>
          <w:p w14:paraId="432F3B89" w14:textId="77777777" w:rsidR="00704557" w:rsidRPr="00503AD8" w:rsidRDefault="00704557" w:rsidP="002E63F4">
            <w:pPr>
              <w:suppressAutoHyphens/>
              <w:jc w:val="both"/>
              <w:rPr>
                <w:rFonts w:asciiTheme="minorHAnsi" w:eastAsiaTheme="minorEastAsia" w:hAnsiTheme="minorHAnsi" w:cstheme="minorHAnsi"/>
                <w:sz w:val="19"/>
                <w:szCs w:val="19"/>
              </w:rPr>
            </w:pPr>
          </w:p>
          <w:p w14:paraId="060BC406" w14:textId="77777777" w:rsidR="00704557" w:rsidRPr="00503AD8" w:rsidRDefault="00704557" w:rsidP="002E63F4">
            <w:pPr>
              <w:suppressAutoHyphens/>
              <w:jc w:val="both"/>
              <w:rPr>
                <w:rFonts w:asciiTheme="minorHAnsi" w:eastAsiaTheme="minorEastAsia" w:hAnsiTheme="minorHAnsi" w:cstheme="minorHAnsi"/>
                <w:sz w:val="19"/>
                <w:szCs w:val="19"/>
              </w:rPr>
            </w:pPr>
          </w:p>
        </w:tc>
        <w:tc>
          <w:tcPr>
            <w:tcW w:w="810" w:type="dxa"/>
            <w:vAlign w:val="center"/>
          </w:tcPr>
          <w:p w14:paraId="0C6BD813" w14:textId="77777777" w:rsidR="00704557" w:rsidRPr="00503AD8" w:rsidRDefault="00704557" w:rsidP="002E63F4">
            <w:pPr>
              <w:suppressAutoHyphens/>
              <w:jc w:val="both"/>
              <w:rPr>
                <w:rFonts w:asciiTheme="minorHAnsi" w:eastAsiaTheme="minorEastAsia" w:hAnsiTheme="minorHAnsi" w:cstheme="minorHAnsi"/>
                <w:sz w:val="19"/>
                <w:szCs w:val="19"/>
              </w:rPr>
            </w:pPr>
          </w:p>
        </w:tc>
        <w:tc>
          <w:tcPr>
            <w:tcW w:w="1350" w:type="dxa"/>
            <w:vAlign w:val="center"/>
          </w:tcPr>
          <w:p w14:paraId="204D05BB" w14:textId="77777777" w:rsidR="00704557" w:rsidRPr="00503AD8" w:rsidRDefault="00704557" w:rsidP="002E63F4">
            <w:pPr>
              <w:suppressAutoHyphens/>
              <w:jc w:val="both"/>
              <w:rPr>
                <w:rFonts w:asciiTheme="minorHAnsi" w:eastAsiaTheme="minorEastAsia" w:hAnsiTheme="minorHAnsi" w:cstheme="minorHAnsi"/>
                <w:sz w:val="19"/>
                <w:szCs w:val="19"/>
              </w:rPr>
            </w:pPr>
            <w:r w:rsidRPr="00503AD8">
              <w:rPr>
                <w:rFonts w:asciiTheme="minorHAnsi" w:eastAsiaTheme="minorEastAsia" w:hAnsiTheme="minorHAnsi" w:cstheme="minorHAnsi"/>
                <w:sz w:val="19"/>
                <w:szCs w:val="19"/>
              </w:rPr>
              <w:t>By:</w:t>
            </w:r>
          </w:p>
        </w:tc>
        <w:tc>
          <w:tcPr>
            <w:tcW w:w="3330" w:type="dxa"/>
            <w:tcBorders>
              <w:bottom w:val="single" w:sz="4" w:space="0" w:color="auto"/>
            </w:tcBorders>
            <w:vAlign w:val="center"/>
          </w:tcPr>
          <w:p w14:paraId="45E18C95" w14:textId="77777777" w:rsidR="00704557" w:rsidRPr="00503AD8" w:rsidRDefault="00704557" w:rsidP="002E63F4">
            <w:pPr>
              <w:suppressAutoHyphens/>
              <w:jc w:val="both"/>
              <w:rPr>
                <w:rFonts w:asciiTheme="minorHAnsi" w:eastAsiaTheme="minorEastAsia" w:hAnsiTheme="minorHAnsi" w:cstheme="minorHAnsi"/>
                <w:sz w:val="19"/>
                <w:szCs w:val="19"/>
              </w:rPr>
            </w:pPr>
          </w:p>
        </w:tc>
      </w:tr>
      <w:tr w:rsidR="00704557" w:rsidRPr="00891221" w14:paraId="567EF669" w14:textId="77777777" w:rsidTr="0819706E">
        <w:tc>
          <w:tcPr>
            <w:tcW w:w="1278" w:type="dxa"/>
            <w:vAlign w:val="center"/>
          </w:tcPr>
          <w:p w14:paraId="066ABD26" w14:textId="77777777" w:rsidR="00704557" w:rsidRPr="00503AD8" w:rsidRDefault="00704557" w:rsidP="002E63F4">
            <w:pPr>
              <w:suppressAutoHyphens/>
              <w:jc w:val="both"/>
              <w:rPr>
                <w:rFonts w:asciiTheme="minorHAnsi" w:eastAsiaTheme="minorEastAsia" w:hAnsiTheme="minorHAnsi" w:cstheme="minorHAnsi"/>
                <w:sz w:val="19"/>
                <w:szCs w:val="19"/>
              </w:rPr>
            </w:pPr>
            <w:r w:rsidRPr="00503AD8">
              <w:rPr>
                <w:rFonts w:asciiTheme="minorHAnsi" w:eastAsiaTheme="minorEastAsia" w:hAnsiTheme="minorHAnsi" w:cstheme="minorHAnsi"/>
                <w:sz w:val="19"/>
                <w:szCs w:val="19"/>
              </w:rPr>
              <w:t>Print Name:</w:t>
            </w:r>
          </w:p>
        </w:tc>
        <w:tc>
          <w:tcPr>
            <w:tcW w:w="3330" w:type="dxa"/>
            <w:tcBorders>
              <w:top w:val="single" w:sz="4" w:space="0" w:color="auto"/>
              <w:bottom w:val="single" w:sz="4" w:space="0" w:color="auto"/>
            </w:tcBorders>
            <w:vAlign w:val="center"/>
          </w:tcPr>
          <w:p w14:paraId="47E70DAE" w14:textId="77777777" w:rsidR="00704557" w:rsidRPr="00503AD8" w:rsidRDefault="00704557" w:rsidP="002E63F4">
            <w:pPr>
              <w:suppressAutoHyphens/>
              <w:ind w:right="72"/>
              <w:jc w:val="both"/>
              <w:rPr>
                <w:rFonts w:asciiTheme="minorHAnsi" w:eastAsiaTheme="minorEastAsia" w:hAnsiTheme="minorHAnsi" w:cstheme="minorHAnsi"/>
                <w:sz w:val="19"/>
                <w:szCs w:val="19"/>
              </w:rPr>
            </w:pPr>
          </w:p>
          <w:p w14:paraId="0604B2DE" w14:textId="77777777" w:rsidR="00704557" w:rsidRPr="00503AD8" w:rsidRDefault="00704557" w:rsidP="002E63F4">
            <w:pPr>
              <w:suppressAutoHyphens/>
              <w:ind w:right="72"/>
              <w:jc w:val="both"/>
              <w:rPr>
                <w:rFonts w:asciiTheme="minorHAnsi" w:eastAsiaTheme="minorEastAsia" w:hAnsiTheme="minorHAnsi" w:cstheme="minorHAnsi"/>
                <w:sz w:val="19"/>
                <w:szCs w:val="19"/>
              </w:rPr>
            </w:pPr>
          </w:p>
        </w:tc>
        <w:tc>
          <w:tcPr>
            <w:tcW w:w="810" w:type="dxa"/>
            <w:vAlign w:val="center"/>
          </w:tcPr>
          <w:p w14:paraId="7D4E9C47" w14:textId="77777777" w:rsidR="00704557" w:rsidRPr="00503AD8" w:rsidRDefault="00704557" w:rsidP="002E63F4">
            <w:pPr>
              <w:suppressAutoHyphens/>
              <w:jc w:val="both"/>
              <w:rPr>
                <w:rFonts w:asciiTheme="minorHAnsi" w:eastAsiaTheme="minorEastAsia" w:hAnsiTheme="minorHAnsi" w:cstheme="minorHAnsi"/>
                <w:sz w:val="19"/>
                <w:szCs w:val="19"/>
              </w:rPr>
            </w:pPr>
          </w:p>
        </w:tc>
        <w:tc>
          <w:tcPr>
            <w:tcW w:w="1350" w:type="dxa"/>
            <w:vAlign w:val="center"/>
          </w:tcPr>
          <w:p w14:paraId="4BCE4162" w14:textId="77777777" w:rsidR="00704557" w:rsidRPr="00503AD8" w:rsidRDefault="00704557" w:rsidP="002E63F4">
            <w:pPr>
              <w:suppressAutoHyphens/>
              <w:jc w:val="both"/>
              <w:rPr>
                <w:rFonts w:asciiTheme="minorHAnsi" w:eastAsiaTheme="minorEastAsia" w:hAnsiTheme="minorHAnsi" w:cstheme="minorHAnsi"/>
                <w:sz w:val="19"/>
                <w:szCs w:val="19"/>
              </w:rPr>
            </w:pPr>
            <w:r w:rsidRPr="00503AD8">
              <w:rPr>
                <w:rFonts w:asciiTheme="minorHAnsi" w:eastAsiaTheme="minorEastAsia" w:hAnsiTheme="minorHAnsi" w:cstheme="minorHAnsi"/>
                <w:sz w:val="19"/>
                <w:szCs w:val="19"/>
              </w:rPr>
              <w:t>Print Name:</w:t>
            </w:r>
          </w:p>
        </w:tc>
        <w:tc>
          <w:tcPr>
            <w:tcW w:w="3330" w:type="dxa"/>
            <w:tcBorders>
              <w:top w:val="single" w:sz="4" w:space="0" w:color="auto"/>
              <w:bottom w:val="single" w:sz="4" w:space="0" w:color="auto"/>
            </w:tcBorders>
            <w:vAlign w:val="center"/>
          </w:tcPr>
          <w:p w14:paraId="42AF3487" w14:textId="77777777" w:rsidR="00704557" w:rsidRPr="00503AD8" w:rsidRDefault="00704557" w:rsidP="002E63F4">
            <w:pPr>
              <w:suppressAutoHyphens/>
              <w:jc w:val="both"/>
              <w:rPr>
                <w:rFonts w:asciiTheme="minorHAnsi" w:eastAsiaTheme="minorEastAsia" w:hAnsiTheme="minorHAnsi" w:cstheme="minorHAnsi"/>
                <w:sz w:val="19"/>
                <w:szCs w:val="19"/>
              </w:rPr>
            </w:pPr>
          </w:p>
        </w:tc>
      </w:tr>
      <w:tr w:rsidR="00704557" w:rsidRPr="00891221" w14:paraId="17230B7C" w14:textId="77777777" w:rsidTr="0819706E">
        <w:tc>
          <w:tcPr>
            <w:tcW w:w="1278" w:type="dxa"/>
            <w:vAlign w:val="center"/>
          </w:tcPr>
          <w:p w14:paraId="5FBFEC0A" w14:textId="77777777" w:rsidR="00704557" w:rsidRPr="00503AD8" w:rsidRDefault="00704557" w:rsidP="002E63F4">
            <w:pPr>
              <w:suppressAutoHyphens/>
              <w:jc w:val="both"/>
              <w:rPr>
                <w:rFonts w:asciiTheme="minorHAnsi" w:eastAsiaTheme="minorEastAsia" w:hAnsiTheme="minorHAnsi" w:cstheme="minorHAnsi"/>
                <w:sz w:val="19"/>
                <w:szCs w:val="19"/>
              </w:rPr>
            </w:pPr>
            <w:r w:rsidRPr="00503AD8">
              <w:rPr>
                <w:rFonts w:asciiTheme="minorHAnsi" w:eastAsiaTheme="minorEastAsia" w:hAnsiTheme="minorHAnsi" w:cstheme="minorHAnsi"/>
                <w:sz w:val="19"/>
                <w:szCs w:val="19"/>
              </w:rPr>
              <w:t>Title:</w:t>
            </w:r>
          </w:p>
        </w:tc>
        <w:tc>
          <w:tcPr>
            <w:tcW w:w="3330" w:type="dxa"/>
            <w:tcBorders>
              <w:top w:val="single" w:sz="4" w:space="0" w:color="auto"/>
              <w:bottom w:val="single" w:sz="4" w:space="0" w:color="auto"/>
            </w:tcBorders>
            <w:vAlign w:val="center"/>
          </w:tcPr>
          <w:p w14:paraId="60CF29ED" w14:textId="77777777" w:rsidR="00704557" w:rsidRPr="00503AD8" w:rsidRDefault="00704557" w:rsidP="002E63F4">
            <w:pPr>
              <w:suppressAutoHyphens/>
              <w:ind w:right="72"/>
              <w:jc w:val="both"/>
              <w:rPr>
                <w:rFonts w:asciiTheme="minorHAnsi" w:eastAsiaTheme="minorEastAsia" w:hAnsiTheme="minorHAnsi" w:cstheme="minorHAnsi"/>
                <w:sz w:val="19"/>
                <w:szCs w:val="19"/>
              </w:rPr>
            </w:pPr>
          </w:p>
          <w:p w14:paraId="06885154" w14:textId="77777777" w:rsidR="00704557" w:rsidRPr="00503AD8" w:rsidRDefault="00704557" w:rsidP="002E63F4">
            <w:pPr>
              <w:suppressAutoHyphens/>
              <w:jc w:val="both"/>
              <w:rPr>
                <w:rFonts w:asciiTheme="minorHAnsi" w:eastAsiaTheme="minorEastAsia" w:hAnsiTheme="minorHAnsi" w:cstheme="minorHAnsi"/>
                <w:sz w:val="19"/>
                <w:szCs w:val="19"/>
              </w:rPr>
            </w:pPr>
          </w:p>
        </w:tc>
        <w:tc>
          <w:tcPr>
            <w:tcW w:w="810" w:type="dxa"/>
            <w:vAlign w:val="center"/>
          </w:tcPr>
          <w:p w14:paraId="36A4AA08" w14:textId="77777777" w:rsidR="00704557" w:rsidRPr="00503AD8" w:rsidRDefault="00704557" w:rsidP="002E63F4">
            <w:pPr>
              <w:suppressAutoHyphens/>
              <w:jc w:val="both"/>
              <w:rPr>
                <w:rFonts w:asciiTheme="minorHAnsi" w:eastAsiaTheme="minorEastAsia" w:hAnsiTheme="minorHAnsi" w:cstheme="minorHAnsi"/>
                <w:sz w:val="19"/>
                <w:szCs w:val="19"/>
              </w:rPr>
            </w:pPr>
          </w:p>
        </w:tc>
        <w:tc>
          <w:tcPr>
            <w:tcW w:w="1350" w:type="dxa"/>
            <w:vAlign w:val="center"/>
          </w:tcPr>
          <w:p w14:paraId="661BB651" w14:textId="77777777" w:rsidR="00704557" w:rsidRPr="00503AD8" w:rsidRDefault="00704557" w:rsidP="002E63F4">
            <w:pPr>
              <w:suppressAutoHyphens/>
              <w:jc w:val="both"/>
              <w:rPr>
                <w:rFonts w:asciiTheme="minorHAnsi" w:eastAsiaTheme="minorEastAsia" w:hAnsiTheme="minorHAnsi" w:cstheme="minorHAnsi"/>
                <w:sz w:val="19"/>
                <w:szCs w:val="19"/>
              </w:rPr>
            </w:pPr>
            <w:r w:rsidRPr="00503AD8">
              <w:rPr>
                <w:rFonts w:asciiTheme="minorHAnsi" w:eastAsiaTheme="minorEastAsia" w:hAnsiTheme="minorHAnsi" w:cstheme="minorHAnsi"/>
                <w:sz w:val="19"/>
                <w:szCs w:val="19"/>
              </w:rPr>
              <w:t>Title:</w:t>
            </w:r>
          </w:p>
        </w:tc>
        <w:tc>
          <w:tcPr>
            <w:tcW w:w="3330" w:type="dxa"/>
            <w:tcBorders>
              <w:top w:val="single" w:sz="4" w:space="0" w:color="auto"/>
              <w:bottom w:val="single" w:sz="4" w:space="0" w:color="auto"/>
            </w:tcBorders>
            <w:vAlign w:val="center"/>
          </w:tcPr>
          <w:p w14:paraId="502E3138" w14:textId="77777777" w:rsidR="00704557" w:rsidRPr="00503AD8" w:rsidRDefault="00704557" w:rsidP="002E63F4">
            <w:pPr>
              <w:suppressAutoHyphens/>
              <w:jc w:val="both"/>
              <w:rPr>
                <w:rFonts w:asciiTheme="minorHAnsi" w:eastAsiaTheme="minorEastAsia" w:hAnsiTheme="minorHAnsi" w:cstheme="minorHAnsi"/>
                <w:sz w:val="19"/>
                <w:szCs w:val="19"/>
              </w:rPr>
            </w:pPr>
          </w:p>
        </w:tc>
      </w:tr>
      <w:tr w:rsidR="00704557" w:rsidRPr="00891221" w14:paraId="5B024CF4" w14:textId="77777777" w:rsidTr="0819706E">
        <w:tc>
          <w:tcPr>
            <w:tcW w:w="1278" w:type="dxa"/>
            <w:vAlign w:val="center"/>
          </w:tcPr>
          <w:p w14:paraId="367C5B3B" w14:textId="77777777" w:rsidR="00704557" w:rsidRPr="00503AD8" w:rsidRDefault="00704557" w:rsidP="002E63F4">
            <w:pPr>
              <w:suppressAutoHyphens/>
              <w:jc w:val="both"/>
              <w:rPr>
                <w:rFonts w:asciiTheme="minorHAnsi" w:eastAsiaTheme="minorEastAsia" w:hAnsiTheme="minorHAnsi" w:cstheme="minorHAnsi"/>
                <w:sz w:val="19"/>
                <w:szCs w:val="19"/>
              </w:rPr>
            </w:pPr>
            <w:r w:rsidRPr="00503AD8">
              <w:rPr>
                <w:rFonts w:asciiTheme="minorHAnsi" w:eastAsiaTheme="minorEastAsia" w:hAnsiTheme="minorHAnsi" w:cstheme="minorHAnsi"/>
                <w:sz w:val="19"/>
                <w:szCs w:val="19"/>
              </w:rPr>
              <w:t>Date:</w:t>
            </w:r>
          </w:p>
        </w:tc>
        <w:tc>
          <w:tcPr>
            <w:tcW w:w="3330" w:type="dxa"/>
            <w:tcBorders>
              <w:top w:val="single" w:sz="4" w:space="0" w:color="auto"/>
              <w:bottom w:val="single" w:sz="4" w:space="0" w:color="auto"/>
            </w:tcBorders>
            <w:vAlign w:val="center"/>
          </w:tcPr>
          <w:p w14:paraId="5BC4AF56" w14:textId="77777777" w:rsidR="00704557" w:rsidRPr="00503AD8" w:rsidRDefault="00704557" w:rsidP="002E63F4">
            <w:pPr>
              <w:suppressAutoHyphens/>
              <w:jc w:val="both"/>
              <w:rPr>
                <w:rFonts w:asciiTheme="minorHAnsi" w:eastAsiaTheme="minorEastAsia" w:hAnsiTheme="minorHAnsi" w:cstheme="minorHAnsi"/>
                <w:sz w:val="19"/>
                <w:szCs w:val="19"/>
              </w:rPr>
            </w:pPr>
          </w:p>
          <w:p w14:paraId="23876C55" w14:textId="77777777" w:rsidR="00704557" w:rsidRPr="00503AD8" w:rsidRDefault="00704557" w:rsidP="002E63F4">
            <w:pPr>
              <w:suppressAutoHyphens/>
              <w:jc w:val="both"/>
              <w:rPr>
                <w:rFonts w:asciiTheme="minorHAnsi" w:eastAsiaTheme="minorEastAsia" w:hAnsiTheme="minorHAnsi" w:cstheme="minorHAnsi"/>
                <w:sz w:val="19"/>
                <w:szCs w:val="19"/>
              </w:rPr>
            </w:pPr>
          </w:p>
        </w:tc>
        <w:tc>
          <w:tcPr>
            <w:tcW w:w="810" w:type="dxa"/>
            <w:vAlign w:val="center"/>
          </w:tcPr>
          <w:p w14:paraId="1D53B68C" w14:textId="77777777" w:rsidR="00704557" w:rsidRPr="00503AD8" w:rsidRDefault="00704557" w:rsidP="002E63F4">
            <w:pPr>
              <w:suppressAutoHyphens/>
              <w:jc w:val="both"/>
              <w:rPr>
                <w:rFonts w:asciiTheme="minorHAnsi" w:eastAsiaTheme="minorEastAsia" w:hAnsiTheme="minorHAnsi" w:cstheme="minorHAnsi"/>
                <w:sz w:val="19"/>
                <w:szCs w:val="19"/>
              </w:rPr>
            </w:pPr>
          </w:p>
        </w:tc>
        <w:tc>
          <w:tcPr>
            <w:tcW w:w="1350" w:type="dxa"/>
            <w:vAlign w:val="center"/>
          </w:tcPr>
          <w:p w14:paraId="2F8EDF25" w14:textId="77777777" w:rsidR="00704557" w:rsidRPr="00503AD8" w:rsidRDefault="00704557" w:rsidP="002E63F4">
            <w:pPr>
              <w:suppressAutoHyphens/>
              <w:jc w:val="both"/>
              <w:rPr>
                <w:rFonts w:asciiTheme="minorHAnsi" w:eastAsiaTheme="minorEastAsia" w:hAnsiTheme="minorHAnsi" w:cstheme="minorHAnsi"/>
                <w:sz w:val="19"/>
                <w:szCs w:val="19"/>
              </w:rPr>
            </w:pPr>
            <w:r w:rsidRPr="00503AD8">
              <w:rPr>
                <w:rFonts w:asciiTheme="minorHAnsi" w:eastAsiaTheme="minorEastAsia" w:hAnsiTheme="minorHAnsi" w:cstheme="minorHAnsi"/>
                <w:sz w:val="19"/>
                <w:szCs w:val="19"/>
              </w:rPr>
              <w:t>Date:</w:t>
            </w:r>
          </w:p>
        </w:tc>
        <w:tc>
          <w:tcPr>
            <w:tcW w:w="3330" w:type="dxa"/>
            <w:tcBorders>
              <w:top w:val="single" w:sz="4" w:space="0" w:color="auto"/>
              <w:bottom w:val="single" w:sz="4" w:space="0" w:color="auto"/>
            </w:tcBorders>
            <w:vAlign w:val="center"/>
          </w:tcPr>
          <w:p w14:paraId="17135075" w14:textId="77777777" w:rsidR="00704557" w:rsidRPr="00503AD8" w:rsidRDefault="00704557" w:rsidP="002E63F4">
            <w:pPr>
              <w:suppressAutoHyphens/>
              <w:jc w:val="both"/>
              <w:rPr>
                <w:rFonts w:asciiTheme="minorHAnsi" w:eastAsiaTheme="minorEastAsia" w:hAnsiTheme="minorHAnsi" w:cstheme="minorHAnsi"/>
                <w:sz w:val="19"/>
                <w:szCs w:val="19"/>
              </w:rPr>
            </w:pPr>
          </w:p>
        </w:tc>
      </w:tr>
    </w:tbl>
    <w:p w14:paraId="45E120A7" w14:textId="715A117B" w:rsidR="0819706E" w:rsidRPr="00503AD8" w:rsidRDefault="0819706E">
      <w:pPr>
        <w:rPr>
          <w:sz w:val="19"/>
          <w:szCs w:val="19"/>
        </w:rPr>
      </w:pPr>
    </w:p>
    <w:p w14:paraId="2D92E487" w14:textId="45246F2E" w:rsidR="00704557" w:rsidRPr="00503AD8" w:rsidRDefault="0088239F" w:rsidP="00704557">
      <w:pPr>
        <w:rPr>
          <w:rFonts w:asciiTheme="minorHAnsi" w:eastAsiaTheme="minorEastAsia" w:hAnsiTheme="minorHAnsi" w:cstheme="minorHAnsi"/>
          <w:sz w:val="19"/>
          <w:szCs w:val="19"/>
        </w:rPr>
      </w:pPr>
      <w:r>
        <w:rPr>
          <w:rFonts w:asciiTheme="minorHAnsi" w:eastAsiaTheme="minorEastAsia" w:hAnsiTheme="minorHAnsi" w:cstheme="minorHAnsi"/>
          <w:sz w:val="19"/>
          <w:szCs w:val="19"/>
        </w:rPr>
        <w:t>NIQ</w:t>
      </w:r>
      <w:r w:rsidR="00704557" w:rsidRPr="00503AD8">
        <w:rPr>
          <w:rFonts w:asciiTheme="minorHAnsi" w:eastAsiaTheme="minorEastAsia" w:hAnsiTheme="minorHAnsi" w:cstheme="minorHAnsi"/>
          <w:sz w:val="19"/>
          <w:szCs w:val="19"/>
        </w:rPr>
        <w:t xml:space="preserve"> Contact </w:t>
      </w:r>
      <w:r w:rsidR="004D028D" w:rsidRPr="00503AD8">
        <w:rPr>
          <w:rFonts w:asciiTheme="minorHAnsi" w:eastAsiaTheme="minorEastAsia" w:hAnsiTheme="minorHAnsi" w:cstheme="minorHAnsi"/>
          <w:sz w:val="19"/>
          <w:szCs w:val="19"/>
        </w:rPr>
        <w:t>Person: _</w:t>
      </w:r>
      <w:r w:rsidR="00704557" w:rsidRPr="00503AD8">
        <w:rPr>
          <w:rFonts w:asciiTheme="minorHAnsi" w:eastAsiaTheme="minorEastAsia" w:hAnsiTheme="minorHAnsi" w:cstheme="minorHAnsi"/>
          <w:sz w:val="19"/>
          <w:szCs w:val="19"/>
        </w:rPr>
        <w:t>____________________</w:t>
      </w:r>
      <w:r w:rsidR="00152223">
        <w:rPr>
          <w:rFonts w:ascii="Calibri" w:hAnsi="Calibri" w:cs="Calibri"/>
          <w:sz w:val="19"/>
          <w:szCs w:val="19"/>
        </w:rPr>
        <w:t> MSD Opportunity #</w:t>
      </w:r>
    </w:p>
    <w:p w14:paraId="7755E223" w14:textId="77777777" w:rsidR="00704557" w:rsidRPr="00503AD8" w:rsidRDefault="00704557" w:rsidP="00704557">
      <w:pPr>
        <w:rPr>
          <w:rFonts w:asciiTheme="minorHAnsi" w:eastAsiaTheme="minorEastAsia" w:hAnsiTheme="minorHAnsi" w:cstheme="minorHAnsi"/>
          <w:sz w:val="19"/>
          <w:szCs w:val="19"/>
        </w:rPr>
      </w:pPr>
    </w:p>
    <w:p w14:paraId="6E1137A6" w14:textId="77777777" w:rsidR="006A3206" w:rsidRDefault="006A3206">
      <w:pPr>
        <w:rPr>
          <w:rFonts w:ascii="Calibri" w:eastAsia="Yu Mincho" w:hAnsi="Calibri" w:cs="Arial"/>
          <w:b/>
          <w:color w:val="000000"/>
          <w:sz w:val="22"/>
          <w:szCs w:val="22"/>
          <w:u w:val="single"/>
        </w:rPr>
      </w:pPr>
      <w:r>
        <w:rPr>
          <w:rFonts w:ascii="Calibri" w:eastAsia="Yu Mincho" w:hAnsi="Calibri" w:cs="Arial"/>
          <w:b/>
          <w:color w:val="000000"/>
          <w:sz w:val="22"/>
          <w:szCs w:val="22"/>
          <w:u w:val="single"/>
        </w:rPr>
        <w:br w:type="page"/>
      </w:r>
    </w:p>
    <w:p w14:paraId="1505D730" w14:textId="77777777" w:rsidR="006A3206" w:rsidRPr="006229C1" w:rsidRDefault="006A3206" w:rsidP="006A3206">
      <w:pPr>
        <w:spacing w:after="120"/>
        <w:jc w:val="center"/>
        <w:rPr>
          <w:rFonts w:ascii="Calibri" w:hAnsi="Calibri" w:cs="Calibri"/>
          <w:b/>
          <w:color w:val="000000"/>
          <w:szCs w:val="24"/>
          <w:u w:val="single"/>
        </w:rPr>
      </w:pPr>
      <w:bookmarkStart w:id="5" w:name="_Hlk150790144"/>
      <w:r w:rsidRPr="006229C1">
        <w:rPr>
          <w:rFonts w:ascii="Calibri" w:hAnsi="Calibri" w:cs="Calibri"/>
          <w:b/>
          <w:color w:val="000000"/>
          <w:szCs w:val="24"/>
          <w:u w:val="single"/>
        </w:rPr>
        <w:lastRenderedPageBreak/>
        <w:t>Access to Services Exhibit</w:t>
      </w:r>
    </w:p>
    <w:p w14:paraId="1C1D0876" w14:textId="77777777" w:rsidR="006A3206" w:rsidRPr="006229C1" w:rsidRDefault="006A3206" w:rsidP="006A3206">
      <w:pPr>
        <w:spacing w:after="120" w:line="256" w:lineRule="auto"/>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rPr>
        <w:t xml:space="preserve">(Information Services) </w:t>
      </w:r>
    </w:p>
    <w:p w14:paraId="20DA4DF1" w14:textId="77777777" w:rsidR="006A3206" w:rsidRPr="006229C1" w:rsidRDefault="006A3206" w:rsidP="006A3206">
      <w:pPr>
        <w:spacing w:after="100" w:afterAutospacing="1"/>
        <w:jc w:val="center"/>
        <w:rPr>
          <w:rFonts w:ascii="Calibri" w:hAnsi="Calibri" w:cs="Calibri"/>
          <w:b/>
          <w:color w:val="000000"/>
          <w:sz w:val="19"/>
          <w:szCs w:val="19"/>
          <w:u w:val="single"/>
        </w:rPr>
      </w:pPr>
      <w:r w:rsidRPr="006229C1">
        <w:rPr>
          <w:rFonts w:ascii="Calibri" w:hAnsi="Calibri" w:cs="Calibri"/>
          <w:b/>
          <w:color w:val="000000"/>
          <w:sz w:val="22"/>
          <w:szCs w:val="22"/>
          <w:u w:val="single"/>
        </w:rPr>
        <w:t>Connect</w:t>
      </w:r>
    </w:p>
    <w:tbl>
      <w:tblPr>
        <w:tblW w:w="8910" w:type="dxa"/>
        <w:tblInd w:w="750" w:type="dxa"/>
        <w:tblLayout w:type="fixed"/>
        <w:tblCellMar>
          <w:left w:w="30" w:type="dxa"/>
          <w:right w:w="30" w:type="dxa"/>
        </w:tblCellMar>
        <w:tblLook w:val="04A0" w:firstRow="1" w:lastRow="0" w:firstColumn="1" w:lastColumn="0" w:noHBand="0" w:noVBand="1"/>
      </w:tblPr>
      <w:tblGrid>
        <w:gridCol w:w="8910"/>
      </w:tblGrid>
      <w:tr w:rsidR="006A3206" w:rsidRPr="006229C1" w14:paraId="26F7BEB9" w14:textId="77777777" w:rsidTr="00B36C66">
        <w:trPr>
          <w:trHeight w:val="288"/>
        </w:trPr>
        <w:tc>
          <w:tcPr>
            <w:tcW w:w="8910" w:type="dxa"/>
            <w:tcBorders>
              <w:top w:val="double" w:sz="6" w:space="0" w:color="000000"/>
              <w:left w:val="double" w:sz="4" w:space="0" w:color="000000"/>
              <w:bottom w:val="double" w:sz="6" w:space="0" w:color="000000"/>
              <w:right w:val="double" w:sz="6" w:space="0" w:color="000000"/>
            </w:tcBorders>
            <w:shd w:val="clear" w:color="auto" w:fill="FFFFFF"/>
            <w:vAlign w:val="center"/>
            <w:hideMark/>
          </w:tcPr>
          <w:p w14:paraId="71ECDD6E" w14:textId="77777777" w:rsidR="006A3206" w:rsidRPr="006229C1" w:rsidRDefault="006A3206" w:rsidP="00B36C66">
            <w:pPr>
              <w:ind w:left="-84"/>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Services</w:t>
            </w:r>
          </w:p>
        </w:tc>
      </w:tr>
      <w:tr w:rsidR="006A3206" w:rsidRPr="006229C1" w14:paraId="7178CC66" w14:textId="77777777" w:rsidTr="00B36C66">
        <w:trPr>
          <w:trHeight w:val="274"/>
        </w:trPr>
        <w:tc>
          <w:tcPr>
            <w:tcW w:w="8910" w:type="dxa"/>
            <w:tcBorders>
              <w:top w:val="double" w:sz="6" w:space="0" w:color="000000"/>
              <w:left w:val="double" w:sz="4" w:space="0" w:color="auto"/>
              <w:bottom w:val="single" w:sz="4" w:space="0" w:color="auto"/>
              <w:right w:val="double" w:sz="6" w:space="0" w:color="000000"/>
            </w:tcBorders>
          </w:tcPr>
          <w:p w14:paraId="095C7921" w14:textId="77777777" w:rsidR="006A3206" w:rsidRPr="006229C1" w:rsidRDefault="006A3206" w:rsidP="00B36C66">
            <w:pPr>
              <w:spacing w:after="120"/>
              <w:ind w:left="60"/>
              <w:jc w:val="both"/>
              <w:rPr>
                <w:rFonts w:ascii="Calibri" w:hAnsi="Calibri" w:cs="Calibri"/>
                <w:b/>
                <w:sz w:val="19"/>
                <w:szCs w:val="19"/>
                <w:u w:val="single"/>
                <w:lang w:eastAsia="ja-JP"/>
              </w:rPr>
            </w:pPr>
            <w:r w:rsidRPr="006229C1">
              <w:rPr>
                <w:rFonts w:ascii="Calibri" w:hAnsi="Calibri" w:cs="Calibri"/>
                <w:b/>
                <w:sz w:val="19"/>
                <w:szCs w:val="19"/>
                <w:lang w:eastAsia="ja-JP"/>
              </w:rPr>
              <w:t>Connect</w:t>
            </w:r>
          </w:p>
          <w:p w14:paraId="3B9FAA20" w14:textId="77777777" w:rsidR="006A3206" w:rsidRPr="006229C1" w:rsidRDefault="006A3206" w:rsidP="00B36C66">
            <w:pPr>
              <w:ind w:left="60"/>
              <w:rPr>
                <w:rFonts w:ascii="Calibri" w:hAnsi="Calibri" w:cs="Calibri"/>
                <w:sz w:val="19"/>
                <w:szCs w:val="19"/>
                <w:lang w:eastAsia="ja-JP"/>
              </w:rPr>
            </w:pPr>
            <w:r w:rsidRPr="006229C1">
              <w:rPr>
                <w:rFonts w:ascii="Calibri" w:hAnsi="Calibri" w:cs="Calibri"/>
                <w:sz w:val="19"/>
                <w:szCs w:val="19"/>
                <w:lang w:eastAsia="ja-JP"/>
              </w:rPr>
              <w:t xml:space="preserve">Base Package (data services available as listed in </w:t>
            </w:r>
            <w:r w:rsidRPr="006229C1">
              <w:rPr>
                <w:rFonts w:ascii="Calibri" w:hAnsi="Calibri" w:cs="Calibri"/>
                <w:sz w:val="19"/>
                <w:szCs w:val="19"/>
                <w:highlight w:val="yellow"/>
                <w:lang w:eastAsia="ja-JP"/>
              </w:rPr>
              <w:t xml:space="preserve">Retail </w:t>
            </w:r>
            <w:r w:rsidRPr="006229C1">
              <w:rPr>
                <w:rFonts w:ascii="Calibri" w:hAnsi="Calibri" w:cs="Calibri"/>
                <w:sz w:val="19"/>
                <w:szCs w:val="19"/>
                <w:highlight w:val="yellow"/>
                <w:bdr w:val="none" w:sz="0" w:space="0" w:color="auto" w:frame="1"/>
                <w:shd w:val="clear" w:color="auto" w:fill="FFFFFF"/>
                <w:lang w:eastAsia="ja-JP"/>
              </w:rPr>
              <w:t>Measurement Services and Consumer Panel Services</w:t>
            </w:r>
            <w:r w:rsidRPr="006229C1">
              <w:rPr>
                <w:rFonts w:ascii="Calibri" w:hAnsi="Calibri" w:cs="Calibri"/>
                <w:sz w:val="19"/>
                <w:szCs w:val="19"/>
                <w:bdr w:val="none" w:sz="0" w:space="0" w:color="auto" w:frame="1"/>
                <w:shd w:val="clear" w:color="auto" w:fill="FFFFFF"/>
                <w:lang w:eastAsia="ja-JP"/>
              </w:rPr>
              <w:t xml:space="preserve"> Exhibits</w:t>
            </w:r>
            <w:r w:rsidRPr="006229C1">
              <w:rPr>
                <w:rFonts w:ascii="Calibri" w:hAnsi="Calibri" w:cs="Calibri"/>
                <w:sz w:val="19"/>
                <w:szCs w:val="19"/>
                <w:lang w:eastAsia="ja-JP"/>
              </w:rPr>
              <w:t>)</w:t>
            </w:r>
          </w:p>
          <w:p w14:paraId="774E5DDF" w14:textId="77777777" w:rsidR="006A3206" w:rsidRPr="006229C1" w:rsidRDefault="006A3206" w:rsidP="006A3206">
            <w:pPr>
              <w:numPr>
                <w:ilvl w:val="0"/>
                <w:numId w:val="13"/>
              </w:numPr>
              <w:rPr>
                <w:rFonts w:ascii="Calibri" w:hAnsi="Calibri" w:cs="Arial"/>
                <w:sz w:val="19"/>
                <w:szCs w:val="19"/>
                <w:lang w:eastAsia="ja-JP"/>
              </w:rPr>
            </w:pPr>
            <w:r w:rsidRPr="006229C1">
              <w:rPr>
                <w:rFonts w:ascii="Calibri" w:hAnsi="Calibri" w:cs="Arial"/>
                <w:sz w:val="19"/>
                <w:szCs w:val="19"/>
                <w:lang w:eastAsia="ja-JP"/>
              </w:rPr>
              <w:t>Business Intelligence Applications [aka Discover] (“BI Tool”) unlimited users</w:t>
            </w:r>
          </w:p>
          <w:p w14:paraId="14742276" w14:textId="77777777" w:rsidR="006A3206" w:rsidRPr="006229C1" w:rsidRDefault="006A3206" w:rsidP="006A3206">
            <w:pPr>
              <w:numPr>
                <w:ilvl w:val="0"/>
                <w:numId w:val="13"/>
              </w:numPr>
              <w:rPr>
                <w:rFonts w:ascii="Calibri" w:hAnsi="Calibri" w:cs="Arial"/>
                <w:sz w:val="19"/>
                <w:szCs w:val="19"/>
                <w:lang w:eastAsia="ja-JP"/>
              </w:rPr>
            </w:pPr>
            <w:r w:rsidRPr="006229C1">
              <w:rPr>
                <w:rFonts w:ascii="Calibri" w:hAnsi="Calibri" w:cs="Calibri"/>
                <w:sz w:val="19"/>
                <w:szCs w:val="19"/>
                <w:lang w:eastAsia="ja-JP"/>
              </w:rPr>
              <w:t xml:space="preserve">Standard/Advanced Licenses up to </w:t>
            </w:r>
            <w:r w:rsidRPr="006229C1">
              <w:rPr>
                <w:rFonts w:ascii="Calibri" w:hAnsi="Calibri" w:cs="Calibri"/>
                <w:sz w:val="19"/>
                <w:szCs w:val="19"/>
                <w:highlight w:val="yellow"/>
                <w:lang w:eastAsia="ja-JP"/>
              </w:rPr>
              <w:t>XX</w:t>
            </w:r>
            <w:r w:rsidRPr="006229C1">
              <w:rPr>
                <w:rFonts w:ascii="Calibri" w:hAnsi="Calibri" w:cs="Calibri"/>
                <w:sz w:val="19"/>
                <w:szCs w:val="19"/>
                <w:lang w:eastAsia="ja-JP"/>
              </w:rPr>
              <w:t xml:space="preserve"> users with up to 10 million data points per user per month.</w:t>
            </w:r>
          </w:p>
          <w:p w14:paraId="465AB274" w14:textId="77777777" w:rsidR="006A3206" w:rsidRPr="006229C1" w:rsidRDefault="006A3206" w:rsidP="006A3206">
            <w:pPr>
              <w:numPr>
                <w:ilvl w:val="0"/>
                <w:numId w:val="13"/>
              </w:numPr>
              <w:rPr>
                <w:rFonts w:ascii="Calibri" w:hAnsi="Calibri" w:cs="Arial"/>
                <w:sz w:val="19"/>
                <w:szCs w:val="19"/>
                <w:highlight w:val="yellow"/>
                <w:lang w:eastAsia="ja-JP"/>
              </w:rPr>
            </w:pPr>
            <w:r w:rsidRPr="006229C1">
              <w:rPr>
                <w:rFonts w:ascii="Calibri" w:hAnsi="Calibri" w:cs="Arial"/>
                <w:sz w:val="19"/>
                <w:szCs w:val="19"/>
                <w:highlight w:val="yellow"/>
                <w:lang w:eastAsia="ja-JP"/>
              </w:rPr>
              <w:t>“Enhanced User Bundle” including Bulk Search and Null Value Toggle</w:t>
            </w:r>
          </w:p>
          <w:p w14:paraId="207CDEB7" w14:textId="77777777" w:rsidR="006A3206" w:rsidRPr="006229C1" w:rsidRDefault="006A3206" w:rsidP="00B36C66">
            <w:pPr>
              <w:ind w:left="720"/>
              <w:rPr>
                <w:rFonts w:ascii="Calibri" w:hAnsi="Calibri" w:cs="Calibri"/>
                <w:b/>
                <w:sz w:val="19"/>
                <w:szCs w:val="19"/>
                <w:highlight w:val="green"/>
                <w:lang w:eastAsia="ja-JP"/>
              </w:rPr>
            </w:pPr>
          </w:p>
        </w:tc>
      </w:tr>
      <w:tr w:rsidR="006A3206" w:rsidRPr="006229C1" w14:paraId="4EB6FA74" w14:textId="77777777" w:rsidTr="00B36C66">
        <w:trPr>
          <w:trHeight w:val="274"/>
        </w:trPr>
        <w:tc>
          <w:tcPr>
            <w:tcW w:w="8910" w:type="dxa"/>
            <w:tcBorders>
              <w:top w:val="double" w:sz="6" w:space="0" w:color="000000"/>
              <w:left w:val="double" w:sz="4" w:space="0" w:color="auto"/>
              <w:bottom w:val="single" w:sz="4" w:space="0" w:color="auto"/>
              <w:right w:val="double" w:sz="6" w:space="0" w:color="000000"/>
            </w:tcBorders>
          </w:tcPr>
          <w:p w14:paraId="42464E8E" w14:textId="77777777" w:rsidR="006A3206" w:rsidRPr="006229C1" w:rsidRDefault="006A3206" w:rsidP="00B36C66">
            <w:pPr>
              <w:tabs>
                <w:tab w:val="left" w:pos="420"/>
              </w:tabs>
              <w:rPr>
                <w:rFonts w:ascii="Calibri" w:hAnsi="Calibri" w:cs="Calibri"/>
                <w:sz w:val="19"/>
                <w:szCs w:val="19"/>
                <w:lang w:eastAsia="ja-JP"/>
              </w:rPr>
            </w:pPr>
            <w:r w:rsidRPr="006229C1">
              <w:rPr>
                <w:rFonts w:ascii="Calibri" w:hAnsi="Calibri" w:cs="Calibri"/>
                <w:b/>
                <w:bCs/>
                <w:sz w:val="19"/>
                <w:szCs w:val="19"/>
                <w:lang w:eastAsia="ja-JP"/>
              </w:rPr>
              <w:t xml:space="preserve">Excel Add In </w:t>
            </w:r>
            <w:r w:rsidRPr="006229C1">
              <w:rPr>
                <w:rFonts w:ascii="Calibri" w:hAnsi="Calibri" w:cs="Calibri"/>
                <w:sz w:val="19"/>
                <w:szCs w:val="19"/>
                <w:lang w:eastAsia="ja-JP"/>
              </w:rPr>
              <w:t xml:space="preserve">– </w:t>
            </w:r>
            <w:r w:rsidRPr="006229C1">
              <w:rPr>
                <w:rFonts w:ascii="Calibri" w:hAnsi="Calibri" w:cs="Calibri"/>
                <w:sz w:val="19"/>
                <w:szCs w:val="19"/>
                <w:bdr w:val="none" w:sz="0" w:space="0" w:color="auto" w:frame="1"/>
                <w:shd w:val="clear" w:color="auto" w:fill="FFFFFF"/>
                <w:lang w:eastAsia="ja-JP"/>
              </w:rPr>
              <w:t>(data services available as listed in </w:t>
            </w:r>
            <w:r w:rsidRPr="006229C1">
              <w:rPr>
                <w:rFonts w:ascii="Calibri" w:hAnsi="Calibri" w:cs="Calibri"/>
                <w:sz w:val="19"/>
                <w:szCs w:val="19"/>
                <w:highlight w:val="yellow"/>
                <w:bdr w:val="none" w:sz="0" w:space="0" w:color="auto" w:frame="1"/>
                <w:shd w:val="clear" w:color="auto" w:fill="FFFFFF"/>
                <w:lang w:eastAsia="ja-JP"/>
              </w:rPr>
              <w:t>Retail Measurement Services and Consumer Panel Services Exhibits</w:t>
            </w:r>
            <w:r w:rsidRPr="006229C1">
              <w:rPr>
                <w:rFonts w:ascii="Calibri" w:hAnsi="Calibri" w:cs="Calibri"/>
                <w:sz w:val="19"/>
                <w:szCs w:val="19"/>
                <w:bdr w:val="none" w:sz="0" w:space="0" w:color="auto" w:frame="1"/>
                <w:shd w:val="clear" w:color="auto" w:fill="FFFFFF"/>
                <w:lang w:eastAsia="ja-JP"/>
              </w:rPr>
              <w:t>)</w:t>
            </w:r>
          </w:p>
          <w:p w14:paraId="1E406DD6" w14:textId="77777777" w:rsidR="006A3206" w:rsidRPr="006229C1" w:rsidRDefault="006A3206" w:rsidP="006A3206">
            <w:pPr>
              <w:numPr>
                <w:ilvl w:val="1"/>
                <w:numId w:val="10"/>
              </w:numPr>
              <w:tabs>
                <w:tab w:val="left" w:pos="420"/>
              </w:tabs>
              <w:ind w:left="738" w:hanging="312"/>
              <w:rPr>
                <w:rFonts w:ascii="Calibri" w:hAnsi="Calibri" w:cs="Calibri"/>
                <w:sz w:val="19"/>
                <w:szCs w:val="19"/>
                <w:lang w:eastAsia="ja-JP"/>
              </w:rPr>
            </w:pPr>
            <w:r w:rsidRPr="006229C1">
              <w:rPr>
                <w:rFonts w:ascii="Calibri" w:hAnsi="Calibri" w:cs="Calibri"/>
                <w:sz w:val="19"/>
                <w:szCs w:val="19"/>
                <w:lang w:eastAsia="ja-JP"/>
              </w:rPr>
              <w:t xml:space="preserve">Deluxe up to </w:t>
            </w:r>
            <w:r w:rsidRPr="006229C1">
              <w:rPr>
                <w:rFonts w:ascii="Calibri" w:hAnsi="Calibri" w:cs="Calibri"/>
                <w:sz w:val="19"/>
                <w:szCs w:val="19"/>
                <w:highlight w:val="yellow"/>
                <w:lang w:eastAsia="ja-JP"/>
              </w:rPr>
              <w:t xml:space="preserve">XX </w:t>
            </w:r>
            <w:r w:rsidRPr="006229C1">
              <w:rPr>
                <w:rFonts w:ascii="Calibri" w:hAnsi="Calibri" w:cs="Calibri"/>
                <w:sz w:val="19"/>
                <w:szCs w:val="19"/>
                <w:lang w:eastAsia="ja-JP"/>
              </w:rPr>
              <w:t>users with up to 50 million data points per user per month.</w:t>
            </w:r>
          </w:p>
          <w:p w14:paraId="28C272D3" w14:textId="77777777" w:rsidR="006A3206" w:rsidRPr="006229C1" w:rsidRDefault="006A3206" w:rsidP="006A3206">
            <w:pPr>
              <w:numPr>
                <w:ilvl w:val="1"/>
                <w:numId w:val="10"/>
              </w:numPr>
              <w:tabs>
                <w:tab w:val="left" w:pos="420"/>
              </w:tabs>
              <w:ind w:left="738" w:hanging="312"/>
              <w:rPr>
                <w:rFonts w:ascii="Calibri" w:hAnsi="Calibri" w:cs="Calibri"/>
                <w:sz w:val="19"/>
                <w:szCs w:val="19"/>
                <w:lang w:eastAsia="ja-JP"/>
              </w:rPr>
            </w:pPr>
            <w:r w:rsidRPr="006229C1">
              <w:rPr>
                <w:rFonts w:ascii="Calibri" w:hAnsi="Calibri" w:cs="Calibri"/>
                <w:sz w:val="19"/>
                <w:szCs w:val="19"/>
                <w:highlight w:val="yellow"/>
                <w:lang w:eastAsia="ja-JP"/>
              </w:rPr>
              <w:t xml:space="preserve">Premium, </w:t>
            </w:r>
            <w:r w:rsidRPr="006229C1">
              <w:rPr>
                <w:rFonts w:ascii="Calibri" w:hAnsi="Calibri" w:cs="Calibri"/>
                <w:sz w:val="19"/>
                <w:szCs w:val="19"/>
                <w:lang w:eastAsia="ja-JP"/>
              </w:rPr>
              <w:t xml:space="preserve">Licenses up to </w:t>
            </w:r>
            <w:r w:rsidRPr="006229C1">
              <w:rPr>
                <w:rFonts w:ascii="Calibri" w:hAnsi="Calibri" w:cs="Calibri"/>
                <w:sz w:val="19"/>
                <w:szCs w:val="19"/>
                <w:highlight w:val="yellow"/>
                <w:lang w:eastAsia="ja-JP"/>
              </w:rPr>
              <w:t xml:space="preserve">XX </w:t>
            </w:r>
            <w:r w:rsidRPr="006229C1">
              <w:rPr>
                <w:rFonts w:ascii="Calibri" w:hAnsi="Calibri" w:cs="Calibri"/>
                <w:sz w:val="19"/>
                <w:szCs w:val="19"/>
                <w:lang w:eastAsia="ja-JP"/>
              </w:rPr>
              <w:t xml:space="preserve">users with up to 100 million data points per user per month.  </w:t>
            </w:r>
          </w:p>
          <w:p w14:paraId="46BBD873" w14:textId="77777777" w:rsidR="006A3206" w:rsidRPr="006229C1" w:rsidRDefault="006A3206" w:rsidP="006A3206">
            <w:pPr>
              <w:numPr>
                <w:ilvl w:val="1"/>
                <w:numId w:val="10"/>
              </w:numPr>
              <w:tabs>
                <w:tab w:val="left" w:pos="420"/>
              </w:tabs>
              <w:ind w:left="738" w:hanging="312"/>
              <w:rPr>
                <w:rFonts w:ascii="Calibri" w:hAnsi="Calibri" w:cs="Calibri"/>
                <w:sz w:val="19"/>
                <w:szCs w:val="19"/>
                <w:lang w:eastAsia="ja-JP"/>
              </w:rPr>
            </w:pPr>
            <w:r w:rsidRPr="006229C1">
              <w:rPr>
                <w:rFonts w:ascii="Calibri" w:hAnsi="Calibri" w:cs="Calibri"/>
                <w:sz w:val="19"/>
                <w:szCs w:val="19"/>
                <w:highlight w:val="yellow"/>
                <w:lang w:eastAsia="ja-JP"/>
              </w:rPr>
              <w:t>Power</w:t>
            </w:r>
            <w:r w:rsidRPr="006229C1">
              <w:rPr>
                <w:rFonts w:ascii="Calibri" w:hAnsi="Calibri" w:cs="Calibri"/>
                <w:sz w:val="19"/>
                <w:szCs w:val="19"/>
                <w:lang w:eastAsia="ja-JP"/>
              </w:rPr>
              <w:t xml:space="preserve"> Licenses up to </w:t>
            </w:r>
            <w:r w:rsidRPr="006229C1">
              <w:rPr>
                <w:rFonts w:ascii="Calibri" w:hAnsi="Calibri" w:cs="Calibri"/>
                <w:sz w:val="19"/>
                <w:szCs w:val="19"/>
                <w:highlight w:val="yellow"/>
                <w:lang w:eastAsia="ja-JP"/>
              </w:rPr>
              <w:t xml:space="preserve">XX </w:t>
            </w:r>
            <w:r w:rsidRPr="006229C1">
              <w:rPr>
                <w:rFonts w:ascii="Calibri" w:hAnsi="Calibri" w:cs="Calibri"/>
                <w:sz w:val="19"/>
                <w:szCs w:val="19"/>
                <w:lang w:eastAsia="ja-JP"/>
              </w:rPr>
              <w:t xml:space="preserve">users with up to 500 million data points per user per month.  </w:t>
            </w:r>
          </w:p>
          <w:p w14:paraId="2F6B9EC7" w14:textId="77777777" w:rsidR="006A3206" w:rsidRPr="006229C1" w:rsidRDefault="006A3206" w:rsidP="00B36C66">
            <w:pPr>
              <w:ind w:left="60"/>
              <w:rPr>
                <w:rFonts w:ascii="Calibri" w:hAnsi="Calibri" w:cs="Calibri"/>
                <w:sz w:val="19"/>
                <w:szCs w:val="19"/>
                <w:lang w:eastAsia="ja-JP"/>
              </w:rPr>
            </w:pPr>
          </w:p>
        </w:tc>
      </w:tr>
      <w:tr w:rsidR="006A3206" w:rsidRPr="006229C1" w14:paraId="13283201" w14:textId="77777777" w:rsidTr="00B36C66">
        <w:trPr>
          <w:trHeight w:val="274"/>
        </w:trPr>
        <w:tc>
          <w:tcPr>
            <w:tcW w:w="8910" w:type="dxa"/>
            <w:tcBorders>
              <w:top w:val="double" w:sz="6" w:space="0" w:color="000000"/>
              <w:left w:val="double" w:sz="4" w:space="0" w:color="auto"/>
              <w:bottom w:val="single" w:sz="4" w:space="0" w:color="auto"/>
              <w:right w:val="double" w:sz="6" w:space="0" w:color="000000"/>
            </w:tcBorders>
          </w:tcPr>
          <w:p w14:paraId="5CB31CE4" w14:textId="77777777" w:rsidR="006A3206" w:rsidRPr="00D95732" w:rsidRDefault="006A3206" w:rsidP="00B36C66">
            <w:pPr>
              <w:textAlignment w:val="baseline"/>
              <w:rPr>
                <w:rFonts w:ascii="Calibri" w:hAnsi="Calibri" w:cs="Calibri"/>
                <w:b/>
                <w:bCs/>
                <w:sz w:val="19"/>
                <w:szCs w:val="19"/>
              </w:rPr>
            </w:pPr>
            <w:r w:rsidRPr="00D95732">
              <w:rPr>
                <w:rFonts w:ascii="Calibri" w:hAnsi="Calibri" w:cs="Calibri"/>
                <w:b/>
                <w:bCs/>
                <w:sz w:val="19"/>
                <w:szCs w:val="19"/>
              </w:rPr>
              <w:t>Data Delivery Manager </w:t>
            </w:r>
          </w:p>
          <w:p w14:paraId="5E682E1E" w14:textId="77777777" w:rsidR="006A3206" w:rsidRPr="00D95732" w:rsidRDefault="006A3206" w:rsidP="00B36C66">
            <w:pPr>
              <w:textAlignment w:val="baseline"/>
              <w:rPr>
                <w:rFonts w:asciiTheme="minorHAnsi" w:hAnsiTheme="minorHAnsi" w:cstheme="minorHAnsi"/>
                <w:sz w:val="19"/>
                <w:szCs w:val="19"/>
                <w:bdr w:val="none" w:sz="0" w:space="0" w:color="auto" w:frame="1"/>
                <w:shd w:val="clear" w:color="auto" w:fill="FFFFFF"/>
                <w:lang w:eastAsia="ja-JP"/>
              </w:rPr>
            </w:pPr>
          </w:p>
          <w:p w14:paraId="5DBE2630" w14:textId="77777777" w:rsidR="006A3206" w:rsidRPr="00D95732" w:rsidRDefault="006A3206" w:rsidP="00B36C66">
            <w:pPr>
              <w:textAlignment w:val="baseline"/>
              <w:rPr>
                <w:rFonts w:ascii="Calibri" w:hAnsi="Calibri" w:cs="Calibri"/>
                <w:sz w:val="19"/>
                <w:szCs w:val="19"/>
              </w:rPr>
            </w:pPr>
            <w:r w:rsidRPr="00D95732">
              <w:rPr>
                <w:rFonts w:ascii="Calibri" w:hAnsi="Calibri" w:cs="Calibri"/>
                <w:sz w:val="19"/>
                <w:szCs w:val="19"/>
              </w:rPr>
              <w:t xml:space="preserve">Up to </w:t>
            </w:r>
            <w:r w:rsidRPr="00D95732">
              <w:rPr>
                <w:rFonts w:ascii="Calibri" w:hAnsi="Calibri" w:cs="Calibri"/>
                <w:sz w:val="19"/>
                <w:szCs w:val="19"/>
                <w:shd w:val="clear" w:color="auto" w:fill="FFFF00"/>
              </w:rPr>
              <w:t>XXX million [XXX billion, XXX trillion]</w:t>
            </w:r>
            <w:r w:rsidRPr="00D95732">
              <w:rPr>
                <w:rFonts w:ascii="Calibri" w:hAnsi="Calibri" w:cs="Calibri"/>
                <w:sz w:val="19"/>
                <w:szCs w:val="19"/>
              </w:rPr>
              <w:t xml:space="preserve"> datapoints per Contract Year </w:t>
            </w:r>
          </w:p>
          <w:p w14:paraId="62CBF1DA" w14:textId="77777777" w:rsidR="006A3206" w:rsidRDefault="006A3206" w:rsidP="00B36C66">
            <w:pPr>
              <w:textAlignment w:val="baseline"/>
              <w:rPr>
                <w:rFonts w:asciiTheme="minorHAnsi" w:hAnsiTheme="minorHAnsi" w:cstheme="minorHAnsi"/>
                <w:sz w:val="19"/>
                <w:szCs w:val="19"/>
                <w:bdr w:val="none" w:sz="0" w:space="0" w:color="auto" w:frame="1"/>
                <w:shd w:val="clear" w:color="auto" w:fill="FFFFFF"/>
                <w:lang w:eastAsia="ja-JP"/>
              </w:rPr>
            </w:pPr>
            <w:r w:rsidRPr="00D95732">
              <w:rPr>
                <w:rFonts w:ascii="Calibri" w:hAnsi="Calibri" w:cs="Calibri"/>
                <w:sz w:val="19"/>
                <w:szCs w:val="19"/>
              </w:rPr>
              <w:t xml:space="preserve">For the Data Scope Specification in </w:t>
            </w:r>
            <w:r w:rsidRPr="00D95732">
              <w:rPr>
                <w:rFonts w:asciiTheme="minorHAnsi" w:hAnsiTheme="minorHAnsi" w:cstheme="minorHAnsi"/>
                <w:sz w:val="19"/>
                <w:szCs w:val="19"/>
                <w:bdr w:val="none" w:sz="0" w:space="0" w:color="auto" w:frame="1"/>
                <w:shd w:val="clear" w:color="auto" w:fill="FFFFFF"/>
                <w:lang w:eastAsia="ja-JP"/>
              </w:rPr>
              <w:t>Retail Measurement Services Exhibits</w:t>
            </w:r>
          </w:p>
          <w:p w14:paraId="450A200C" w14:textId="77777777" w:rsidR="006A3206" w:rsidRDefault="006A3206" w:rsidP="006A3206">
            <w:pPr>
              <w:pStyle w:val="ListParagraph"/>
              <w:numPr>
                <w:ilvl w:val="0"/>
                <w:numId w:val="22"/>
              </w:numPr>
              <w:tabs>
                <w:tab w:val="clear" w:pos="720"/>
                <w:tab w:val="num" w:pos="373"/>
              </w:tabs>
              <w:ind w:hanging="707"/>
              <w:contextualSpacing w:val="0"/>
              <w:textAlignment w:val="baseline"/>
              <w:rPr>
                <w:rFonts w:ascii="Calibri" w:hAnsi="Calibri" w:cs="Calibri"/>
                <w:sz w:val="19"/>
                <w:szCs w:val="19"/>
                <w:highlight w:val="yellow"/>
              </w:rPr>
            </w:pPr>
            <w:r w:rsidRPr="007F0126">
              <w:rPr>
                <w:rFonts w:ascii="Calibri" w:hAnsi="Calibri" w:cs="Calibri"/>
                <w:sz w:val="19"/>
                <w:szCs w:val="19"/>
                <w:highlight w:val="yellow"/>
              </w:rPr>
              <w:t xml:space="preserve">Client accesses: </w:t>
            </w:r>
            <w:r>
              <w:rPr>
                <w:rFonts w:ascii="Calibri" w:hAnsi="Calibri" w:cs="Calibri"/>
                <w:sz w:val="19"/>
                <w:szCs w:val="19"/>
                <w:highlight w:val="yellow"/>
              </w:rPr>
              <w:t xml:space="preserve">MFT or </w:t>
            </w:r>
            <w:r w:rsidRPr="007F0126">
              <w:rPr>
                <w:rFonts w:ascii="Calibri" w:hAnsi="Calibri" w:cs="Calibri"/>
                <w:sz w:val="19"/>
                <w:szCs w:val="19"/>
                <w:highlight w:val="yellow"/>
              </w:rPr>
              <w:t>Cloud to Cloud</w:t>
            </w:r>
            <w:r>
              <w:rPr>
                <w:rFonts w:ascii="Calibri" w:hAnsi="Calibri" w:cs="Calibri"/>
                <w:sz w:val="19"/>
                <w:szCs w:val="19"/>
                <w:highlight w:val="yellow"/>
              </w:rPr>
              <w:t xml:space="preserve"> or</w:t>
            </w:r>
            <w:r w:rsidRPr="007F0126">
              <w:rPr>
                <w:rFonts w:ascii="Calibri" w:hAnsi="Calibri" w:cs="Calibri"/>
                <w:sz w:val="19"/>
                <w:szCs w:val="19"/>
                <w:highlight w:val="yellow"/>
              </w:rPr>
              <w:t xml:space="preserve"> Snowflake</w:t>
            </w:r>
            <w:r>
              <w:rPr>
                <w:rFonts w:ascii="Calibri" w:hAnsi="Calibri" w:cs="Calibri"/>
                <w:sz w:val="19"/>
                <w:szCs w:val="19"/>
              </w:rPr>
              <w:t>,</w:t>
            </w:r>
            <w:r w:rsidRPr="007F0126">
              <w:rPr>
                <w:rFonts w:ascii="Calibri" w:hAnsi="Calibri" w:cs="Calibri"/>
                <w:sz w:val="19"/>
                <w:szCs w:val="19"/>
              </w:rPr>
              <w:t xml:space="preserve"> </w:t>
            </w:r>
            <w:r w:rsidRPr="007F0126">
              <w:rPr>
                <w:rFonts w:ascii="Calibri" w:hAnsi="Calibri" w:cs="Calibri"/>
                <w:sz w:val="19"/>
                <w:szCs w:val="19"/>
                <w:highlight w:val="yellow"/>
              </w:rPr>
              <w:t>via Connect Self Service (when available) and/or NIQ Managed</w:t>
            </w:r>
          </w:p>
          <w:p w14:paraId="307C3CC2" w14:textId="77777777" w:rsidR="006A3206" w:rsidRDefault="006A3206" w:rsidP="00B36C66">
            <w:pPr>
              <w:pStyle w:val="ListParagraph"/>
              <w:textAlignment w:val="baseline"/>
              <w:rPr>
                <w:rFonts w:ascii="Calibri" w:hAnsi="Calibri" w:cs="Calibri"/>
                <w:sz w:val="19"/>
                <w:szCs w:val="19"/>
                <w:highlight w:val="yellow"/>
              </w:rPr>
            </w:pPr>
          </w:p>
          <w:p w14:paraId="2933B47F" w14:textId="77777777" w:rsidR="006A3206" w:rsidRPr="00585AC4" w:rsidRDefault="006A3206" w:rsidP="00B36C66">
            <w:pPr>
              <w:pStyle w:val="ListParagraph"/>
              <w:ind w:left="13"/>
              <w:textAlignment w:val="baseline"/>
              <w:rPr>
                <w:rFonts w:ascii="Calibri" w:hAnsi="Calibri" w:cs="Calibri"/>
                <w:b/>
                <w:bCs/>
                <w:sz w:val="19"/>
                <w:szCs w:val="19"/>
              </w:rPr>
            </w:pPr>
            <w:r w:rsidRPr="3C7A6716">
              <w:rPr>
                <w:rFonts w:ascii="Calibri" w:hAnsi="Calibri" w:cs="Calibri"/>
                <w:b/>
                <w:bCs/>
                <w:sz w:val="19"/>
                <w:szCs w:val="19"/>
              </w:rPr>
              <w:t>Standard Package</w:t>
            </w:r>
          </w:p>
          <w:p w14:paraId="3FA033B2" w14:textId="77777777" w:rsidR="006A3206" w:rsidRPr="00585AC4" w:rsidRDefault="006A3206" w:rsidP="006A3206">
            <w:pPr>
              <w:pStyle w:val="ListParagraph"/>
              <w:numPr>
                <w:ilvl w:val="0"/>
                <w:numId w:val="36"/>
              </w:numPr>
              <w:textAlignment w:val="baseline"/>
              <w:rPr>
                <w:rFonts w:ascii="Calibri" w:hAnsi="Calibri" w:cs="Calibri"/>
                <w:sz w:val="19"/>
                <w:szCs w:val="19"/>
              </w:rPr>
            </w:pPr>
            <w:r w:rsidRPr="3C7A6716">
              <w:rPr>
                <w:rFonts w:ascii="Calibri" w:hAnsi="Calibri" w:cs="Calibri"/>
                <w:sz w:val="19"/>
                <w:szCs w:val="19"/>
              </w:rPr>
              <w:t xml:space="preserve">Markets/Stores: </w:t>
            </w:r>
          </w:p>
          <w:p w14:paraId="7FEBF90B" w14:textId="77777777" w:rsidR="006A3206" w:rsidRPr="00585AC4" w:rsidRDefault="006A3206" w:rsidP="006A3206">
            <w:pPr>
              <w:pStyle w:val="ListParagraph"/>
              <w:numPr>
                <w:ilvl w:val="1"/>
                <w:numId w:val="36"/>
              </w:numPr>
              <w:textAlignment w:val="baseline"/>
              <w:rPr>
                <w:rFonts w:ascii="Calibri" w:hAnsi="Calibri" w:cs="Calibri"/>
                <w:sz w:val="19"/>
                <w:szCs w:val="19"/>
              </w:rPr>
            </w:pPr>
            <w:r w:rsidRPr="3C7A6716">
              <w:rPr>
                <w:rFonts w:ascii="Calibri" w:hAnsi="Calibri" w:cs="Calibri"/>
                <w:sz w:val="19"/>
                <w:szCs w:val="19"/>
              </w:rPr>
              <w:t>no market/store aggregations</w:t>
            </w:r>
          </w:p>
          <w:p w14:paraId="1ABE22D8" w14:textId="77777777" w:rsidR="006A3206" w:rsidRPr="00585AC4" w:rsidRDefault="006A3206" w:rsidP="006A3206">
            <w:pPr>
              <w:pStyle w:val="ListParagraph"/>
              <w:numPr>
                <w:ilvl w:val="1"/>
                <w:numId w:val="36"/>
              </w:numPr>
              <w:textAlignment w:val="baseline"/>
              <w:rPr>
                <w:rFonts w:ascii="Calibri" w:hAnsi="Calibri" w:cs="Calibri"/>
                <w:sz w:val="19"/>
                <w:szCs w:val="19"/>
              </w:rPr>
            </w:pPr>
            <w:r w:rsidRPr="3C7A6716">
              <w:rPr>
                <w:rFonts w:ascii="Calibri" w:hAnsi="Calibri" w:cs="Calibri"/>
                <w:sz w:val="19"/>
                <w:szCs w:val="19"/>
              </w:rPr>
              <w:t xml:space="preserve">up to 200 markets </w:t>
            </w:r>
          </w:p>
          <w:p w14:paraId="0B4B7816" w14:textId="77777777" w:rsidR="006A3206" w:rsidRPr="00585AC4" w:rsidRDefault="006A3206" w:rsidP="006A3206">
            <w:pPr>
              <w:pStyle w:val="ListParagraph"/>
              <w:numPr>
                <w:ilvl w:val="1"/>
                <w:numId w:val="36"/>
              </w:numPr>
              <w:textAlignment w:val="baseline"/>
              <w:rPr>
                <w:rFonts w:ascii="Calibri" w:hAnsi="Calibri" w:cs="Calibri"/>
                <w:sz w:val="19"/>
                <w:szCs w:val="19"/>
              </w:rPr>
            </w:pPr>
            <w:r w:rsidRPr="3C7A6716">
              <w:rPr>
                <w:rFonts w:ascii="Calibri" w:hAnsi="Calibri" w:cs="Calibri"/>
                <w:sz w:val="19"/>
                <w:szCs w:val="19"/>
              </w:rPr>
              <w:t>no limit on number of stores</w:t>
            </w:r>
          </w:p>
          <w:p w14:paraId="694A9FA2" w14:textId="77777777" w:rsidR="006A3206" w:rsidRDefault="006A3206" w:rsidP="006A3206">
            <w:pPr>
              <w:pStyle w:val="ListParagraph"/>
              <w:numPr>
                <w:ilvl w:val="0"/>
                <w:numId w:val="36"/>
              </w:numPr>
              <w:contextualSpacing w:val="0"/>
              <w:textAlignment w:val="baseline"/>
              <w:rPr>
                <w:rFonts w:ascii="Calibri" w:hAnsi="Calibri" w:cs="Calibri"/>
                <w:sz w:val="19"/>
                <w:szCs w:val="19"/>
              </w:rPr>
            </w:pPr>
            <w:r w:rsidRPr="00585AC4">
              <w:rPr>
                <w:rFonts w:ascii="Calibri" w:hAnsi="Calibri" w:cs="Calibri"/>
                <w:sz w:val="19"/>
                <w:szCs w:val="19"/>
              </w:rPr>
              <w:t xml:space="preserve">Products: </w:t>
            </w:r>
          </w:p>
          <w:p w14:paraId="6EDAFA2B" w14:textId="77777777" w:rsidR="006A3206" w:rsidRPr="00585AC4" w:rsidRDefault="006A3206" w:rsidP="006A3206">
            <w:pPr>
              <w:pStyle w:val="ListParagraph"/>
              <w:numPr>
                <w:ilvl w:val="1"/>
                <w:numId w:val="36"/>
              </w:numPr>
              <w:contextualSpacing w:val="0"/>
              <w:textAlignment w:val="baseline"/>
              <w:rPr>
                <w:rFonts w:ascii="Calibri" w:hAnsi="Calibri" w:cs="Calibri"/>
                <w:sz w:val="19"/>
                <w:szCs w:val="19"/>
              </w:rPr>
            </w:pPr>
            <w:r w:rsidRPr="00585AC4">
              <w:rPr>
                <w:rFonts w:ascii="Calibri" w:hAnsi="Calibri" w:cs="Calibri"/>
                <w:sz w:val="19"/>
                <w:szCs w:val="19"/>
              </w:rPr>
              <w:t>up to 12 hierarchy levels in total</w:t>
            </w:r>
          </w:p>
          <w:p w14:paraId="61BC282C" w14:textId="77777777" w:rsidR="006A3206" w:rsidRPr="00585AC4" w:rsidRDefault="006A3206" w:rsidP="006A3206">
            <w:pPr>
              <w:pStyle w:val="ListParagraph"/>
              <w:numPr>
                <w:ilvl w:val="0"/>
                <w:numId w:val="36"/>
              </w:numPr>
              <w:contextualSpacing w:val="0"/>
              <w:textAlignment w:val="baseline"/>
              <w:rPr>
                <w:rFonts w:ascii="Calibri" w:hAnsi="Calibri" w:cs="Calibri"/>
                <w:sz w:val="19"/>
                <w:szCs w:val="19"/>
              </w:rPr>
            </w:pPr>
            <w:r w:rsidRPr="00585AC4">
              <w:rPr>
                <w:rFonts w:ascii="Calibri" w:hAnsi="Calibri" w:cs="Calibri"/>
                <w:sz w:val="19"/>
                <w:szCs w:val="19"/>
              </w:rPr>
              <w:t>Facts: Light Facts Only</w:t>
            </w:r>
          </w:p>
          <w:p w14:paraId="0A5E1733" w14:textId="77777777" w:rsidR="006A3206" w:rsidRPr="00585AC4" w:rsidRDefault="006A3206" w:rsidP="006A3206">
            <w:pPr>
              <w:pStyle w:val="ListParagraph"/>
              <w:numPr>
                <w:ilvl w:val="0"/>
                <w:numId w:val="36"/>
              </w:numPr>
              <w:textAlignment w:val="baseline"/>
              <w:rPr>
                <w:rFonts w:ascii="Calibri" w:hAnsi="Calibri" w:cs="Calibri"/>
                <w:sz w:val="19"/>
                <w:szCs w:val="19"/>
              </w:rPr>
            </w:pPr>
            <w:r w:rsidRPr="3C7A6716">
              <w:rPr>
                <w:rFonts w:ascii="Calibri" w:hAnsi="Calibri" w:cs="Calibri"/>
                <w:sz w:val="19"/>
                <w:szCs w:val="19"/>
              </w:rPr>
              <w:t>Periods: no aggregated periods</w:t>
            </w:r>
          </w:p>
          <w:p w14:paraId="56ACB2A1" w14:textId="77777777" w:rsidR="006A3206" w:rsidRPr="00585AC4" w:rsidRDefault="006A3206" w:rsidP="00B36C66">
            <w:pPr>
              <w:pStyle w:val="ListParagraph"/>
              <w:ind w:left="13"/>
              <w:textAlignment w:val="baseline"/>
              <w:rPr>
                <w:rFonts w:ascii="Calibri" w:hAnsi="Calibri" w:cs="Calibri"/>
                <w:sz w:val="19"/>
                <w:szCs w:val="19"/>
              </w:rPr>
            </w:pPr>
          </w:p>
          <w:p w14:paraId="3A4D9FAF" w14:textId="77777777" w:rsidR="006A3206" w:rsidRPr="00585AC4" w:rsidRDefault="006A3206" w:rsidP="00B36C66">
            <w:pPr>
              <w:pStyle w:val="ListParagraph"/>
              <w:ind w:left="13"/>
              <w:textAlignment w:val="baseline"/>
              <w:rPr>
                <w:rFonts w:ascii="Calibri" w:hAnsi="Calibri" w:cs="Calibri"/>
                <w:b/>
                <w:bCs/>
                <w:sz w:val="19"/>
                <w:szCs w:val="19"/>
              </w:rPr>
            </w:pPr>
            <w:r w:rsidRPr="3C7A6716">
              <w:rPr>
                <w:rFonts w:ascii="Calibri" w:hAnsi="Calibri" w:cs="Calibri"/>
                <w:b/>
                <w:bCs/>
                <w:sz w:val="19"/>
                <w:szCs w:val="19"/>
              </w:rPr>
              <w:t xml:space="preserve">Premium Package </w:t>
            </w:r>
          </w:p>
          <w:p w14:paraId="4EF3C435" w14:textId="77777777" w:rsidR="006A3206" w:rsidRPr="00585AC4" w:rsidRDefault="006A3206" w:rsidP="006A3206">
            <w:pPr>
              <w:pStyle w:val="ListParagraph"/>
              <w:numPr>
                <w:ilvl w:val="0"/>
                <w:numId w:val="37"/>
              </w:numPr>
              <w:textAlignment w:val="baseline"/>
              <w:rPr>
                <w:rFonts w:ascii="Calibri" w:hAnsi="Calibri" w:cs="Calibri"/>
                <w:sz w:val="19"/>
                <w:szCs w:val="19"/>
              </w:rPr>
            </w:pPr>
            <w:r w:rsidRPr="3C7A6716">
              <w:rPr>
                <w:rFonts w:ascii="Calibri" w:hAnsi="Calibri" w:cs="Calibri"/>
                <w:sz w:val="19"/>
                <w:szCs w:val="19"/>
              </w:rPr>
              <w:t xml:space="preserve">Markets/Stores: </w:t>
            </w:r>
          </w:p>
          <w:p w14:paraId="78BAF19A" w14:textId="77777777" w:rsidR="006A3206" w:rsidRPr="00585AC4" w:rsidRDefault="006A3206" w:rsidP="006A3206">
            <w:pPr>
              <w:pStyle w:val="ListParagraph"/>
              <w:numPr>
                <w:ilvl w:val="1"/>
                <w:numId w:val="37"/>
              </w:numPr>
              <w:textAlignment w:val="baseline"/>
              <w:rPr>
                <w:rFonts w:ascii="Calibri" w:hAnsi="Calibri" w:cs="Calibri"/>
                <w:sz w:val="19"/>
                <w:szCs w:val="19"/>
              </w:rPr>
            </w:pPr>
            <w:r w:rsidRPr="3C7A6716">
              <w:rPr>
                <w:rFonts w:ascii="Calibri" w:hAnsi="Calibri" w:cs="Calibri"/>
                <w:sz w:val="19"/>
                <w:szCs w:val="19"/>
              </w:rPr>
              <w:t>market aggregations included</w:t>
            </w:r>
          </w:p>
          <w:p w14:paraId="36D3A4AC" w14:textId="77777777" w:rsidR="006A3206" w:rsidRPr="00585AC4" w:rsidRDefault="006A3206" w:rsidP="006A3206">
            <w:pPr>
              <w:pStyle w:val="ListParagraph"/>
              <w:numPr>
                <w:ilvl w:val="1"/>
                <w:numId w:val="37"/>
              </w:numPr>
              <w:textAlignment w:val="baseline"/>
              <w:rPr>
                <w:rFonts w:ascii="Calibri" w:hAnsi="Calibri" w:cs="Calibri"/>
                <w:sz w:val="19"/>
                <w:szCs w:val="19"/>
              </w:rPr>
            </w:pPr>
            <w:r w:rsidRPr="3C7A6716">
              <w:rPr>
                <w:rFonts w:ascii="Calibri" w:hAnsi="Calibri" w:cs="Calibri"/>
                <w:sz w:val="19"/>
                <w:szCs w:val="19"/>
              </w:rPr>
              <w:t>201 up to 400 markets even if no aggregation</w:t>
            </w:r>
          </w:p>
          <w:p w14:paraId="70611A8C" w14:textId="77777777" w:rsidR="006A3206" w:rsidRPr="00585AC4" w:rsidRDefault="006A3206" w:rsidP="006A3206">
            <w:pPr>
              <w:pStyle w:val="ListParagraph"/>
              <w:numPr>
                <w:ilvl w:val="1"/>
                <w:numId w:val="37"/>
              </w:numPr>
              <w:textAlignment w:val="baseline"/>
              <w:rPr>
                <w:rFonts w:ascii="Calibri" w:hAnsi="Calibri" w:cs="Calibri"/>
                <w:sz w:val="19"/>
                <w:szCs w:val="19"/>
              </w:rPr>
            </w:pPr>
            <w:r w:rsidRPr="3C7A6716">
              <w:rPr>
                <w:rFonts w:ascii="Calibri" w:hAnsi="Calibri" w:cs="Calibri"/>
                <w:sz w:val="19"/>
                <w:szCs w:val="19"/>
              </w:rPr>
              <w:t xml:space="preserve">no limit on number of stores </w:t>
            </w:r>
          </w:p>
          <w:p w14:paraId="58445250" w14:textId="77777777" w:rsidR="006A3206" w:rsidRPr="00585AC4" w:rsidRDefault="006A3206" w:rsidP="006A3206">
            <w:pPr>
              <w:pStyle w:val="ListParagraph"/>
              <w:numPr>
                <w:ilvl w:val="0"/>
                <w:numId w:val="37"/>
              </w:numPr>
              <w:contextualSpacing w:val="0"/>
              <w:textAlignment w:val="baseline"/>
              <w:rPr>
                <w:rFonts w:ascii="Calibri" w:hAnsi="Calibri" w:cs="Calibri"/>
                <w:sz w:val="19"/>
                <w:szCs w:val="19"/>
              </w:rPr>
            </w:pPr>
            <w:r w:rsidRPr="00585AC4">
              <w:rPr>
                <w:rFonts w:ascii="Calibri" w:hAnsi="Calibri" w:cs="Calibri"/>
                <w:sz w:val="19"/>
                <w:szCs w:val="19"/>
              </w:rPr>
              <w:t xml:space="preserve">Products: </w:t>
            </w:r>
          </w:p>
          <w:p w14:paraId="50169ECE" w14:textId="77777777" w:rsidR="006A3206" w:rsidRPr="00585AC4" w:rsidRDefault="006A3206" w:rsidP="006A3206">
            <w:pPr>
              <w:pStyle w:val="ListParagraph"/>
              <w:numPr>
                <w:ilvl w:val="1"/>
                <w:numId w:val="37"/>
              </w:numPr>
              <w:textAlignment w:val="baseline"/>
              <w:rPr>
                <w:rFonts w:ascii="Calibri" w:hAnsi="Calibri" w:cs="Calibri"/>
                <w:sz w:val="19"/>
                <w:szCs w:val="19"/>
              </w:rPr>
            </w:pPr>
            <w:r w:rsidRPr="3C7A6716">
              <w:rPr>
                <w:rFonts w:ascii="Calibri" w:hAnsi="Calibri" w:cs="Calibri"/>
                <w:sz w:val="19"/>
                <w:szCs w:val="19"/>
              </w:rPr>
              <w:t>13 up to 30 hierarchy levels in total in any single extract</w:t>
            </w:r>
          </w:p>
          <w:p w14:paraId="0ED71337" w14:textId="77777777" w:rsidR="006A3206" w:rsidRPr="00585AC4" w:rsidRDefault="006A3206" w:rsidP="006A3206">
            <w:pPr>
              <w:pStyle w:val="ListParagraph"/>
              <w:numPr>
                <w:ilvl w:val="1"/>
                <w:numId w:val="37"/>
              </w:numPr>
              <w:textAlignment w:val="baseline"/>
              <w:rPr>
                <w:rFonts w:ascii="Calibri" w:hAnsi="Calibri" w:cs="Calibri"/>
                <w:sz w:val="19"/>
                <w:szCs w:val="19"/>
              </w:rPr>
            </w:pPr>
            <w:r w:rsidRPr="3C7A6716">
              <w:rPr>
                <w:rFonts w:ascii="Calibri" w:hAnsi="Calibri" w:cs="Calibri"/>
                <w:sz w:val="19"/>
                <w:szCs w:val="19"/>
              </w:rPr>
              <w:t>no more than 12 levels in any single hierarchy</w:t>
            </w:r>
          </w:p>
          <w:p w14:paraId="6C08D84E" w14:textId="77777777" w:rsidR="006A3206" w:rsidRPr="00585AC4" w:rsidRDefault="006A3206" w:rsidP="006A3206">
            <w:pPr>
              <w:pStyle w:val="ListParagraph"/>
              <w:numPr>
                <w:ilvl w:val="0"/>
                <w:numId w:val="37"/>
              </w:numPr>
              <w:contextualSpacing w:val="0"/>
              <w:textAlignment w:val="baseline"/>
              <w:rPr>
                <w:rFonts w:ascii="Calibri" w:hAnsi="Calibri" w:cs="Calibri"/>
                <w:sz w:val="19"/>
                <w:szCs w:val="19"/>
              </w:rPr>
            </w:pPr>
            <w:r w:rsidRPr="00585AC4">
              <w:rPr>
                <w:rFonts w:ascii="Calibri" w:hAnsi="Calibri" w:cs="Calibri"/>
                <w:sz w:val="19"/>
                <w:szCs w:val="19"/>
              </w:rPr>
              <w:t>Facts: Light and Medium Facts Only</w:t>
            </w:r>
          </w:p>
          <w:p w14:paraId="2A5F1270" w14:textId="77777777" w:rsidR="006A3206" w:rsidRDefault="006A3206" w:rsidP="006A3206">
            <w:pPr>
              <w:pStyle w:val="ListParagraph"/>
              <w:numPr>
                <w:ilvl w:val="0"/>
                <w:numId w:val="37"/>
              </w:numPr>
              <w:textAlignment w:val="baseline"/>
              <w:rPr>
                <w:rFonts w:ascii="Calibri" w:hAnsi="Calibri" w:cs="Calibri"/>
                <w:sz w:val="19"/>
                <w:szCs w:val="19"/>
                <w:highlight w:val="yellow"/>
              </w:rPr>
            </w:pPr>
            <w:r w:rsidRPr="3C7A6716">
              <w:rPr>
                <w:rFonts w:ascii="Calibri" w:hAnsi="Calibri" w:cs="Calibri"/>
                <w:sz w:val="19"/>
                <w:szCs w:val="19"/>
                <w:highlight w:val="yellow"/>
              </w:rPr>
              <w:t xml:space="preserve">Periods:  aggregated periods included </w:t>
            </w:r>
          </w:p>
          <w:p w14:paraId="1C530DF5" w14:textId="77777777" w:rsidR="006A3206" w:rsidRPr="00585AC4" w:rsidRDefault="006A3206" w:rsidP="00B36C66">
            <w:pPr>
              <w:pStyle w:val="ListParagraph"/>
              <w:ind w:left="13"/>
              <w:textAlignment w:val="baseline"/>
              <w:rPr>
                <w:rFonts w:ascii="Calibri" w:hAnsi="Calibri" w:cs="Calibri"/>
                <w:sz w:val="19"/>
                <w:szCs w:val="19"/>
              </w:rPr>
            </w:pPr>
          </w:p>
          <w:p w14:paraId="394B3D7B" w14:textId="77777777" w:rsidR="006A3206" w:rsidRPr="00585AC4" w:rsidRDefault="006A3206" w:rsidP="00B36C66">
            <w:pPr>
              <w:pStyle w:val="ListParagraph"/>
              <w:ind w:left="13"/>
              <w:textAlignment w:val="baseline"/>
              <w:rPr>
                <w:rFonts w:ascii="Calibri" w:hAnsi="Calibri" w:cs="Calibri"/>
                <w:b/>
                <w:bCs/>
                <w:sz w:val="19"/>
                <w:szCs w:val="19"/>
              </w:rPr>
            </w:pPr>
            <w:r w:rsidRPr="00585AC4">
              <w:rPr>
                <w:rFonts w:ascii="Calibri" w:hAnsi="Calibri" w:cs="Calibri"/>
                <w:b/>
                <w:bCs/>
                <w:sz w:val="19"/>
                <w:szCs w:val="19"/>
              </w:rPr>
              <w:t>Custom Package</w:t>
            </w:r>
          </w:p>
          <w:p w14:paraId="16826A7B" w14:textId="77777777" w:rsidR="006A3206" w:rsidRDefault="006A3206" w:rsidP="006A3206">
            <w:pPr>
              <w:pStyle w:val="ListParagraph"/>
              <w:numPr>
                <w:ilvl w:val="0"/>
                <w:numId w:val="38"/>
              </w:numPr>
              <w:textAlignment w:val="baseline"/>
              <w:rPr>
                <w:rFonts w:ascii="Calibri" w:hAnsi="Calibri" w:cs="Calibri"/>
                <w:sz w:val="19"/>
                <w:szCs w:val="19"/>
              </w:rPr>
            </w:pPr>
            <w:r w:rsidRPr="3C7A6716">
              <w:rPr>
                <w:rFonts w:ascii="Calibri" w:hAnsi="Calibri" w:cs="Calibri"/>
                <w:sz w:val="19"/>
                <w:szCs w:val="19"/>
              </w:rPr>
              <w:t xml:space="preserve">Markets/Stores: </w:t>
            </w:r>
          </w:p>
          <w:p w14:paraId="243BBF83" w14:textId="77777777" w:rsidR="006A3206" w:rsidRDefault="006A3206" w:rsidP="006A3206">
            <w:pPr>
              <w:pStyle w:val="ListParagraph"/>
              <w:numPr>
                <w:ilvl w:val="1"/>
                <w:numId w:val="38"/>
              </w:numPr>
              <w:textAlignment w:val="baseline"/>
              <w:rPr>
                <w:rFonts w:ascii="Calibri" w:hAnsi="Calibri" w:cs="Calibri"/>
                <w:sz w:val="19"/>
                <w:szCs w:val="19"/>
              </w:rPr>
            </w:pPr>
            <w:r w:rsidRPr="3C7A6716">
              <w:rPr>
                <w:rFonts w:ascii="Calibri" w:hAnsi="Calibri" w:cs="Calibri"/>
                <w:sz w:val="19"/>
                <w:szCs w:val="19"/>
              </w:rPr>
              <w:t xml:space="preserve">401 or more markets even if no aggregation </w:t>
            </w:r>
          </w:p>
          <w:p w14:paraId="232EBB5D" w14:textId="77777777" w:rsidR="006A3206" w:rsidRPr="00585AC4" w:rsidRDefault="006A3206" w:rsidP="006A3206">
            <w:pPr>
              <w:pStyle w:val="ListParagraph"/>
              <w:numPr>
                <w:ilvl w:val="1"/>
                <w:numId w:val="38"/>
              </w:numPr>
              <w:textAlignment w:val="baseline"/>
              <w:rPr>
                <w:rFonts w:ascii="Calibri" w:hAnsi="Calibri" w:cs="Calibri"/>
                <w:sz w:val="19"/>
                <w:szCs w:val="19"/>
              </w:rPr>
            </w:pPr>
            <w:r w:rsidRPr="3C7A6716">
              <w:rPr>
                <w:rFonts w:ascii="Calibri" w:hAnsi="Calibri" w:cs="Calibri"/>
                <w:sz w:val="19"/>
                <w:szCs w:val="19"/>
              </w:rPr>
              <w:t>no limit on number of markets</w:t>
            </w:r>
          </w:p>
          <w:p w14:paraId="52D6B028" w14:textId="77777777" w:rsidR="006A3206" w:rsidRDefault="006A3206" w:rsidP="006A3206">
            <w:pPr>
              <w:pStyle w:val="ListParagraph"/>
              <w:numPr>
                <w:ilvl w:val="1"/>
                <w:numId w:val="38"/>
              </w:numPr>
              <w:rPr>
                <w:rFonts w:ascii="Calibri" w:hAnsi="Calibri" w:cs="Calibri"/>
                <w:sz w:val="19"/>
                <w:szCs w:val="19"/>
              </w:rPr>
            </w:pPr>
            <w:r w:rsidRPr="3C7A6716">
              <w:rPr>
                <w:rFonts w:ascii="Calibri" w:hAnsi="Calibri" w:cs="Calibri"/>
                <w:sz w:val="19"/>
                <w:szCs w:val="19"/>
              </w:rPr>
              <w:t>no limit on number of stores</w:t>
            </w:r>
          </w:p>
          <w:p w14:paraId="1130D26A" w14:textId="77777777" w:rsidR="006A3206" w:rsidRDefault="006A3206" w:rsidP="006A3206">
            <w:pPr>
              <w:pStyle w:val="ListParagraph"/>
              <w:numPr>
                <w:ilvl w:val="0"/>
                <w:numId w:val="38"/>
              </w:numPr>
              <w:contextualSpacing w:val="0"/>
              <w:textAlignment w:val="baseline"/>
              <w:rPr>
                <w:rFonts w:ascii="Calibri" w:hAnsi="Calibri" w:cs="Calibri"/>
                <w:sz w:val="19"/>
                <w:szCs w:val="19"/>
              </w:rPr>
            </w:pPr>
            <w:r w:rsidRPr="00585AC4">
              <w:rPr>
                <w:rFonts w:ascii="Calibri" w:hAnsi="Calibri" w:cs="Calibri"/>
                <w:sz w:val="19"/>
                <w:szCs w:val="19"/>
              </w:rPr>
              <w:t xml:space="preserve">Products: </w:t>
            </w:r>
          </w:p>
          <w:p w14:paraId="1904E4DB" w14:textId="77777777" w:rsidR="006A3206" w:rsidRPr="00585AC4" w:rsidRDefault="006A3206" w:rsidP="006A3206">
            <w:pPr>
              <w:pStyle w:val="ListParagraph"/>
              <w:numPr>
                <w:ilvl w:val="1"/>
                <w:numId w:val="38"/>
              </w:numPr>
              <w:textAlignment w:val="baseline"/>
              <w:rPr>
                <w:rFonts w:ascii="Calibri" w:hAnsi="Calibri" w:cs="Calibri"/>
                <w:sz w:val="19"/>
                <w:szCs w:val="19"/>
              </w:rPr>
            </w:pPr>
            <w:r w:rsidRPr="3C7A6716">
              <w:rPr>
                <w:rFonts w:ascii="Calibri" w:hAnsi="Calibri" w:cs="Calibri"/>
                <w:sz w:val="19"/>
                <w:szCs w:val="19"/>
              </w:rPr>
              <w:t xml:space="preserve">30 or more hierarchy levels in any single extract included </w:t>
            </w:r>
          </w:p>
          <w:p w14:paraId="6BCC6FCF" w14:textId="77777777" w:rsidR="006A3206" w:rsidRDefault="006A3206" w:rsidP="006A3206">
            <w:pPr>
              <w:pStyle w:val="ListParagraph"/>
              <w:numPr>
                <w:ilvl w:val="0"/>
                <w:numId w:val="38"/>
              </w:numPr>
              <w:contextualSpacing w:val="0"/>
              <w:textAlignment w:val="baseline"/>
              <w:rPr>
                <w:rFonts w:ascii="Calibri" w:hAnsi="Calibri" w:cs="Calibri"/>
                <w:sz w:val="19"/>
                <w:szCs w:val="19"/>
              </w:rPr>
            </w:pPr>
            <w:r w:rsidRPr="00585AC4">
              <w:rPr>
                <w:rFonts w:ascii="Calibri" w:hAnsi="Calibri" w:cs="Calibri"/>
                <w:sz w:val="19"/>
                <w:szCs w:val="19"/>
              </w:rPr>
              <w:t>Facts: Light, Medium, and approved Heavy Facts</w:t>
            </w:r>
          </w:p>
          <w:p w14:paraId="1CEA58A1" w14:textId="77777777" w:rsidR="006A3206" w:rsidRPr="00585AC4" w:rsidRDefault="006A3206" w:rsidP="006A3206">
            <w:pPr>
              <w:pStyle w:val="ListParagraph"/>
              <w:numPr>
                <w:ilvl w:val="0"/>
                <w:numId w:val="38"/>
              </w:numPr>
              <w:textAlignment w:val="baseline"/>
              <w:rPr>
                <w:rFonts w:ascii="Calibri" w:hAnsi="Calibri" w:cs="Calibri"/>
                <w:sz w:val="19"/>
                <w:szCs w:val="19"/>
              </w:rPr>
            </w:pPr>
            <w:r w:rsidRPr="3C7A6716">
              <w:rPr>
                <w:rFonts w:ascii="Calibri" w:hAnsi="Calibri" w:cs="Calibri"/>
                <w:sz w:val="19"/>
                <w:szCs w:val="19"/>
              </w:rPr>
              <w:t>Period: aggregated periods included</w:t>
            </w:r>
          </w:p>
          <w:p w14:paraId="6556D8DA" w14:textId="77777777" w:rsidR="006A3206" w:rsidRDefault="006A3206" w:rsidP="00B36C66">
            <w:pPr>
              <w:pStyle w:val="ListParagraph"/>
              <w:ind w:left="13"/>
              <w:textAlignment w:val="baseline"/>
              <w:rPr>
                <w:rFonts w:ascii="Calibri" w:hAnsi="Calibri" w:cs="Calibri"/>
                <w:sz w:val="19"/>
                <w:szCs w:val="19"/>
                <w:highlight w:val="yellow"/>
              </w:rPr>
            </w:pPr>
          </w:p>
          <w:p w14:paraId="4FC9FE28" w14:textId="77777777" w:rsidR="006A3206" w:rsidRPr="006229C1" w:rsidRDefault="006A3206" w:rsidP="00B36C66">
            <w:pPr>
              <w:tabs>
                <w:tab w:val="num" w:pos="375"/>
              </w:tabs>
              <w:ind w:left="360"/>
              <w:textAlignment w:val="baseline"/>
              <w:rPr>
                <w:szCs w:val="24"/>
              </w:rPr>
            </w:pPr>
            <w:r w:rsidRPr="00D95732">
              <w:rPr>
                <w:rFonts w:ascii="Calibri" w:hAnsi="Calibri" w:cs="Calibri"/>
                <w:sz w:val="19"/>
                <w:szCs w:val="19"/>
              </w:rPr>
              <w:t> </w:t>
            </w:r>
          </w:p>
        </w:tc>
      </w:tr>
      <w:tr w:rsidR="006A3206" w:rsidRPr="006229C1" w14:paraId="3E709181" w14:textId="77777777" w:rsidTr="00B36C66">
        <w:trPr>
          <w:trHeight w:val="274"/>
        </w:trPr>
        <w:tc>
          <w:tcPr>
            <w:tcW w:w="8910" w:type="dxa"/>
            <w:tcBorders>
              <w:top w:val="double" w:sz="6" w:space="0" w:color="000000"/>
              <w:left w:val="double" w:sz="4" w:space="0" w:color="auto"/>
              <w:bottom w:val="single" w:sz="4" w:space="0" w:color="auto"/>
              <w:right w:val="double" w:sz="6" w:space="0" w:color="000000"/>
            </w:tcBorders>
          </w:tcPr>
          <w:p w14:paraId="0813124E" w14:textId="77777777" w:rsidR="006A3206" w:rsidRPr="006229C1" w:rsidRDefault="006A3206" w:rsidP="00B36C66">
            <w:pPr>
              <w:tabs>
                <w:tab w:val="left" w:pos="420"/>
              </w:tabs>
              <w:rPr>
                <w:rFonts w:ascii="Calibri" w:hAnsi="Calibri" w:cs="Calibri"/>
                <w:b/>
                <w:bCs/>
                <w:sz w:val="19"/>
                <w:szCs w:val="19"/>
                <w:lang w:eastAsia="ja-JP"/>
              </w:rPr>
            </w:pPr>
            <w:bookmarkStart w:id="6" w:name="_Hlk156987960"/>
            <w:r w:rsidRPr="006229C1">
              <w:rPr>
                <w:rFonts w:ascii="Calibri" w:hAnsi="Calibri" w:cs="Calibri"/>
                <w:b/>
                <w:bCs/>
                <w:sz w:val="19"/>
                <w:szCs w:val="19"/>
                <w:lang w:eastAsia="ja-JP"/>
              </w:rPr>
              <w:t>Emerging Brand Package (RMS)</w:t>
            </w:r>
          </w:p>
          <w:p w14:paraId="5EB1E7D1" w14:textId="77777777" w:rsidR="006A3206" w:rsidRPr="006229C1" w:rsidRDefault="006A3206" w:rsidP="00B36C66">
            <w:pPr>
              <w:tabs>
                <w:tab w:val="left" w:pos="420"/>
              </w:tabs>
              <w:rPr>
                <w:rFonts w:ascii="Calibri" w:hAnsi="Calibri" w:cs="Calibri"/>
                <w:b/>
                <w:bCs/>
                <w:sz w:val="19"/>
                <w:szCs w:val="19"/>
                <w:lang w:eastAsia="ja-JP"/>
              </w:rPr>
            </w:pPr>
          </w:p>
          <w:p w14:paraId="6A172094" w14:textId="77777777" w:rsidR="006A3206" w:rsidRPr="006229C1" w:rsidRDefault="006A3206" w:rsidP="00B36C66">
            <w:pPr>
              <w:tabs>
                <w:tab w:val="left" w:pos="420"/>
              </w:tabs>
              <w:rPr>
                <w:rFonts w:ascii="Calibri" w:hAnsi="Calibri" w:cs="Calibri"/>
                <w:b/>
                <w:bCs/>
                <w:sz w:val="19"/>
                <w:szCs w:val="19"/>
                <w:lang w:eastAsia="ja-JP"/>
              </w:rPr>
            </w:pPr>
            <w:r w:rsidRPr="006229C1">
              <w:rPr>
                <w:rFonts w:ascii="Calibri" w:hAnsi="Calibri" w:cs="Calibri"/>
                <w:b/>
                <w:bCs/>
                <w:sz w:val="19"/>
                <w:szCs w:val="19"/>
                <w:lang w:eastAsia="ja-JP"/>
              </w:rPr>
              <w:lastRenderedPageBreak/>
              <w:t>Starter Report Building</w:t>
            </w:r>
          </w:p>
          <w:p w14:paraId="1449BDF0"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SMB Report Templates</w:t>
            </w:r>
          </w:p>
          <w:p w14:paraId="6C085070"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5 KPI’s/ Widgets (by user)</w:t>
            </w:r>
          </w:p>
          <w:p w14:paraId="1602D7FE"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1 Alert to KPI (by user)</w:t>
            </w:r>
          </w:p>
          <w:p w14:paraId="0624F621"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4 Cards per report</w:t>
            </w:r>
          </w:p>
          <w:p w14:paraId="53031512"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120 Report Runs</w:t>
            </w:r>
          </w:p>
          <w:p w14:paraId="384C3F83"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5 Scheduled Reports</w:t>
            </w:r>
          </w:p>
          <w:p w14:paraId="602D549D" w14:textId="77777777" w:rsidR="006A3206" w:rsidRPr="006229C1" w:rsidRDefault="006A3206" w:rsidP="006A3206">
            <w:pPr>
              <w:numPr>
                <w:ilvl w:val="0"/>
                <w:numId w:val="12"/>
              </w:numPr>
              <w:tabs>
                <w:tab w:val="left" w:pos="420"/>
              </w:tabs>
              <w:rPr>
                <w:rFonts w:ascii="Calibri" w:hAnsi="Calibri" w:cs="Calibri"/>
                <w:sz w:val="19"/>
                <w:szCs w:val="19"/>
                <w:highlight w:val="yellow"/>
                <w:lang w:eastAsia="ja-JP"/>
              </w:rPr>
            </w:pPr>
            <w:r w:rsidRPr="006229C1">
              <w:rPr>
                <w:rFonts w:ascii="Calibri" w:hAnsi="Calibri" w:cs="Calibri"/>
                <w:sz w:val="19"/>
                <w:szCs w:val="19"/>
                <w:highlight w:val="yellow"/>
                <w:lang w:eastAsia="ja-JP"/>
              </w:rPr>
              <w:t>Business Drivers</w:t>
            </w:r>
          </w:p>
          <w:p w14:paraId="4613E493" w14:textId="77777777" w:rsidR="006A3206" w:rsidRPr="006229C1" w:rsidRDefault="006A3206" w:rsidP="00B36C66">
            <w:pPr>
              <w:tabs>
                <w:tab w:val="left" w:pos="420"/>
              </w:tabs>
              <w:rPr>
                <w:rFonts w:ascii="Calibri" w:hAnsi="Calibri" w:cs="Calibri"/>
                <w:b/>
                <w:bCs/>
                <w:sz w:val="19"/>
                <w:szCs w:val="19"/>
                <w:lang w:eastAsia="ja-JP"/>
              </w:rPr>
            </w:pPr>
          </w:p>
          <w:p w14:paraId="0434B791" w14:textId="77777777" w:rsidR="006A3206" w:rsidRPr="006229C1" w:rsidRDefault="006A3206" w:rsidP="00B36C66">
            <w:pPr>
              <w:tabs>
                <w:tab w:val="left" w:pos="420"/>
              </w:tabs>
              <w:rPr>
                <w:rFonts w:ascii="Calibri" w:hAnsi="Calibri" w:cs="Calibri"/>
                <w:b/>
                <w:bCs/>
                <w:sz w:val="19"/>
                <w:szCs w:val="19"/>
                <w:lang w:eastAsia="ja-JP"/>
              </w:rPr>
            </w:pPr>
            <w:r w:rsidRPr="006229C1">
              <w:rPr>
                <w:rFonts w:ascii="Calibri" w:hAnsi="Calibri" w:cs="Calibri"/>
                <w:b/>
                <w:bCs/>
                <w:sz w:val="19"/>
                <w:szCs w:val="19"/>
                <w:lang w:eastAsia="ja-JP"/>
              </w:rPr>
              <w:t>Essentials Report Building</w:t>
            </w:r>
          </w:p>
          <w:p w14:paraId="7572F92F"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SMB Report Templates</w:t>
            </w:r>
          </w:p>
          <w:p w14:paraId="56CE732A"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10 KPI’s/ Widgets (by user)</w:t>
            </w:r>
          </w:p>
          <w:p w14:paraId="4924EC19"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2 Alerts to KPI (by user)</w:t>
            </w:r>
          </w:p>
          <w:p w14:paraId="28824CC1"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4 Cards per report</w:t>
            </w:r>
          </w:p>
          <w:p w14:paraId="29C76181"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250 Report Runs</w:t>
            </w:r>
          </w:p>
          <w:p w14:paraId="60F46016"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10 Scheduled Reports</w:t>
            </w:r>
          </w:p>
          <w:p w14:paraId="1A171E1C" w14:textId="77777777" w:rsidR="006A3206" w:rsidRPr="006229C1" w:rsidRDefault="006A3206" w:rsidP="006A3206">
            <w:pPr>
              <w:numPr>
                <w:ilvl w:val="0"/>
                <w:numId w:val="12"/>
              </w:numPr>
              <w:tabs>
                <w:tab w:val="left" w:pos="420"/>
              </w:tabs>
              <w:rPr>
                <w:rFonts w:ascii="Calibri" w:hAnsi="Calibri" w:cs="Calibri"/>
                <w:sz w:val="19"/>
                <w:szCs w:val="19"/>
                <w:highlight w:val="yellow"/>
                <w:lang w:eastAsia="ja-JP"/>
              </w:rPr>
            </w:pPr>
            <w:r w:rsidRPr="006229C1">
              <w:rPr>
                <w:rFonts w:ascii="Calibri" w:hAnsi="Calibri" w:cs="Calibri"/>
                <w:sz w:val="19"/>
                <w:szCs w:val="19"/>
                <w:highlight w:val="yellow"/>
                <w:lang w:eastAsia="ja-JP"/>
              </w:rPr>
              <w:t>Business Drivers</w:t>
            </w:r>
          </w:p>
          <w:p w14:paraId="03EAE427" w14:textId="77777777" w:rsidR="006A3206" w:rsidRPr="006229C1" w:rsidRDefault="006A3206" w:rsidP="00B36C66">
            <w:pPr>
              <w:tabs>
                <w:tab w:val="left" w:pos="420"/>
              </w:tabs>
              <w:rPr>
                <w:rFonts w:ascii="Calibri" w:hAnsi="Calibri" w:cs="Calibri"/>
                <w:b/>
                <w:bCs/>
                <w:sz w:val="19"/>
                <w:szCs w:val="19"/>
                <w:lang w:eastAsia="ja-JP"/>
              </w:rPr>
            </w:pPr>
          </w:p>
          <w:p w14:paraId="653F66AF" w14:textId="77777777" w:rsidR="006A3206" w:rsidRPr="006229C1" w:rsidRDefault="006A3206" w:rsidP="00B36C66">
            <w:pPr>
              <w:tabs>
                <w:tab w:val="left" w:pos="420"/>
              </w:tabs>
              <w:rPr>
                <w:rFonts w:ascii="Calibri" w:hAnsi="Calibri" w:cs="Calibri"/>
                <w:b/>
                <w:bCs/>
                <w:sz w:val="19"/>
                <w:szCs w:val="19"/>
                <w:lang w:eastAsia="ja-JP"/>
              </w:rPr>
            </w:pPr>
            <w:r w:rsidRPr="006229C1">
              <w:rPr>
                <w:rFonts w:ascii="Calibri" w:hAnsi="Calibri" w:cs="Calibri"/>
                <w:b/>
                <w:bCs/>
                <w:sz w:val="19"/>
                <w:szCs w:val="19"/>
                <w:lang w:eastAsia="ja-JP"/>
              </w:rPr>
              <w:t>Advanced Report Building</w:t>
            </w:r>
          </w:p>
          <w:p w14:paraId="4C534275"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SMB Report Templates</w:t>
            </w:r>
          </w:p>
          <w:p w14:paraId="31295826"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20 KPI’s/ Widgets (by user)</w:t>
            </w:r>
          </w:p>
          <w:p w14:paraId="1A2774E3"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5 Alerts to KPI (by user)</w:t>
            </w:r>
          </w:p>
          <w:p w14:paraId="76BBDC16"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4 Cards per report</w:t>
            </w:r>
          </w:p>
          <w:p w14:paraId="1FF73DF7"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 xml:space="preserve">Personal Characteristics / Sum Or </w:t>
            </w:r>
          </w:p>
          <w:p w14:paraId="6B10FDE0"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550 Report Runs</w:t>
            </w:r>
          </w:p>
          <w:p w14:paraId="05E86FB7"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Up to 15 Scheduled Reports</w:t>
            </w:r>
          </w:p>
          <w:p w14:paraId="41128457" w14:textId="77777777" w:rsidR="006A3206" w:rsidRPr="006229C1" w:rsidRDefault="006A3206" w:rsidP="006A3206">
            <w:pPr>
              <w:numPr>
                <w:ilvl w:val="0"/>
                <w:numId w:val="12"/>
              </w:numPr>
              <w:tabs>
                <w:tab w:val="left" w:pos="420"/>
              </w:tabs>
              <w:rPr>
                <w:rFonts w:ascii="Calibri" w:hAnsi="Calibri" w:cs="Calibri"/>
                <w:sz w:val="19"/>
                <w:szCs w:val="19"/>
                <w:lang w:eastAsia="ja-JP"/>
              </w:rPr>
            </w:pPr>
            <w:r w:rsidRPr="006229C1">
              <w:rPr>
                <w:rFonts w:ascii="Calibri" w:hAnsi="Calibri" w:cs="Calibri"/>
                <w:sz w:val="19"/>
                <w:szCs w:val="19"/>
                <w:lang w:eastAsia="ja-JP"/>
              </w:rPr>
              <w:t>Business Drivers</w:t>
            </w:r>
          </w:p>
          <w:p w14:paraId="7E6BD4AB" w14:textId="77777777" w:rsidR="006A3206" w:rsidRPr="006229C1" w:rsidRDefault="006A3206" w:rsidP="00B36C66">
            <w:pPr>
              <w:tabs>
                <w:tab w:val="left" w:pos="420"/>
              </w:tabs>
              <w:rPr>
                <w:rFonts w:ascii="Calibri" w:hAnsi="Calibri" w:cs="Calibri"/>
                <w:b/>
                <w:bCs/>
                <w:sz w:val="19"/>
                <w:szCs w:val="19"/>
                <w:lang w:eastAsia="ja-JP"/>
              </w:rPr>
            </w:pPr>
          </w:p>
          <w:bookmarkEnd w:id="6"/>
          <w:p w14:paraId="09CAA6E0" w14:textId="77777777" w:rsidR="006A3206" w:rsidRPr="006229C1" w:rsidRDefault="006A3206" w:rsidP="00B36C66">
            <w:pPr>
              <w:tabs>
                <w:tab w:val="left" w:pos="420"/>
              </w:tabs>
              <w:rPr>
                <w:rFonts w:ascii="Calibri" w:hAnsi="Calibri" w:cs="Calibri"/>
                <w:b/>
                <w:bCs/>
                <w:sz w:val="19"/>
                <w:szCs w:val="19"/>
                <w:lang w:eastAsia="ja-JP"/>
              </w:rPr>
            </w:pPr>
          </w:p>
        </w:tc>
      </w:tr>
      <w:tr w:rsidR="006A3206" w:rsidRPr="006229C1" w14:paraId="58ADB666" w14:textId="77777777" w:rsidTr="00B36C66">
        <w:trPr>
          <w:trHeight w:val="274"/>
        </w:trPr>
        <w:tc>
          <w:tcPr>
            <w:tcW w:w="8910" w:type="dxa"/>
            <w:tcBorders>
              <w:top w:val="double" w:sz="6" w:space="0" w:color="000000"/>
              <w:left w:val="double" w:sz="4" w:space="0" w:color="auto"/>
              <w:bottom w:val="single" w:sz="4" w:space="0" w:color="auto"/>
              <w:right w:val="double" w:sz="6" w:space="0" w:color="000000"/>
            </w:tcBorders>
          </w:tcPr>
          <w:p w14:paraId="7F8AC931" w14:textId="77777777" w:rsidR="006A3206" w:rsidRPr="006229C1" w:rsidRDefault="006A3206" w:rsidP="00B36C66">
            <w:pPr>
              <w:tabs>
                <w:tab w:val="left" w:pos="420"/>
              </w:tabs>
              <w:rPr>
                <w:rFonts w:ascii="Calibri" w:hAnsi="Calibri" w:cs="Calibri"/>
                <w:b/>
                <w:bCs/>
                <w:sz w:val="19"/>
                <w:szCs w:val="19"/>
                <w:lang w:eastAsia="ja-JP"/>
              </w:rPr>
            </w:pPr>
            <w:r w:rsidRPr="006229C1">
              <w:rPr>
                <w:rFonts w:ascii="Calibri" w:hAnsi="Calibri" w:cs="Calibri"/>
                <w:b/>
                <w:bCs/>
                <w:sz w:val="19"/>
                <w:szCs w:val="19"/>
                <w:lang w:eastAsia="ja-JP"/>
              </w:rPr>
              <w:lastRenderedPageBreak/>
              <w:t>Homescan / Omnishopper (CPS)</w:t>
            </w:r>
          </w:p>
          <w:p w14:paraId="0A555A02" w14:textId="77777777" w:rsidR="006A3206" w:rsidRPr="006229C1" w:rsidRDefault="006A3206" w:rsidP="00B36C66">
            <w:pPr>
              <w:tabs>
                <w:tab w:val="left" w:pos="420"/>
              </w:tabs>
              <w:rPr>
                <w:rFonts w:ascii="Calibri" w:hAnsi="Calibri" w:cs="Calibri"/>
                <w:b/>
                <w:bCs/>
                <w:sz w:val="19"/>
                <w:szCs w:val="19"/>
                <w:lang w:eastAsia="ja-JP"/>
              </w:rPr>
            </w:pPr>
          </w:p>
          <w:p w14:paraId="076AC649" w14:textId="77777777" w:rsidR="006A3206" w:rsidRPr="006229C1" w:rsidRDefault="006A3206" w:rsidP="00B36C66">
            <w:pPr>
              <w:tabs>
                <w:tab w:val="left" w:pos="420"/>
              </w:tabs>
              <w:rPr>
                <w:rFonts w:ascii="Calibri" w:hAnsi="Calibri" w:cs="Calibri"/>
                <w:b/>
                <w:bCs/>
                <w:sz w:val="19"/>
                <w:szCs w:val="19"/>
                <w:lang w:eastAsia="ja-JP"/>
              </w:rPr>
            </w:pPr>
            <w:r w:rsidRPr="006229C1">
              <w:rPr>
                <w:rFonts w:ascii="Calibri" w:hAnsi="Calibri" w:cs="Calibri"/>
                <w:b/>
                <w:bCs/>
                <w:sz w:val="19"/>
                <w:szCs w:val="19"/>
                <w:lang w:eastAsia="ja-JP"/>
              </w:rPr>
              <w:t>XXX Report Building</w:t>
            </w:r>
          </w:p>
          <w:p w14:paraId="2645A3E8" w14:textId="77777777" w:rsidR="006A3206" w:rsidRPr="006229C1" w:rsidRDefault="006A3206" w:rsidP="00B36C66">
            <w:pPr>
              <w:tabs>
                <w:tab w:val="left" w:pos="420"/>
              </w:tabs>
              <w:rPr>
                <w:rFonts w:ascii="Calibri" w:hAnsi="Calibri" w:cs="Calibri"/>
                <w:b/>
                <w:bCs/>
                <w:sz w:val="19"/>
                <w:szCs w:val="19"/>
                <w:lang w:eastAsia="ja-JP"/>
              </w:rPr>
            </w:pPr>
          </w:p>
        </w:tc>
      </w:tr>
      <w:tr w:rsidR="006A3206" w:rsidRPr="006229C1" w14:paraId="34672A13" w14:textId="77777777" w:rsidTr="00B36C66">
        <w:trPr>
          <w:trHeight w:val="274"/>
        </w:trPr>
        <w:tc>
          <w:tcPr>
            <w:tcW w:w="8910" w:type="dxa"/>
            <w:tcBorders>
              <w:top w:val="double" w:sz="6" w:space="0" w:color="000000"/>
              <w:left w:val="double" w:sz="4" w:space="0" w:color="auto"/>
              <w:bottom w:val="single" w:sz="4" w:space="0" w:color="auto"/>
              <w:right w:val="double" w:sz="6" w:space="0" w:color="000000"/>
            </w:tcBorders>
          </w:tcPr>
          <w:p w14:paraId="1B3B4CF6" w14:textId="77777777" w:rsidR="006A3206" w:rsidRPr="006229C1" w:rsidRDefault="006A3206" w:rsidP="00B36C66">
            <w:pPr>
              <w:tabs>
                <w:tab w:val="left" w:pos="420"/>
              </w:tabs>
              <w:rPr>
                <w:rFonts w:ascii="Calibri" w:hAnsi="Calibri" w:cs="Calibri"/>
                <w:sz w:val="19"/>
                <w:szCs w:val="19"/>
                <w:lang w:eastAsia="ja-JP"/>
              </w:rPr>
            </w:pPr>
            <w:r w:rsidRPr="006229C1">
              <w:rPr>
                <w:rFonts w:ascii="Calibri" w:hAnsi="Calibri" w:cs="Calibri"/>
                <w:b/>
                <w:bCs/>
                <w:sz w:val="19"/>
                <w:szCs w:val="19"/>
                <w:lang w:eastAsia="ja-JP"/>
              </w:rPr>
              <w:t xml:space="preserve">Enrichment Studio </w:t>
            </w:r>
            <w:r w:rsidRPr="006229C1">
              <w:rPr>
                <w:rFonts w:ascii="Calibri" w:hAnsi="Calibri" w:cs="Calibri"/>
                <w:sz w:val="19"/>
                <w:szCs w:val="19"/>
                <w:highlight w:val="yellow"/>
                <w:lang w:eastAsia="ja-JP"/>
              </w:rPr>
              <w:t>(XXX fill in basic relevant information)</w:t>
            </w:r>
          </w:p>
          <w:p w14:paraId="4D042E0B" w14:textId="77777777" w:rsidR="006A3206" w:rsidRPr="006229C1" w:rsidRDefault="006A3206" w:rsidP="00B36C66">
            <w:pPr>
              <w:textAlignment w:val="baseline"/>
              <w:rPr>
                <w:rFonts w:ascii="Calibri" w:hAnsi="Calibri" w:cs="Calibri"/>
                <w:b/>
                <w:bCs/>
                <w:sz w:val="19"/>
                <w:szCs w:val="19"/>
              </w:rPr>
            </w:pPr>
          </w:p>
        </w:tc>
      </w:tr>
      <w:tr w:rsidR="006A3206" w:rsidRPr="006229C1" w14:paraId="145C477B" w14:textId="77777777" w:rsidTr="00B36C66">
        <w:trPr>
          <w:trHeight w:val="270"/>
        </w:trPr>
        <w:tc>
          <w:tcPr>
            <w:tcW w:w="8910" w:type="dxa"/>
            <w:tcBorders>
              <w:top w:val="double" w:sz="6" w:space="0" w:color="000000"/>
              <w:left w:val="double" w:sz="4" w:space="0" w:color="auto"/>
              <w:bottom w:val="single" w:sz="4" w:space="0" w:color="auto"/>
              <w:right w:val="double" w:sz="6" w:space="0" w:color="000000"/>
            </w:tcBorders>
          </w:tcPr>
          <w:p w14:paraId="74C5D8B7" w14:textId="77777777" w:rsidR="006A3206" w:rsidRPr="006229C1" w:rsidRDefault="006A3206" w:rsidP="00B36C66">
            <w:pPr>
              <w:ind w:left="-30" w:firstLine="30"/>
              <w:rPr>
                <w:rFonts w:ascii="Calibri" w:hAnsi="Calibri" w:cs="Calibri"/>
                <w:b/>
                <w:color w:val="000000"/>
                <w:sz w:val="19"/>
                <w:szCs w:val="19"/>
                <w:highlight w:val="darkGray"/>
                <w:lang w:eastAsia="ja-JP"/>
              </w:rPr>
            </w:pPr>
            <w:r w:rsidRPr="006229C1">
              <w:rPr>
                <w:rFonts w:ascii="Calibri" w:hAnsi="Calibri" w:cs="Calibri"/>
                <w:b/>
                <w:color w:val="000000"/>
                <w:sz w:val="19"/>
                <w:szCs w:val="19"/>
                <w:highlight w:val="darkGray"/>
                <w:lang w:eastAsia="ja-JP"/>
              </w:rPr>
              <w:t xml:space="preserve">Connect Portal </w:t>
            </w:r>
          </w:p>
          <w:p w14:paraId="6517DF10" w14:textId="77777777" w:rsidR="006A3206" w:rsidRPr="006229C1" w:rsidRDefault="006A3206" w:rsidP="00B36C66">
            <w:pPr>
              <w:ind w:left="-30" w:firstLine="30"/>
              <w:rPr>
                <w:rFonts w:ascii="Calibri" w:hAnsi="Calibri" w:cs="Calibri"/>
                <w:color w:val="000000"/>
                <w:sz w:val="19"/>
                <w:szCs w:val="19"/>
                <w:lang w:eastAsia="ja-JP"/>
              </w:rPr>
            </w:pPr>
            <w:r w:rsidRPr="006229C1">
              <w:rPr>
                <w:rFonts w:ascii="Calibri" w:hAnsi="Calibri" w:cs="Calibri"/>
                <w:color w:val="000000"/>
                <w:sz w:val="19"/>
                <w:szCs w:val="19"/>
                <w:lang w:eastAsia="ja-JP"/>
              </w:rPr>
              <w:t>Enterprise-wide license for log in to access web-based services. Client will provide a list of emails to NIQ for access. Once the request is submitted, access will be granted within 1-2 weeks.</w:t>
            </w:r>
          </w:p>
          <w:p w14:paraId="5FD548F2" w14:textId="77777777" w:rsidR="006A3206" w:rsidRPr="006229C1" w:rsidRDefault="006A3206" w:rsidP="00B36C66">
            <w:pPr>
              <w:ind w:left="-30" w:firstLine="30"/>
              <w:rPr>
                <w:rFonts w:ascii="Calibri" w:hAnsi="Calibri" w:cs="Calibri"/>
                <w:b/>
                <w:color w:val="000000"/>
                <w:sz w:val="19"/>
                <w:szCs w:val="19"/>
                <w:lang w:eastAsia="ja-JP"/>
              </w:rPr>
            </w:pPr>
          </w:p>
        </w:tc>
      </w:tr>
      <w:tr w:rsidR="006A3206" w:rsidRPr="006229C1" w14:paraId="2A1951E5" w14:textId="77777777" w:rsidTr="00B36C66">
        <w:trPr>
          <w:trHeight w:val="270"/>
        </w:trPr>
        <w:tc>
          <w:tcPr>
            <w:tcW w:w="8910" w:type="dxa"/>
            <w:tcBorders>
              <w:top w:val="double" w:sz="6" w:space="0" w:color="000000"/>
              <w:left w:val="double" w:sz="4" w:space="0" w:color="auto"/>
              <w:bottom w:val="single" w:sz="4" w:space="0" w:color="auto"/>
              <w:right w:val="double" w:sz="6" w:space="0" w:color="000000"/>
            </w:tcBorders>
          </w:tcPr>
          <w:p w14:paraId="332EEBD0" w14:textId="77777777" w:rsidR="006A3206" w:rsidRPr="006229C1" w:rsidRDefault="006A3206" w:rsidP="00B36C66">
            <w:pPr>
              <w:ind w:left="-30" w:firstLine="30"/>
              <w:rPr>
                <w:rFonts w:ascii="Calibri" w:hAnsi="Calibri" w:cs="Calibri"/>
                <w:b/>
                <w:color w:val="000000"/>
                <w:sz w:val="19"/>
                <w:szCs w:val="19"/>
                <w:highlight w:val="darkGray"/>
                <w:lang w:eastAsia="ja-JP"/>
              </w:rPr>
            </w:pPr>
            <w:r w:rsidRPr="006229C1">
              <w:rPr>
                <w:rFonts w:ascii="Calibri" w:hAnsi="Calibri" w:cs="Calibri"/>
                <w:b/>
                <w:color w:val="000000"/>
                <w:sz w:val="19"/>
                <w:szCs w:val="19"/>
                <w:highlight w:val="darkGray"/>
                <w:lang w:eastAsia="ja-JP"/>
              </w:rPr>
              <w:t>Data Factory (COMING SOON)</w:t>
            </w:r>
          </w:p>
        </w:tc>
      </w:tr>
      <w:tr w:rsidR="006A3206" w:rsidRPr="006229C1" w14:paraId="6A615AD9" w14:textId="77777777" w:rsidTr="00B36C66">
        <w:trPr>
          <w:trHeight w:val="270"/>
        </w:trPr>
        <w:tc>
          <w:tcPr>
            <w:tcW w:w="8910" w:type="dxa"/>
            <w:tcBorders>
              <w:top w:val="double" w:sz="6" w:space="0" w:color="000000"/>
              <w:left w:val="double" w:sz="4" w:space="0" w:color="auto"/>
              <w:bottom w:val="double" w:sz="6" w:space="0" w:color="000000"/>
              <w:right w:val="double" w:sz="6" w:space="0" w:color="000000"/>
            </w:tcBorders>
          </w:tcPr>
          <w:p w14:paraId="28679509" w14:textId="77777777" w:rsidR="006A3206" w:rsidRPr="006229C1" w:rsidRDefault="006A3206" w:rsidP="00B36C66">
            <w:pPr>
              <w:ind w:left="-30" w:firstLine="30"/>
              <w:rPr>
                <w:rFonts w:ascii="Calibri" w:hAnsi="Calibri" w:cs="Calibri"/>
                <w:b/>
                <w:color w:val="000000"/>
                <w:sz w:val="19"/>
                <w:szCs w:val="19"/>
                <w:lang w:eastAsia="ja-JP"/>
              </w:rPr>
            </w:pPr>
            <w:r w:rsidRPr="006229C1">
              <w:rPr>
                <w:rFonts w:ascii="Calibri" w:hAnsi="Calibri" w:cs="Calibri"/>
                <w:b/>
                <w:color w:val="000000"/>
                <w:sz w:val="19"/>
                <w:szCs w:val="19"/>
                <w:lang w:eastAsia="ja-JP"/>
              </w:rPr>
              <w:t xml:space="preserve">Configuration Manager </w:t>
            </w:r>
          </w:p>
          <w:p w14:paraId="28CD41C1" w14:textId="77777777" w:rsidR="006A3206" w:rsidRPr="006229C1" w:rsidRDefault="006A3206" w:rsidP="006A3206">
            <w:pPr>
              <w:numPr>
                <w:ilvl w:val="0"/>
                <w:numId w:val="24"/>
              </w:numPr>
              <w:textAlignment w:val="baseline"/>
              <w:rPr>
                <w:rFonts w:ascii="Calibri" w:hAnsi="Calibri" w:cs="Arial"/>
                <w:color w:val="000000"/>
                <w:sz w:val="19"/>
                <w:szCs w:val="19"/>
                <w:lang w:eastAsia="ja-JP"/>
              </w:rPr>
            </w:pPr>
            <w:r w:rsidRPr="006229C1">
              <w:rPr>
                <w:rFonts w:ascii="Calibri" w:hAnsi="Calibri" w:cs="Arial"/>
                <w:color w:val="000000"/>
                <w:sz w:val="19"/>
                <w:szCs w:val="19"/>
                <w:lang w:eastAsia="ja-JP"/>
              </w:rPr>
              <w:t>Up to XXX (XXX)</w:t>
            </w:r>
            <w:r w:rsidRPr="006229C1">
              <w:rPr>
                <w:rFonts w:ascii="Calibri" w:hAnsi="Calibri" w:cs="Arial"/>
                <w:color w:val="000000"/>
                <w:sz w:val="19"/>
                <w:szCs w:val="19"/>
                <w:highlight w:val="yellow"/>
                <w:lang w:eastAsia="ja-JP"/>
              </w:rPr>
              <w:t>five (5)</w:t>
            </w:r>
            <w:r w:rsidRPr="006229C1">
              <w:rPr>
                <w:rFonts w:ascii="Calibri" w:hAnsi="Calibri" w:cs="Arial"/>
                <w:color w:val="000000"/>
                <w:sz w:val="19"/>
                <w:szCs w:val="19"/>
                <w:lang w:eastAsia="ja-JP"/>
              </w:rPr>
              <w:t xml:space="preserve"> Configuration Manager </w:t>
            </w:r>
            <w:r w:rsidRPr="006229C1">
              <w:rPr>
                <w:rFonts w:ascii="Calibri" w:hAnsi="Calibri" w:cs="Arial"/>
                <w:color w:val="000000"/>
                <w:sz w:val="19"/>
                <w:szCs w:val="19"/>
                <w:highlight w:val="yellow"/>
                <w:lang w:eastAsia="ja-JP"/>
              </w:rPr>
              <w:t>Syndicated/Custom</w:t>
            </w:r>
            <w:r w:rsidRPr="006229C1">
              <w:rPr>
                <w:rFonts w:ascii="Calibri" w:hAnsi="Calibri" w:cs="Arial"/>
                <w:color w:val="000000"/>
                <w:sz w:val="19"/>
                <w:szCs w:val="19"/>
                <w:lang w:eastAsia="ja-JP"/>
              </w:rPr>
              <w:t xml:space="preserve"> Characteristics; </w:t>
            </w:r>
            <w:r w:rsidRPr="006229C1">
              <w:rPr>
                <w:rFonts w:ascii="Calibri" w:hAnsi="Calibri" w:cs="Arial"/>
                <w:color w:val="000000"/>
                <w:sz w:val="19"/>
                <w:szCs w:val="19"/>
                <w:highlight w:val="yellow"/>
                <w:lang w:eastAsia="ja-JP"/>
              </w:rPr>
              <w:t>dataset/dataview (Database Name);</w:t>
            </w:r>
            <w:r w:rsidRPr="006229C1">
              <w:rPr>
                <w:rFonts w:ascii="Calibri" w:hAnsi="Calibri" w:cs="Arial"/>
                <w:color w:val="000000"/>
                <w:sz w:val="19"/>
                <w:szCs w:val="19"/>
                <w:lang w:eastAsia="ja-JP"/>
              </w:rPr>
              <w:t xml:space="preserve"> </w:t>
            </w:r>
            <w:r w:rsidRPr="006229C1">
              <w:rPr>
                <w:rFonts w:ascii="Calibri" w:hAnsi="Calibri" w:cs="Arial"/>
                <w:color w:val="000000"/>
                <w:sz w:val="19"/>
                <w:szCs w:val="19"/>
                <w:highlight w:val="yellow"/>
                <w:lang w:eastAsia="ja-JP"/>
              </w:rPr>
              <w:t>name of dataset/dataview</w:t>
            </w:r>
            <w:r w:rsidRPr="006229C1">
              <w:rPr>
                <w:rFonts w:ascii="Calibri" w:hAnsi="Calibri" w:cs="Arial"/>
                <w:color w:val="000000"/>
                <w:sz w:val="19"/>
                <w:szCs w:val="19"/>
                <w:lang w:eastAsia="ja-JP"/>
              </w:rPr>
              <w:t xml:space="preserve"> (Category)</w:t>
            </w:r>
          </w:p>
          <w:p w14:paraId="65604787" w14:textId="77777777" w:rsidR="006A3206" w:rsidRPr="006229C1" w:rsidRDefault="006A3206" w:rsidP="006A3206">
            <w:pPr>
              <w:numPr>
                <w:ilvl w:val="0"/>
                <w:numId w:val="24"/>
              </w:numPr>
              <w:textAlignment w:val="baseline"/>
              <w:rPr>
                <w:rFonts w:ascii="Calibri" w:hAnsi="Calibri" w:cs="Arial"/>
                <w:color w:val="000000"/>
                <w:sz w:val="19"/>
                <w:szCs w:val="19"/>
                <w:lang w:eastAsia="ja-JP"/>
              </w:rPr>
            </w:pPr>
            <w:r w:rsidRPr="006229C1">
              <w:rPr>
                <w:rFonts w:ascii="Calibri" w:hAnsi="Calibri" w:cs="Arial"/>
                <w:color w:val="000000"/>
                <w:sz w:val="19"/>
                <w:szCs w:val="19"/>
                <w:lang w:eastAsia="ja-JP"/>
              </w:rPr>
              <w:t xml:space="preserve">One (1) Bulk Upload Configuration Manager Syndicated Characteristics; </w:t>
            </w:r>
            <w:r w:rsidRPr="006229C1">
              <w:rPr>
                <w:rFonts w:ascii="Calibri" w:hAnsi="Calibri" w:cs="Arial"/>
                <w:color w:val="000000"/>
                <w:sz w:val="19"/>
                <w:szCs w:val="19"/>
                <w:highlight w:val="yellow"/>
                <w:lang w:eastAsia="ja-JP"/>
              </w:rPr>
              <w:t>(Intl Small/Medium/Large Category List)</w:t>
            </w:r>
          </w:p>
          <w:p w14:paraId="39A4EBA5" w14:textId="77777777" w:rsidR="006A3206" w:rsidRPr="006229C1" w:rsidRDefault="006A3206" w:rsidP="00B36C66">
            <w:pPr>
              <w:ind w:left="-30" w:firstLine="30"/>
              <w:rPr>
                <w:rFonts w:ascii="Calibri" w:hAnsi="Calibri" w:cs="Calibri"/>
                <w:b/>
                <w:color w:val="000000"/>
                <w:sz w:val="19"/>
                <w:szCs w:val="19"/>
                <w:lang w:eastAsia="ja-JP"/>
              </w:rPr>
            </w:pPr>
          </w:p>
          <w:p w14:paraId="06F0FE79" w14:textId="77777777" w:rsidR="006A3206" w:rsidRPr="006229C1" w:rsidRDefault="006A3206" w:rsidP="006A3206">
            <w:pPr>
              <w:numPr>
                <w:ilvl w:val="0"/>
                <w:numId w:val="25"/>
              </w:numPr>
              <w:tabs>
                <w:tab w:val="left" w:pos="340"/>
              </w:tabs>
              <w:ind w:firstLine="30"/>
              <w:rPr>
                <w:rFonts w:ascii="Calibri" w:hAnsi="Calibri" w:cs="Calibri"/>
                <w:bCs/>
                <w:color w:val="000000"/>
                <w:sz w:val="19"/>
                <w:szCs w:val="19"/>
                <w:lang w:eastAsia="ja-JP"/>
              </w:rPr>
            </w:pPr>
            <w:r w:rsidRPr="006229C1">
              <w:rPr>
                <w:rFonts w:ascii="Calibri" w:hAnsi="Calibri" w:cs="Calibri"/>
                <w:bCs/>
                <w:color w:val="000000"/>
                <w:sz w:val="19"/>
                <w:szCs w:val="19"/>
                <w:lang w:eastAsia="ja-JP"/>
              </w:rPr>
              <w:t xml:space="preserve">up to </w:t>
            </w:r>
            <w:r w:rsidRPr="006229C1">
              <w:rPr>
                <w:rFonts w:ascii="Calibri" w:hAnsi="Calibri" w:cs="Calibri"/>
                <w:bCs/>
                <w:color w:val="000000"/>
                <w:sz w:val="19"/>
                <w:szCs w:val="19"/>
                <w:highlight w:val="yellow"/>
                <w:lang w:eastAsia="ja-JP"/>
              </w:rPr>
              <w:t>XXX</w:t>
            </w:r>
            <w:r w:rsidRPr="006229C1">
              <w:rPr>
                <w:rFonts w:ascii="Calibri" w:hAnsi="Calibri" w:cs="Calibri"/>
                <w:bCs/>
                <w:color w:val="000000"/>
                <w:sz w:val="19"/>
                <w:szCs w:val="19"/>
                <w:lang w:eastAsia="ja-JP"/>
              </w:rPr>
              <w:t xml:space="preserve"> Drill Path(s) (all Client contracted databases)</w:t>
            </w:r>
          </w:p>
          <w:p w14:paraId="665F2027" w14:textId="77777777" w:rsidR="006A3206" w:rsidRPr="006229C1" w:rsidRDefault="006A3206" w:rsidP="00B36C66">
            <w:pPr>
              <w:tabs>
                <w:tab w:val="left" w:pos="340"/>
              </w:tabs>
              <w:rPr>
                <w:rFonts w:ascii="Calibri" w:hAnsi="Calibri" w:cs="Calibri"/>
                <w:b/>
                <w:color w:val="000000"/>
                <w:sz w:val="19"/>
                <w:szCs w:val="19"/>
                <w:highlight w:val="darkGray"/>
                <w:lang w:eastAsia="ja-JP"/>
              </w:rPr>
            </w:pPr>
          </w:p>
        </w:tc>
      </w:tr>
    </w:tbl>
    <w:p w14:paraId="33E71924" w14:textId="77777777" w:rsidR="006A3206" w:rsidRPr="006229C1" w:rsidRDefault="006A3206" w:rsidP="006A3206">
      <w:pPr>
        <w:spacing w:after="120" w:line="259" w:lineRule="auto"/>
        <w:jc w:val="center"/>
        <w:rPr>
          <w:rFonts w:ascii="Calibri" w:eastAsia="Yu Mincho" w:hAnsi="Calibri" w:cs="Calibri"/>
          <w:b/>
          <w:bCs/>
          <w:color w:val="000000"/>
          <w:sz w:val="22"/>
          <w:szCs w:val="22"/>
        </w:rPr>
      </w:pPr>
    </w:p>
    <w:p w14:paraId="43BC398B" w14:textId="77777777" w:rsidR="006A3206" w:rsidRPr="006229C1" w:rsidRDefault="006A3206" w:rsidP="006A3206">
      <w:pPr>
        <w:spacing w:after="100" w:afterAutospacing="1"/>
        <w:jc w:val="center"/>
        <w:rPr>
          <w:rFonts w:ascii="Calibri" w:hAnsi="Calibri" w:cs="Calibri"/>
          <w:b/>
          <w:color w:val="000000"/>
          <w:sz w:val="19"/>
          <w:szCs w:val="19"/>
          <w:u w:val="single"/>
        </w:rPr>
      </w:pPr>
      <w:r w:rsidRPr="006229C1">
        <w:rPr>
          <w:rFonts w:ascii="Calibri" w:hAnsi="Calibri" w:cs="Calibri"/>
          <w:b/>
          <w:color w:val="000000"/>
          <w:sz w:val="22"/>
          <w:szCs w:val="22"/>
          <w:u w:val="single"/>
        </w:rPr>
        <w:t>Activate</w:t>
      </w:r>
    </w:p>
    <w:tbl>
      <w:tblPr>
        <w:tblW w:w="9045" w:type="dxa"/>
        <w:tblInd w:w="750" w:type="dxa"/>
        <w:tblLayout w:type="fixed"/>
        <w:tblCellMar>
          <w:left w:w="30" w:type="dxa"/>
          <w:right w:w="30" w:type="dxa"/>
        </w:tblCellMar>
        <w:tblLook w:val="04A0" w:firstRow="1" w:lastRow="0" w:firstColumn="1" w:lastColumn="0" w:noHBand="0" w:noVBand="1"/>
      </w:tblPr>
      <w:tblGrid>
        <w:gridCol w:w="9045"/>
      </w:tblGrid>
      <w:tr w:rsidR="006A3206" w:rsidRPr="006229C1" w14:paraId="212A55E0" w14:textId="77777777" w:rsidTr="00B36C66">
        <w:trPr>
          <w:trHeight w:val="288"/>
        </w:trPr>
        <w:tc>
          <w:tcPr>
            <w:tcW w:w="9045" w:type="dxa"/>
            <w:tcBorders>
              <w:top w:val="double" w:sz="6" w:space="0" w:color="000000"/>
              <w:left w:val="double" w:sz="4" w:space="0" w:color="000000"/>
              <w:bottom w:val="double" w:sz="6" w:space="0" w:color="000000"/>
              <w:right w:val="double" w:sz="6" w:space="0" w:color="000000"/>
            </w:tcBorders>
            <w:shd w:val="clear" w:color="auto" w:fill="FFFFFF"/>
            <w:vAlign w:val="center"/>
            <w:hideMark/>
          </w:tcPr>
          <w:p w14:paraId="26F85D91" w14:textId="77777777" w:rsidR="006A3206" w:rsidRPr="006229C1" w:rsidRDefault="006A3206" w:rsidP="00B36C66">
            <w:pPr>
              <w:ind w:left="-84"/>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Services</w:t>
            </w:r>
          </w:p>
        </w:tc>
      </w:tr>
      <w:tr w:rsidR="006A3206" w:rsidRPr="006229C1" w14:paraId="1744342D" w14:textId="77777777" w:rsidTr="00B36C66">
        <w:trPr>
          <w:trHeight w:val="274"/>
        </w:trPr>
        <w:tc>
          <w:tcPr>
            <w:tcW w:w="9045" w:type="dxa"/>
            <w:tcBorders>
              <w:top w:val="double" w:sz="6" w:space="0" w:color="000000"/>
              <w:left w:val="double" w:sz="4" w:space="0" w:color="auto"/>
              <w:bottom w:val="single" w:sz="4" w:space="0" w:color="auto"/>
              <w:right w:val="double" w:sz="6" w:space="0" w:color="000000"/>
            </w:tcBorders>
          </w:tcPr>
          <w:p w14:paraId="702D2FD0" w14:textId="77777777" w:rsidR="006A3206" w:rsidRPr="006229C1" w:rsidRDefault="006A3206" w:rsidP="00B36C66">
            <w:pPr>
              <w:rPr>
                <w:rFonts w:ascii="Calibri" w:eastAsia="Arial Unicode MS" w:hAnsi="Calibri" w:cs="Calibri"/>
                <w:sz w:val="19"/>
                <w:szCs w:val="19"/>
                <w:lang w:bidi="he-IL"/>
              </w:rPr>
            </w:pPr>
            <w:r w:rsidRPr="006229C1">
              <w:rPr>
                <w:rFonts w:ascii="Calibri" w:hAnsi="Calibri" w:cs="Calibri"/>
                <w:b/>
                <w:sz w:val="19"/>
                <w:szCs w:val="19"/>
                <w:lang w:eastAsia="ja-JP"/>
              </w:rPr>
              <w:t>Activate (Base/Core)</w:t>
            </w:r>
            <w:r w:rsidRPr="006229C1">
              <w:rPr>
                <w:rFonts w:ascii="Calibri" w:eastAsia="Calibri" w:hAnsi="Calibri" w:cs="Calibri"/>
                <w:color w:val="000000"/>
                <w:sz w:val="19"/>
                <w:szCs w:val="19"/>
              </w:rPr>
              <w:t xml:space="preserve"> - Synchronous Data Exchange Portal;</w:t>
            </w:r>
            <w:r w:rsidRPr="006229C1">
              <w:rPr>
                <w:rFonts w:ascii="Calibri" w:eastAsia="Arial Unicode MS" w:hAnsi="Calibri" w:cs="Calibri"/>
                <w:sz w:val="19"/>
                <w:szCs w:val="19"/>
                <w:lang w:bidi="he-IL"/>
              </w:rPr>
              <w:t xml:space="preserve"> certain data can be uploaded or downloaded (this includes, but not limited to: Shopper ID and Shopper Insight (download from Segment)</w:t>
            </w:r>
          </w:p>
          <w:p w14:paraId="10903CAC" w14:textId="77777777" w:rsidR="006A3206" w:rsidRPr="006229C1" w:rsidRDefault="006A3206" w:rsidP="00B36C66">
            <w:pPr>
              <w:ind w:left="60"/>
              <w:rPr>
                <w:rFonts w:ascii="Calibri" w:hAnsi="Calibri" w:cs="Calibri"/>
                <w:color w:val="000000"/>
                <w:sz w:val="19"/>
                <w:szCs w:val="19"/>
                <w:lang w:eastAsia="ja-JP"/>
              </w:rPr>
            </w:pPr>
          </w:p>
          <w:p w14:paraId="08743A93" w14:textId="77777777" w:rsidR="006A3206" w:rsidRPr="006229C1" w:rsidRDefault="006A3206" w:rsidP="00B36C66">
            <w:pPr>
              <w:rPr>
                <w:rFonts w:ascii="Calibri" w:hAnsi="Calibri" w:cs="Calibri"/>
                <w:sz w:val="19"/>
                <w:szCs w:val="19"/>
              </w:rPr>
            </w:pPr>
            <w:r w:rsidRPr="006229C1">
              <w:rPr>
                <w:rFonts w:ascii="Calibri" w:hAnsi="Calibri" w:cs="Calibri"/>
                <w:color w:val="000000"/>
                <w:sz w:val="19"/>
                <w:szCs w:val="19"/>
                <w:lang w:eastAsia="ja-JP"/>
              </w:rPr>
              <w:t>Enterprise-wide or XXX license(s) for log in to access web-based services.</w:t>
            </w:r>
          </w:p>
          <w:p w14:paraId="6DF7D3B2" w14:textId="77777777" w:rsidR="006A3206" w:rsidRPr="006229C1" w:rsidRDefault="006A3206" w:rsidP="00B36C66">
            <w:pPr>
              <w:ind w:left="60"/>
              <w:rPr>
                <w:rFonts w:ascii="Calibri" w:hAnsi="Calibri" w:cs="Calibri"/>
                <w:sz w:val="19"/>
                <w:szCs w:val="19"/>
              </w:rPr>
            </w:pPr>
          </w:p>
          <w:p w14:paraId="578139A4" w14:textId="77777777" w:rsidR="006A3206" w:rsidRPr="006229C1" w:rsidRDefault="006A3206" w:rsidP="00B36C66">
            <w:pPr>
              <w:rPr>
                <w:rFonts w:ascii="Calibri" w:hAnsi="Calibri" w:cs="Calibri"/>
                <w:sz w:val="19"/>
                <w:szCs w:val="19"/>
                <w:rtl/>
              </w:rPr>
            </w:pPr>
            <w:r w:rsidRPr="006229C1">
              <w:rPr>
                <w:rFonts w:ascii="Calibri" w:eastAsia="Calibri" w:hAnsi="Calibri" w:cs="Calibri"/>
                <w:color w:val="000000"/>
                <w:sz w:val="19"/>
                <w:szCs w:val="19"/>
              </w:rPr>
              <w:t xml:space="preserve">Insight Module (up to ten (10) </w:t>
            </w:r>
            <w:r w:rsidRPr="006229C1">
              <w:rPr>
                <w:rFonts w:ascii="Calibri" w:hAnsi="Calibri" w:cs="Calibri"/>
                <w:sz w:val="19"/>
                <w:szCs w:val="19"/>
              </w:rPr>
              <w:t xml:space="preserve">Reports </w:t>
            </w:r>
            <w:r w:rsidRPr="006229C1">
              <w:rPr>
                <w:rFonts w:ascii="Calibri" w:hAnsi="Calibri" w:cs="Calibri"/>
                <w:sz w:val="19"/>
                <w:szCs w:val="19"/>
                <w:highlight w:val="yellow"/>
              </w:rPr>
              <w:t>LIST OR DON”T LIST</w:t>
            </w:r>
            <w:r w:rsidRPr="006229C1">
              <w:rPr>
                <w:rFonts w:ascii="Calibri" w:hAnsi="Calibri" w:cs="Calibri"/>
                <w:sz w:val="19"/>
                <w:szCs w:val="19"/>
              </w:rPr>
              <w:t>)</w:t>
            </w:r>
          </w:p>
          <w:p w14:paraId="138D2AAA" w14:textId="77777777" w:rsidR="006A3206" w:rsidRPr="006229C1" w:rsidRDefault="006A3206" w:rsidP="006A3206">
            <w:pPr>
              <w:numPr>
                <w:ilvl w:val="0"/>
                <w:numId w:val="26"/>
              </w:numPr>
              <w:rPr>
                <w:rFonts w:ascii="Calibri" w:eastAsia="Calibri" w:hAnsi="Calibri" w:cs="Calibri"/>
                <w:color w:val="000000"/>
                <w:sz w:val="19"/>
                <w:szCs w:val="19"/>
              </w:rPr>
            </w:pPr>
            <w:r w:rsidRPr="006229C1">
              <w:rPr>
                <w:rFonts w:ascii="Calibri" w:eastAsia="Calibri" w:hAnsi="Calibri" w:cs="Calibri"/>
                <w:color w:val="000000"/>
                <w:sz w:val="19"/>
                <w:szCs w:val="19"/>
              </w:rPr>
              <w:t>Sales Performance</w:t>
            </w:r>
          </w:p>
          <w:p w14:paraId="29AA6652" w14:textId="77777777" w:rsidR="006A3206" w:rsidRPr="006229C1" w:rsidRDefault="006A3206" w:rsidP="006A3206">
            <w:pPr>
              <w:numPr>
                <w:ilvl w:val="0"/>
                <w:numId w:val="26"/>
              </w:numPr>
              <w:rPr>
                <w:rFonts w:ascii="Calibri" w:eastAsia="Calibri" w:hAnsi="Calibri" w:cs="Calibri"/>
                <w:color w:val="000000"/>
                <w:sz w:val="19"/>
                <w:szCs w:val="19"/>
              </w:rPr>
            </w:pPr>
            <w:r w:rsidRPr="006229C1">
              <w:rPr>
                <w:rFonts w:ascii="Calibri" w:eastAsia="Calibri" w:hAnsi="Calibri" w:cs="Calibri"/>
                <w:color w:val="000000"/>
                <w:sz w:val="19"/>
                <w:szCs w:val="19"/>
              </w:rPr>
              <w:t>Sales Performance Trend</w:t>
            </w:r>
          </w:p>
          <w:p w14:paraId="092411DD" w14:textId="77777777" w:rsidR="006A3206" w:rsidRPr="006229C1" w:rsidRDefault="006A3206" w:rsidP="006A3206">
            <w:pPr>
              <w:numPr>
                <w:ilvl w:val="0"/>
                <w:numId w:val="26"/>
              </w:numPr>
              <w:rPr>
                <w:rFonts w:ascii="Calibri" w:eastAsia="Calibri" w:hAnsi="Calibri" w:cs="Calibri"/>
                <w:color w:val="000000"/>
                <w:sz w:val="19"/>
                <w:szCs w:val="19"/>
              </w:rPr>
            </w:pPr>
            <w:r w:rsidRPr="006229C1">
              <w:rPr>
                <w:rFonts w:ascii="Calibri" w:eastAsia="Calibri" w:hAnsi="Calibri" w:cs="Calibri"/>
                <w:color w:val="000000"/>
                <w:sz w:val="19"/>
                <w:szCs w:val="19"/>
              </w:rPr>
              <w:lastRenderedPageBreak/>
              <w:t>Sales Drivers</w:t>
            </w:r>
          </w:p>
          <w:p w14:paraId="47CDF5FE" w14:textId="77777777" w:rsidR="006A3206" w:rsidRPr="006229C1" w:rsidRDefault="006A3206" w:rsidP="006A3206">
            <w:pPr>
              <w:numPr>
                <w:ilvl w:val="0"/>
                <w:numId w:val="26"/>
              </w:numPr>
              <w:rPr>
                <w:rFonts w:ascii="Calibri" w:eastAsia="Calibri" w:hAnsi="Calibri" w:cs="Calibri"/>
                <w:color w:val="000000"/>
                <w:sz w:val="19"/>
                <w:szCs w:val="19"/>
              </w:rPr>
            </w:pPr>
            <w:r w:rsidRPr="006229C1">
              <w:rPr>
                <w:rFonts w:ascii="Calibri" w:eastAsia="Calibri" w:hAnsi="Calibri" w:cs="Calibri"/>
                <w:color w:val="000000"/>
                <w:sz w:val="19"/>
                <w:szCs w:val="19"/>
              </w:rPr>
              <w:t>Sales Drivers Trend</w:t>
            </w:r>
          </w:p>
          <w:p w14:paraId="4362FFA5" w14:textId="77777777" w:rsidR="006A3206" w:rsidRPr="006229C1" w:rsidRDefault="006A3206" w:rsidP="006A3206">
            <w:pPr>
              <w:numPr>
                <w:ilvl w:val="0"/>
                <w:numId w:val="26"/>
              </w:numPr>
              <w:rPr>
                <w:rFonts w:ascii="Calibri" w:eastAsia="Calibri" w:hAnsi="Calibri" w:cs="Calibri"/>
                <w:color w:val="000000"/>
                <w:sz w:val="19"/>
                <w:szCs w:val="19"/>
              </w:rPr>
            </w:pPr>
            <w:r w:rsidRPr="006229C1">
              <w:rPr>
                <w:rFonts w:ascii="Calibri" w:eastAsia="Calibri" w:hAnsi="Calibri" w:cs="Calibri"/>
                <w:color w:val="000000"/>
                <w:sz w:val="19"/>
                <w:szCs w:val="19"/>
              </w:rPr>
              <w:t>Loyalty Behavior</w:t>
            </w:r>
          </w:p>
          <w:p w14:paraId="47F625C6" w14:textId="77777777" w:rsidR="006A3206" w:rsidRPr="006229C1" w:rsidRDefault="006A3206" w:rsidP="006A3206">
            <w:pPr>
              <w:numPr>
                <w:ilvl w:val="0"/>
                <w:numId w:val="26"/>
              </w:numPr>
              <w:rPr>
                <w:rFonts w:ascii="Calibri" w:eastAsia="Calibri" w:hAnsi="Calibri" w:cs="Calibri"/>
                <w:color w:val="000000"/>
                <w:sz w:val="19"/>
                <w:szCs w:val="19"/>
              </w:rPr>
            </w:pPr>
            <w:r w:rsidRPr="006229C1">
              <w:rPr>
                <w:rFonts w:ascii="Calibri" w:eastAsia="Calibri" w:hAnsi="Calibri" w:cs="Calibri"/>
                <w:color w:val="000000"/>
                <w:sz w:val="19"/>
                <w:szCs w:val="19"/>
              </w:rPr>
              <w:t>Loyalty Behavior Trend</w:t>
            </w:r>
          </w:p>
          <w:p w14:paraId="4913E5AF" w14:textId="77777777" w:rsidR="006A3206" w:rsidRPr="006229C1" w:rsidRDefault="006A3206" w:rsidP="006A3206">
            <w:pPr>
              <w:numPr>
                <w:ilvl w:val="0"/>
                <w:numId w:val="26"/>
              </w:numPr>
              <w:rPr>
                <w:rFonts w:ascii="Calibri" w:eastAsia="Calibri" w:hAnsi="Calibri" w:cs="Calibri"/>
                <w:color w:val="000000"/>
                <w:sz w:val="19"/>
                <w:szCs w:val="19"/>
              </w:rPr>
            </w:pPr>
            <w:r w:rsidRPr="006229C1">
              <w:rPr>
                <w:rFonts w:ascii="Calibri" w:eastAsia="Calibri" w:hAnsi="Calibri" w:cs="Calibri"/>
                <w:color w:val="000000"/>
                <w:sz w:val="19"/>
                <w:szCs w:val="19"/>
              </w:rPr>
              <w:t>Category Share Report</w:t>
            </w:r>
          </w:p>
          <w:p w14:paraId="1B5F52BA" w14:textId="77777777" w:rsidR="006A3206" w:rsidRPr="006229C1" w:rsidRDefault="006A3206" w:rsidP="006A3206">
            <w:pPr>
              <w:numPr>
                <w:ilvl w:val="0"/>
                <w:numId w:val="26"/>
              </w:numPr>
              <w:rPr>
                <w:rFonts w:ascii="Calibri" w:eastAsia="Calibri" w:hAnsi="Calibri" w:cs="Calibri"/>
                <w:color w:val="000000"/>
                <w:sz w:val="19"/>
                <w:szCs w:val="19"/>
              </w:rPr>
            </w:pPr>
            <w:r w:rsidRPr="006229C1">
              <w:rPr>
                <w:rFonts w:ascii="Calibri" w:eastAsia="Calibri" w:hAnsi="Calibri" w:cs="Calibri"/>
                <w:color w:val="000000"/>
                <w:sz w:val="19"/>
                <w:szCs w:val="19"/>
              </w:rPr>
              <w:t>Purchase Combination Analysis</w:t>
            </w:r>
          </w:p>
          <w:p w14:paraId="32F56F7B" w14:textId="77777777" w:rsidR="006A3206" w:rsidRPr="006229C1" w:rsidRDefault="006A3206" w:rsidP="006A3206">
            <w:pPr>
              <w:numPr>
                <w:ilvl w:val="0"/>
                <w:numId w:val="26"/>
              </w:numPr>
              <w:rPr>
                <w:rFonts w:ascii="Calibri" w:eastAsia="Calibri" w:hAnsi="Calibri" w:cs="Calibri"/>
                <w:color w:val="000000"/>
                <w:sz w:val="19"/>
                <w:szCs w:val="19"/>
              </w:rPr>
            </w:pPr>
            <w:r w:rsidRPr="006229C1">
              <w:rPr>
                <w:rFonts w:ascii="Calibri" w:eastAsia="Calibri" w:hAnsi="Calibri" w:cs="Calibri"/>
                <w:color w:val="000000"/>
                <w:sz w:val="19"/>
                <w:szCs w:val="19"/>
              </w:rPr>
              <w:t>Brand and Category Affinity</w:t>
            </w:r>
          </w:p>
          <w:p w14:paraId="0CC28738" w14:textId="77777777" w:rsidR="006A3206" w:rsidRPr="006229C1" w:rsidRDefault="006A3206" w:rsidP="006A3206">
            <w:pPr>
              <w:numPr>
                <w:ilvl w:val="0"/>
                <w:numId w:val="26"/>
              </w:numPr>
              <w:rPr>
                <w:rFonts w:ascii="Calibri" w:hAnsi="Calibri" w:cs="Calibri"/>
                <w:sz w:val="19"/>
                <w:szCs w:val="19"/>
                <w:lang w:eastAsia="ja-JP"/>
              </w:rPr>
            </w:pPr>
            <w:r w:rsidRPr="006229C1">
              <w:rPr>
                <w:rFonts w:ascii="Calibri" w:eastAsia="Calibri" w:hAnsi="Calibri" w:cs="Calibri"/>
                <w:color w:val="000000"/>
                <w:sz w:val="19"/>
                <w:szCs w:val="19"/>
              </w:rPr>
              <w:t>Brand and Product Rank</w:t>
            </w:r>
          </w:p>
          <w:p w14:paraId="1DCA3867" w14:textId="77777777" w:rsidR="006A3206" w:rsidRPr="006229C1" w:rsidRDefault="006A3206" w:rsidP="00B36C66">
            <w:pPr>
              <w:ind w:left="720"/>
              <w:rPr>
                <w:rFonts w:ascii="Calibri" w:eastAsia="Calibri" w:hAnsi="Calibri" w:cs="Calibri"/>
                <w:color w:val="000000"/>
                <w:sz w:val="19"/>
                <w:szCs w:val="19"/>
              </w:rPr>
            </w:pPr>
          </w:p>
          <w:p w14:paraId="71E27EB6" w14:textId="77777777" w:rsidR="006A3206" w:rsidRPr="006229C1" w:rsidRDefault="006A3206" w:rsidP="00B36C66">
            <w:pPr>
              <w:rPr>
                <w:rFonts w:ascii="Calibri" w:hAnsi="Calibri" w:cs="Calibri"/>
                <w:sz w:val="19"/>
                <w:szCs w:val="19"/>
                <w:lang w:eastAsia="ja-JP"/>
              </w:rPr>
            </w:pPr>
            <w:r w:rsidRPr="006229C1">
              <w:rPr>
                <w:rFonts w:ascii="Calibri" w:eastAsia="Arial Unicode MS" w:hAnsi="Calibri" w:cs="Calibri"/>
                <w:sz w:val="19"/>
                <w:szCs w:val="19"/>
                <w:lang w:bidi="he-IL"/>
              </w:rPr>
              <w:t>These processes run immediately and complete synchronously in the user session, reporting success or failure. For downloads, the file becomes available as a downloaded file in the browser.</w:t>
            </w:r>
          </w:p>
          <w:p w14:paraId="19240E45" w14:textId="77777777" w:rsidR="006A3206" w:rsidRPr="006229C1" w:rsidRDefault="006A3206" w:rsidP="00B36C66">
            <w:pPr>
              <w:ind w:left="720"/>
              <w:rPr>
                <w:rFonts w:ascii="Calibri" w:hAnsi="Calibri" w:cs="Calibri"/>
                <w:b/>
                <w:sz w:val="19"/>
                <w:szCs w:val="19"/>
                <w:highlight w:val="green"/>
                <w:lang w:eastAsia="ja-JP"/>
              </w:rPr>
            </w:pPr>
          </w:p>
        </w:tc>
      </w:tr>
    </w:tbl>
    <w:p w14:paraId="2E926449" w14:textId="77777777" w:rsidR="006A3206" w:rsidRPr="006229C1" w:rsidRDefault="006A3206" w:rsidP="006A3206">
      <w:pPr>
        <w:spacing w:after="120" w:line="259" w:lineRule="auto"/>
        <w:jc w:val="center"/>
        <w:rPr>
          <w:rFonts w:ascii="Calibri" w:eastAsia="Yu Mincho" w:hAnsi="Calibri" w:cs="Calibri"/>
          <w:b/>
          <w:bCs/>
          <w:color w:val="000000"/>
          <w:sz w:val="22"/>
          <w:szCs w:val="22"/>
        </w:rPr>
      </w:pPr>
    </w:p>
    <w:p w14:paraId="411E185D" w14:textId="77777777" w:rsidR="006A3206" w:rsidRPr="006229C1" w:rsidRDefault="006A3206" w:rsidP="006A3206">
      <w:pPr>
        <w:spacing w:after="120" w:line="259" w:lineRule="auto"/>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rPr>
        <w:t>Other Access of Services</w:t>
      </w:r>
    </w:p>
    <w:tbl>
      <w:tblPr>
        <w:tblStyle w:val="TableGrid"/>
        <w:tblW w:w="9090" w:type="dxa"/>
        <w:tblInd w:w="715" w:type="dxa"/>
        <w:tblLayout w:type="fixed"/>
        <w:tblLook w:val="04A0" w:firstRow="1" w:lastRow="0" w:firstColumn="1" w:lastColumn="0" w:noHBand="0" w:noVBand="1"/>
      </w:tblPr>
      <w:tblGrid>
        <w:gridCol w:w="2880"/>
        <w:gridCol w:w="1980"/>
        <w:gridCol w:w="4230"/>
      </w:tblGrid>
      <w:tr w:rsidR="006A3206" w:rsidRPr="006229C1" w14:paraId="1FC192D2" w14:textId="77777777" w:rsidTr="00B36C66">
        <w:tc>
          <w:tcPr>
            <w:tcW w:w="2880" w:type="dxa"/>
          </w:tcPr>
          <w:p w14:paraId="3A998B71" w14:textId="77777777" w:rsidR="006A3206" w:rsidRPr="006229C1" w:rsidRDefault="006A3206" w:rsidP="00B36C66">
            <w:pPr>
              <w:rPr>
                <w:rFonts w:ascii="Calibri" w:eastAsia="Calibri" w:hAnsi="Calibri" w:cs="Calibri"/>
                <w:b/>
                <w:bCs/>
                <w:color w:val="000000"/>
                <w:sz w:val="19"/>
                <w:szCs w:val="19"/>
              </w:rPr>
            </w:pPr>
            <w:r w:rsidRPr="006229C1">
              <w:rPr>
                <w:rFonts w:ascii="Calibri" w:eastAsia="Calibri" w:hAnsi="Calibri" w:cs="Calibri"/>
                <w:b/>
                <w:bCs/>
                <w:color w:val="000000"/>
                <w:sz w:val="19"/>
                <w:szCs w:val="19"/>
              </w:rPr>
              <w:t>Platform</w:t>
            </w:r>
          </w:p>
          <w:p w14:paraId="2F8737DB" w14:textId="77777777" w:rsidR="006A3206" w:rsidRPr="006229C1" w:rsidRDefault="006A3206" w:rsidP="00B36C66">
            <w:pPr>
              <w:rPr>
                <w:rFonts w:ascii="Calibri" w:eastAsia="Yu Mincho" w:hAnsi="Calibri" w:cs="Calibri"/>
                <w:sz w:val="19"/>
                <w:szCs w:val="19"/>
              </w:rPr>
            </w:pPr>
            <w:r w:rsidRPr="006229C1">
              <w:rPr>
                <w:rFonts w:ascii="Calibri" w:eastAsia="Yu Mincho" w:hAnsi="Calibri" w:cs="Calibri"/>
                <w:sz w:val="19"/>
                <w:szCs w:val="19"/>
                <w:highlight w:val="cyan"/>
              </w:rPr>
              <w:t>[pick one or more and include information below: examples include FTP, or other method]</w:t>
            </w:r>
            <w:r w:rsidRPr="006229C1">
              <w:rPr>
                <w:rFonts w:ascii="Calibri" w:eastAsia="Yu Mincho" w:hAnsi="Calibri" w:cs="Calibri"/>
                <w:sz w:val="19"/>
                <w:szCs w:val="19"/>
              </w:rPr>
              <w:t xml:space="preserve"> </w:t>
            </w:r>
          </w:p>
          <w:p w14:paraId="7176A32C" w14:textId="77777777" w:rsidR="006A3206" w:rsidRPr="006229C1" w:rsidRDefault="006A3206" w:rsidP="00B36C66">
            <w:pPr>
              <w:rPr>
                <w:rFonts w:ascii="Calibri" w:eastAsia="Calibri" w:hAnsi="Calibri" w:cs="Calibri"/>
                <w:color w:val="000000"/>
                <w:sz w:val="19"/>
                <w:szCs w:val="19"/>
              </w:rPr>
            </w:pPr>
          </w:p>
        </w:tc>
        <w:tc>
          <w:tcPr>
            <w:tcW w:w="1980" w:type="dxa"/>
          </w:tcPr>
          <w:p w14:paraId="6F5ECE49" w14:textId="77777777" w:rsidR="006A3206" w:rsidRPr="006229C1" w:rsidRDefault="006A3206" w:rsidP="00B36C66">
            <w:pPr>
              <w:rPr>
                <w:rFonts w:ascii="Calibri" w:eastAsia="Calibri" w:hAnsi="Calibri" w:cs="Calibri"/>
                <w:b/>
                <w:bCs/>
                <w:color w:val="000000"/>
                <w:sz w:val="19"/>
                <w:szCs w:val="19"/>
              </w:rPr>
            </w:pPr>
            <w:r w:rsidRPr="006229C1">
              <w:rPr>
                <w:rFonts w:ascii="Calibri" w:eastAsia="Calibri" w:hAnsi="Calibri" w:cs="Calibri"/>
                <w:b/>
                <w:bCs/>
                <w:color w:val="000000"/>
                <w:sz w:val="19"/>
                <w:szCs w:val="19"/>
              </w:rPr>
              <w:t>Number of Users</w:t>
            </w:r>
          </w:p>
        </w:tc>
        <w:tc>
          <w:tcPr>
            <w:tcW w:w="4230" w:type="dxa"/>
          </w:tcPr>
          <w:p w14:paraId="231CB7BD" w14:textId="77777777" w:rsidR="006A3206" w:rsidRPr="006229C1" w:rsidRDefault="006A3206" w:rsidP="00B36C66">
            <w:pPr>
              <w:rPr>
                <w:rFonts w:ascii="Calibri" w:eastAsia="Calibri" w:hAnsi="Calibri" w:cs="Calibri"/>
                <w:b/>
                <w:bCs/>
                <w:color w:val="000000"/>
                <w:sz w:val="19"/>
                <w:szCs w:val="19"/>
              </w:rPr>
            </w:pPr>
            <w:r w:rsidRPr="006229C1">
              <w:rPr>
                <w:rFonts w:ascii="Calibri" w:eastAsia="Calibri" w:hAnsi="Calibri" w:cs="Calibri"/>
                <w:b/>
                <w:bCs/>
                <w:color w:val="000000"/>
                <w:sz w:val="19"/>
                <w:szCs w:val="19"/>
              </w:rPr>
              <w:t xml:space="preserve">Additional Information </w:t>
            </w:r>
          </w:p>
        </w:tc>
      </w:tr>
      <w:tr w:rsidR="006A3206" w:rsidRPr="006229C1" w14:paraId="026A5C5C" w14:textId="77777777" w:rsidTr="00B36C66">
        <w:tc>
          <w:tcPr>
            <w:tcW w:w="2880" w:type="dxa"/>
          </w:tcPr>
          <w:p w14:paraId="602A4EDD" w14:textId="77777777" w:rsidR="006A3206" w:rsidRPr="006229C1" w:rsidRDefault="006A3206" w:rsidP="00B36C66">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Spaceman</w:t>
            </w:r>
          </w:p>
        </w:tc>
        <w:tc>
          <w:tcPr>
            <w:tcW w:w="1980" w:type="dxa"/>
          </w:tcPr>
          <w:p w14:paraId="5220668D" w14:textId="77777777" w:rsidR="006A3206" w:rsidRPr="006229C1" w:rsidRDefault="006A3206" w:rsidP="00B36C66">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See “copies” noted in Spaceman Exhibit</w:t>
            </w:r>
          </w:p>
        </w:tc>
        <w:tc>
          <w:tcPr>
            <w:tcW w:w="4230" w:type="dxa"/>
          </w:tcPr>
          <w:p w14:paraId="400B0923" w14:textId="77777777" w:rsidR="006A3206" w:rsidRPr="006229C1" w:rsidRDefault="006A3206" w:rsidP="00B36C66">
            <w:pPr>
              <w:rPr>
                <w:rFonts w:ascii="Calibri" w:eastAsia="Calibri" w:hAnsi="Calibri" w:cs="Calibri"/>
                <w:color w:val="000000"/>
                <w:sz w:val="19"/>
                <w:szCs w:val="19"/>
              </w:rPr>
            </w:pPr>
          </w:p>
        </w:tc>
      </w:tr>
      <w:tr w:rsidR="006A3206" w:rsidRPr="006229C1" w14:paraId="46F3D418" w14:textId="77777777" w:rsidTr="00B36C66">
        <w:tc>
          <w:tcPr>
            <w:tcW w:w="2880" w:type="dxa"/>
          </w:tcPr>
          <w:p w14:paraId="4565E454" w14:textId="77777777" w:rsidR="006A3206" w:rsidRPr="006229C1" w:rsidRDefault="006A3206" w:rsidP="00B36C66">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AWS S3 (Financial Services)</w:t>
            </w:r>
          </w:p>
        </w:tc>
        <w:tc>
          <w:tcPr>
            <w:tcW w:w="1980" w:type="dxa"/>
          </w:tcPr>
          <w:p w14:paraId="70F5391D" w14:textId="77777777" w:rsidR="006A3206" w:rsidRPr="006229C1" w:rsidRDefault="006A3206" w:rsidP="00B36C66">
            <w:pPr>
              <w:rPr>
                <w:rFonts w:ascii="Calibri" w:eastAsia="Calibri" w:hAnsi="Calibri" w:cs="Calibri"/>
                <w:color w:val="000000"/>
                <w:sz w:val="19"/>
                <w:szCs w:val="19"/>
                <w:highlight w:val="cyan"/>
              </w:rPr>
            </w:pPr>
          </w:p>
        </w:tc>
        <w:tc>
          <w:tcPr>
            <w:tcW w:w="4230" w:type="dxa"/>
          </w:tcPr>
          <w:p w14:paraId="0A9D1323" w14:textId="77777777" w:rsidR="006A3206" w:rsidRPr="006229C1" w:rsidRDefault="006A3206" w:rsidP="00B36C66">
            <w:pPr>
              <w:rPr>
                <w:rFonts w:ascii="Calibri" w:eastAsia="Calibri" w:hAnsi="Calibri" w:cs="Calibri"/>
                <w:color w:val="000000"/>
                <w:sz w:val="19"/>
                <w:szCs w:val="19"/>
              </w:rPr>
            </w:pPr>
          </w:p>
        </w:tc>
      </w:tr>
      <w:tr w:rsidR="006A3206" w:rsidRPr="006229C1" w14:paraId="3DB2219C" w14:textId="77777777" w:rsidTr="00B36C66">
        <w:tc>
          <w:tcPr>
            <w:tcW w:w="2880" w:type="dxa"/>
          </w:tcPr>
          <w:p w14:paraId="131C8745" w14:textId="77777777" w:rsidR="006A3206" w:rsidRPr="006229C1" w:rsidRDefault="006A3206" w:rsidP="00B36C66">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SFTP</w:t>
            </w:r>
          </w:p>
        </w:tc>
        <w:tc>
          <w:tcPr>
            <w:tcW w:w="1980" w:type="dxa"/>
          </w:tcPr>
          <w:p w14:paraId="487E20C8" w14:textId="77777777" w:rsidR="006A3206" w:rsidRPr="006229C1" w:rsidRDefault="006A3206" w:rsidP="00B36C66">
            <w:pPr>
              <w:rPr>
                <w:rFonts w:ascii="Calibri" w:eastAsia="Calibri" w:hAnsi="Calibri" w:cs="Calibri"/>
                <w:color w:val="000000"/>
                <w:sz w:val="19"/>
                <w:szCs w:val="19"/>
                <w:highlight w:val="cyan"/>
              </w:rPr>
            </w:pPr>
          </w:p>
        </w:tc>
        <w:tc>
          <w:tcPr>
            <w:tcW w:w="4230" w:type="dxa"/>
          </w:tcPr>
          <w:p w14:paraId="29BC73C5" w14:textId="77777777" w:rsidR="006A3206" w:rsidRPr="006229C1" w:rsidRDefault="006A3206" w:rsidP="00B36C66">
            <w:pPr>
              <w:rPr>
                <w:rFonts w:ascii="Calibri" w:eastAsia="Calibri" w:hAnsi="Calibri" w:cs="Calibri"/>
                <w:color w:val="000000"/>
                <w:sz w:val="19"/>
                <w:szCs w:val="19"/>
              </w:rPr>
            </w:pPr>
          </w:p>
        </w:tc>
      </w:tr>
      <w:tr w:rsidR="006A3206" w:rsidRPr="006229C1" w14:paraId="450689EF" w14:textId="77777777" w:rsidTr="00B36C66">
        <w:trPr>
          <w:trHeight w:val="818"/>
        </w:trPr>
        <w:tc>
          <w:tcPr>
            <w:tcW w:w="2880" w:type="dxa"/>
          </w:tcPr>
          <w:p w14:paraId="75C03DBA" w14:textId="77777777" w:rsidR="006A3206" w:rsidRPr="006229C1" w:rsidRDefault="006A3206" w:rsidP="00B36C66">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FTP</w:t>
            </w:r>
          </w:p>
        </w:tc>
        <w:tc>
          <w:tcPr>
            <w:tcW w:w="1980" w:type="dxa"/>
          </w:tcPr>
          <w:p w14:paraId="6B0D0386" w14:textId="77777777" w:rsidR="006A3206" w:rsidRPr="006229C1" w:rsidRDefault="006A3206" w:rsidP="00B36C66">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Unlimited</w:t>
            </w:r>
          </w:p>
        </w:tc>
        <w:tc>
          <w:tcPr>
            <w:tcW w:w="4230" w:type="dxa"/>
          </w:tcPr>
          <w:p w14:paraId="6D4D2EBA" w14:textId="77777777" w:rsidR="006A3206" w:rsidRPr="006229C1" w:rsidRDefault="006A3206" w:rsidP="00B36C66">
            <w:pPr>
              <w:rPr>
                <w:rFonts w:ascii="Calibri" w:eastAsia="Calibri" w:hAnsi="Calibri" w:cs="Calibri"/>
                <w:color w:val="000000"/>
                <w:sz w:val="19"/>
                <w:szCs w:val="19"/>
              </w:rPr>
            </w:pPr>
            <w:r w:rsidRPr="006229C1">
              <w:rPr>
                <w:rFonts w:ascii="Calibri" w:eastAsia="Calibri" w:hAnsi="Calibri" w:cs="Calibri"/>
                <w:color w:val="000000"/>
                <w:sz w:val="19"/>
                <w:szCs w:val="19"/>
              </w:rPr>
              <w:t>Users must be employees of Client, third parties not allowed except for IT Support Providers or Staff Augmentation Personnel as authorized by NIQ</w:t>
            </w:r>
          </w:p>
        </w:tc>
      </w:tr>
    </w:tbl>
    <w:bookmarkEnd w:id="5"/>
    <w:p w14:paraId="26E6731D" w14:textId="77777777" w:rsidR="006A3206" w:rsidRPr="006229C1" w:rsidRDefault="006A3206" w:rsidP="006A3206">
      <w:pPr>
        <w:spacing w:before="240"/>
        <w:ind w:left="900"/>
        <w:jc w:val="center"/>
        <w:rPr>
          <w:rFonts w:ascii="Calibri" w:hAnsi="Calibri" w:cs="Calibri"/>
          <w:b/>
          <w:sz w:val="19"/>
          <w:szCs w:val="19"/>
        </w:rPr>
      </w:pPr>
      <w:r w:rsidRPr="006229C1">
        <w:rPr>
          <w:rFonts w:ascii="Calibri" w:eastAsia="Yu Mincho" w:hAnsi="Calibri" w:cs="Calibri"/>
          <w:b/>
          <w:bCs/>
          <w:color w:val="000000"/>
          <w:sz w:val="19"/>
          <w:szCs w:val="19"/>
        </w:rPr>
        <w:t>Service Specific Terms for Access to Services</w:t>
      </w:r>
    </w:p>
    <w:p w14:paraId="71DAD87A" w14:textId="77777777" w:rsidR="006A3206" w:rsidRPr="006229C1" w:rsidRDefault="006A3206" w:rsidP="006A3206">
      <w:pPr>
        <w:numPr>
          <w:ilvl w:val="0"/>
          <w:numId w:val="27"/>
        </w:numPr>
        <w:tabs>
          <w:tab w:val="left" w:pos="360"/>
          <w:tab w:val="left" w:pos="3600"/>
          <w:tab w:val="left" w:pos="4320"/>
          <w:tab w:val="left" w:pos="5040"/>
          <w:tab w:val="left" w:pos="5760"/>
          <w:tab w:val="left" w:pos="6480"/>
          <w:tab w:val="left" w:pos="7200"/>
          <w:tab w:val="left" w:pos="7920"/>
          <w:tab w:val="left" w:pos="8640"/>
        </w:tabs>
        <w:spacing w:before="120" w:after="120"/>
        <w:jc w:val="both"/>
        <w:rPr>
          <w:rFonts w:ascii="Calibri" w:hAnsi="Calibri" w:cs="Calibri"/>
          <w:sz w:val="19"/>
          <w:szCs w:val="19"/>
        </w:rPr>
      </w:pPr>
      <w:r w:rsidRPr="006229C1">
        <w:rPr>
          <w:rFonts w:ascii="Calibri" w:hAnsi="Calibri" w:cs="Calibri"/>
          <w:b/>
          <w:bCs/>
          <w:sz w:val="19"/>
          <w:szCs w:val="19"/>
          <w:bdr w:val="none" w:sz="0" w:space="0" w:color="auto" w:frame="1"/>
          <w:shd w:val="clear" w:color="auto" w:fill="FFFFFF"/>
        </w:rPr>
        <w:t>“Technology”</w:t>
      </w:r>
      <w:r w:rsidRPr="006229C1">
        <w:rPr>
          <w:rFonts w:ascii="Calibri" w:hAnsi="Calibri" w:cs="Calibri"/>
          <w:sz w:val="19"/>
          <w:szCs w:val="19"/>
          <w:bdr w:val="none" w:sz="0" w:space="0" w:color="auto" w:frame="1"/>
          <w:shd w:val="clear" w:color="auto" w:fill="FFFFFF"/>
        </w:rPr>
        <w:t> means NIQ systems, tools, and functionality such as, among others, platforms, web portals and software accessed/used by Client or otherwise provided by NIQ in connection with the Services, including updates and new versions provided by NIQ.</w:t>
      </w:r>
    </w:p>
    <w:p w14:paraId="73AFC251" w14:textId="77777777" w:rsidR="006A3206" w:rsidRPr="006229C1" w:rsidRDefault="006A3206" w:rsidP="006A3206">
      <w:pPr>
        <w:numPr>
          <w:ilvl w:val="0"/>
          <w:numId w:val="27"/>
        </w:numPr>
        <w:tabs>
          <w:tab w:val="left" w:pos="360"/>
          <w:tab w:val="left" w:pos="3600"/>
          <w:tab w:val="left" w:pos="4320"/>
          <w:tab w:val="left" w:pos="5040"/>
          <w:tab w:val="left" w:pos="5760"/>
          <w:tab w:val="left" w:pos="6480"/>
          <w:tab w:val="left" w:pos="7200"/>
          <w:tab w:val="left" w:pos="7920"/>
          <w:tab w:val="left" w:pos="8640"/>
        </w:tabs>
        <w:spacing w:before="120" w:after="120"/>
        <w:jc w:val="both"/>
        <w:rPr>
          <w:rFonts w:ascii="Calibri" w:hAnsi="Calibri" w:cs="Calibri"/>
          <w:sz w:val="19"/>
          <w:szCs w:val="19"/>
        </w:rPr>
      </w:pPr>
      <w:r w:rsidRPr="006229C1">
        <w:rPr>
          <w:rFonts w:ascii="Calibri" w:hAnsi="Calibri" w:cs="Calibri"/>
          <w:color w:val="000000"/>
          <w:sz w:val="19"/>
          <w:szCs w:val="19"/>
        </w:rPr>
        <w:t xml:space="preserve">Client shall have access through </w:t>
      </w:r>
      <w:r w:rsidRPr="006229C1">
        <w:rPr>
          <w:rFonts w:ascii="Calibri" w:hAnsi="Calibri" w:cs="Calibri"/>
          <w:sz w:val="19"/>
          <w:szCs w:val="19"/>
        </w:rPr>
        <w:t>NIQ Technology provided Client</w:t>
      </w:r>
      <w:r w:rsidRPr="006229C1">
        <w:rPr>
          <w:rFonts w:ascii="Calibri" w:hAnsi="Calibri" w:cs="Calibri"/>
          <w:color w:val="000000"/>
          <w:sz w:val="19"/>
          <w:szCs w:val="19"/>
        </w:rPr>
        <w:t xml:space="preserve"> continues </w:t>
      </w:r>
      <w:r w:rsidRPr="006229C1">
        <w:rPr>
          <w:rFonts w:ascii="Calibri" w:hAnsi="Calibri" w:cs="Calibri"/>
          <w:spacing w:val="-3"/>
          <w:sz w:val="19"/>
          <w:szCs w:val="19"/>
          <w:lang w:val="en-GB"/>
        </w:rPr>
        <w:t xml:space="preserve">to license NIQ products and services. </w:t>
      </w:r>
      <w:r w:rsidRPr="006229C1">
        <w:rPr>
          <w:rFonts w:ascii="Calibri" w:hAnsi="Calibri" w:cs="Calibri"/>
          <w:color w:val="000000"/>
          <w:sz w:val="19"/>
          <w:szCs w:val="19"/>
        </w:rPr>
        <w:t xml:space="preserve">In the event Client no longer licenses NIQ products and services, the </w:t>
      </w:r>
      <w:r w:rsidRPr="006229C1">
        <w:rPr>
          <w:rFonts w:ascii="Calibri" w:hAnsi="Calibri" w:cs="Calibri"/>
          <w:color w:val="333333"/>
          <w:sz w:val="19"/>
          <w:szCs w:val="19"/>
        </w:rPr>
        <w:t xml:space="preserve">NIQ </w:t>
      </w:r>
      <w:r w:rsidRPr="006229C1">
        <w:rPr>
          <w:rFonts w:ascii="Calibri" w:hAnsi="Calibri" w:cs="Calibri"/>
          <w:color w:val="000000"/>
          <w:sz w:val="19"/>
          <w:szCs w:val="19"/>
        </w:rPr>
        <w:t>Technology will be terminated.</w:t>
      </w:r>
    </w:p>
    <w:p w14:paraId="38BEA353" w14:textId="77777777" w:rsidR="006A3206" w:rsidRPr="006229C1" w:rsidRDefault="006A3206" w:rsidP="006A3206">
      <w:pPr>
        <w:numPr>
          <w:ilvl w:val="0"/>
          <w:numId w:val="27"/>
        </w:numPr>
        <w:tabs>
          <w:tab w:val="left" w:pos="360"/>
          <w:tab w:val="left" w:pos="3600"/>
          <w:tab w:val="left" w:pos="4320"/>
          <w:tab w:val="left" w:pos="5040"/>
          <w:tab w:val="left" w:pos="5760"/>
          <w:tab w:val="left" w:pos="6480"/>
          <w:tab w:val="left" w:pos="7200"/>
          <w:tab w:val="left" w:pos="7920"/>
          <w:tab w:val="left" w:pos="8640"/>
        </w:tabs>
        <w:spacing w:after="120"/>
        <w:jc w:val="both"/>
        <w:rPr>
          <w:rFonts w:ascii="Calibri" w:hAnsi="Calibri" w:cs="Calibri"/>
          <w:sz w:val="19"/>
          <w:szCs w:val="19"/>
        </w:rPr>
      </w:pPr>
      <w:r w:rsidRPr="006229C1">
        <w:rPr>
          <w:rFonts w:ascii="Calibri" w:hAnsi="Calibri" w:cs="Calibri"/>
          <w:sz w:val="19"/>
          <w:szCs w:val="19"/>
        </w:rPr>
        <w:t>Should Client provide NIQ with any Feedback or Usage Information,</w:t>
      </w:r>
      <w:r w:rsidRPr="006229C1">
        <w:rPr>
          <w:rFonts w:ascii="Calibri" w:hAnsi="Calibri" w:cs="Arial"/>
          <w:sz w:val="19"/>
          <w:szCs w:val="19"/>
        </w:rPr>
        <w:t xml:space="preserve"> NIQ shall be permitted to use, practice, modify and incorporate any such Feedback and Usage Information in development and provision of NIQ Services. Any and all Feedback and Usage Information provided by Client shall be deemed Confidential Information and property of NIQ solely to the extent such Feedback and Usage Information relates to NIQ’s Services, exclusive of any Confidential Information of Client. The provision of Feedback and/or Usage Information by Client shall not grant Client any ownership interest in any portion of the Services or any improvements or enhancements thereto.  For the purposes of this Agreement, “</w:t>
      </w:r>
      <w:r w:rsidRPr="006229C1">
        <w:rPr>
          <w:rFonts w:ascii="Calibri" w:hAnsi="Calibri" w:cs="Arial"/>
          <w:b/>
          <w:sz w:val="19"/>
          <w:szCs w:val="19"/>
        </w:rPr>
        <w:t>Feedback</w:t>
      </w:r>
      <w:r w:rsidRPr="006229C1">
        <w:rPr>
          <w:rFonts w:ascii="Calibri" w:hAnsi="Calibri" w:cs="Arial"/>
          <w:sz w:val="19"/>
          <w:szCs w:val="19"/>
        </w:rPr>
        <w:t>” means any and all comments and/or feedback, including but not limited to any ideas, suggestions, improvements, comments, bug or error reports and other feedback that may be provided by Client to NIQ with regard to the Services or their use thereof.  “</w:t>
      </w:r>
      <w:r w:rsidRPr="006229C1">
        <w:rPr>
          <w:rFonts w:ascii="Calibri" w:hAnsi="Calibri" w:cs="Arial"/>
          <w:b/>
          <w:sz w:val="19"/>
          <w:szCs w:val="19"/>
        </w:rPr>
        <w:t>Usage Information</w:t>
      </w:r>
      <w:r w:rsidRPr="006229C1">
        <w:rPr>
          <w:rFonts w:ascii="Calibri" w:hAnsi="Calibri" w:cs="Arial"/>
          <w:sz w:val="19"/>
          <w:szCs w:val="19"/>
        </w:rPr>
        <w:t>” means any and all data, comments and/or feedback with respect to how Client interacts with the Services, including but not limited to, any information about Client’s experience with the Services.</w:t>
      </w:r>
    </w:p>
    <w:p w14:paraId="048C7169" w14:textId="699A7A1E" w:rsidR="006A3206" w:rsidRPr="006229C1" w:rsidRDefault="006A3206" w:rsidP="006A3206">
      <w:pPr>
        <w:numPr>
          <w:ilvl w:val="0"/>
          <w:numId w:val="27"/>
        </w:numPr>
        <w:tabs>
          <w:tab w:val="left" w:pos="360"/>
          <w:tab w:val="left" w:pos="3600"/>
          <w:tab w:val="left" w:pos="4320"/>
          <w:tab w:val="left" w:pos="5040"/>
          <w:tab w:val="left" w:pos="5760"/>
          <w:tab w:val="left" w:pos="6480"/>
          <w:tab w:val="left" w:pos="7200"/>
          <w:tab w:val="left" w:pos="7920"/>
          <w:tab w:val="left" w:pos="8640"/>
        </w:tabs>
        <w:spacing w:after="120"/>
        <w:jc w:val="both"/>
        <w:rPr>
          <w:rFonts w:ascii="Calibri" w:hAnsi="Calibri" w:cs="Calibri"/>
          <w:sz w:val="19"/>
          <w:szCs w:val="19"/>
        </w:rPr>
      </w:pPr>
      <w:r w:rsidRPr="006229C1">
        <w:rPr>
          <w:rFonts w:ascii="Calibri" w:hAnsi="Calibri" w:cs="Arial"/>
          <w:sz w:val="19"/>
          <w:szCs w:val="19"/>
        </w:rPr>
        <w:t>In addition to the Restrictions set forth in the Agreement, Client shall not: (i) copy the Services or any of the underlying Technology, other than into computer memory or hard drives for backup purposes, provided that Client reproduces on such backup copy all proprietary rights notices which appear on the original copy provided by NIQ; (ii) disclose, distribute, or otherwise transfer or make available the Service to any third party (unless otherwise expressly approved pursuant to separate license or agreement between NIQ and such third party); (iii) reverse engineer, decompile, disassemble or decode any portion of the Service; (iv) distribute, market, license or sell any derivative work based upon the Service; and/or (v) use the Service to access any data or material other than expressly in accordance with the Service specifically provided to Client under this Agreement</w:t>
      </w:r>
      <w:r w:rsidRPr="006229C1">
        <w:rPr>
          <w:rFonts w:ascii="Calibri" w:hAnsi="Calibri" w:cs="Calibri"/>
          <w:color w:val="000000"/>
          <w:sz w:val="19"/>
          <w:szCs w:val="19"/>
          <w:bdr w:val="none" w:sz="0" w:space="0" w:color="auto" w:frame="1"/>
          <w:shd w:val="clear" w:color="auto" w:fill="FFFFFF"/>
        </w:rPr>
        <w:t xml:space="preserve"> (vi) </w:t>
      </w:r>
      <w:r w:rsidRPr="006229C1">
        <w:rPr>
          <w:rFonts w:ascii="Calibri" w:hAnsi="Calibri" w:cs="Calibri"/>
          <w:color w:val="000000"/>
          <w:sz w:val="19"/>
          <w:szCs w:val="19"/>
          <w:shd w:val="clear" w:color="auto" w:fill="FFFFFF"/>
        </w:rPr>
        <w:t xml:space="preserve">Client shall not use the Services or Information in conjunction with any machine learning models not provided by NIQ such as neural networks, deep learning or other artificial intelligence computer or software program provided by a third party (“third party AI System”) unless such use is for Client’s internal use (i.e. demand planning) and then only if Client ensures that the third party AI System protects the confidentiality of the NIQ Services and NIQ Information and cannot be used to train and/or improve the third party AI System.  For any other use case, Client will provide, in writing, specifications of intended use cases to NIQ for its review and consideration and Client shall only be permitted such use with written approval by NIQ to Client, which may be in the form of an amendment to this section of the MSA, or, if relevant, the </w:t>
      </w:r>
      <w:r w:rsidR="00012D95">
        <w:rPr>
          <w:rFonts w:ascii="Calibri" w:hAnsi="Calibri" w:cs="Calibri"/>
          <w:color w:val="000000"/>
          <w:sz w:val="19"/>
          <w:szCs w:val="19"/>
          <w:shd w:val="clear" w:color="auto" w:fill="FFFFFF"/>
        </w:rPr>
        <w:t>LA</w:t>
      </w:r>
      <w:r w:rsidRPr="006229C1">
        <w:rPr>
          <w:rFonts w:ascii="Calibri" w:hAnsi="Calibri" w:cs="Calibri"/>
          <w:color w:val="000000"/>
          <w:sz w:val="19"/>
          <w:szCs w:val="19"/>
          <w:shd w:val="clear" w:color="auto" w:fill="FFFFFF"/>
        </w:rPr>
        <w:t xml:space="preserve"> or a Datawarehouse License</w:t>
      </w:r>
      <w:r w:rsidRPr="006229C1">
        <w:rPr>
          <w:rFonts w:ascii="Calibri" w:hAnsi="Calibri" w:cs="Calibri"/>
          <w:color w:val="000000"/>
          <w:sz w:val="19"/>
          <w:szCs w:val="19"/>
          <w:bdr w:val="none" w:sz="0" w:space="0" w:color="auto" w:frame="1"/>
          <w:shd w:val="clear" w:color="auto" w:fill="FFFFFF"/>
        </w:rPr>
        <w:t xml:space="preserve">; and/or (vii) use or attempt to use any deep-link, scraper, robot, bot, spider, data mining, </w:t>
      </w:r>
      <w:r w:rsidRPr="006229C1">
        <w:rPr>
          <w:rFonts w:ascii="Calibri" w:hAnsi="Calibri" w:cs="Calibri"/>
          <w:color w:val="000000"/>
          <w:sz w:val="19"/>
          <w:szCs w:val="19"/>
          <w:bdr w:val="none" w:sz="0" w:space="0" w:color="auto" w:frame="1"/>
          <w:shd w:val="clear" w:color="auto" w:fill="FFFFFF"/>
        </w:rPr>
        <w:lastRenderedPageBreak/>
        <w:t>computer code or any other device, program, tool, algorithm, process or methodology to systematically access, acquire, copy, download, extract or monitor any portion of the Services or Information</w:t>
      </w:r>
      <w:r w:rsidRPr="006229C1">
        <w:rPr>
          <w:rFonts w:ascii="Calibri" w:hAnsi="Calibri" w:cs="Arial"/>
          <w:sz w:val="19"/>
          <w:szCs w:val="19"/>
        </w:rPr>
        <w:t>.</w:t>
      </w:r>
    </w:p>
    <w:p w14:paraId="1AE77CD9" w14:textId="77777777" w:rsidR="006A3206" w:rsidRPr="006229C1" w:rsidRDefault="006A3206" w:rsidP="006A3206">
      <w:pPr>
        <w:numPr>
          <w:ilvl w:val="0"/>
          <w:numId w:val="27"/>
        </w:numPr>
        <w:tabs>
          <w:tab w:val="left" w:pos="360"/>
          <w:tab w:val="left" w:pos="3600"/>
          <w:tab w:val="left" w:pos="4320"/>
          <w:tab w:val="left" w:pos="5040"/>
          <w:tab w:val="left" w:pos="5760"/>
          <w:tab w:val="left" w:pos="6480"/>
          <w:tab w:val="left" w:pos="7200"/>
          <w:tab w:val="left" w:pos="7920"/>
          <w:tab w:val="left" w:pos="8640"/>
        </w:tabs>
        <w:spacing w:after="120"/>
        <w:jc w:val="both"/>
        <w:rPr>
          <w:rFonts w:ascii="Calibri" w:hAnsi="Calibri" w:cs="Arial"/>
          <w:sz w:val="19"/>
          <w:szCs w:val="19"/>
        </w:rPr>
      </w:pPr>
      <w:r w:rsidRPr="006229C1">
        <w:rPr>
          <w:rFonts w:ascii="Calibri" w:hAnsi="Calibri" w:cs="Arial"/>
          <w:b/>
          <w:bCs/>
          <w:color w:val="201F1E"/>
          <w:sz w:val="19"/>
          <w:szCs w:val="19"/>
          <w:u w:val="single"/>
          <w:bdr w:val="none" w:sz="0" w:space="0" w:color="auto" w:frame="1"/>
        </w:rPr>
        <w:t>Client Data</w:t>
      </w:r>
      <w:r w:rsidRPr="006229C1">
        <w:rPr>
          <w:rFonts w:ascii="Calibri" w:hAnsi="Calibri" w:cs="Arial"/>
          <w:b/>
          <w:bCs/>
          <w:color w:val="201F1E"/>
          <w:sz w:val="19"/>
          <w:szCs w:val="19"/>
          <w:bdr w:val="none" w:sz="0" w:space="0" w:color="auto" w:frame="1"/>
        </w:rPr>
        <w:t>. </w:t>
      </w:r>
      <w:r w:rsidRPr="006229C1">
        <w:rPr>
          <w:rFonts w:ascii="Calibri" w:hAnsi="Calibri" w:cs="Arial"/>
          <w:color w:val="201F1E"/>
          <w:sz w:val="19"/>
          <w:szCs w:val="19"/>
          <w:bdr w:val="none" w:sz="0" w:space="0" w:color="auto" w:frame="1"/>
        </w:rPr>
        <w:t xml:space="preserve">If Client provides NIQ with any Client or third-party data, content, specifications, instructions, information, </w:t>
      </w:r>
      <w:r w:rsidRPr="006229C1">
        <w:rPr>
          <w:rFonts w:ascii="Calibri" w:eastAsia="Calibri" w:hAnsi="Calibri" w:cs="Arial"/>
          <w:color w:val="333333"/>
          <w:sz w:val="19"/>
          <w:szCs w:val="19"/>
        </w:rPr>
        <w:t>access codes or other</w:t>
      </w:r>
      <w:r w:rsidRPr="006229C1">
        <w:rPr>
          <w:rFonts w:ascii="Calibri" w:hAnsi="Calibri" w:cs="Arial"/>
          <w:color w:val="201F1E"/>
          <w:sz w:val="19"/>
          <w:szCs w:val="19"/>
          <w:bdr w:val="none" w:sz="0" w:space="0" w:color="auto" w:frame="1"/>
        </w:rPr>
        <w:t xml:space="preserve"> materials (“Client Data”), or uploads, posts, incorporates or otherwise uses Client Data in the Services, such </w:t>
      </w:r>
      <w:r w:rsidRPr="006229C1">
        <w:rPr>
          <w:rFonts w:ascii="Calibri" w:hAnsi="Calibri" w:cs="Arial"/>
          <w:sz w:val="19"/>
          <w:szCs w:val="19"/>
        </w:rPr>
        <w:t xml:space="preserve">Client Data shall remain the property of Client or such third party.  </w:t>
      </w:r>
      <w:r w:rsidRPr="006229C1">
        <w:rPr>
          <w:rFonts w:ascii="Calibri" w:hAnsi="Calibri" w:cs="Arial"/>
          <w:color w:val="201F1E"/>
          <w:sz w:val="19"/>
          <w:szCs w:val="19"/>
          <w:bdr w:val="none" w:sz="0" w:space="0" w:color="auto" w:frame="1"/>
        </w:rPr>
        <w:t xml:space="preserve">Client warrants that (a) it has full right and authority to provide NIQ with any Client Data to be used in connection with this Agreement; (b) </w:t>
      </w:r>
      <w:r w:rsidRPr="006229C1">
        <w:rPr>
          <w:rFonts w:ascii="Calibri" w:hAnsi="Calibri" w:cs="Arial"/>
          <w:sz w:val="19"/>
          <w:szCs w:val="19"/>
        </w:rPr>
        <w:t xml:space="preserve">in no event shall Client Data contain any personal data; (c) </w:t>
      </w:r>
      <w:r w:rsidRPr="006229C1">
        <w:rPr>
          <w:rFonts w:ascii="Calibri" w:hAnsi="Calibri" w:cs="Arial"/>
          <w:color w:val="201F1E"/>
          <w:sz w:val="19"/>
          <w:szCs w:val="19"/>
          <w:bdr w:val="none" w:sz="0" w:space="0" w:color="auto" w:frame="1"/>
        </w:rPr>
        <w:t xml:space="preserve">Client’s use of the Services, including any Client Data will be </w:t>
      </w:r>
      <w:r w:rsidRPr="006229C1">
        <w:rPr>
          <w:rFonts w:ascii="Calibri" w:hAnsi="Calibri" w:cs="Arial"/>
          <w:sz w:val="19"/>
          <w:szCs w:val="19"/>
        </w:rPr>
        <w:t xml:space="preserve">free of any viruses, harmful routines or hardware components, malware, tracking software, cookies or any software routines or hardware components that will allow unauthorized access or disable or erase software, hardware or data; </w:t>
      </w:r>
      <w:r w:rsidRPr="006229C1">
        <w:rPr>
          <w:rFonts w:ascii="Calibri" w:hAnsi="Calibri" w:cs="Arial"/>
          <w:color w:val="201F1E"/>
          <w:sz w:val="19"/>
          <w:szCs w:val="19"/>
          <w:bdr w:val="none" w:sz="0" w:space="0" w:color="auto" w:frame="1"/>
        </w:rPr>
        <w:t xml:space="preserve">and (d) it </w:t>
      </w:r>
      <w:r w:rsidRPr="006229C1">
        <w:rPr>
          <w:rFonts w:ascii="Calibri" w:hAnsi="Calibri" w:cs="Arial"/>
          <w:sz w:val="19"/>
          <w:szCs w:val="19"/>
        </w:rPr>
        <w:t xml:space="preserve">shall not upload or post any information or other material that (i) is unrelated to Client’s business (personal postings are not permitted); and (ii) violates applicable laws, third party confidentiality or proprietary rights, privacy rights or policies, or any contractual rights, including the terms of  this Agreement ; (iii) is regulated or otherwise subject to laws, regulations or rules of any applicable government or any authority, department or agency thereof; or (iv) is interactive or includes cookies or other tracking software. NIQ may remove Client Data from the Services that, in NIQ’s sole discretion, may be illegal or subject NIQ or others to liability.  Client shall indemnify, defend and hold NIQ harmless from and against all claims, damages, loss or expenses (including attorneys’ fees) arising from Client’s breach of the foregoing warranties and Client’s uploading, posting, incorporation or use of the Client Data in the Services. </w:t>
      </w:r>
      <w:r w:rsidRPr="006229C1">
        <w:rPr>
          <w:rFonts w:ascii="Calibri" w:hAnsi="Calibri" w:cs="Arial"/>
          <w:color w:val="201F1E"/>
          <w:sz w:val="19"/>
          <w:szCs w:val="19"/>
          <w:bdr w:val="none" w:sz="0" w:space="0" w:color="auto" w:frame="1"/>
        </w:rPr>
        <w:t xml:space="preserve"> NIQ is not responsible or liable for the accuracy, reliability, completeness, timeliness, or suitability of the Client Data for processing with any Services or for the purposes of Client, and has no responsibility to Client for the Client Data quality issues or late delivery thereof.  No additional terms or additional requirements, including payment of fees are required or imposed on NIQ in its use of the Client Data. NIQ shall use Client Data in accordance with this Agreement. Upon termination of this Agreement, Client is solely responsible for removing Client Data that Client has stored/maintained in the Services, </w:t>
      </w:r>
      <w:r w:rsidRPr="006229C1">
        <w:rPr>
          <w:rFonts w:ascii="Calibri" w:hAnsi="Calibri" w:cs="Arial"/>
          <w:sz w:val="19"/>
          <w:szCs w:val="19"/>
        </w:rPr>
        <w:t>within no later than ten (10) days from any such termination;</w:t>
      </w:r>
      <w:r w:rsidRPr="006229C1">
        <w:rPr>
          <w:rFonts w:ascii="Calibri" w:hAnsi="Calibri" w:cs="Arial"/>
          <w:color w:val="201F1E"/>
          <w:sz w:val="19"/>
          <w:szCs w:val="19"/>
          <w:bdr w:val="none" w:sz="0" w:space="0" w:color="auto" w:frame="1"/>
        </w:rPr>
        <w:t xml:space="preserve"> except that NIQ may retain copies for archival purposes only.</w:t>
      </w:r>
    </w:p>
    <w:p w14:paraId="3DAD510C" w14:textId="77777777" w:rsidR="006A3206" w:rsidRPr="00D95732" w:rsidRDefault="006A3206" w:rsidP="006A3206">
      <w:pPr>
        <w:tabs>
          <w:tab w:val="left" w:pos="360"/>
        </w:tabs>
        <w:spacing w:before="120" w:after="120"/>
        <w:ind w:left="720"/>
        <w:jc w:val="center"/>
        <w:rPr>
          <w:rFonts w:asciiTheme="minorHAnsi" w:eastAsiaTheme="minorEastAsia" w:hAnsiTheme="minorHAnsi" w:cstheme="minorHAnsi"/>
          <w:b/>
          <w:bCs/>
          <w:color w:val="000000" w:themeColor="text1"/>
          <w:sz w:val="19"/>
          <w:szCs w:val="19"/>
        </w:rPr>
      </w:pPr>
      <w:r w:rsidRPr="00D95732">
        <w:rPr>
          <w:rFonts w:asciiTheme="minorHAnsi" w:eastAsiaTheme="minorEastAsia" w:hAnsiTheme="minorHAnsi" w:cstheme="minorHAnsi"/>
          <w:b/>
          <w:bCs/>
          <w:color w:val="000000" w:themeColor="text1"/>
          <w:sz w:val="19"/>
          <w:szCs w:val="19"/>
        </w:rPr>
        <w:t xml:space="preserve">Additional Service Specific Terms for Technology – Excel </w:t>
      </w:r>
      <w:r>
        <w:rPr>
          <w:rFonts w:asciiTheme="minorHAnsi" w:eastAsiaTheme="minorEastAsia" w:hAnsiTheme="minorHAnsi" w:cstheme="minorHAnsi"/>
          <w:b/>
          <w:bCs/>
          <w:color w:val="000000" w:themeColor="text1"/>
          <w:sz w:val="19"/>
          <w:szCs w:val="19"/>
        </w:rPr>
        <w:t>Add In</w:t>
      </w:r>
    </w:p>
    <w:p w14:paraId="3D0B0663" w14:textId="77777777" w:rsidR="006A3206" w:rsidRDefault="006A3206" w:rsidP="006A3206">
      <w:pPr>
        <w:numPr>
          <w:ilvl w:val="3"/>
          <w:numId w:val="34"/>
        </w:numPr>
        <w:tabs>
          <w:tab w:val="left" w:pos="360"/>
        </w:tabs>
        <w:spacing w:after="120"/>
        <w:ind w:left="720"/>
        <w:jc w:val="both"/>
        <w:rPr>
          <w:rFonts w:asciiTheme="minorHAnsi" w:hAnsiTheme="minorHAnsi" w:cstheme="minorBidi"/>
          <w:color w:val="000000" w:themeColor="text1"/>
          <w:sz w:val="19"/>
          <w:szCs w:val="19"/>
        </w:rPr>
      </w:pPr>
      <w:r w:rsidRPr="00D95732">
        <w:rPr>
          <w:rFonts w:asciiTheme="minorHAnsi" w:hAnsiTheme="minorHAnsi" w:cstheme="minorBidi"/>
          <w:color w:val="000000" w:themeColor="text1"/>
          <w:sz w:val="19"/>
          <w:szCs w:val="19"/>
        </w:rPr>
        <w:t xml:space="preserve">Excel </w:t>
      </w:r>
      <w:r>
        <w:rPr>
          <w:rFonts w:asciiTheme="minorHAnsi" w:hAnsiTheme="minorHAnsi" w:cstheme="minorBidi"/>
          <w:color w:val="000000" w:themeColor="text1"/>
          <w:sz w:val="19"/>
          <w:szCs w:val="19"/>
        </w:rPr>
        <w:t>Add In</w:t>
      </w:r>
      <w:r w:rsidRPr="00D95732">
        <w:rPr>
          <w:rFonts w:asciiTheme="minorHAnsi" w:hAnsiTheme="minorHAnsi" w:cstheme="minorBidi"/>
          <w:color w:val="000000" w:themeColor="text1"/>
          <w:sz w:val="19"/>
          <w:szCs w:val="19"/>
        </w:rPr>
        <w:t xml:space="preserve"> </w:t>
      </w:r>
      <w:r>
        <w:rPr>
          <w:rFonts w:asciiTheme="minorHAnsi" w:hAnsiTheme="minorHAnsi" w:cstheme="minorBidi"/>
          <w:color w:val="000000" w:themeColor="text1"/>
          <w:sz w:val="19"/>
          <w:szCs w:val="19"/>
        </w:rPr>
        <w:t xml:space="preserve">Base and Advance/Standard </w:t>
      </w:r>
      <w:r w:rsidRPr="00D95732">
        <w:rPr>
          <w:rFonts w:asciiTheme="minorHAnsi" w:hAnsiTheme="minorHAnsi" w:cstheme="minorBidi"/>
          <w:color w:val="000000" w:themeColor="text1"/>
          <w:sz w:val="19"/>
          <w:szCs w:val="19"/>
        </w:rPr>
        <w:t xml:space="preserve">licenses will be </w:t>
      </w:r>
      <w:r>
        <w:rPr>
          <w:rFonts w:asciiTheme="minorHAnsi" w:hAnsiTheme="minorHAnsi" w:cstheme="minorBidi"/>
          <w:color w:val="000000" w:themeColor="text1"/>
          <w:sz w:val="19"/>
          <w:szCs w:val="19"/>
        </w:rPr>
        <w:t xml:space="preserve">included at no charge.  Deluxe, Premium and Power licenses will be </w:t>
      </w:r>
      <w:r w:rsidRPr="00D95732">
        <w:rPr>
          <w:rFonts w:asciiTheme="minorHAnsi" w:hAnsiTheme="minorHAnsi" w:cstheme="minorBidi"/>
          <w:color w:val="000000" w:themeColor="text1"/>
          <w:sz w:val="19"/>
          <w:szCs w:val="19"/>
        </w:rPr>
        <w:t>charged an annual fee for usage up to the allotted data points based on the tier licensed. Charges will not vary based on actual datapoints consumed.   Each named license will have usage capped at the designated monthly data points.  If incremental data points are required, user can be moved to a higher tier, with associated incremental charges.</w:t>
      </w:r>
    </w:p>
    <w:p w14:paraId="6B00D350" w14:textId="77777777" w:rsidR="006A3206" w:rsidRDefault="006A3206" w:rsidP="006A3206">
      <w:pPr>
        <w:tabs>
          <w:tab w:val="left" w:pos="360"/>
        </w:tabs>
        <w:spacing w:after="120"/>
        <w:ind w:left="2160"/>
        <w:jc w:val="both"/>
        <w:rPr>
          <w:rFonts w:asciiTheme="minorHAnsi" w:hAnsiTheme="minorHAnsi" w:cstheme="minorBidi"/>
          <w:b/>
          <w:bCs/>
          <w:color w:val="000000" w:themeColor="text1"/>
          <w:sz w:val="19"/>
          <w:szCs w:val="19"/>
        </w:rPr>
      </w:pPr>
      <w:bookmarkStart w:id="7" w:name="_Hlk174530105"/>
      <w:r w:rsidRPr="00483F63">
        <w:rPr>
          <w:rFonts w:asciiTheme="minorHAnsi" w:hAnsiTheme="minorHAnsi" w:cstheme="minorBidi"/>
          <w:b/>
          <w:bCs/>
          <w:color w:val="000000" w:themeColor="text1"/>
          <w:sz w:val="19"/>
          <w:szCs w:val="19"/>
        </w:rPr>
        <w:t>Additional Service Specific Terms for Technology – Configuration Manager</w:t>
      </w:r>
    </w:p>
    <w:p w14:paraId="19B78B9E" w14:textId="77777777" w:rsidR="006A3206" w:rsidRPr="00E245EF" w:rsidRDefault="006A3206" w:rsidP="006A3206">
      <w:pPr>
        <w:pStyle w:val="ListParagraph"/>
        <w:numPr>
          <w:ilvl w:val="6"/>
          <w:numId w:val="34"/>
        </w:numPr>
        <w:tabs>
          <w:tab w:val="left" w:pos="360"/>
        </w:tabs>
        <w:spacing w:after="120"/>
        <w:ind w:left="720"/>
        <w:contextualSpacing w:val="0"/>
        <w:rPr>
          <w:rFonts w:asciiTheme="minorHAnsi" w:hAnsiTheme="minorHAnsi" w:cstheme="minorBidi"/>
          <w:color w:val="000000" w:themeColor="text1"/>
          <w:sz w:val="19"/>
          <w:szCs w:val="19"/>
        </w:rPr>
      </w:pPr>
      <w:r>
        <w:rPr>
          <w:rFonts w:asciiTheme="minorHAnsi" w:hAnsiTheme="minorHAnsi" w:cstheme="minorHAnsi"/>
          <w:color w:val="000000"/>
          <w:sz w:val="19"/>
          <w:szCs w:val="19"/>
        </w:rPr>
        <w:t>In the event the Client is licensing Configuration Manager (‘CM”), Syndicated Total Store (“TSR”), and Custom databases, t</w:t>
      </w:r>
      <w:r w:rsidRPr="00E245EF">
        <w:rPr>
          <w:rFonts w:asciiTheme="minorHAnsi" w:hAnsiTheme="minorHAnsi" w:cstheme="minorBidi"/>
          <w:color w:val="000000" w:themeColor="text1"/>
          <w:sz w:val="19"/>
          <w:szCs w:val="19"/>
        </w:rPr>
        <w:t>he following Exchange of Services restrictions appl</w:t>
      </w:r>
      <w:r>
        <w:rPr>
          <w:rFonts w:asciiTheme="minorHAnsi" w:hAnsiTheme="minorHAnsi" w:cstheme="minorBidi"/>
          <w:color w:val="000000" w:themeColor="text1"/>
          <w:sz w:val="19"/>
          <w:szCs w:val="19"/>
        </w:rPr>
        <w:t>ies</w:t>
      </w:r>
      <w:r w:rsidRPr="00E245EF">
        <w:rPr>
          <w:rFonts w:asciiTheme="minorHAnsi" w:hAnsiTheme="minorHAnsi" w:cstheme="minorBidi"/>
          <w:color w:val="000000" w:themeColor="text1"/>
          <w:sz w:val="19"/>
          <w:szCs w:val="19"/>
        </w:rPr>
        <w:t xml:space="preserve"> to the Configuration Manager Services as follows:</w:t>
      </w:r>
    </w:p>
    <w:p w14:paraId="3173E113" w14:textId="77777777" w:rsidR="006A3206" w:rsidRPr="00A417ED" w:rsidRDefault="006A3206" w:rsidP="006A3206">
      <w:pPr>
        <w:pStyle w:val="ListParagraph"/>
        <w:numPr>
          <w:ilvl w:val="0"/>
          <w:numId w:val="35"/>
        </w:numPr>
        <w:shd w:val="clear" w:color="auto" w:fill="FFFFFF"/>
        <w:ind w:left="1080"/>
        <w:contextualSpacing w:val="0"/>
        <w:textAlignment w:val="baseline"/>
        <w:rPr>
          <w:rFonts w:asciiTheme="minorHAnsi" w:hAnsiTheme="minorHAnsi" w:cstheme="minorHAnsi"/>
          <w:color w:val="000000"/>
          <w:sz w:val="19"/>
          <w:szCs w:val="19"/>
        </w:rPr>
      </w:pPr>
      <w:r w:rsidRPr="00A417ED">
        <w:rPr>
          <w:rFonts w:asciiTheme="minorHAnsi" w:hAnsiTheme="minorHAnsi" w:cstheme="minorHAnsi"/>
          <w:color w:val="000000"/>
          <w:sz w:val="19"/>
          <w:szCs w:val="19"/>
        </w:rPr>
        <w:t xml:space="preserve">As long as </w:t>
      </w:r>
      <w:r>
        <w:rPr>
          <w:rFonts w:asciiTheme="minorHAnsi" w:hAnsiTheme="minorHAnsi" w:cstheme="minorHAnsi"/>
          <w:color w:val="000000"/>
          <w:sz w:val="19"/>
          <w:szCs w:val="19"/>
        </w:rPr>
        <w:t>the Client</w:t>
      </w:r>
      <w:r w:rsidRPr="00A417ED">
        <w:rPr>
          <w:rFonts w:asciiTheme="minorHAnsi" w:hAnsiTheme="minorHAnsi" w:cstheme="minorHAnsi"/>
          <w:color w:val="000000"/>
          <w:sz w:val="19"/>
          <w:szCs w:val="19"/>
        </w:rPr>
        <w:t xml:space="preserve"> license CM </w:t>
      </w:r>
      <w:r>
        <w:rPr>
          <w:rFonts w:asciiTheme="minorHAnsi" w:hAnsiTheme="minorHAnsi" w:cstheme="minorHAnsi"/>
          <w:color w:val="000000"/>
          <w:sz w:val="19"/>
          <w:szCs w:val="19"/>
        </w:rPr>
        <w:t xml:space="preserve">and </w:t>
      </w:r>
      <w:r w:rsidRPr="00A417ED">
        <w:rPr>
          <w:rFonts w:asciiTheme="minorHAnsi" w:hAnsiTheme="minorHAnsi" w:cstheme="minorHAnsi"/>
          <w:color w:val="000000"/>
          <w:sz w:val="19"/>
          <w:szCs w:val="19"/>
        </w:rPr>
        <w:t xml:space="preserve">being used with TSR, </w:t>
      </w:r>
      <w:r>
        <w:rPr>
          <w:rFonts w:asciiTheme="minorHAnsi" w:hAnsiTheme="minorHAnsi" w:cstheme="minorHAnsi"/>
          <w:color w:val="000000"/>
          <w:sz w:val="19"/>
          <w:szCs w:val="19"/>
        </w:rPr>
        <w:t>Client</w:t>
      </w:r>
      <w:r w:rsidRPr="00A417ED">
        <w:rPr>
          <w:rFonts w:asciiTheme="minorHAnsi" w:hAnsiTheme="minorHAnsi" w:cstheme="minorHAnsi"/>
          <w:color w:val="000000"/>
          <w:sz w:val="19"/>
          <w:szCs w:val="19"/>
        </w:rPr>
        <w:t xml:space="preserve"> cannot use Exchange of Services to remove an entire custom database and retain CM being used with TSR</w:t>
      </w:r>
      <w:r>
        <w:rPr>
          <w:rFonts w:asciiTheme="minorHAnsi" w:hAnsiTheme="minorHAnsi" w:cstheme="minorHAnsi"/>
          <w:color w:val="000000"/>
          <w:sz w:val="19"/>
          <w:szCs w:val="19"/>
        </w:rPr>
        <w:t>.</w:t>
      </w:r>
    </w:p>
    <w:p w14:paraId="458E63FA" w14:textId="77777777" w:rsidR="006A3206" w:rsidRPr="00A417ED" w:rsidRDefault="006A3206" w:rsidP="006A3206">
      <w:pPr>
        <w:pStyle w:val="ListParagraph"/>
        <w:numPr>
          <w:ilvl w:val="0"/>
          <w:numId w:val="35"/>
        </w:numPr>
        <w:shd w:val="clear" w:color="auto" w:fill="FFFFFF"/>
        <w:spacing w:before="100" w:beforeAutospacing="1" w:after="100" w:afterAutospacing="1"/>
        <w:ind w:left="1080"/>
        <w:contextualSpacing w:val="0"/>
        <w:textAlignment w:val="baseline"/>
        <w:rPr>
          <w:rFonts w:asciiTheme="minorHAnsi" w:hAnsiTheme="minorHAnsi" w:cstheme="minorHAnsi"/>
          <w:color w:val="000000"/>
          <w:sz w:val="19"/>
          <w:szCs w:val="19"/>
        </w:rPr>
      </w:pPr>
      <w:r w:rsidRPr="00A417ED">
        <w:rPr>
          <w:rFonts w:asciiTheme="minorHAnsi" w:hAnsiTheme="minorHAnsi" w:cstheme="minorHAnsi"/>
          <w:color w:val="000000"/>
          <w:sz w:val="19"/>
          <w:szCs w:val="19"/>
        </w:rPr>
        <w:t xml:space="preserve">The client can exchange an entire custom database if they are also exchanging CM being used with TSR or if </w:t>
      </w:r>
      <w:r>
        <w:rPr>
          <w:rFonts w:asciiTheme="minorHAnsi" w:hAnsiTheme="minorHAnsi" w:cstheme="minorHAnsi"/>
          <w:color w:val="000000"/>
          <w:sz w:val="19"/>
          <w:szCs w:val="19"/>
        </w:rPr>
        <w:t>Client is</w:t>
      </w:r>
      <w:r w:rsidRPr="00A417ED">
        <w:rPr>
          <w:rFonts w:asciiTheme="minorHAnsi" w:hAnsiTheme="minorHAnsi" w:cstheme="minorHAnsi"/>
          <w:color w:val="000000"/>
          <w:sz w:val="19"/>
          <w:szCs w:val="19"/>
        </w:rPr>
        <w:t xml:space="preserve"> exchanging both the custom database and the TSR.</w:t>
      </w:r>
    </w:p>
    <w:p w14:paraId="029E5201" w14:textId="77777777" w:rsidR="006A3206" w:rsidRPr="00A417ED" w:rsidRDefault="006A3206" w:rsidP="006A3206">
      <w:pPr>
        <w:pStyle w:val="ListParagraph"/>
        <w:numPr>
          <w:ilvl w:val="0"/>
          <w:numId w:val="35"/>
        </w:numPr>
        <w:shd w:val="clear" w:color="auto" w:fill="FFFFFF"/>
        <w:spacing w:before="100" w:beforeAutospacing="1" w:after="100" w:afterAutospacing="1"/>
        <w:ind w:left="1080"/>
        <w:contextualSpacing w:val="0"/>
        <w:textAlignment w:val="baseline"/>
        <w:rPr>
          <w:rFonts w:asciiTheme="minorHAnsi" w:hAnsiTheme="minorHAnsi" w:cstheme="minorHAnsi"/>
          <w:color w:val="000000"/>
          <w:sz w:val="19"/>
          <w:szCs w:val="19"/>
        </w:rPr>
      </w:pPr>
      <w:r w:rsidRPr="00A417ED">
        <w:rPr>
          <w:rFonts w:asciiTheme="minorHAnsi" w:hAnsiTheme="minorHAnsi" w:cstheme="minorHAnsi"/>
          <w:color w:val="000000"/>
          <w:sz w:val="19"/>
          <w:szCs w:val="19"/>
        </w:rPr>
        <w:t xml:space="preserve">If they execute an exchange as described in </w:t>
      </w:r>
      <w:r>
        <w:rPr>
          <w:rFonts w:asciiTheme="minorHAnsi" w:hAnsiTheme="minorHAnsi" w:cstheme="minorHAnsi"/>
          <w:color w:val="000000"/>
          <w:sz w:val="19"/>
          <w:szCs w:val="19"/>
        </w:rPr>
        <w:t>“b”</w:t>
      </w:r>
      <w:r w:rsidRPr="00A417ED">
        <w:rPr>
          <w:rFonts w:asciiTheme="minorHAnsi" w:hAnsiTheme="minorHAnsi" w:cstheme="minorHAnsi"/>
          <w:color w:val="000000"/>
          <w:sz w:val="19"/>
          <w:szCs w:val="19"/>
        </w:rPr>
        <w:t>, and then later want to add back TSR or Custom d</w:t>
      </w:r>
      <w:r>
        <w:rPr>
          <w:rFonts w:asciiTheme="minorHAnsi" w:hAnsiTheme="minorHAnsi" w:cstheme="minorHAnsi"/>
          <w:color w:val="000000"/>
          <w:sz w:val="19"/>
          <w:szCs w:val="19"/>
        </w:rPr>
        <w:t>atabase,</w:t>
      </w:r>
      <w:r w:rsidRPr="00A417ED">
        <w:rPr>
          <w:rFonts w:asciiTheme="minorHAnsi" w:hAnsiTheme="minorHAnsi" w:cstheme="minorHAnsi"/>
          <w:color w:val="000000"/>
          <w:sz w:val="19"/>
          <w:szCs w:val="19"/>
        </w:rPr>
        <w:t xml:space="preserve"> those solutions will be repriced.</w:t>
      </w:r>
    </w:p>
    <w:bookmarkEnd w:id="7"/>
    <w:p w14:paraId="0EBC9E39" w14:textId="77777777" w:rsidR="006A3206" w:rsidRPr="00D95732" w:rsidRDefault="006A3206" w:rsidP="006A3206">
      <w:pPr>
        <w:rPr>
          <w:rFonts w:asciiTheme="minorHAnsi" w:hAnsiTheme="minorHAnsi" w:cstheme="minorBidi"/>
          <w:b/>
          <w:color w:val="000000" w:themeColor="text1"/>
          <w:sz w:val="19"/>
          <w:szCs w:val="19"/>
          <w:u w:val="single"/>
        </w:rPr>
      </w:pPr>
    </w:p>
    <w:p w14:paraId="750EAA7A" w14:textId="77777777" w:rsidR="006A3206" w:rsidRPr="00A22273" w:rsidRDefault="006A3206" w:rsidP="006A3206">
      <w:pPr>
        <w:jc w:val="center"/>
        <w:rPr>
          <w:rFonts w:ascii="Calibri" w:hAnsi="Calibri" w:cs="Calibri"/>
          <w:b/>
          <w:bCs/>
          <w:sz w:val="19"/>
          <w:szCs w:val="19"/>
        </w:rPr>
      </w:pPr>
      <w:r w:rsidRPr="00A22273">
        <w:rPr>
          <w:rFonts w:ascii="Calibri" w:hAnsi="Calibri" w:cs="Calibri"/>
          <w:b/>
          <w:bCs/>
          <w:sz w:val="19"/>
          <w:szCs w:val="19"/>
        </w:rPr>
        <w:t>Service Specific Provisions Data Delivery Manager Historical Processing</w:t>
      </w:r>
    </w:p>
    <w:p w14:paraId="4EAEFCE3" w14:textId="77777777" w:rsidR="006A3206" w:rsidRPr="00A22273" w:rsidRDefault="006A3206" w:rsidP="006A3206">
      <w:pPr>
        <w:rPr>
          <w:rFonts w:ascii="Calibri" w:hAnsi="Calibri" w:cs="Calibri"/>
          <w:sz w:val="19"/>
          <w:szCs w:val="19"/>
        </w:rPr>
      </w:pPr>
    </w:p>
    <w:p w14:paraId="2A285FF7" w14:textId="77777777" w:rsidR="006A3206" w:rsidRPr="005348B6" w:rsidRDefault="006A3206" w:rsidP="006A3206">
      <w:pPr>
        <w:pStyle w:val="ListParagraph"/>
        <w:numPr>
          <w:ilvl w:val="1"/>
          <w:numId w:val="21"/>
        </w:numPr>
        <w:ind w:left="720" w:hanging="450"/>
        <w:contextualSpacing w:val="0"/>
        <w:rPr>
          <w:rFonts w:ascii="Calibri" w:hAnsi="Calibri" w:cs="Calibri"/>
          <w:sz w:val="19"/>
          <w:szCs w:val="19"/>
        </w:rPr>
      </w:pPr>
      <w:r w:rsidRPr="005348B6">
        <w:rPr>
          <w:rFonts w:ascii="Calibri" w:hAnsi="Calibri" w:cs="Calibri"/>
          <w:sz w:val="19"/>
          <w:szCs w:val="19"/>
        </w:rPr>
        <w:t>NIQ extracts may periodically require re-processing. The scenarios requiring re-processing and their impact are as follows:  ​</w:t>
      </w:r>
    </w:p>
    <w:p w14:paraId="69F655DA" w14:textId="77777777" w:rsidR="006A3206" w:rsidRPr="00A22273" w:rsidRDefault="006A3206" w:rsidP="006A3206">
      <w:pPr>
        <w:rPr>
          <w:rFonts w:ascii="Calibri" w:hAnsi="Calibri" w:cs="Calibri"/>
          <w:sz w:val="19"/>
          <w:szCs w:val="19"/>
        </w:rPr>
      </w:pPr>
      <w:r w:rsidRPr="00A22273">
        <w:rPr>
          <w:rFonts w:ascii="Calibri" w:hAnsi="Calibri" w:cs="Calibri"/>
          <w:sz w:val="19"/>
          <w:szCs w:val="19"/>
        </w:rPr>
        <w:t>​</w:t>
      </w:r>
    </w:p>
    <w:p w14:paraId="2A488535" w14:textId="77777777" w:rsidR="006A3206" w:rsidRPr="00A22273" w:rsidRDefault="006A3206" w:rsidP="006A3206">
      <w:pPr>
        <w:pStyle w:val="ListParagraph"/>
        <w:numPr>
          <w:ilvl w:val="0"/>
          <w:numId w:val="39"/>
        </w:numPr>
        <w:ind w:left="1080"/>
        <w:rPr>
          <w:rFonts w:ascii="Calibri" w:hAnsi="Calibri" w:cs="Calibri"/>
          <w:sz w:val="19"/>
          <w:szCs w:val="19"/>
        </w:rPr>
      </w:pPr>
      <w:r w:rsidRPr="00A22273">
        <w:rPr>
          <w:rFonts w:ascii="Calibri" w:hAnsi="Calibri" w:cs="Calibri"/>
          <w:sz w:val="19"/>
          <w:szCs w:val="19"/>
        </w:rPr>
        <w:t>Extracts to support planned data changes such as market events or Universe Updates. These recurring changes are accounted for in the data point capacity estimation, and will count against the data point cap​</w:t>
      </w:r>
    </w:p>
    <w:p w14:paraId="3B2B0324" w14:textId="77777777" w:rsidR="006A3206" w:rsidRPr="00A22273" w:rsidRDefault="006A3206" w:rsidP="006A3206">
      <w:pPr>
        <w:ind w:left="720"/>
        <w:rPr>
          <w:rFonts w:ascii="Calibri" w:hAnsi="Calibri" w:cs="Calibri"/>
          <w:sz w:val="19"/>
          <w:szCs w:val="19"/>
        </w:rPr>
      </w:pPr>
      <w:r w:rsidRPr="00A22273">
        <w:rPr>
          <w:rFonts w:ascii="Calibri" w:hAnsi="Calibri" w:cs="Calibri"/>
          <w:sz w:val="19"/>
          <w:szCs w:val="19"/>
        </w:rPr>
        <w:t>​</w:t>
      </w:r>
    </w:p>
    <w:p w14:paraId="7C246174" w14:textId="77777777" w:rsidR="006A3206" w:rsidRPr="00A22273" w:rsidRDefault="006A3206" w:rsidP="006A3206">
      <w:pPr>
        <w:pStyle w:val="ListParagraph"/>
        <w:numPr>
          <w:ilvl w:val="0"/>
          <w:numId w:val="39"/>
        </w:numPr>
        <w:ind w:left="1080"/>
        <w:rPr>
          <w:rFonts w:ascii="Calibri" w:hAnsi="Calibri" w:cs="Calibri"/>
          <w:sz w:val="19"/>
          <w:szCs w:val="19"/>
        </w:rPr>
      </w:pPr>
      <w:r w:rsidRPr="00A22273">
        <w:rPr>
          <w:rFonts w:ascii="Calibri" w:hAnsi="Calibri" w:cs="Calibri"/>
          <w:sz w:val="19"/>
          <w:szCs w:val="19"/>
        </w:rPr>
        <w:t>Extracts to support client change requests: These client-initiated changes will be assessed by NIQ to determine if processing history is required. Where necessary, history will be reprocessed, and will count against the client data point cap​</w:t>
      </w:r>
    </w:p>
    <w:p w14:paraId="1ABB9621" w14:textId="77777777" w:rsidR="006A3206" w:rsidRPr="00A22273" w:rsidRDefault="006A3206" w:rsidP="006A3206">
      <w:pPr>
        <w:ind w:left="720"/>
        <w:rPr>
          <w:rFonts w:ascii="Calibri" w:hAnsi="Calibri" w:cs="Calibri"/>
          <w:sz w:val="19"/>
          <w:szCs w:val="19"/>
        </w:rPr>
      </w:pPr>
      <w:r w:rsidRPr="00A22273">
        <w:rPr>
          <w:rFonts w:ascii="Calibri" w:hAnsi="Calibri" w:cs="Calibri"/>
          <w:sz w:val="19"/>
          <w:szCs w:val="19"/>
        </w:rPr>
        <w:t>​</w:t>
      </w:r>
    </w:p>
    <w:p w14:paraId="297B348D" w14:textId="77777777" w:rsidR="006A3206" w:rsidRPr="00A22273" w:rsidRDefault="006A3206" w:rsidP="006A3206">
      <w:pPr>
        <w:pStyle w:val="ListParagraph"/>
        <w:numPr>
          <w:ilvl w:val="0"/>
          <w:numId w:val="39"/>
        </w:numPr>
        <w:ind w:left="1080"/>
        <w:rPr>
          <w:rFonts w:ascii="Calibri" w:hAnsi="Calibri" w:cs="Calibri"/>
          <w:sz w:val="19"/>
          <w:szCs w:val="19"/>
        </w:rPr>
      </w:pPr>
      <w:r w:rsidRPr="00A22273">
        <w:rPr>
          <w:rFonts w:ascii="Calibri" w:hAnsi="Calibri" w:cs="Calibri"/>
          <w:sz w:val="19"/>
          <w:szCs w:val="19"/>
        </w:rPr>
        <w:t>Extracts to support NIQ Quality Escapes: These unplanned issues will be assessed by NIQ to determine impact to client extracts. Where necessary, history will be reprocessed, and will not count against the data point cap​</w:t>
      </w:r>
    </w:p>
    <w:p w14:paraId="769BC06A" w14:textId="77777777" w:rsidR="006A3206" w:rsidRPr="00A22273" w:rsidRDefault="006A3206" w:rsidP="006A3206">
      <w:pPr>
        <w:jc w:val="center"/>
        <w:rPr>
          <w:rFonts w:ascii="Calibri" w:hAnsi="Calibri" w:cs="Calibri"/>
          <w:b/>
          <w:bCs/>
          <w:sz w:val="19"/>
          <w:szCs w:val="19"/>
        </w:rPr>
      </w:pPr>
    </w:p>
    <w:p w14:paraId="50318F61" w14:textId="77777777" w:rsidR="006A3206" w:rsidRPr="00A22273" w:rsidRDefault="006A3206" w:rsidP="006A3206">
      <w:pPr>
        <w:jc w:val="center"/>
        <w:rPr>
          <w:rFonts w:ascii="Calibri" w:hAnsi="Calibri" w:cs="Calibri"/>
          <w:b/>
          <w:bCs/>
          <w:sz w:val="19"/>
          <w:szCs w:val="19"/>
        </w:rPr>
      </w:pPr>
      <w:r w:rsidRPr="00A22273">
        <w:rPr>
          <w:rFonts w:ascii="Calibri" w:hAnsi="Calibri" w:cs="Calibri"/>
          <w:b/>
          <w:bCs/>
          <w:sz w:val="19"/>
          <w:szCs w:val="19"/>
        </w:rPr>
        <w:t>Service Specific Provisions Data Delivery Manager NIQ Managed</w:t>
      </w:r>
    </w:p>
    <w:p w14:paraId="1856533C" w14:textId="77777777" w:rsidR="006A3206" w:rsidRPr="00A22273" w:rsidRDefault="006A3206" w:rsidP="006A3206">
      <w:pPr>
        <w:jc w:val="center"/>
        <w:rPr>
          <w:rFonts w:ascii="Calibri" w:hAnsi="Calibri" w:cs="Calibri"/>
          <w:b/>
          <w:bCs/>
          <w:sz w:val="19"/>
          <w:szCs w:val="19"/>
        </w:rPr>
      </w:pPr>
    </w:p>
    <w:p w14:paraId="42C3D3DA" w14:textId="77777777" w:rsidR="006A3206" w:rsidRPr="0024340A" w:rsidRDefault="006A3206" w:rsidP="006A3206">
      <w:pPr>
        <w:pStyle w:val="ListParagraph"/>
        <w:numPr>
          <w:ilvl w:val="6"/>
          <w:numId w:val="21"/>
        </w:numPr>
        <w:tabs>
          <w:tab w:val="clear" w:pos="5040"/>
          <w:tab w:val="num" w:pos="720"/>
        </w:tabs>
        <w:ind w:left="720" w:hanging="360"/>
        <w:contextualSpacing w:val="0"/>
        <w:rPr>
          <w:rFonts w:ascii="Calibri" w:hAnsi="Calibri" w:cs="Calibri"/>
          <w:sz w:val="19"/>
          <w:szCs w:val="19"/>
        </w:rPr>
      </w:pPr>
      <w:r w:rsidRPr="0024340A">
        <w:rPr>
          <w:rFonts w:ascii="Calibri" w:hAnsi="Calibri" w:cs="Calibri"/>
          <w:sz w:val="19"/>
          <w:szCs w:val="19"/>
        </w:rPr>
        <w:t>Data Delivery Manager (“DDM”) extract servicing for NIQ Managed extracts. Upon implementation of an NIQ managed extract, Client shall be entitled to reasonable extract specification changes on an on-going basis throughout the Contract Year. DDM extract servicing is defined as changing (adding, deleting or modifying) the dimension selections (markets/stores, products, periods, facts) or the delivery specifications (scheduling, data model, delivery options, etc.)​</w:t>
      </w:r>
    </w:p>
    <w:p w14:paraId="6DA32EBB" w14:textId="77777777" w:rsidR="006A3206" w:rsidRPr="00A22273" w:rsidRDefault="006A3206" w:rsidP="006A3206">
      <w:pPr>
        <w:tabs>
          <w:tab w:val="num" w:pos="720"/>
        </w:tabs>
        <w:ind w:left="720" w:hanging="360"/>
        <w:rPr>
          <w:rFonts w:ascii="Calibri" w:hAnsi="Calibri" w:cs="Calibri"/>
          <w:sz w:val="19"/>
          <w:szCs w:val="19"/>
        </w:rPr>
      </w:pPr>
      <w:r w:rsidRPr="00A22273">
        <w:rPr>
          <w:rFonts w:ascii="Calibri" w:hAnsi="Calibri" w:cs="Calibri"/>
          <w:sz w:val="19"/>
          <w:szCs w:val="19"/>
        </w:rPr>
        <w:t>​</w:t>
      </w:r>
    </w:p>
    <w:p w14:paraId="2844A24A" w14:textId="77777777" w:rsidR="006A3206" w:rsidRPr="0024340A" w:rsidRDefault="006A3206" w:rsidP="006A3206">
      <w:pPr>
        <w:pStyle w:val="ListParagraph"/>
        <w:numPr>
          <w:ilvl w:val="1"/>
          <w:numId w:val="21"/>
        </w:numPr>
        <w:ind w:left="720" w:hanging="360"/>
        <w:contextualSpacing w:val="0"/>
        <w:rPr>
          <w:rFonts w:ascii="Calibri" w:hAnsi="Calibri" w:cs="Calibri"/>
          <w:sz w:val="19"/>
          <w:szCs w:val="19"/>
        </w:rPr>
      </w:pPr>
      <w:r w:rsidRPr="0024340A">
        <w:rPr>
          <w:rFonts w:ascii="Calibri" w:hAnsi="Calibri" w:cs="Calibri"/>
          <w:sz w:val="19"/>
          <w:szCs w:val="19"/>
        </w:rPr>
        <w:lastRenderedPageBreak/>
        <w:t>For initial delivery of new extracts, sample files will be provided for feedback/changes and sign-off. Once signed-off, history will be delivered, where appropriate.​</w:t>
      </w:r>
    </w:p>
    <w:p w14:paraId="6C12A927" w14:textId="77777777" w:rsidR="006A3206" w:rsidRPr="00A22273" w:rsidRDefault="006A3206" w:rsidP="006A3206">
      <w:pPr>
        <w:tabs>
          <w:tab w:val="num" w:pos="720"/>
        </w:tabs>
        <w:ind w:left="720" w:hanging="360"/>
        <w:rPr>
          <w:rFonts w:ascii="Calibri" w:hAnsi="Calibri" w:cs="Calibri"/>
          <w:sz w:val="19"/>
          <w:szCs w:val="19"/>
        </w:rPr>
      </w:pPr>
      <w:r w:rsidRPr="00A22273">
        <w:rPr>
          <w:rFonts w:ascii="Calibri" w:hAnsi="Calibri" w:cs="Calibri"/>
          <w:sz w:val="19"/>
          <w:szCs w:val="19"/>
        </w:rPr>
        <w:t>​</w:t>
      </w:r>
    </w:p>
    <w:p w14:paraId="22F026D2" w14:textId="77777777" w:rsidR="006A3206" w:rsidRDefault="006A3206" w:rsidP="006A3206">
      <w:pPr>
        <w:pStyle w:val="ListParagraph"/>
        <w:numPr>
          <w:ilvl w:val="1"/>
          <w:numId w:val="21"/>
        </w:numPr>
        <w:ind w:left="720" w:hanging="360"/>
        <w:contextualSpacing w:val="0"/>
        <w:rPr>
          <w:rFonts w:ascii="Calibri" w:hAnsi="Calibri" w:cs="Calibri"/>
          <w:sz w:val="19"/>
          <w:szCs w:val="19"/>
        </w:rPr>
      </w:pPr>
      <w:r w:rsidRPr="0024340A">
        <w:rPr>
          <w:rFonts w:ascii="Calibri" w:hAnsi="Calibri" w:cs="Calibri"/>
          <w:sz w:val="19"/>
          <w:szCs w:val="19"/>
        </w:rPr>
        <w:t>DDM extract servicing requests must be submitted via the current change request form, with timing expectations for completion set by the extract team after assessing size/complexity of the change request. ​</w:t>
      </w:r>
    </w:p>
    <w:p w14:paraId="720DFE42" w14:textId="77777777" w:rsidR="006A3206" w:rsidRPr="00701EE6" w:rsidRDefault="006A3206" w:rsidP="006A3206">
      <w:pPr>
        <w:pStyle w:val="ListParagraph"/>
        <w:rPr>
          <w:rFonts w:ascii="Calibri" w:hAnsi="Calibri" w:cs="Arial"/>
          <w:color w:val="000000"/>
          <w:sz w:val="19"/>
          <w:szCs w:val="19"/>
        </w:rPr>
      </w:pPr>
    </w:p>
    <w:p w14:paraId="1DE01E1E" w14:textId="77777777" w:rsidR="006A3206" w:rsidRPr="00701EE6" w:rsidRDefault="006A3206" w:rsidP="006A3206">
      <w:pPr>
        <w:pStyle w:val="ListParagraph"/>
        <w:numPr>
          <w:ilvl w:val="1"/>
          <w:numId w:val="21"/>
        </w:numPr>
        <w:ind w:left="720" w:hanging="360"/>
        <w:contextualSpacing w:val="0"/>
        <w:rPr>
          <w:rFonts w:ascii="Calibri" w:hAnsi="Calibri" w:cs="Arial"/>
          <w:color w:val="000000"/>
          <w:sz w:val="19"/>
          <w:szCs w:val="19"/>
        </w:rPr>
      </w:pPr>
      <w:r w:rsidRPr="00701EE6">
        <w:rPr>
          <w:rFonts w:ascii="Calibri" w:hAnsi="Calibri" w:cs="Calibri"/>
          <w:sz w:val="19"/>
          <w:szCs w:val="19"/>
        </w:rPr>
        <w:t>Extract changes requiring history to be processed should be consolidated as much as possible to ensure necessary datapoint capacity​.</w:t>
      </w:r>
      <w:r w:rsidRPr="00701EE6">
        <w:rPr>
          <w:rFonts w:ascii="Calibri" w:hAnsi="Calibri" w:cs="Arial"/>
          <w:color w:val="000000"/>
          <w:sz w:val="19"/>
          <w:szCs w:val="19"/>
        </w:rPr>
        <w:br w:type="page"/>
      </w:r>
    </w:p>
    <w:p w14:paraId="39F02D5B" w14:textId="77777777" w:rsidR="006A3206" w:rsidRPr="006229C1" w:rsidRDefault="006A3206" w:rsidP="006A3206">
      <w:pPr>
        <w:rPr>
          <w:rFonts w:ascii="Calibri" w:eastAsia="Yu Mincho" w:hAnsi="Calibri" w:cs="Arial"/>
          <w:b/>
          <w:bCs/>
          <w:color w:val="222222"/>
          <w:sz w:val="22"/>
          <w:szCs w:val="22"/>
          <w:u w:val="single"/>
        </w:rPr>
      </w:pPr>
    </w:p>
    <w:p w14:paraId="4E08C856" w14:textId="77777777" w:rsidR="006A3206" w:rsidRPr="006229C1" w:rsidRDefault="006A3206" w:rsidP="006A3206">
      <w:pPr>
        <w:spacing w:after="120" w:line="256" w:lineRule="auto"/>
        <w:jc w:val="center"/>
        <w:rPr>
          <w:rFonts w:ascii="Calibri" w:eastAsia="MS Mincho" w:hAnsi="Calibri" w:cs="Calibri"/>
          <w:b/>
          <w:bCs/>
          <w:color w:val="000000"/>
          <w:szCs w:val="24"/>
        </w:rPr>
      </w:pPr>
      <w:bookmarkStart w:id="8" w:name="_Hlk168064228"/>
      <w:r w:rsidRPr="006229C1">
        <w:rPr>
          <w:rFonts w:ascii="Calibri" w:eastAsia="MS Mincho" w:hAnsi="Calibri" w:cs="Calibri"/>
          <w:b/>
          <w:bCs/>
          <w:color w:val="000000"/>
          <w:szCs w:val="24"/>
          <w:u w:val="single"/>
        </w:rPr>
        <w:t>Data Warehouse Exhibit</w:t>
      </w:r>
    </w:p>
    <w:p w14:paraId="41FA61A2" w14:textId="77777777" w:rsidR="006A3206" w:rsidRPr="006229C1" w:rsidRDefault="006A3206" w:rsidP="006A3206">
      <w:pPr>
        <w:spacing w:after="120" w:line="256" w:lineRule="auto"/>
        <w:jc w:val="center"/>
        <w:rPr>
          <w:rFonts w:ascii="Calibri" w:eastAsia="MS Mincho" w:hAnsi="Calibri" w:cs="Calibri"/>
          <w:b/>
          <w:bCs/>
          <w:color w:val="000000"/>
          <w:sz w:val="19"/>
          <w:szCs w:val="19"/>
        </w:rPr>
      </w:pPr>
      <w:r w:rsidRPr="006229C1">
        <w:rPr>
          <w:rFonts w:ascii="Calibri" w:eastAsia="MS Mincho" w:hAnsi="Calibri" w:cs="Calibri"/>
          <w:b/>
          <w:bCs/>
          <w:color w:val="000000"/>
          <w:sz w:val="22"/>
          <w:szCs w:val="22"/>
        </w:rPr>
        <w:t>Service Specific Terms</w:t>
      </w:r>
    </w:p>
    <w:p w14:paraId="3D806E40" w14:textId="77777777" w:rsidR="006A3206" w:rsidRPr="006229C1" w:rsidRDefault="006A3206" w:rsidP="006A3206">
      <w:pPr>
        <w:numPr>
          <w:ilvl w:val="3"/>
          <w:numId w:val="23"/>
        </w:numPr>
        <w:tabs>
          <w:tab w:val="left" w:pos="360"/>
        </w:tabs>
        <w:spacing w:after="120"/>
        <w:ind w:left="720"/>
        <w:jc w:val="both"/>
        <w:rPr>
          <w:rFonts w:ascii="Calibri" w:hAnsi="Calibri" w:cs="Calibri"/>
          <w:sz w:val="19"/>
          <w:szCs w:val="19"/>
        </w:rPr>
      </w:pPr>
      <w:r w:rsidRPr="006229C1">
        <w:rPr>
          <w:rFonts w:ascii="Calibri" w:eastAsia="MS Mincho" w:hAnsi="Calibri" w:cs="Calibri"/>
          <w:color w:val="000000"/>
          <w:sz w:val="19"/>
          <w:szCs w:val="19"/>
        </w:rPr>
        <w:t xml:space="preserve">Notwithstanding anything to the contrary in the Agreement, </w:t>
      </w:r>
      <w:r w:rsidRPr="006229C1">
        <w:rPr>
          <w:rFonts w:ascii="Calibri" w:hAnsi="Calibri" w:cs="Calibri"/>
          <w:sz w:val="19"/>
          <w:szCs w:val="19"/>
        </w:rPr>
        <w:t xml:space="preserve">Client may incorporate, store and/or otherwise use the Information and References in a relational data warehouse containing various data designed for ongoing query and reporting (”Data Warehouse”) </w:t>
      </w:r>
      <w:r w:rsidRPr="006229C1">
        <w:rPr>
          <w:rFonts w:ascii="Calibri" w:eastAsia="MS Mincho" w:hAnsi="Calibri" w:cs="Calibri"/>
          <w:color w:val="000000"/>
          <w:sz w:val="19"/>
          <w:szCs w:val="19"/>
        </w:rPr>
        <w:t xml:space="preserve">solely in connection with Client’s permitted use of the Services pursuant to the Agreement. </w:t>
      </w:r>
      <w:r w:rsidRPr="006229C1">
        <w:rPr>
          <w:rFonts w:ascii="Calibri" w:hAnsi="Calibri" w:cs="Calibri"/>
          <w:sz w:val="19"/>
          <w:szCs w:val="19"/>
        </w:rPr>
        <w:t xml:space="preserve">The Data Warehouse shall reside on servers and behind firewall(s) of Client or Client’s IT Support Service Provider (as that term is defined in the Agreement) and/or maintained on a secured private virtual cloud instance hosted on behalf of Client by Client’s IT Support Service Provider, and in each case that otherwise meets the requirements of this Exhibit. Any such IT Support Service Provider must be an industry accepted provider of such services and confirmed by NIQ as not requiring retailer approvals for cloud storage.  IT personnel of either Client and/or its IT Support Service Provider, as applicable, shall operate and maintain the Data Warehouse.  </w:t>
      </w:r>
    </w:p>
    <w:p w14:paraId="03126465" w14:textId="77777777" w:rsidR="006A3206" w:rsidRPr="006229C1" w:rsidRDefault="006A3206" w:rsidP="006A3206">
      <w:pPr>
        <w:numPr>
          <w:ilvl w:val="3"/>
          <w:numId w:val="23"/>
        </w:numPr>
        <w:tabs>
          <w:tab w:val="left" w:pos="360"/>
        </w:tabs>
        <w:spacing w:after="120"/>
        <w:ind w:left="720"/>
        <w:jc w:val="both"/>
        <w:rPr>
          <w:rFonts w:ascii="Calibri" w:hAnsi="Calibri" w:cs="Calibri"/>
          <w:sz w:val="19"/>
          <w:szCs w:val="19"/>
        </w:rPr>
      </w:pPr>
      <w:r w:rsidRPr="006229C1">
        <w:rPr>
          <w:rFonts w:ascii="Calibri" w:hAnsi="Calibri" w:cs="Calibri"/>
          <w:sz w:val="19"/>
          <w:szCs w:val="19"/>
        </w:rPr>
        <w:t>Except as otherwise expressly set forth in the Agreement or otherwise agreed by NIQ in writing, Client shall not :   (a) enrich third-party datasets with Information or References; (b) merge, link or harmonize Information or References with third-party retail, market or consumer measurement data;  (c) warehouse non-US key account or store level data; (d) develop or enhance a reference library or substitute service for any NIQ service; (e) use Information or References in any client external facing or third-party application or product; (f) use the Services or Information in conjunction with any machine learning, neural network, deep learning, predictive analytics or other artificial intelligence computer or software program; (g) conduct any other use detrimental to or competitive with NIQ and its affiliates’ businesses, products or services; and/or (h) disclose or provide access to the Information or References to any other third party.</w:t>
      </w:r>
    </w:p>
    <w:p w14:paraId="73A233AE" w14:textId="77777777" w:rsidR="006A3206" w:rsidRPr="006229C1" w:rsidRDefault="006A3206" w:rsidP="006A3206">
      <w:pPr>
        <w:numPr>
          <w:ilvl w:val="3"/>
          <w:numId w:val="23"/>
        </w:numPr>
        <w:tabs>
          <w:tab w:val="left" w:pos="360"/>
        </w:tabs>
        <w:spacing w:after="120"/>
        <w:ind w:left="720"/>
        <w:jc w:val="both"/>
        <w:rPr>
          <w:rFonts w:ascii="Calibri" w:hAnsi="Calibri" w:cs="Calibri"/>
          <w:sz w:val="19"/>
          <w:szCs w:val="19"/>
        </w:rPr>
      </w:pPr>
      <w:r w:rsidRPr="006229C1">
        <w:rPr>
          <w:rFonts w:ascii="Calibri" w:hAnsi="Calibri" w:cs="Calibri"/>
          <w:sz w:val="19"/>
          <w:szCs w:val="19"/>
        </w:rPr>
        <w:t>Client and its IT Support Service Provider shall (i) implement and maintain administrative, physical and technical safeguards that are designed to protect against any unauthorized collection, use or disclosure of, or access to the Information and References in compliance with this Agreement and all applicable data protection and data security laws, rules and regulations; and (ii) exercise at least the same degree of care to safeguard the Information and References as Client would exercise to protect its own property of a similar nature.  All data centers where Information and References reside shall have SSAE18 SOC2, ISO27001 or another equivalent industry standard information security certification, and copies of the audit report summaries shall be made available to NIQ upon request. Client’s agreement with its IT Support Service Provider (including for cloud hosting) shall include, at a minimum, industry standard provisions for the security and confidentiality of all information covered by this Data Warehouse license.  Any IT Support Service Provider’s services shall be limited solely to storage, hosting, and infrastructure on behalf of Client, and not for the purposes of data viewing, data manipulation or the provision of analytic or other purpose without first entering into a separate written agreement with NIQ, of which NIQ may consent or deny.</w:t>
      </w:r>
    </w:p>
    <w:p w14:paraId="30A594DF" w14:textId="77777777" w:rsidR="006A3206" w:rsidRPr="006229C1" w:rsidRDefault="006A3206" w:rsidP="006A3206">
      <w:pPr>
        <w:numPr>
          <w:ilvl w:val="3"/>
          <w:numId w:val="23"/>
        </w:numPr>
        <w:tabs>
          <w:tab w:val="left" w:pos="360"/>
        </w:tabs>
        <w:spacing w:after="120"/>
        <w:ind w:left="720"/>
        <w:jc w:val="both"/>
        <w:rPr>
          <w:rFonts w:ascii="Calibri" w:hAnsi="Calibri" w:cs="Calibri"/>
          <w:sz w:val="19"/>
          <w:szCs w:val="19"/>
        </w:rPr>
      </w:pPr>
      <w:r w:rsidRPr="006229C1">
        <w:rPr>
          <w:rFonts w:ascii="Calibri" w:hAnsi="Calibri" w:cs="Calibri"/>
          <w:sz w:val="19"/>
          <w:szCs w:val="19"/>
        </w:rPr>
        <w:t xml:space="preserve">Client will notify NIQ in writing promptly (and in any event within two (2) business days or sooner if required by applicable law) after becoming aware of any unauthorized access, use or disclosure of the Information and/or References (“Security Breach”).  Client agrees to (i) take immediate action, at its own expense, to investigate the Security Breach; (ii) identify and mitigate the effects of, and carry out any recovery or other action necessary to remedy the Security Breach; and (iii) provide NIQ with a detailed description of the Security Breach and any other information that may be reasonably requested concerning the details of the breach as soon as the information becomes available.  The content of any communications, notices, press releases, or reports related to any Security Breach must first be approved by NIQ prior to any publication or public communication thereof to any third party.  Security Breaches are to be reported to:  </w:t>
      </w:r>
      <w:hyperlink r:id="rId17" w:tooltip="mailto:Cybersecurity.Notifications@smb.nielseniq.com" w:history="1">
        <w:r>
          <w:rPr>
            <w:rStyle w:val="Hyperlink"/>
            <w:rFonts w:asciiTheme="minorHAnsi" w:hAnsiTheme="minorHAnsi" w:cstheme="minorHAnsi"/>
            <w:sz w:val="19"/>
            <w:szCs w:val="19"/>
          </w:rPr>
          <w:t>Cybersecurity.Notifications@smb.nielseniq.com</w:t>
        </w:r>
      </w:hyperlink>
      <w:r>
        <w:rPr>
          <w:rFonts w:asciiTheme="minorHAnsi" w:hAnsiTheme="minorHAnsi" w:cstheme="minorHAnsi"/>
          <w:sz w:val="19"/>
          <w:szCs w:val="19"/>
        </w:rPr>
        <w:t>.</w:t>
      </w:r>
      <w:r>
        <w:t xml:space="preserve">  </w:t>
      </w:r>
      <w:r w:rsidRPr="006229C1">
        <w:rPr>
          <w:rFonts w:ascii="Calibri" w:hAnsi="Calibri" w:cs="Calibri"/>
          <w:sz w:val="19"/>
          <w:szCs w:val="19"/>
        </w:rPr>
        <w:t>NIQ reserves the right to terminate this Data Warehouse License in the event of a confirmed Security Breach, as determined by NIQ.</w:t>
      </w:r>
    </w:p>
    <w:p w14:paraId="5B4D06C0" w14:textId="77777777" w:rsidR="006A3206" w:rsidRPr="006229C1" w:rsidRDefault="006A3206" w:rsidP="006A3206">
      <w:pPr>
        <w:numPr>
          <w:ilvl w:val="3"/>
          <w:numId w:val="23"/>
        </w:numPr>
        <w:tabs>
          <w:tab w:val="left" w:pos="360"/>
          <w:tab w:val="left" w:pos="2790"/>
        </w:tabs>
        <w:spacing w:after="120"/>
        <w:ind w:left="720"/>
        <w:jc w:val="both"/>
        <w:rPr>
          <w:rFonts w:ascii="Calibri" w:hAnsi="Calibri" w:cs="Calibri"/>
          <w:sz w:val="19"/>
          <w:szCs w:val="19"/>
        </w:rPr>
      </w:pPr>
      <w:r w:rsidRPr="006229C1">
        <w:rPr>
          <w:rFonts w:ascii="Calibri" w:hAnsi="Calibri" w:cs="Calibri"/>
          <w:sz w:val="19"/>
          <w:szCs w:val="19"/>
        </w:rPr>
        <w:t xml:space="preserve">NIQ shall have the right, at its sole expense, to audit Client’s use and security of the Information and References to verify Client’s compliance with this Exhibit. Any such audit shall be conducted upon reasonable notice, during business hours, and in a manner that is not disruptive to Client’s business.  In no event shall Client be obligated to disclose to NIQ any information or materials that Client is bound to maintain as confidential pursuant to Client’s obligations to any third party. NIQ reserves the right to take such action as it deems appropriate including, without limitation, suspension or termination of this Data Warehouse license, if the Client is not in compliance with the terms of this Exhibit.  </w:t>
      </w:r>
    </w:p>
    <w:p w14:paraId="3508E87D" w14:textId="77777777" w:rsidR="006A3206" w:rsidRPr="006229C1" w:rsidRDefault="006A3206" w:rsidP="006A3206">
      <w:pPr>
        <w:numPr>
          <w:ilvl w:val="3"/>
          <w:numId w:val="23"/>
        </w:numPr>
        <w:tabs>
          <w:tab w:val="left" w:pos="2790"/>
        </w:tabs>
        <w:ind w:left="720"/>
        <w:rPr>
          <w:rFonts w:eastAsia="MS Mincho"/>
          <w:b/>
          <w:bCs/>
          <w:color w:val="000000"/>
          <w:szCs w:val="24"/>
          <w:u w:val="single"/>
        </w:rPr>
      </w:pPr>
      <w:r w:rsidRPr="006229C1">
        <w:rPr>
          <w:rFonts w:ascii="Calibri" w:hAnsi="Calibri" w:cs="Calibri"/>
          <w:sz w:val="19"/>
          <w:szCs w:val="19"/>
        </w:rPr>
        <w:t>Upon expiration or termination of the earlier of this Data Warehouse license, the Agreement or the applicable Services, Client shall securely delete all such Information and References residing in the Data Warehouse(s)/databases, transaction logs, exported files, backup copies and other media and provide written certification of destruction to NIQ upon completion</w:t>
      </w:r>
      <w:r w:rsidRPr="006229C1">
        <w:t>.</w:t>
      </w:r>
    </w:p>
    <w:p w14:paraId="31CBDD1A" w14:textId="00F8B9CB" w:rsidR="006A3206" w:rsidRPr="006229C1" w:rsidRDefault="006A3206" w:rsidP="006A3206">
      <w:pPr>
        <w:numPr>
          <w:ilvl w:val="3"/>
          <w:numId w:val="23"/>
        </w:numPr>
        <w:spacing w:before="120"/>
        <w:ind w:left="720"/>
        <w:rPr>
          <w:rFonts w:ascii="Calibri" w:eastAsia="Yu Mincho" w:hAnsi="Calibri" w:cs="Calibri"/>
          <w:b/>
          <w:bCs/>
          <w:color w:val="000000"/>
          <w:szCs w:val="24"/>
          <w:u w:val="single"/>
        </w:rPr>
      </w:pPr>
      <w:r w:rsidRPr="006229C1">
        <w:rPr>
          <w:rFonts w:ascii="Calibri" w:hAnsi="Calibri" w:cs="Calibri"/>
          <w:color w:val="000000"/>
          <w:sz w:val="19"/>
          <w:szCs w:val="19"/>
          <w:shd w:val="clear" w:color="auto" w:fill="FFFFFF"/>
        </w:rPr>
        <w:t xml:space="preserve">Client shall not use the Services or Information in conjunction with any machine learning models not provided by NIQ such as neural networks, deep learning or other artificial intelligence computer or software program provided by a third party (“third party AI System”) unless such use is for Client’s internal use (i.e. demand planning) and then only if Client ensures that the third party AI System protects the confidentiality of the NIQ Services and NIQ Information and cannot be used to train and/or improve the third party AI System.  For any other use case, Client will provide, in writing, specifications of intended use cases to NIQ for its review and consideration and Client shall only be permitted such use with written </w:t>
      </w:r>
      <w:r w:rsidRPr="006229C1">
        <w:rPr>
          <w:rFonts w:ascii="Calibri" w:hAnsi="Calibri" w:cs="Calibri"/>
          <w:color w:val="000000"/>
          <w:sz w:val="19"/>
          <w:szCs w:val="19"/>
          <w:shd w:val="clear" w:color="auto" w:fill="FFFFFF"/>
        </w:rPr>
        <w:lastRenderedPageBreak/>
        <w:t xml:space="preserve">approval by NIQ to Client, which may be in the form of an amendment to this section of the MSA, or, if relevant, the </w:t>
      </w:r>
      <w:r w:rsidR="00012D95">
        <w:rPr>
          <w:rFonts w:ascii="Calibri" w:hAnsi="Calibri" w:cs="Calibri"/>
          <w:color w:val="000000"/>
          <w:sz w:val="19"/>
          <w:szCs w:val="19"/>
          <w:shd w:val="clear" w:color="auto" w:fill="FFFFFF"/>
        </w:rPr>
        <w:t>LA</w:t>
      </w:r>
      <w:r w:rsidRPr="006229C1">
        <w:rPr>
          <w:rFonts w:ascii="Calibri" w:hAnsi="Calibri" w:cs="Calibri"/>
          <w:color w:val="000000"/>
          <w:sz w:val="19"/>
          <w:szCs w:val="19"/>
          <w:shd w:val="clear" w:color="auto" w:fill="FFFFFF"/>
        </w:rPr>
        <w:t xml:space="preserve"> or a Datawarehouse License.</w:t>
      </w:r>
      <w:bookmarkEnd w:id="8"/>
      <w:r w:rsidRPr="006229C1">
        <w:rPr>
          <w:rFonts w:ascii="Calibri" w:eastAsia="Yu Mincho" w:hAnsi="Calibri" w:cs="Calibri"/>
          <w:b/>
          <w:bCs/>
          <w:color w:val="000000"/>
          <w:szCs w:val="24"/>
          <w:u w:val="single"/>
        </w:rPr>
        <w:br w:type="page"/>
      </w:r>
    </w:p>
    <w:p w14:paraId="74EDF22D" w14:textId="77777777" w:rsidR="006A3206" w:rsidRDefault="006A3206" w:rsidP="006A3206">
      <w:pPr>
        <w:spacing w:after="120" w:line="252" w:lineRule="auto"/>
        <w:ind w:left="720"/>
        <w:jc w:val="center"/>
        <w:rPr>
          <w:rFonts w:ascii="Calibri" w:eastAsia="Yu Mincho" w:hAnsi="Calibri" w:cs="Calibri"/>
          <w:b/>
          <w:bCs/>
          <w:color w:val="000000"/>
          <w:sz w:val="19"/>
          <w:szCs w:val="19"/>
          <w:u w:val="single"/>
        </w:rPr>
      </w:pPr>
      <w:bookmarkStart w:id="9" w:name="_Hlk175661600"/>
      <w:r w:rsidRPr="003101BF">
        <w:rPr>
          <w:rFonts w:ascii="Calibri" w:eastAsia="Yu Mincho" w:hAnsi="Calibri" w:cs="Calibri"/>
          <w:b/>
          <w:bCs/>
          <w:color w:val="000000"/>
          <w:sz w:val="19"/>
          <w:szCs w:val="19"/>
          <w:highlight w:val="yellow"/>
          <w:u w:val="single"/>
        </w:rPr>
        <w:lastRenderedPageBreak/>
        <w:t>MANUFACTURER</w:t>
      </w:r>
    </w:p>
    <w:p w14:paraId="6770B057" w14:textId="77777777" w:rsidR="006A3206" w:rsidRPr="006229C1" w:rsidRDefault="006A3206" w:rsidP="006A3206">
      <w:pPr>
        <w:spacing w:after="120" w:line="252" w:lineRule="auto"/>
        <w:ind w:left="720"/>
        <w:jc w:val="center"/>
        <w:rPr>
          <w:rFonts w:ascii="Calibri" w:eastAsia="Calibri" w:hAnsi="Calibri" w:cs="Calibri"/>
          <w:b/>
          <w:bCs/>
          <w:color w:val="000000"/>
          <w:szCs w:val="24"/>
          <w:u w:val="single"/>
        </w:rPr>
      </w:pPr>
      <w:bookmarkStart w:id="10" w:name="_Hlk180419160"/>
      <w:r w:rsidRPr="006229C1">
        <w:rPr>
          <w:rFonts w:ascii="Calibri" w:eastAsia="Calibri" w:hAnsi="Calibri" w:cs="Calibri"/>
          <w:b/>
          <w:bCs/>
          <w:color w:val="000000"/>
          <w:szCs w:val="24"/>
          <w:u w:val="single"/>
        </w:rPr>
        <w:t>Servicing Model Exhibit</w:t>
      </w:r>
    </w:p>
    <w:p w14:paraId="6929ED84" w14:textId="77777777" w:rsidR="006A3206" w:rsidRPr="006229C1" w:rsidRDefault="006A3206" w:rsidP="006A3206">
      <w:pPr>
        <w:spacing w:after="120" w:line="252" w:lineRule="auto"/>
        <w:ind w:left="720"/>
        <w:jc w:val="center"/>
        <w:rPr>
          <w:rFonts w:ascii="Calibri" w:eastAsia="Calibri" w:hAnsi="Calibri" w:cs="Calibri"/>
          <w:b/>
          <w:bCs/>
          <w:color w:val="000000"/>
          <w:sz w:val="22"/>
          <w:szCs w:val="22"/>
        </w:rPr>
      </w:pPr>
      <w:r w:rsidRPr="006229C1">
        <w:rPr>
          <w:rFonts w:ascii="Calibri" w:eastAsia="Calibri" w:hAnsi="Calibri" w:cs="Calibri"/>
          <w:b/>
          <w:bCs/>
          <w:color w:val="000000"/>
          <w:sz w:val="22"/>
          <w:szCs w:val="22"/>
        </w:rPr>
        <w:t>(Information Services)</w:t>
      </w:r>
    </w:p>
    <w:bookmarkEnd w:id="10"/>
    <w:p w14:paraId="0889E116" w14:textId="77777777" w:rsidR="006A3206" w:rsidRDefault="006A3206" w:rsidP="006A3206">
      <w:pPr>
        <w:rPr>
          <w:rFonts w:asciiTheme="minorHAnsi" w:hAnsiTheme="minorHAnsi" w:cstheme="minorHAnsi"/>
          <w:i/>
          <w:iCs/>
          <w:color w:val="000000" w:themeColor="text1"/>
          <w:sz w:val="19"/>
          <w:szCs w:val="19"/>
        </w:rPr>
      </w:pPr>
      <w:r w:rsidRPr="0017099B">
        <w:rPr>
          <w:rFonts w:asciiTheme="minorHAnsi" w:hAnsiTheme="minorHAnsi" w:cstheme="minorHAnsi"/>
          <w:sz w:val="19"/>
          <w:szCs w:val="19"/>
        </w:rPr>
        <w:t xml:space="preserve">The Service Model includes up to </w:t>
      </w:r>
      <w:r w:rsidRPr="0017099B">
        <w:rPr>
          <w:rFonts w:asciiTheme="minorHAnsi" w:hAnsiTheme="minorHAnsi" w:cstheme="minorHAnsi"/>
          <w:sz w:val="19"/>
          <w:szCs w:val="19"/>
          <w:highlight w:val="yellow"/>
        </w:rPr>
        <w:t xml:space="preserve">XXX </w:t>
      </w:r>
      <w:r w:rsidRPr="0017099B">
        <w:rPr>
          <w:rFonts w:asciiTheme="minorHAnsi" w:hAnsiTheme="minorHAnsi" w:cstheme="minorHAnsi"/>
          <w:sz w:val="19"/>
          <w:szCs w:val="19"/>
        </w:rPr>
        <w:t xml:space="preserve">Service Model Units per Contract Year (“Service Model Units” or “Units”) . Units are subject to change if contract values change during the contract term. Units are defined as a measure of service that can be used across a variety of different service offerings i.e. Industry Insights, Business Intelligence, and Learning and </w:t>
      </w:r>
      <w:r w:rsidRPr="0017099B">
        <w:rPr>
          <w:rFonts w:asciiTheme="minorHAnsi" w:hAnsiTheme="minorHAnsi" w:cstheme="minorHAnsi"/>
          <w:color w:val="000000" w:themeColor="text1"/>
          <w:sz w:val="19"/>
          <w:szCs w:val="19"/>
        </w:rPr>
        <w:t>Development</w:t>
      </w:r>
      <w:r w:rsidRPr="0017099B">
        <w:rPr>
          <w:rFonts w:asciiTheme="minorHAnsi" w:hAnsiTheme="minorHAnsi" w:cstheme="minorHAnsi"/>
          <w:i/>
          <w:iCs/>
          <w:color w:val="000000" w:themeColor="text1"/>
          <w:sz w:val="19"/>
          <w:szCs w:val="19"/>
        </w:rPr>
        <w:t xml:space="preserve">. </w:t>
      </w:r>
    </w:p>
    <w:p w14:paraId="2C8CAD55" w14:textId="77777777" w:rsidR="006A3206" w:rsidRPr="0017099B" w:rsidRDefault="006A3206" w:rsidP="006A3206">
      <w:pPr>
        <w:rPr>
          <w:rFonts w:asciiTheme="minorHAnsi" w:hAnsiTheme="minorHAnsi" w:cstheme="minorHAnsi"/>
          <w:sz w:val="19"/>
          <w:szCs w:val="19"/>
        </w:rPr>
      </w:pPr>
    </w:p>
    <w:p w14:paraId="2BE27364" w14:textId="77777777" w:rsidR="006A3206" w:rsidRPr="0017099B" w:rsidRDefault="006A3206" w:rsidP="006A3206">
      <w:pPr>
        <w:pStyle w:val="paragraph"/>
        <w:numPr>
          <w:ilvl w:val="0"/>
          <w:numId w:val="28"/>
        </w:numPr>
        <w:tabs>
          <w:tab w:val="clear" w:pos="720"/>
          <w:tab w:val="num" w:pos="-2160"/>
          <w:tab w:val="left" w:pos="360"/>
        </w:tabs>
        <w:spacing w:before="0" w:beforeAutospacing="0" w:after="0" w:afterAutospacing="0"/>
        <w:ind w:left="0" w:firstLine="0"/>
        <w:textAlignment w:val="baseline"/>
        <w:rPr>
          <w:rFonts w:asciiTheme="minorHAnsi" w:hAnsiTheme="minorHAnsi" w:cstheme="minorHAnsi"/>
          <w:b/>
          <w:bCs/>
          <w:sz w:val="19"/>
          <w:szCs w:val="19"/>
        </w:rPr>
      </w:pPr>
      <w:r w:rsidRPr="0017099B">
        <w:rPr>
          <w:rStyle w:val="normaltextrun"/>
          <w:rFonts w:asciiTheme="minorHAnsi" w:hAnsiTheme="minorHAnsi" w:cstheme="minorHAnsi"/>
          <w:b/>
          <w:bCs/>
          <w:color w:val="000000"/>
          <w:sz w:val="19"/>
          <w:szCs w:val="19"/>
          <w:shd w:val="clear" w:color="auto" w:fill="FFFF00"/>
        </w:rPr>
        <w:t>Include for Standard</w:t>
      </w:r>
      <w:r w:rsidRPr="0017099B">
        <w:rPr>
          <w:rStyle w:val="eop"/>
          <w:rFonts w:asciiTheme="minorHAnsi" w:hAnsiTheme="minorHAnsi" w:cstheme="minorHAnsi"/>
          <w:b/>
          <w:bCs/>
          <w:color w:val="000000"/>
          <w:sz w:val="19"/>
          <w:szCs w:val="19"/>
        </w:rPr>
        <w:t> </w:t>
      </w:r>
    </w:p>
    <w:p w14:paraId="2971912E" w14:textId="77777777" w:rsidR="006A3206" w:rsidRPr="0017099B" w:rsidRDefault="006A3206" w:rsidP="006A3206">
      <w:pPr>
        <w:pStyle w:val="paragraph"/>
        <w:numPr>
          <w:ilvl w:val="0"/>
          <w:numId w:val="29"/>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17099B">
        <w:rPr>
          <w:rStyle w:val="normaltextrun"/>
          <w:rFonts w:asciiTheme="minorHAnsi" w:hAnsiTheme="minorHAnsi" w:cstheme="minorHAnsi"/>
          <w:color w:val="000000"/>
          <w:sz w:val="19"/>
          <w:szCs w:val="19"/>
          <w:shd w:val="clear" w:color="auto" w:fill="FFFF00"/>
        </w:rPr>
        <w:t>Up to 15% of annual Service Model Units may be utilized per month, or up to 30% of annual Service Model Units quarterly.</w:t>
      </w:r>
      <w:r w:rsidRPr="0017099B">
        <w:rPr>
          <w:rStyle w:val="eop"/>
          <w:rFonts w:asciiTheme="minorHAnsi" w:hAnsiTheme="minorHAnsi" w:cstheme="minorHAnsi"/>
          <w:color w:val="000000"/>
          <w:sz w:val="19"/>
          <w:szCs w:val="19"/>
        </w:rPr>
        <w:t> </w:t>
      </w:r>
    </w:p>
    <w:p w14:paraId="04DB60FD" w14:textId="77777777" w:rsidR="006A3206" w:rsidRPr="0017099B" w:rsidRDefault="006A3206" w:rsidP="006A3206">
      <w:pPr>
        <w:pStyle w:val="paragraph"/>
        <w:tabs>
          <w:tab w:val="left" w:pos="360"/>
        </w:tabs>
        <w:spacing w:before="0" w:beforeAutospacing="0" w:after="0" w:afterAutospacing="0"/>
        <w:textAlignment w:val="baseline"/>
        <w:rPr>
          <w:rFonts w:asciiTheme="minorHAnsi" w:hAnsiTheme="minorHAnsi" w:cstheme="minorHAnsi"/>
          <w:sz w:val="19"/>
          <w:szCs w:val="19"/>
        </w:rPr>
      </w:pPr>
      <w:r w:rsidRPr="0017099B">
        <w:rPr>
          <w:rStyle w:val="eop"/>
          <w:rFonts w:asciiTheme="minorHAnsi" w:hAnsiTheme="minorHAnsi" w:cstheme="minorHAnsi"/>
          <w:color w:val="000000"/>
          <w:sz w:val="19"/>
          <w:szCs w:val="19"/>
        </w:rPr>
        <w:t> </w:t>
      </w:r>
    </w:p>
    <w:p w14:paraId="6F248420" w14:textId="77777777" w:rsidR="006A3206" w:rsidRPr="0017099B" w:rsidRDefault="006A3206" w:rsidP="006A3206">
      <w:pPr>
        <w:pStyle w:val="paragraph"/>
        <w:numPr>
          <w:ilvl w:val="0"/>
          <w:numId w:val="30"/>
        </w:numPr>
        <w:tabs>
          <w:tab w:val="clear" w:pos="720"/>
          <w:tab w:val="num" w:pos="-1440"/>
          <w:tab w:val="left" w:pos="360"/>
        </w:tabs>
        <w:spacing w:before="0" w:beforeAutospacing="0" w:after="0" w:afterAutospacing="0"/>
        <w:ind w:left="0" w:firstLine="0"/>
        <w:textAlignment w:val="baseline"/>
        <w:rPr>
          <w:rFonts w:asciiTheme="minorHAnsi" w:hAnsiTheme="minorHAnsi" w:cstheme="minorHAnsi"/>
          <w:b/>
          <w:bCs/>
          <w:sz w:val="19"/>
          <w:szCs w:val="19"/>
        </w:rPr>
      </w:pPr>
      <w:r w:rsidRPr="0017099B">
        <w:rPr>
          <w:rStyle w:val="normaltextrun"/>
          <w:rFonts w:asciiTheme="minorHAnsi" w:hAnsiTheme="minorHAnsi" w:cstheme="minorHAnsi"/>
          <w:b/>
          <w:bCs/>
          <w:color w:val="000000"/>
          <w:sz w:val="19"/>
          <w:szCs w:val="19"/>
          <w:shd w:val="clear" w:color="auto" w:fill="FFFF00"/>
        </w:rPr>
        <w:t>If getting less than 100 units for ongoing support:</w:t>
      </w:r>
      <w:r w:rsidRPr="0017099B">
        <w:rPr>
          <w:rStyle w:val="eop"/>
          <w:rFonts w:asciiTheme="minorHAnsi" w:hAnsiTheme="minorHAnsi" w:cstheme="minorHAnsi"/>
          <w:b/>
          <w:bCs/>
          <w:color w:val="000000"/>
          <w:sz w:val="19"/>
          <w:szCs w:val="19"/>
        </w:rPr>
        <w:t> </w:t>
      </w:r>
    </w:p>
    <w:p w14:paraId="66EDC4FF" w14:textId="77777777" w:rsidR="006A3206" w:rsidRPr="0017099B" w:rsidRDefault="006A3206" w:rsidP="006A3206">
      <w:pPr>
        <w:pStyle w:val="paragraph"/>
        <w:numPr>
          <w:ilvl w:val="0"/>
          <w:numId w:val="31"/>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17099B">
        <w:rPr>
          <w:rStyle w:val="normaltextrun"/>
          <w:rFonts w:asciiTheme="minorHAnsi" w:hAnsiTheme="minorHAnsi" w:cstheme="minorHAnsi"/>
          <w:color w:val="000000"/>
          <w:sz w:val="19"/>
          <w:szCs w:val="19"/>
          <w:shd w:val="clear" w:color="auto" w:fill="FFFF00"/>
        </w:rPr>
        <w:t>Client may use up to 60% of annual Service Model units in either the first or last 6 months of the calendar year.</w:t>
      </w:r>
      <w:r w:rsidRPr="0017099B">
        <w:rPr>
          <w:rStyle w:val="eop"/>
          <w:rFonts w:asciiTheme="minorHAnsi" w:hAnsiTheme="minorHAnsi" w:cstheme="minorHAnsi"/>
          <w:color w:val="000000"/>
          <w:sz w:val="19"/>
          <w:szCs w:val="19"/>
        </w:rPr>
        <w:t> </w:t>
      </w:r>
    </w:p>
    <w:p w14:paraId="4AAB50C3" w14:textId="77777777" w:rsidR="006A3206" w:rsidRPr="0017099B" w:rsidRDefault="006A3206" w:rsidP="006A3206">
      <w:pPr>
        <w:pStyle w:val="paragraph"/>
        <w:tabs>
          <w:tab w:val="left" w:pos="360"/>
        </w:tabs>
        <w:spacing w:before="0" w:beforeAutospacing="0" w:after="0" w:afterAutospacing="0"/>
        <w:textAlignment w:val="baseline"/>
        <w:rPr>
          <w:rFonts w:asciiTheme="minorHAnsi" w:hAnsiTheme="minorHAnsi" w:cstheme="minorHAnsi"/>
          <w:sz w:val="19"/>
          <w:szCs w:val="19"/>
        </w:rPr>
      </w:pPr>
      <w:r w:rsidRPr="0017099B">
        <w:rPr>
          <w:rStyle w:val="eop"/>
          <w:rFonts w:asciiTheme="minorHAnsi" w:hAnsiTheme="minorHAnsi" w:cstheme="minorHAnsi"/>
          <w:color w:val="000000"/>
          <w:sz w:val="19"/>
          <w:szCs w:val="19"/>
        </w:rPr>
        <w:t> </w:t>
      </w:r>
    </w:p>
    <w:p w14:paraId="294638C9" w14:textId="77777777" w:rsidR="006A3206" w:rsidRPr="0017099B" w:rsidRDefault="006A3206" w:rsidP="006A3206">
      <w:pPr>
        <w:pStyle w:val="paragraph"/>
        <w:numPr>
          <w:ilvl w:val="0"/>
          <w:numId w:val="32"/>
        </w:numPr>
        <w:tabs>
          <w:tab w:val="clear" w:pos="720"/>
          <w:tab w:val="num" w:pos="-1440"/>
          <w:tab w:val="left" w:pos="360"/>
        </w:tabs>
        <w:spacing w:before="0" w:beforeAutospacing="0" w:after="0" w:afterAutospacing="0"/>
        <w:ind w:left="0" w:firstLine="0"/>
        <w:textAlignment w:val="baseline"/>
        <w:rPr>
          <w:rFonts w:asciiTheme="minorHAnsi" w:hAnsiTheme="minorHAnsi" w:cstheme="minorHAnsi"/>
          <w:b/>
          <w:bCs/>
          <w:sz w:val="19"/>
          <w:szCs w:val="19"/>
        </w:rPr>
      </w:pPr>
      <w:r w:rsidRPr="0017099B">
        <w:rPr>
          <w:rStyle w:val="normaltextrun"/>
          <w:rFonts w:asciiTheme="minorHAnsi" w:hAnsiTheme="minorHAnsi" w:cstheme="minorHAnsi"/>
          <w:b/>
          <w:bCs/>
          <w:color w:val="000000"/>
          <w:sz w:val="19"/>
          <w:szCs w:val="19"/>
          <w:shd w:val="clear" w:color="auto" w:fill="FFFF00"/>
        </w:rPr>
        <w:t>If getting a finite number of incremental credits to be delivered on a specific project:</w:t>
      </w:r>
      <w:r w:rsidRPr="0017099B">
        <w:rPr>
          <w:rStyle w:val="eop"/>
          <w:rFonts w:asciiTheme="minorHAnsi" w:hAnsiTheme="minorHAnsi" w:cstheme="minorHAnsi"/>
          <w:b/>
          <w:bCs/>
          <w:color w:val="000000"/>
          <w:sz w:val="19"/>
          <w:szCs w:val="19"/>
        </w:rPr>
        <w:t> </w:t>
      </w:r>
    </w:p>
    <w:p w14:paraId="05FD38BC" w14:textId="77777777" w:rsidR="006A3206" w:rsidRPr="0017099B" w:rsidRDefault="006A3206" w:rsidP="006A3206">
      <w:pPr>
        <w:pStyle w:val="paragraph"/>
        <w:numPr>
          <w:ilvl w:val="0"/>
          <w:numId w:val="33"/>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17099B">
        <w:rPr>
          <w:rStyle w:val="normaltextrun"/>
          <w:rFonts w:asciiTheme="minorHAnsi" w:hAnsiTheme="minorHAnsi" w:cstheme="minorHAnsi"/>
          <w:color w:val="000000"/>
          <w:sz w:val="19"/>
          <w:szCs w:val="19"/>
          <w:shd w:val="clear" w:color="auto" w:fill="FFFF00"/>
        </w:rPr>
        <w:t>All commercial offerings related to the Service Model Units licensed under this Agreement will be delivered to Client by the end of (Month/Year) subject to Client’s provision of a detailed request to NIQ and NIQ’s available capacity.</w:t>
      </w:r>
      <w:r w:rsidRPr="0017099B">
        <w:rPr>
          <w:rStyle w:val="eop"/>
          <w:rFonts w:asciiTheme="minorHAnsi" w:hAnsiTheme="minorHAnsi" w:cstheme="minorHAnsi"/>
          <w:color w:val="000000"/>
          <w:sz w:val="19"/>
          <w:szCs w:val="19"/>
        </w:rPr>
        <w:t> </w:t>
      </w:r>
    </w:p>
    <w:p w14:paraId="5E76433C" w14:textId="77777777" w:rsidR="006A3206" w:rsidRPr="0017099B" w:rsidRDefault="006A3206" w:rsidP="006A3206">
      <w:pPr>
        <w:rPr>
          <w:rFonts w:asciiTheme="minorHAnsi" w:hAnsiTheme="minorHAnsi" w:cstheme="minorHAnsi"/>
          <w:sz w:val="19"/>
          <w:szCs w:val="19"/>
        </w:rPr>
      </w:pPr>
    </w:p>
    <w:p w14:paraId="79FE44D0" w14:textId="77777777" w:rsidR="006A3206" w:rsidRPr="0017099B" w:rsidRDefault="006A3206" w:rsidP="006A3206">
      <w:pPr>
        <w:rPr>
          <w:rFonts w:asciiTheme="minorHAnsi" w:hAnsiTheme="minorHAnsi" w:cstheme="minorHAnsi"/>
          <w:sz w:val="19"/>
          <w:szCs w:val="19"/>
        </w:rPr>
      </w:pPr>
      <w:r w:rsidRPr="0017099B">
        <w:rPr>
          <w:rFonts w:asciiTheme="minorHAnsi" w:hAnsiTheme="minorHAnsi" w:cstheme="minorHAnsi"/>
          <w:sz w:val="19"/>
          <w:szCs w:val="19"/>
        </w:rPr>
        <w:t>All Units must be ordered, by submission of a detailed request to NIQIQ, two (2) weeks prior to the end of the relevant Contract Year. NIQ will deliver the associated Service based on available capacity.</w:t>
      </w:r>
    </w:p>
    <w:p w14:paraId="2AA2CE9C" w14:textId="77777777" w:rsidR="006A3206" w:rsidRDefault="006A3206" w:rsidP="006A3206">
      <w:pPr>
        <w:rPr>
          <w:rFonts w:asciiTheme="minorHAnsi" w:hAnsiTheme="minorHAnsi" w:cstheme="minorHAnsi"/>
          <w:sz w:val="19"/>
          <w:szCs w:val="19"/>
        </w:rPr>
      </w:pPr>
    </w:p>
    <w:p w14:paraId="42DCF1A4" w14:textId="77777777" w:rsidR="006A3206" w:rsidRPr="0017099B" w:rsidRDefault="006A3206" w:rsidP="006A3206">
      <w:pPr>
        <w:rPr>
          <w:rFonts w:asciiTheme="minorHAnsi" w:hAnsiTheme="minorHAnsi" w:cstheme="minorHAnsi"/>
          <w:sz w:val="19"/>
          <w:szCs w:val="19"/>
        </w:rPr>
      </w:pPr>
      <w:r w:rsidRPr="0017099B">
        <w:rPr>
          <w:rFonts w:asciiTheme="minorHAnsi" w:hAnsiTheme="minorHAnsi" w:cstheme="minorHAnsi"/>
          <w:sz w:val="19"/>
          <w:szCs w:val="19"/>
        </w:rPr>
        <w:t>Any Units not ordered and Service(s) not delivered before the end of such Contract Year shall be deemed waived and forfeited, and will not be converted into cash, credit, rebate, or other type of refund.</w:t>
      </w:r>
    </w:p>
    <w:p w14:paraId="312EF88C" w14:textId="77777777" w:rsidR="006A3206" w:rsidRDefault="006A3206" w:rsidP="006A3206">
      <w:pPr>
        <w:rPr>
          <w:rFonts w:asciiTheme="minorHAnsi" w:hAnsiTheme="minorHAnsi" w:cstheme="minorHAnsi"/>
          <w:sz w:val="19"/>
          <w:szCs w:val="19"/>
        </w:rPr>
      </w:pPr>
    </w:p>
    <w:p w14:paraId="7201CFC6" w14:textId="77777777" w:rsidR="006A3206" w:rsidRPr="0017099B" w:rsidRDefault="006A3206" w:rsidP="006A3206">
      <w:pPr>
        <w:rPr>
          <w:rFonts w:asciiTheme="minorHAnsi" w:hAnsiTheme="minorHAnsi" w:cstheme="minorHAnsi"/>
          <w:sz w:val="19"/>
          <w:szCs w:val="19"/>
        </w:rPr>
      </w:pPr>
      <w:r w:rsidRPr="0017099B">
        <w:rPr>
          <w:rFonts w:asciiTheme="minorHAnsi" w:hAnsiTheme="minorHAnsi" w:cstheme="minorHAnsi"/>
          <w:sz w:val="19"/>
          <w:szCs w:val="19"/>
        </w:rPr>
        <w:t xml:space="preserve">The unit value for each service is outlined in the table below. Up to 30% of annual Service Model Units may be utilized on Business Intelligence offerings and up to 5% of annual Service Model Units may be used on Learning and Development offerings, with the remaining 65% of Service Units to be used on Industry Insights. The Service Unit allocation will be aligned upon at the start of each year, and for cases where service model units are part of the overall subscription fee, they may be remixed on an annual basis across the forementioned servicing offerings by up to 10% with a minimum of 3 month notice prior to implementation. </w:t>
      </w:r>
    </w:p>
    <w:p w14:paraId="4A8CD29E" w14:textId="77777777" w:rsidR="006A3206" w:rsidRDefault="006A3206" w:rsidP="006A3206">
      <w:pPr>
        <w:spacing w:line="276" w:lineRule="auto"/>
        <w:rPr>
          <w:rFonts w:asciiTheme="minorHAnsi" w:eastAsiaTheme="minorEastAsia" w:hAnsiTheme="minorHAnsi" w:cstheme="minorHAnsi"/>
          <w:color w:val="000000" w:themeColor="text1"/>
          <w:sz w:val="19"/>
          <w:szCs w:val="19"/>
        </w:rPr>
      </w:pPr>
    </w:p>
    <w:p w14:paraId="1778E2A0" w14:textId="77777777" w:rsidR="006A3206" w:rsidRPr="0017099B" w:rsidRDefault="006A3206" w:rsidP="006A3206">
      <w:pPr>
        <w:spacing w:line="276" w:lineRule="auto"/>
        <w:rPr>
          <w:rFonts w:asciiTheme="minorHAnsi" w:eastAsia="Calibri" w:hAnsiTheme="minorHAnsi" w:cstheme="minorHAnsi"/>
          <w:color w:val="000000" w:themeColor="text1"/>
          <w:sz w:val="19"/>
          <w:szCs w:val="19"/>
          <w:highlight w:val="yellow"/>
        </w:rPr>
      </w:pPr>
      <w:r w:rsidRPr="0017099B">
        <w:rPr>
          <w:rFonts w:asciiTheme="minorHAnsi" w:eastAsiaTheme="minorEastAsia" w:hAnsiTheme="minorHAnsi" w:cstheme="minorHAnsi"/>
          <w:color w:val="000000" w:themeColor="text1"/>
          <w:sz w:val="19"/>
          <w:szCs w:val="19"/>
        </w:rPr>
        <w:t>The unit value for each service is outlined in the table below with XX units available for Industry Insights, XX for Business Intelligence, and XX for Training</w:t>
      </w:r>
    </w:p>
    <w:p w14:paraId="139AC4D5" w14:textId="77777777" w:rsidR="006A3206" w:rsidRDefault="006A3206" w:rsidP="006A3206">
      <w:pPr>
        <w:shd w:val="clear" w:color="auto" w:fill="FFFFFF" w:themeFill="background1"/>
        <w:rPr>
          <w:rFonts w:asciiTheme="minorHAnsi" w:eastAsiaTheme="minorEastAsia" w:hAnsiTheme="minorHAnsi" w:cstheme="minorHAnsi"/>
          <w:color w:val="000000" w:themeColor="text1"/>
          <w:sz w:val="19"/>
          <w:szCs w:val="19"/>
        </w:rPr>
      </w:pPr>
    </w:p>
    <w:p w14:paraId="337DD567" w14:textId="77777777" w:rsidR="006A3206" w:rsidRPr="0017099B" w:rsidRDefault="006A3206" w:rsidP="006A3206">
      <w:pPr>
        <w:shd w:val="clear" w:color="auto" w:fill="FFFFFF" w:themeFill="background1"/>
        <w:rPr>
          <w:rFonts w:asciiTheme="minorHAnsi" w:eastAsia="Calibri" w:hAnsiTheme="minorHAnsi" w:cstheme="minorHAnsi"/>
          <w:color w:val="000000" w:themeColor="text1"/>
          <w:sz w:val="19"/>
          <w:szCs w:val="19"/>
        </w:rPr>
      </w:pPr>
      <w:r w:rsidRPr="0017099B">
        <w:rPr>
          <w:rFonts w:asciiTheme="minorHAnsi" w:eastAsiaTheme="minorEastAsia" w:hAnsiTheme="minorHAnsi" w:cstheme="minorHAnsi"/>
          <w:color w:val="000000" w:themeColor="text1"/>
          <w:sz w:val="19"/>
          <w:szCs w:val="19"/>
        </w:rPr>
        <w:t>Client may elect to terminate an ongoing reporting deliverable, (for example, Discover Add In or Configured Discover) by providing no less than thirty (30) days prior written notice during the applicable contract year of delivery. NIQ will credit back units to Client as follows: (i) if less than fifty percent (50%) of the deliverables have been provided as of the termination effective date, twenty-five percent (25%) of the initial units will be credited back to Client for its allocation against other Business Intelligence offerings; (ii) if more than fifty percent (50%) of deliverables have been provided,  no units will be credited back to Client.</w:t>
      </w:r>
    </w:p>
    <w:p w14:paraId="7D70A8D4" w14:textId="77777777" w:rsidR="006A3206" w:rsidRPr="0017099B" w:rsidRDefault="006A3206" w:rsidP="006A3206">
      <w:pPr>
        <w:shd w:val="clear" w:color="auto" w:fill="FFFFFF" w:themeFill="background1"/>
        <w:rPr>
          <w:rFonts w:asciiTheme="minorHAnsi" w:eastAsia="Calibri" w:hAnsiTheme="minorHAnsi" w:cstheme="minorHAnsi"/>
          <w:b/>
          <w:bCs/>
          <w:color w:val="000000" w:themeColor="text1"/>
          <w:sz w:val="19"/>
          <w:szCs w:val="19"/>
          <w:highlight w:val="yellow"/>
        </w:rPr>
      </w:pPr>
    </w:p>
    <w:p w14:paraId="6609DA1B" w14:textId="77777777" w:rsidR="006A3206" w:rsidRPr="0017099B" w:rsidRDefault="006A3206" w:rsidP="006A3206">
      <w:pPr>
        <w:shd w:val="clear" w:color="auto" w:fill="FFFFFF" w:themeFill="background1"/>
        <w:rPr>
          <w:rFonts w:asciiTheme="minorHAnsi" w:eastAsia="Calibri" w:hAnsiTheme="minorHAnsi" w:cstheme="minorHAnsi"/>
          <w:color w:val="000000" w:themeColor="text1"/>
          <w:sz w:val="19"/>
          <w:szCs w:val="19"/>
        </w:rPr>
      </w:pPr>
      <w:r w:rsidRPr="0017099B">
        <w:rPr>
          <w:rFonts w:asciiTheme="minorHAnsi" w:eastAsia="Calibri" w:hAnsiTheme="minorHAnsi" w:cstheme="minorHAnsi"/>
          <w:color w:val="000000" w:themeColor="text1"/>
          <w:sz w:val="19"/>
          <w:szCs w:val="19"/>
        </w:rPr>
        <w:t>Client may elect to terminate an Industry Insights-Business Issue request. NIQ will credit back units to Client as follows: (i) if NIQ has been notified within 2 business days of initial request and scope definition one hundred percent(100%) of those units will be credited back to client; (ii) if project is terminated more than two(2) weeks prior to agreed upon delivery date fifty percent(50%) of units will be credited back to client;(iii) if project is cancelled less than two(2) weeks prior to agreed upon delivery date, no units will be credited back.</w:t>
      </w:r>
    </w:p>
    <w:p w14:paraId="230118D9" w14:textId="77777777" w:rsidR="006A3206" w:rsidRPr="0017099B" w:rsidRDefault="006A3206" w:rsidP="006A3206">
      <w:pPr>
        <w:spacing w:line="276" w:lineRule="auto"/>
        <w:rPr>
          <w:rFonts w:asciiTheme="minorHAnsi" w:eastAsia="Calibri" w:hAnsiTheme="minorHAnsi" w:cstheme="minorHAnsi"/>
          <w:color w:val="000000" w:themeColor="text1"/>
          <w:sz w:val="19"/>
          <w:szCs w:val="19"/>
        </w:rPr>
      </w:pPr>
    </w:p>
    <w:p w14:paraId="7C230AE7" w14:textId="77777777" w:rsidR="006A3206" w:rsidRPr="0017099B" w:rsidRDefault="006A3206" w:rsidP="006A3206">
      <w:pPr>
        <w:spacing w:line="276" w:lineRule="auto"/>
        <w:rPr>
          <w:rFonts w:asciiTheme="minorHAnsi" w:eastAsia="Calibri" w:hAnsiTheme="minorHAnsi" w:cstheme="minorHAnsi"/>
          <w:color w:val="000000" w:themeColor="text1"/>
          <w:sz w:val="19"/>
          <w:szCs w:val="19"/>
        </w:rPr>
      </w:pPr>
      <w:r w:rsidRPr="0017099B">
        <w:rPr>
          <w:rFonts w:asciiTheme="minorHAnsi" w:eastAsia="Calibri" w:hAnsiTheme="minorHAnsi" w:cstheme="minorHAnsi"/>
          <w:color w:val="000000" w:themeColor="text1"/>
          <w:sz w:val="19"/>
          <w:szCs w:val="19"/>
        </w:rPr>
        <w:t>Service Model Units licensed as Incremental servicing, may only be utilized for the intended service offering licensed (</w:t>
      </w:r>
      <w:r w:rsidRPr="0017099B">
        <w:rPr>
          <w:rFonts w:asciiTheme="minorHAnsi" w:eastAsia="Calibri" w:hAnsiTheme="minorHAnsi" w:cstheme="minorHAnsi"/>
          <w:color w:val="000000" w:themeColor="text1"/>
          <w:sz w:val="19"/>
          <w:szCs w:val="19"/>
          <w:highlight w:val="yellow"/>
        </w:rPr>
        <w:t>BI, Training, II-User to customize for client</w:t>
      </w:r>
      <w:r w:rsidRPr="0017099B">
        <w:rPr>
          <w:rFonts w:asciiTheme="minorHAnsi" w:eastAsia="Calibri" w:hAnsiTheme="minorHAnsi" w:cstheme="minorHAnsi"/>
          <w:color w:val="000000" w:themeColor="text1"/>
          <w:sz w:val="19"/>
          <w:szCs w:val="19"/>
        </w:rPr>
        <w:t xml:space="preserve"> and incremental units</w:t>
      </w:r>
      <w:r w:rsidRPr="0017099B">
        <w:rPr>
          <w:rFonts w:asciiTheme="minorHAnsi" w:eastAsia="Calibri" w:hAnsiTheme="minorHAnsi" w:cstheme="minorHAnsi"/>
          <w:b/>
          <w:bCs/>
          <w:color w:val="000000" w:themeColor="text1"/>
          <w:sz w:val="19"/>
          <w:szCs w:val="19"/>
        </w:rPr>
        <w:t>). If a client would like to modify the allocation of units across offerings, a three-month notice period is required and NIQ resource confirmation must be provided along with a contract amendment</w:t>
      </w:r>
      <w:r w:rsidRPr="0017099B">
        <w:rPr>
          <w:rFonts w:asciiTheme="minorHAnsi" w:eastAsia="Calibri" w:hAnsiTheme="minorHAnsi" w:cstheme="minorHAnsi"/>
          <w:color w:val="000000" w:themeColor="text1"/>
          <w:sz w:val="19"/>
          <w:szCs w:val="19"/>
        </w:rPr>
        <w:t xml:space="preserve">. </w:t>
      </w:r>
    </w:p>
    <w:p w14:paraId="67664A75" w14:textId="77777777" w:rsidR="006A3206" w:rsidRPr="0017099B" w:rsidRDefault="006A3206" w:rsidP="006A3206">
      <w:pPr>
        <w:shd w:val="clear" w:color="auto" w:fill="FFFFFF" w:themeFill="background1"/>
        <w:rPr>
          <w:rFonts w:asciiTheme="minorHAnsi" w:eastAsiaTheme="minorEastAsia" w:hAnsiTheme="minorHAnsi" w:cstheme="minorHAnsi"/>
          <w:color w:val="000000" w:themeColor="text1"/>
          <w:sz w:val="19"/>
          <w:szCs w:val="19"/>
        </w:rPr>
      </w:pPr>
    </w:p>
    <w:p w14:paraId="5A436529" w14:textId="7F135CF4" w:rsidR="006A3206" w:rsidRPr="0017099B" w:rsidRDefault="006A3206" w:rsidP="006A3206">
      <w:pPr>
        <w:shd w:val="clear" w:color="auto" w:fill="FFFFFF" w:themeFill="background1"/>
        <w:rPr>
          <w:rFonts w:asciiTheme="minorHAnsi" w:eastAsiaTheme="minorEastAsia" w:hAnsiTheme="minorHAnsi" w:cstheme="minorHAnsi"/>
          <w:color w:val="000000" w:themeColor="text1"/>
          <w:sz w:val="19"/>
          <w:szCs w:val="19"/>
          <w:highlight w:val="yellow"/>
        </w:rPr>
      </w:pPr>
      <w:r w:rsidRPr="0017099B">
        <w:rPr>
          <w:rFonts w:asciiTheme="minorHAnsi" w:eastAsiaTheme="minorEastAsia" w:hAnsiTheme="minorHAnsi" w:cstheme="minorHAnsi"/>
          <w:color w:val="000000" w:themeColor="text1"/>
          <w:sz w:val="19"/>
          <w:szCs w:val="19"/>
        </w:rPr>
        <w:t xml:space="preserve">Any modification of the allocation of units across offerings requires a three-month notice period and NIQ resource confirmation will be indicated in the associated amendment to the </w:t>
      </w:r>
      <w:r w:rsidR="00012D95">
        <w:rPr>
          <w:rFonts w:asciiTheme="minorHAnsi" w:eastAsiaTheme="minorEastAsia" w:hAnsiTheme="minorHAnsi" w:cstheme="minorHAnsi"/>
          <w:color w:val="000000" w:themeColor="text1"/>
          <w:sz w:val="19"/>
          <w:szCs w:val="19"/>
        </w:rPr>
        <w:t>LA</w:t>
      </w:r>
      <w:r w:rsidRPr="0017099B">
        <w:rPr>
          <w:rFonts w:asciiTheme="minorHAnsi" w:eastAsiaTheme="minorEastAsia" w:hAnsiTheme="minorHAnsi" w:cstheme="minorHAnsi"/>
          <w:color w:val="000000" w:themeColor="text1"/>
          <w:sz w:val="19"/>
          <w:szCs w:val="19"/>
        </w:rPr>
        <w:t>.</w:t>
      </w:r>
      <w:r w:rsidRPr="0017099B">
        <w:rPr>
          <w:rFonts w:asciiTheme="minorHAnsi" w:eastAsiaTheme="minorEastAsia" w:hAnsiTheme="minorHAnsi" w:cstheme="minorHAnsi"/>
          <w:color w:val="000000" w:themeColor="text1"/>
          <w:sz w:val="19"/>
          <w:szCs w:val="19"/>
          <w:highlight w:val="yellow"/>
        </w:rPr>
        <w:t xml:space="preserve"> </w:t>
      </w:r>
    </w:p>
    <w:p w14:paraId="668CBCFE" w14:textId="77777777" w:rsidR="006A3206" w:rsidRPr="0017099B" w:rsidRDefault="006A3206" w:rsidP="006A3206">
      <w:pPr>
        <w:spacing w:line="276" w:lineRule="auto"/>
        <w:rPr>
          <w:rFonts w:asciiTheme="minorHAnsi" w:eastAsia="Calibri" w:hAnsiTheme="minorHAnsi" w:cstheme="minorHAnsi"/>
          <w:color w:val="000000" w:themeColor="text1"/>
          <w:sz w:val="19"/>
          <w:szCs w:val="19"/>
        </w:rPr>
      </w:pPr>
    </w:p>
    <w:p w14:paraId="403B5A14" w14:textId="0BB96749" w:rsidR="006A3206" w:rsidRPr="0017099B" w:rsidRDefault="006A3206" w:rsidP="006A3206">
      <w:pPr>
        <w:spacing w:line="276" w:lineRule="auto"/>
        <w:rPr>
          <w:rFonts w:asciiTheme="minorHAnsi" w:eastAsia="Segoe UI" w:hAnsiTheme="minorHAnsi" w:cstheme="minorHAnsi"/>
          <w:color w:val="FF0000"/>
          <w:sz w:val="19"/>
          <w:szCs w:val="19"/>
        </w:rPr>
      </w:pPr>
      <w:r w:rsidRPr="0017099B">
        <w:rPr>
          <w:rFonts w:asciiTheme="minorHAnsi" w:eastAsia="Calibri" w:hAnsiTheme="minorHAnsi" w:cstheme="minorHAnsi"/>
          <w:color w:val="000000" w:themeColor="text1"/>
          <w:sz w:val="19"/>
          <w:szCs w:val="19"/>
        </w:rPr>
        <w:t xml:space="preserve">All Service Units must be used within the Contract Year </w:t>
      </w:r>
      <w:r w:rsidRPr="0017099B">
        <w:rPr>
          <w:rFonts w:asciiTheme="minorHAnsi" w:eastAsia="Segoe UI" w:hAnsiTheme="minorHAnsi" w:cstheme="minorHAnsi"/>
          <w:sz w:val="19"/>
          <w:szCs w:val="19"/>
        </w:rPr>
        <w:t>a</w:t>
      </w:r>
      <w:r w:rsidRPr="0017099B">
        <w:rPr>
          <w:rFonts w:asciiTheme="minorHAnsi" w:eastAsiaTheme="minorEastAsia" w:hAnsiTheme="minorHAnsi" w:cstheme="minorHAnsi"/>
          <w:sz w:val="19"/>
          <w:szCs w:val="19"/>
        </w:rPr>
        <w:t>n</w:t>
      </w:r>
      <w:r w:rsidRPr="0017099B">
        <w:rPr>
          <w:rFonts w:asciiTheme="minorHAnsi" w:eastAsiaTheme="minorEastAsia" w:hAnsiTheme="minorHAnsi" w:cstheme="minorHAnsi"/>
          <w:color w:val="000000" w:themeColor="text1"/>
          <w:sz w:val="19"/>
          <w:szCs w:val="19"/>
        </w:rPr>
        <w:t xml:space="preserve">d within the respective country of the </w:t>
      </w:r>
      <w:r w:rsidR="00012D95">
        <w:rPr>
          <w:rFonts w:asciiTheme="minorHAnsi" w:eastAsiaTheme="minorEastAsia" w:hAnsiTheme="minorHAnsi" w:cstheme="minorHAnsi"/>
          <w:color w:val="000000" w:themeColor="text1"/>
          <w:sz w:val="19"/>
          <w:szCs w:val="19"/>
        </w:rPr>
        <w:t>LA</w:t>
      </w:r>
      <w:r w:rsidRPr="0017099B">
        <w:rPr>
          <w:rFonts w:asciiTheme="minorHAnsi" w:eastAsiaTheme="minorEastAsia" w:hAnsiTheme="minorHAnsi" w:cstheme="minorHAnsi"/>
          <w:color w:val="000000" w:themeColor="text1"/>
          <w:sz w:val="19"/>
          <w:szCs w:val="19"/>
        </w:rPr>
        <w:t xml:space="preserve"> or equivalent</w:t>
      </w:r>
      <w:r w:rsidRPr="0017099B">
        <w:rPr>
          <w:rFonts w:asciiTheme="minorHAnsi" w:eastAsia="Calibri" w:hAnsiTheme="minorHAnsi" w:cstheme="minorHAnsi"/>
          <w:color w:val="000000" w:themeColor="text1"/>
          <w:sz w:val="19"/>
          <w:szCs w:val="19"/>
        </w:rPr>
        <w:t xml:space="preserve">.  </w:t>
      </w:r>
    </w:p>
    <w:p w14:paraId="3FFB8A22" w14:textId="77777777" w:rsidR="006A3206" w:rsidRDefault="006A3206" w:rsidP="006A3206">
      <w:pPr>
        <w:spacing w:line="276" w:lineRule="auto"/>
        <w:rPr>
          <w:rFonts w:ascii="Segoe UI" w:eastAsia="Segoe UI" w:hAnsi="Segoe UI" w:cs="Segoe UI"/>
          <w:color w:val="333333"/>
          <w:sz w:val="18"/>
          <w:szCs w:val="18"/>
          <w:lang w:val="en"/>
        </w:rPr>
      </w:pPr>
    </w:p>
    <w:p w14:paraId="2FEEFE2A" w14:textId="665E1E5D" w:rsidR="006A3206" w:rsidRPr="00485A3A" w:rsidRDefault="006A3206" w:rsidP="006A3206">
      <w:pPr>
        <w:spacing w:line="276" w:lineRule="auto"/>
        <w:rPr>
          <w:rFonts w:ascii="Segoe UI" w:eastAsia="Segoe UI" w:hAnsi="Segoe UI" w:cs="Segoe UI"/>
          <w:sz w:val="18"/>
          <w:szCs w:val="18"/>
        </w:rPr>
      </w:pPr>
      <w:r w:rsidRPr="00485A3A">
        <w:rPr>
          <w:rFonts w:ascii="Segoe UI" w:eastAsia="Segoe UI" w:hAnsi="Segoe UI" w:cs="Segoe UI"/>
          <w:sz w:val="18"/>
          <w:szCs w:val="18"/>
        </w:rPr>
        <w:t xml:space="preserve">Client will have access to NIQ technology, virtual multi-client training and support services. Client may elect to license, at an additional charge, incremental servicing for Business Intelligence, Industry Insight and/or Learning and Development needs to be pursuant to an amendment to this </w:t>
      </w:r>
      <w:r w:rsidR="00012D95">
        <w:rPr>
          <w:rFonts w:ascii="Segoe UI" w:eastAsia="Segoe UI" w:hAnsi="Segoe UI" w:cs="Segoe UI"/>
          <w:sz w:val="18"/>
          <w:szCs w:val="18"/>
        </w:rPr>
        <w:t>LA</w:t>
      </w:r>
      <w:r w:rsidRPr="00485A3A">
        <w:rPr>
          <w:rFonts w:ascii="Segoe UI" w:eastAsia="Segoe UI" w:hAnsi="Segoe UI" w:cs="Segoe UI"/>
          <w:sz w:val="18"/>
          <w:szCs w:val="18"/>
        </w:rPr>
        <w:t>.</w:t>
      </w:r>
    </w:p>
    <w:p w14:paraId="7E99537E" w14:textId="77777777" w:rsidR="006A3206" w:rsidRDefault="006A3206" w:rsidP="006A3206">
      <w:pPr>
        <w:spacing w:line="276" w:lineRule="auto"/>
        <w:rPr>
          <w:rFonts w:ascii="Segoe UI" w:eastAsia="Segoe UI" w:hAnsi="Segoe UI" w:cs="Segoe UI"/>
          <w:color w:val="333333"/>
          <w:sz w:val="18"/>
          <w:szCs w:val="18"/>
          <w:lang w:val="en"/>
        </w:rPr>
      </w:pPr>
      <w:r w:rsidRPr="004D70E5">
        <w:rPr>
          <w:rFonts w:ascii="Segoe UI" w:eastAsia="Segoe UI" w:hAnsi="Segoe UI" w:cs="Segoe UI"/>
          <w:color w:val="333333"/>
          <w:sz w:val="18"/>
          <w:szCs w:val="18"/>
        </w:rPr>
        <w:t> </w:t>
      </w:r>
    </w:p>
    <w:tbl>
      <w:tblPr>
        <w:tblStyle w:val="TableGrid"/>
        <w:tblW w:w="10162"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6A0" w:firstRow="1" w:lastRow="0" w:firstColumn="1" w:lastColumn="0" w:noHBand="1" w:noVBand="1"/>
      </w:tblPr>
      <w:tblGrid>
        <w:gridCol w:w="2332"/>
        <w:gridCol w:w="6405"/>
        <w:gridCol w:w="1425"/>
      </w:tblGrid>
      <w:tr w:rsidR="006A3206" w14:paraId="43A935C4"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24F87D" w14:textId="77777777" w:rsidR="006A3206" w:rsidRDefault="006A3206" w:rsidP="00B36C66">
            <w:pPr>
              <w:spacing w:line="276" w:lineRule="auto"/>
              <w:jc w:val="center"/>
              <w:rPr>
                <w:rFonts w:ascii="Calibri" w:eastAsia="Calibri" w:hAnsi="Calibri" w:cs="Calibri"/>
                <w:sz w:val="19"/>
                <w:szCs w:val="19"/>
              </w:rPr>
            </w:pPr>
            <w:r w:rsidRPr="1076C147">
              <w:rPr>
                <w:rFonts w:ascii="Calibri" w:eastAsia="Calibri" w:hAnsi="Calibri" w:cs="Calibri"/>
                <w:b/>
                <w:bCs/>
                <w:sz w:val="19"/>
                <w:szCs w:val="19"/>
              </w:rPr>
              <w:t>Service</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45DCD05" w14:textId="77777777" w:rsidR="006A3206" w:rsidRDefault="006A3206" w:rsidP="00B36C66">
            <w:pPr>
              <w:jc w:val="center"/>
              <w:rPr>
                <w:rFonts w:ascii="Calibri" w:eastAsia="Calibri" w:hAnsi="Calibri" w:cs="Calibri"/>
                <w:sz w:val="19"/>
                <w:szCs w:val="19"/>
              </w:rPr>
            </w:pPr>
            <w:r w:rsidRPr="6DE27901">
              <w:rPr>
                <w:rFonts w:ascii="Calibri" w:eastAsia="Calibri" w:hAnsi="Calibri" w:cs="Calibri"/>
                <w:b/>
                <w:bCs/>
                <w:sz w:val="19"/>
                <w:szCs w:val="19"/>
              </w:rPr>
              <w:t>Operational Definition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8F0B17" w14:textId="77777777" w:rsidR="006A3206" w:rsidRDefault="006A3206" w:rsidP="00B36C66">
            <w:pPr>
              <w:jc w:val="center"/>
              <w:rPr>
                <w:rFonts w:ascii="Calibri" w:eastAsia="Calibri" w:hAnsi="Calibri" w:cs="Calibri"/>
                <w:sz w:val="19"/>
                <w:szCs w:val="19"/>
              </w:rPr>
            </w:pPr>
            <w:r w:rsidRPr="2519659C">
              <w:rPr>
                <w:rFonts w:ascii="Calibri" w:eastAsia="Calibri" w:hAnsi="Calibri" w:cs="Calibri"/>
                <w:b/>
                <w:bCs/>
                <w:sz w:val="19"/>
                <w:szCs w:val="19"/>
              </w:rPr>
              <w:t>Units per Service</w:t>
            </w:r>
          </w:p>
        </w:tc>
      </w:tr>
      <w:tr w:rsidR="006A3206" w14:paraId="1077ABBF"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8073D3" w14:textId="77777777" w:rsidR="006A3206" w:rsidRPr="00121FCD" w:rsidRDefault="006A3206" w:rsidP="00B36C66">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lastRenderedPageBreak/>
              <w:t>Industry Insights: Business Issue Analysis (BIA)  Standard</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E83467" w14:textId="77777777" w:rsidR="006A3206" w:rsidRPr="00121FCD" w:rsidRDefault="006A3206" w:rsidP="00B36C66">
            <w:pPr>
              <w:rPr>
                <w:rStyle w:val="font71"/>
                <w:rFonts w:ascii="Calibri" w:eastAsia="Calibri" w:hAnsi="Calibri" w:cs="Calibri"/>
                <w:color w:val="000000" w:themeColor="text1"/>
                <w:sz w:val="19"/>
                <w:szCs w:val="19"/>
              </w:rPr>
            </w:pPr>
            <w:r w:rsidRPr="00121FCD">
              <w:rPr>
                <w:rStyle w:val="font81"/>
                <w:rFonts w:ascii="Calibri" w:eastAsia="Calibri" w:hAnsi="Calibri" w:cs="Calibri"/>
                <w:color w:val="000000" w:themeColor="text1"/>
                <w:sz w:val="19"/>
                <w:szCs w:val="19"/>
              </w:rPr>
              <w:t xml:space="preserve">Definition: </w:t>
            </w:r>
            <w:r w:rsidRPr="00121FCD">
              <w:rPr>
                <w:rStyle w:val="font71"/>
                <w:rFonts w:ascii="Calibri" w:eastAsia="Calibri" w:hAnsi="Calibri" w:cs="Calibri"/>
                <w:color w:val="000000" w:themeColor="text1"/>
                <w:sz w:val="19"/>
                <w:szCs w:val="19"/>
              </w:rPr>
              <w:t>A deep dive presentation into one customer business question such as Performance/Category Overview, Pricing, Distribution/Assortment, Promotion, Product Management, or Targeting/Segmentation.</w:t>
            </w:r>
          </w:p>
          <w:p w14:paraId="0E2F2997" w14:textId="77777777" w:rsidR="006A3206" w:rsidRPr="00121FCD" w:rsidRDefault="006A3206" w:rsidP="00B36C66">
            <w:pPr>
              <w:rPr>
                <w:rStyle w:val="font71"/>
                <w:rFonts w:ascii="Calibri" w:eastAsia="Calibri" w:hAnsi="Calibri" w:cs="Calibri"/>
                <w:color w:val="000000" w:themeColor="text1"/>
                <w:sz w:val="19"/>
                <w:szCs w:val="19"/>
              </w:rPr>
            </w:pPr>
          </w:p>
          <w:p w14:paraId="425B34FC" w14:textId="77777777" w:rsidR="006A3206" w:rsidRPr="00121FCD" w:rsidRDefault="006A3206" w:rsidP="00B36C66">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Simple Standard BIA</w:t>
            </w:r>
            <w:r w:rsidRPr="00121FCD">
              <w:rPr>
                <w:rStyle w:val="font71"/>
                <w:rFonts w:ascii="Calibri" w:eastAsia="Calibri" w:hAnsi="Calibri" w:cs="Calibri"/>
                <w:color w:val="000000" w:themeColor="text1"/>
                <w:sz w:val="19"/>
                <w:szCs w:val="19"/>
              </w:rPr>
              <w:t xml:space="preserve">-Utilization of NIQ Best In Class standard including &lt;=1 data source, &lt;=1  brand, &lt;=1 market, and &lt;=1 segments or subcategories. </w:t>
            </w:r>
          </w:p>
          <w:p w14:paraId="400C8B0D" w14:textId="77777777" w:rsidR="006A3206" w:rsidRPr="00121FCD" w:rsidRDefault="006A3206" w:rsidP="00B36C66">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Medium Standard BIA</w:t>
            </w:r>
            <w:r w:rsidRPr="00121FCD">
              <w:rPr>
                <w:rStyle w:val="font71"/>
                <w:rFonts w:ascii="Calibri" w:eastAsia="Calibri" w:hAnsi="Calibri" w:cs="Calibri"/>
                <w:color w:val="000000" w:themeColor="text1"/>
                <w:sz w:val="19"/>
                <w:szCs w:val="19"/>
              </w:rPr>
              <w:t>- Utilization of NIQ Best In Class standard including &lt;=2 data sources, &lt;=4 brands, &lt;=1 market, and &lt;=2 segments or subcategories.</w:t>
            </w:r>
          </w:p>
          <w:p w14:paraId="3C3F53F4" w14:textId="77777777" w:rsidR="006A3206" w:rsidRPr="00121FCD" w:rsidRDefault="006A3206" w:rsidP="00B36C66">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Complex Standard BIA</w:t>
            </w:r>
            <w:r w:rsidRPr="00121FCD">
              <w:rPr>
                <w:rStyle w:val="font71"/>
                <w:rFonts w:ascii="Calibri" w:eastAsia="Calibri" w:hAnsi="Calibri" w:cs="Calibri"/>
                <w:color w:val="000000" w:themeColor="text1"/>
                <w:sz w:val="19"/>
                <w:szCs w:val="19"/>
              </w:rPr>
              <w:t>- Utilization of NIQ Best In Class standard including &lt;=3 data sources, &lt;=4 brands, &lt;=5 markets, and &lt;=3 segments or subcategories.</w:t>
            </w:r>
          </w:p>
          <w:p w14:paraId="6484967F" w14:textId="77777777" w:rsidR="006A3206" w:rsidRPr="00121FCD" w:rsidRDefault="006A3206" w:rsidP="00B36C66">
            <w:pPr>
              <w:rPr>
                <w:rStyle w:val="font71"/>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8E84B1" w14:textId="77777777" w:rsidR="006A3206" w:rsidRDefault="006A3206" w:rsidP="00B36C66">
            <w:pPr>
              <w:rPr>
                <w:rFonts w:ascii="Calibri" w:eastAsia="Calibri" w:hAnsi="Calibri" w:cs="Calibri"/>
                <w:sz w:val="19"/>
                <w:szCs w:val="19"/>
              </w:rPr>
            </w:pPr>
          </w:p>
          <w:p w14:paraId="6F854C1F" w14:textId="77777777" w:rsidR="006A3206" w:rsidRDefault="006A3206" w:rsidP="00B36C66">
            <w:pPr>
              <w:rPr>
                <w:rFonts w:ascii="Calibri" w:eastAsia="Calibri" w:hAnsi="Calibri" w:cs="Calibri"/>
                <w:sz w:val="19"/>
                <w:szCs w:val="19"/>
              </w:rPr>
            </w:pPr>
          </w:p>
          <w:p w14:paraId="67C62896" w14:textId="77777777" w:rsidR="006A3206" w:rsidRDefault="006A3206" w:rsidP="00B36C66">
            <w:pPr>
              <w:rPr>
                <w:rFonts w:ascii="Calibri" w:eastAsia="Calibri" w:hAnsi="Calibri" w:cs="Calibri"/>
                <w:sz w:val="19"/>
                <w:szCs w:val="19"/>
              </w:rPr>
            </w:pPr>
          </w:p>
          <w:p w14:paraId="380FEEEA" w14:textId="77777777" w:rsidR="006A3206" w:rsidRDefault="006A3206" w:rsidP="00B36C66">
            <w:pPr>
              <w:rPr>
                <w:rFonts w:ascii="Calibri" w:eastAsia="Calibri" w:hAnsi="Calibri" w:cs="Calibri"/>
                <w:sz w:val="19"/>
                <w:szCs w:val="19"/>
              </w:rPr>
            </w:pPr>
          </w:p>
          <w:p w14:paraId="564D5A7A" w14:textId="77777777" w:rsidR="006A3206" w:rsidRDefault="006A3206" w:rsidP="00B36C66">
            <w:pPr>
              <w:rPr>
                <w:rFonts w:ascii="Calibri" w:eastAsia="Calibri" w:hAnsi="Calibri" w:cs="Calibri"/>
                <w:sz w:val="19"/>
                <w:szCs w:val="19"/>
              </w:rPr>
            </w:pPr>
          </w:p>
          <w:p w14:paraId="7094E17E" w14:textId="77777777" w:rsidR="006A3206" w:rsidRDefault="006A3206" w:rsidP="00B36C66">
            <w:pPr>
              <w:rPr>
                <w:rFonts w:ascii="Calibri" w:eastAsia="Calibri" w:hAnsi="Calibri" w:cs="Calibri"/>
                <w:sz w:val="19"/>
                <w:szCs w:val="19"/>
              </w:rPr>
            </w:pPr>
            <w:r w:rsidRPr="6DE27901">
              <w:rPr>
                <w:rFonts w:ascii="Calibri" w:eastAsia="Calibri" w:hAnsi="Calibri" w:cs="Calibri"/>
                <w:sz w:val="19"/>
                <w:szCs w:val="19"/>
              </w:rPr>
              <w:t>10</w:t>
            </w:r>
          </w:p>
          <w:p w14:paraId="1A9BA38D" w14:textId="77777777" w:rsidR="006A3206" w:rsidRDefault="006A3206" w:rsidP="00B36C66">
            <w:pPr>
              <w:rPr>
                <w:rFonts w:ascii="Calibri" w:eastAsia="Calibri" w:hAnsi="Calibri" w:cs="Calibri"/>
                <w:sz w:val="19"/>
                <w:szCs w:val="19"/>
              </w:rPr>
            </w:pPr>
          </w:p>
          <w:p w14:paraId="5FDE069A" w14:textId="77777777" w:rsidR="006A3206" w:rsidRDefault="006A3206" w:rsidP="00B36C66">
            <w:pPr>
              <w:rPr>
                <w:rFonts w:ascii="Calibri" w:eastAsia="Calibri" w:hAnsi="Calibri" w:cs="Calibri"/>
                <w:sz w:val="19"/>
                <w:szCs w:val="19"/>
              </w:rPr>
            </w:pPr>
            <w:r w:rsidRPr="6DE27901">
              <w:rPr>
                <w:rFonts w:ascii="Calibri" w:eastAsia="Calibri" w:hAnsi="Calibri" w:cs="Calibri"/>
                <w:sz w:val="19"/>
                <w:szCs w:val="19"/>
              </w:rPr>
              <w:t>20</w:t>
            </w:r>
          </w:p>
          <w:p w14:paraId="63B02C7E" w14:textId="77777777" w:rsidR="006A3206" w:rsidRDefault="006A3206" w:rsidP="00B36C66">
            <w:pPr>
              <w:rPr>
                <w:rFonts w:ascii="Calibri" w:eastAsia="Calibri" w:hAnsi="Calibri" w:cs="Calibri"/>
                <w:sz w:val="19"/>
                <w:szCs w:val="19"/>
              </w:rPr>
            </w:pPr>
          </w:p>
          <w:p w14:paraId="78A7C2D9" w14:textId="77777777" w:rsidR="006A3206" w:rsidRDefault="006A3206" w:rsidP="00B36C66">
            <w:pPr>
              <w:rPr>
                <w:rFonts w:ascii="Calibri" w:eastAsia="Calibri" w:hAnsi="Calibri" w:cs="Calibri"/>
                <w:sz w:val="19"/>
                <w:szCs w:val="19"/>
              </w:rPr>
            </w:pPr>
            <w:r w:rsidRPr="6DE27901">
              <w:rPr>
                <w:rFonts w:ascii="Calibri" w:eastAsia="Calibri" w:hAnsi="Calibri" w:cs="Calibri"/>
                <w:sz w:val="19"/>
                <w:szCs w:val="19"/>
              </w:rPr>
              <w:t>30</w:t>
            </w:r>
          </w:p>
          <w:p w14:paraId="56EB004F" w14:textId="77777777" w:rsidR="006A3206" w:rsidRDefault="006A3206" w:rsidP="00B36C66">
            <w:pPr>
              <w:rPr>
                <w:rFonts w:ascii="Calibri" w:eastAsia="Calibri" w:hAnsi="Calibri" w:cs="Calibri"/>
                <w:sz w:val="19"/>
                <w:szCs w:val="19"/>
              </w:rPr>
            </w:pPr>
          </w:p>
        </w:tc>
      </w:tr>
      <w:tr w:rsidR="006A3206" w14:paraId="41EDAEA2"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047815" w14:textId="77777777" w:rsidR="006A3206" w:rsidRPr="00121FCD" w:rsidRDefault="006A3206" w:rsidP="00B36C66">
            <w:pPr>
              <w:spacing w:line="259"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Industry Insights: Business Issue Analysis (BIA)  Custom</w:t>
            </w:r>
          </w:p>
          <w:p w14:paraId="787F9238" w14:textId="77777777" w:rsidR="006A3206" w:rsidRPr="00121FCD" w:rsidRDefault="006A3206" w:rsidP="00B36C66">
            <w:pPr>
              <w:rPr>
                <w:rFonts w:ascii="Calibri" w:eastAsia="Calibri" w:hAnsi="Calibri" w:cs="Calibri"/>
                <w:color w:val="000000" w:themeColor="text1"/>
                <w:sz w:val="19"/>
                <w:szCs w:val="19"/>
              </w:rPr>
            </w:pP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197151" w14:textId="77777777" w:rsidR="006A3206" w:rsidRPr="00121FCD" w:rsidRDefault="006A3206" w:rsidP="00B36C66">
            <w:pPr>
              <w:rPr>
                <w:rStyle w:val="font71"/>
                <w:rFonts w:ascii="Calibri" w:eastAsia="Calibri" w:hAnsi="Calibri" w:cs="Calibri"/>
                <w:color w:val="000000" w:themeColor="text1"/>
                <w:sz w:val="19"/>
                <w:szCs w:val="19"/>
              </w:rPr>
            </w:pPr>
            <w:r w:rsidRPr="00121FCD">
              <w:rPr>
                <w:rStyle w:val="font81"/>
                <w:rFonts w:ascii="Calibri" w:eastAsia="Calibri" w:hAnsi="Calibri" w:cs="Calibri"/>
                <w:color w:val="000000" w:themeColor="text1"/>
                <w:sz w:val="19"/>
                <w:szCs w:val="19"/>
              </w:rPr>
              <w:t xml:space="preserve">Definition: </w:t>
            </w:r>
            <w:r w:rsidRPr="00121FCD">
              <w:rPr>
                <w:rStyle w:val="font71"/>
                <w:rFonts w:ascii="Calibri" w:eastAsia="Calibri" w:hAnsi="Calibri" w:cs="Calibri"/>
                <w:color w:val="000000" w:themeColor="text1"/>
                <w:sz w:val="19"/>
                <w:szCs w:val="19"/>
              </w:rPr>
              <w:t>A deep dive presentation into one customer business question such as Performance/Category Overview, Pricing, Distribution/Assortment, Promotion, Product Management, or Targeting/Segmentation.</w:t>
            </w:r>
          </w:p>
          <w:p w14:paraId="581D1DBF" w14:textId="77777777" w:rsidR="006A3206" w:rsidRPr="00121FCD" w:rsidRDefault="006A3206" w:rsidP="00B36C66">
            <w:pPr>
              <w:rPr>
                <w:rStyle w:val="font71"/>
                <w:rFonts w:ascii="Calibri" w:eastAsia="Calibri" w:hAnsi="Calibri" w:cs="Calibri"/>
                <w:b/>
                <w:bCs/>
                <w:color w:val="000000" w:themeColor="text1"/>
                <w:sz w:val="19"/>
                <w:szCs w:val="19"/>
              </w:rPr>
            </w:pPr>
          </w:p>
          <w:p w14:paraId="700B02BF" w14:textId="77777777" w:rsidR="006A3206" w:rsidRPr="00121FCD" w:rsidRDefault="006A3206" w:rsidP="00B36C66">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Simple Customization</w:t>
            </w:r>
            <w:r w:rsidRPr="00121FCD">
              <w:rPr>
                <w:rStyle w:val="font71"/>
                <w:rFonts w:ascii="Calibri" w:eastAsia="Calibri" w:hAnsi="Calibri" w:cs="Calibri"/>
                <w:color w:val="000000" w:themeColor="text1"/>
                <w:sz w:val="19"/>
                <w:szCs w:val="19"/>
              </w:rPr>
              <w:t xml:space="preserve">-Utilization of NIQ Best In Class standard including &lt;=4 custom parameter segmentations, 1 Product list, and &lt;= 20% customized content. Pending level of complexity of BIA. </w:t>
            </w:r>
          </w:p>
          <w:p w14:paraId="71755BD6" w14:textId="77777777" w:rsidR="006A3206" w:rsidRPr="00121FCD" w:rsidRDefault="006A3206" w:rsidP="00B36C66">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Medium Customization</w:t>
            </w:r>
            <w:r w:rsidRPr="00121FCD">
              <w:rPr>
                <w:rStyle w:val="font71"/>
                <w:rFonts w:ascii="Calibri" w:eastAsia="Calibri" w:hAnsi="Calibri" w:cs="Calibri"/>
                <w:color w:val="000000" w:themeColor="text1"/>
                <w:sz w:val="19"/>
                <w:szCs w:val="19"/>
              </w:rPr>
              <w:t>- Utilization of NIQ Best In Class standard including  &lt;=8 custom parameter segmentations, 1 Product list, and &lt;=40% customized content. Pending level of complexity of BIA.</w:t>
            </w:r>
          </w:p>
          <w:p w14:paraId="3E5103B9" w14:textId="77777777" w:rsidR="006A3206" w:rsidRPr="00121FCD" w:rsidRDefault="006A3206" w:rsidP="00B36C66">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Complex Customization</w:t>
            </w:r>
            <w:r w:rsidRPr="00121FCD">
              <w:rPr>
                <w:rStyle w:val="font71"/>
                <w:rFonts w:ascii="Calibri" w:eastAsia="Calibri" w:hAnsi="Calibri" w:cs="Calibri"/>
                <w:color w:val="000000" w:themeColor="text1"/>
                <w:sz w:val="19"/>
                <w:szCs w:val="19"/>
              </w:rPr>
              <w:t>- Utilization of NIQ Best In Class standard including &lt;=12 custom parameter segmentations, 2 Product list, and &lt;=60% customized content. Pending level of complexity of BIA.</w:t>
            </w:r>
          </w:p>
          <w:p w14:paraId="4508A819" w14:textId="77777777" w:rsidR="006A3206" w:rsidRPr="00121FCD" w:rsidRDefault="006A3206" w:rsidP="00B36C66">
            <w:pPr>
              <w:rPr>
                <w:rFonts w:ascii="Calibri" w:eastAsia="Calibri" w:hAnsi="Calibri" w:cs="Calibri"/>
                <w:color w:val="000000" w:themeColor="text1"/>
                <w:sz w:val="19"/>
                <w:szCs w:val="19"/>
              </w:rPr>
            </w:pPr>
            <w:r w:rsidRPr="00121FCD">
              <w:rPr>
                <w:rStyle w:val="font71"/>
                <w:rFonts w:ascii="Calibri" w:eastAsia="Calibri" w:hAnsi="Calibri" w:cs="Calibri"/>
                <w:color w:val="000000" w:themeColor="text1"/>
                <w:sz w:val="19"/>
                <w:szCs w:val="19"/>
              </w:rPr>
              <w:t xml:space="preserve">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825A364" w14:textId="77777777" w:rsidR="006A3206" w:rsidRDefault="006A3206" w:rsidP="00B36C66">
            <w:pPr>
              <w:rPr>
                <w:rFonts w:ascii="Calibri" w:eastAsia="Calibri" w:hAnsi="Calibri" w:cs="Calibri"/>
                <w:sz w:val="19"/>
                <w:szCs w:val="19"/>
              </w:rPr>
            </w:pPr>
          </w:p>
          <w:p w14:paraId="56FA2B23" w14:textId="77777777" w:rsidR="006A3206" w:rsidRDefault="006A3206" w:rsidP="00B36C66">
            <w:pPr>
              <w:rPr>
                <w:rFonts w:ascii="Calibri" w:eastAsia="Calibri" w:hAnsi="Calibri" w:cs="Calibri"/>
                <w:sz w:val="19"/>
                <w:szCs w:val="19"/>
              </w:rPr>
            </w:pPr>
          </w:p>
          <w:p w14:paraId="5655C8A3" w14:textId="77777777" w:rsidR="006A3206" w:rsidRDefault="006A3206" w:rsidP="00B36C66">
            <w:pPr>
              <w:rPr>
                <w:rFonts w:ascii="Calibri" w:eastAsia="Calibri" w:hAnsi="Calibri" w:cs="Calibri"/>
                <w:sz w:val="19"/>
                <w:szCs w:val="19"/>
              </w:rPr>
            </w:pPr>
          </w:p>
          <w:p w14:paraId="33FEF6C6" w14:textId="77777777" w:rsidR="006A3206" w:rsidRDefault="006A3206" w:rsidP="00B36C66">
            <w:pPr>
              <w:rPr>
                <w:rFonts w:ascii="Calibri" w:eastAsia="Calibri" w:hAnsi="Calibri" w:cs="Calibri"/>
                <w:sz w:val="19"/>
                <w:szCs w:val="19"/>
              </w:rPr>
            </w:pPr>
            <w:r w:rsidRPr="4EBBE14B">
              <w:rPr>
                <w:rFonts w:ascii="Calibri" w:eastAsia="Calibri" w:hAnsi="Calibri" w:cs="Calibri"/>
                <w:sz w:val="19"/>
                <w:szCs w:val="19"/>
              </w:rPr>
              <w:t>Up to 30</w:t>
            </w:r>
          </w:p>
          <w:p w14:paraId="574DD070" w14:textId="77777777" w:rsidR="006A3206" w:rsidRDefault="006A3206" w:rsidP="00B36C66">
            <w:pPr>
              <w:rPr>
                <w:rFonts w:ascii="Calibri" w:eastAsia="Calibri" w:hAnsi="Calibri" w:cs="Calibri"/>
                <w:sz w:val="19"/>
                <w:szCs w:val="19"/>
              </w:rPr>
            </w:pPr>
          </w:p>
          <w:p w14:paraId="5F422F9A" w14:textId="77777777" w:rsidR="006A3206" w:rsidRDefault="006A3206" w:rsidP="00B36C66">
            <w:pPr>
              <w:rPr>
                <w:rFonts w:ascii="Calibri" w:eastAsia="Calibri" w:hAnsi="Calibri" w:cs="Calibri"/>
                <w:sz w:val="19"/>
                <w:szCs w:val="19"/>
              </w:rPr>
            </w:pPr>
          </w:p>
          <w:p w14:paraId="09291BC3" w14:textId="77777777" w:rsidR="006A3206" w:rsidRDefault="006A3206" w:rsidP="00B36C66">
            <w:pPr>
              <w:rPr>
                <w:rFonts w:ascii="Calibri" w:eastAsia="Calibri" w:hAnsi="Calibri" w:cs="Calibri"/>
                <w:sz w:val="19"/>
                <w:szCs w:val="19"/>
              </w:rPr>
            </w:pPr>
            <w:r w:rsidRPr="4EBBE14B">
              <w:rPr>
                <w:rFonts w:ascii="Calibri" w:eastAsia="Calibri" w:hAnsi="Calibri" w:cs="Calibri"/>
                <w:sz w:val="19"/>
                <w:szCs w:val="19"/>
              </w:rPr>
              <w:t>Up to 40</w:t>
            </w:r>
          </w:p>
          <w:p w14:paraId="091AC223" w14:textId="77777777" w:rsidR="006A3206" w:rsidRDefault="006A3206" w:rsidP="00B36C66">
            <w:pPr>
              <w:rPr>
                <w:rFonts w:ascii="Calibri" w:eastAsia="Calibri" w:hAnsi="Calibri" w:cs="Calibri"/>
                <w:sz w:val="19"/>
                <w:szCs w:val="19"/>
              </w:rPr>
            </w:pPr>
          </w:p>
          <w:p w14:paraId="62967854" w14:textId="77777777" w:rsidR="006A3206" w:rsidRDefault="006A3206" w:rsidP="00B36C66">
            <w:pPr>
              <w:rPr>
                <w:rFonts w:ascii="Calibri" w:eastAsia="Calibri" w:hAnsi="Calibri" w:cs="Calibri"/>
                <w:sz w:val="19"/>
                <w:szCs w:val="19"/>
              </w:rPr>
            </w:pPr>
          </w:p>
          <w:p w14:paraId="41931086" w14:textId="77777777" w:rsidR="006A3206" w:rsidRDefault="006A3206" w:rsidP="00B36C66">
            <w:pPr>
              <w:rPr>
                <w:rFonts w:ascii="Calibri" w:eastAsia="Calibri" w:hAnsi="Calibri" w:cs="Calibri"/>
                <w:sz w:val="19"/>
                <w:szCs w:val="19"/>
              </w:rPr>
            </w:pPr>
            <w:r w:rsidRPr="4EBBE14B">
              <w:rPr>
                <w:rFonts w:ascii="Calibri" w:eastAsia="Calibri" w:hAnsi="Calibri" w:cs="Calibri"/>
                <w:sz w:val="19"/>
                <w:szCs w:val="19"/>
              </w:rPr>
              <w:t>Up to 50</w:t>
            </w:r>
          </w:p>
        </w:tc>
      </w:tr>
      <w:tr w:rsidR="006A3206" w14:paraId="50C0927D"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516167" w14:textId="77777777" w:rsidR="006A3206" w:rsidRPr="00121FCD" w:rsidRDefault="006A3206" w:rsidP="00B36C66">
            <w:pPr>
              <w:spacing w:line="259"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Industry Insights: Strategic Workshop</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12A37C" w14:textId="77777777" w:rsidR="006A3206" w:rsidRPr="00121FCD" w:rsidRDefault="006A3206" w:rsidP="00B36C66">
            <w:pPr>
              <w:rPr>
                <w:rFonts w:ascii="Arial" w:eastAsia="Arial" w:hAnsi="Arial" w:cs="Arial"/>
                <w:color w:val="000000" w:themeColor="text1"/>
                <w:sz w:val="28"/>
                <w:szCs w:val="28"/>
              </w:rPr>
            </w:pPr>
            <w:r w:rsidRPr="00121FCD">
              <w:rPr>
                <w:rFonts w:ascii="Calibri" w:eastAsia="Calibri" w:hAnsi="Calibri" w:cs="Calibri"/>
                <w:b/>
                <w:bCs/>
                <w:color w:val="000000" w:themeColor="text1"/>
                <w:sz w:val="19"/>
                <w:szCs w:val="19"/>
              </w:rPr>
              <w:t xml:space="preserve">Definition: </w:t>
            </w:r>
            <w:r w:rsidRPr="00121FCD">
              <w:rPr>
                <w:rStyle w:val="font71"/>
                <w:rFonts w:ascii="Calibri" w:eastAsia="Calibri" w:hAnsi="Calibri" w:cs="Calibri"/>
                <w:color w:val="000000" w:themeColor="text1"/>
                <w:sz w:val="19"/>
                <w:szCs w:val="19"/>
              </w:rPr>
              <w:t xml:space="preserve">Face to Face workshops to solve various business questions that have a high strategic impact and require a 360° view of the market, followed by an execution led discussion on alignment between client and NIQ. Sources may include NIQ data licensed, analytics licensed, and thought leadership. </w:t>
            </w:r>
          </w:p>
          <w:p w14:paraId="65167136" w14:textId="77777777" w:rsidR="006A3206" w:rsidRPr="00121FCD" w:rsidRDefault="006A3206" w:rsidP="00B36C66">
            <w:pPr>
              <w:rPr>
                <w:rStyle w:val="font71"/>
                <w:rFonts w:ascii="Calibri" w:eastAsia="Calibri" w:hAnsi="Calibri" w:cs="Calibri"/>
                <w:color w:val="000000" w:themeColor="text1"/>
                <w:sz w:val="19"/>
                <w:szCs w:val="19"/>
              </w:rPr>
            </w:pPr>
          </w:p>
          <w:p w14:paraId="2902020E" w14:textId="77777777" w:rsidR="006A3206" w:rsidRPr="00121FCD" w:rsidRDefault="006A3206" w:rsidP="00B36C66">
            <w:pPr>
              <w:rPr>
                <w:rFonts w:ascii="Arial" w:eastAsia="Arial" w:hAnsi="Arial" w:cs="Arial"/>
                <w:color w:val="000000" w:themeColor="text1"/>
                <w:sz w:val="28"/>
                <w:szCs w:val="28"/>
              </w:rPr>
            </w:pPr>
            <w:r w:rsidRPr="00121FCD">
              <w:rPr>
                <w:rStyle w:val="font71"/>
                <w:rFonts w:ascii="Calibri" w:eastAsia="Calibri" w:hAnsi="Calibri" w:cs="Calibri"/>
                <w:color w:val="000000" w:themeColor="text1"/>
                <w:sz w:val="19"/>
                <w:szCs w:val="19"/>
              </w:rPr>
              <w:t xml:space="preserve">Requires agreement on approach and recommendations between NIQ and client, and </w:t>
            </w:r>
            <w:r w:rsidRPr="00121FCD">
              <w:rPr>
                <w:rStyle w:val="font71"/>
                <w:rFonts w:ascii="Calibri" w:eastAsia="Calibri" w:hAnsi="Calibri" w:cs="Calibri"/>
                <w:b/>
                <w:bCs/>
                <w:color w:val="000000" w:themeColor="text1"/>
                <w:sz w:val="19"/>
                <w:szCs w:val="19"/>
              </w:rPr>
              <w:t xml:space="preserve">will be in addition to the delivery of the business issue content from a Unit perspective and timing.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1599F8" w14:textId="77777777" w:rsidR="006A3206" w:rsidRDefault="006A3206" w:rsidP="00B36C66">
            <w:pPr>
              <w:rPr>
                <w:rFonts w:ascii="Calibri" w:eastAsia="Calibri" w:hAnsi="Calibri" w:cs="Calibri"/>
                <w:sz w:val="19"/>
                <w:szCs w:val="19"/>
              </w:rPr>
            </w:pPr>
            <w:r w:rsidRPr="4F5FC401">
              <w:rPr>
                <w:rFonts w:ascii="Calibri" w:eastAsia="Calibri" w:hAnsi="Calibri" w:cs="Calibri"/>
                <w:sz w:val="19"/>
                <w:szCs w:val="19"/>
              </w:rPr>
              <w:t>+20</w:t>
            </w:r>
          </w:p>
        </w:tc>
      </w:tr>
      <w:tr w:rsidR="006A3206" w14:paraId="5F109450"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C0A59F" w14:textId="77777777" w:rsidR="006A3206" w:rsidRPr="00121FCD" w:rsidRDefault="006A3206" w:rsidP="00B36C66">
            <w:pPr>
              <w:spacing w:line="259"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Industry Insights: Consultancy-NIQ Business and Relationship Consultant</w:t>
            </w:r>
          </w:p>
          <w:p w14:paraId="279E80EE" w14:textId="77777777" w:rsidR="006A3206" w:rsidRPr="00121FCD" w:rsidRDefault="006A3206" w:rsidP="00B36C66">
            <w:pPr>
              <w:spacing w:line="259" w:lineRule="auto"/>
              <w:rPr>
                <w:rFonts w:ascii="Calibri" w:eastAsia="Calibri" w:hAnsi="Calibri" w:cs="Calibri"/>
                <w:color w:val="000000" w:themeColor="text1"/>
                <w:sz w:val="19"/>
                <w:szCs w:val="19"/>
              </w:rPr>
            </w:pP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C4FED6" w14:textId="77777777" w:rsidR="006A3206" w:rsidRPr="00121FCD" w:rsidRDefault="006A3206" w:rsidP="00B36C66">
            <w:pPr>
              <w:rPr>
                <w:rFonts w:ascii="Calibri" w:eastAsia="Calibri" w:hAnsi="Calibri" w:cs="Calibri"/>
                <w:b/>
                <w:bCs/>
                <w:color w:val="000000" w:themeColor="text1"/>
                <w:sz w:val="19"/>
                <w:szCs w:val="19"/>
              </w:rPr>
            </w:pPr>
            <w:r w:rsidRPr="00121FCD">
              <w:rPr>
                <w:rFonts w:ascii="Calibri" w:eastAsia="Calibri" w:hAnsi="Calibri" w:cs="Calibri"/>
                <w:b/>
                <w:bCs/>
                <w:color w:val="000000" w:themeColor="text1"/>
                <w:sz w:val="19"/>
                <w:szCs w:val="19"/>
              </w:rPr>
              <w:t xml:space="preserve">Definition: </w:t>
            </w:r>
            <w:r w:rsidRPr="00121FCD">
              <w:rPr>
                <w:rFonts w:ascii="Calibri" w:eastAsia="Calibri" w:hAnsi="Calibri" w:cs="Calibri"/>
                <w:color w:val="000000" w:themeColor="text1"/>
                <w:sz w:val="19"/>
                <w:szCs w:val="19"/>
              </w:rPr>
              <w:t>Access to an NIQ consultant that has deep industry knowledge that can collaborate on business issues, answer key NIQ solution questions, and help you to navigate optimizing your NIQ offerings. This support will consist of up to 6 meetings annually for a maximum of 30 minutes a session to answer some of your key NIQ relationship and analysis questions.</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70F916" w14:textId="77777777" w:rsidR="006A3206" w:rsidRDefault="006A3206" w:rsidP="00B36C66">
            <w:pPr>
              <w:rPr>
                <w:rFonts w:ascii="Calibri" w:eastAsia="Calibri" w:hAnsi="Calibri" w:cs="Calibri"/>
                <w:sz w:val="19"/>
                <w:szCs w:val="19"/>
              </w:rPr>
            </w:pPr>
            <w:r w:rsidRPr="4B5983A2">
              <w:rPr>
                <w:rFonts w:ascii="Calibri" w:eastAsia="Calibri" w:hAnsi="Calibri" w:cs="Calibri"/>
                <w:sz w:val="19"/>
                <w:szCs w:val="19"/>
              </w:rPr>
              <w:t>5</w:t>
            </w:r>
          </w:p>
        </w:tc>
      </w:tr>
      <w:tr w:rsidR="006A3206" w14:paraId="738CBD02"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169A4E" w14:textId="77777777" w:rsidR="006A3206" w:rsidRPr="00121FCD" w:rsidRDefault="006A3206" w:rsidP="00B36C66">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Learning and Development: Client Specific Discover Training</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2A629F"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b/>
                <w:bCs/>
                <w:color w:val="000000" w:themeColor="text1"/>
                <w:sz w:val="19"/>
                <w:szCs w:val="19"/>
              </w:rPr>
              <w:t xml:space="preserve">Definition: </w:t>
            </w:r>
            <w:r w:rsidRPr="00121FCD">
              <w:rPr>
                <w:rFonts w:ascii="Calibri" w:eastAsia="Calibri" w:hAnsi="Calibri" w:cs="Calibri"/>
                <w:color w:val="000000" w:themeColor="text1"/>
                <w:sz w:val="19"/>
                <w:szCs w:val="19"/>
              </w:rPr>
              <w:t xml:space="preserve">Tool Training, for one training session delivered by NIQ to one customer for up to 25 of their users utilizing their specific database, categories, and their preferred data selections in the Connect Platform. Training sessions range in duration, and will be delivered </w:t>
            </w:r>
            <w:r w:rsidRPr="00121FCD">
              <w:rPr>
                <w:rFonts w:ascii="Calibri" w:eastAsia="Calibri" w:hAnsi="Calibri" w:cs="Calibri"/>
                <w:b/>
                <w:bCs/>
                <w:color w:val="000000" w:themeColor="text1"/>
                <w:sz w:val="19"/>
                <w:szCs w:val="19"/>
              </w:rPr>
              <w:t>virtually and in English(local language where available).</w:t>
            </w:r>
          </w:p>
          <w:p w14:paraId="2516681F" w14:textId="77777777" w:rsidR="006A3206" w:rsidRPr="00121FCD" w:rsidRDefault="006A3206" w:rsidP="00B36C66">
            <w:pPr>
              <w:spacing w:line="259" w:lineRule="auto"/>
              <w:rPr>
                <w:rFonts w:ascii="Calibri" w:eastAsia="Calibri" w:hAnsi="Calibri" w:cs="Calibri"/>
                <w:color w:val="000000" w:themeColor="text1"/>
                <w:sz w:val="19"/>
                <w:szCs w:val="19"/>
              </w:rPr>
            </w:pPr>
          </w:p>
          <w:p w14:paraId="67A53890" w14:textId="77777777" w:rsidR="006A3206" w:rsidRPr="00121FCD" w:rsidRDefault="006A3206" w:rsidP="00B36C66">
            <w:pPr>
              <w:spacing w:line="259" w:lineRule="auto"/>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In person training</w:t>
            </w:r>
            <w:r w:rsidRPr="00121FCD">
              <w:rPr>
                <w:rFonts w:ascii="Calibri" w:eastAsia="Calibri" w:hAnsi="Calibri" w:cs="Calibri"/>
                <w:color w:val="000000" w:themeColor="text1"/>
                <w:sz w:val="19"/>
                <w:szCs w:val="19"/>
              </w:rPr>
              <w:t xml:space="preserve"> option-Client is responsible for all pre-approved travel and related expenses incurred by NIQ in connection with the services provided under this Agreement.</w:t>
            </w:r>
          </w:p>
          <w:p w14:paraId="4877DB35" w14:textId="77777777" w:rsidR="006A3206" w:rsidRPr="00121FCD" w:rsidRDefault="006A3206" w:rsidP="00B36C66">
            <w:pPr>
              <w:rPr>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215380" w14:textId="77777777" w:rsidR="006A3206" w:rsidRDefault="006A3206" w:rsidP="00B36C66">
            <w:pPr>
              <w:rPr>
                <w:rFonts w:ascii="Calibri" w:eastAsia="Calibri" w:hAnsi="Calibri" w:cs="Calibri"/>
                <w:sz w:val="19"/>
                <w:szCs w:val="19"/>
              </w:rPr>
            </w:pPr>
          </w:p>
          <w:p w14:paraId="4E8D27C5" w14:textId="77777777" w:rsidR="006A3206" w:rsidRDefault="006A3206" w:rsidP="00B36C66">
            <w:pPr>
              <w:rPr>
                <w:rFonts w:ascii="Calibri" w:eastAsia="Calibri" w:hAnsi="Calibri" w:cs="Calibri"/>
                <w:sz w:val="19"/>
                <w:szCs w:val="19"/>
              </w:rPr>
            </w:pPr>
          </w:p>
          <w:p w14:paraId="183B9B58" w14:textId="77777777" w:rsidR="006A3206" w:rsidRDefault="006A3206" w:rsidP="00B36C66">
            <w:pPr>
              <w:rPr>
                <w:rFonts w:ascii="Calibri" w:eastAsia="Calibri" w:hAnsi="Calibri" w:cs="Calibri"/>
                <w:sz w:val="19"/>
                <w:szCs w:val="19"/>
              </w:rPr>
            </w:pPr>
          </w:p>
          <w:p w14:paraId="41C32C3A" w14:textId="77777777" w:rsidR="006A3206" w:rsidRDefault="006A3206" w:rsidP="00B36C66">
            <w:pPr>
              <w:rPr>
                <w:rFonts w:ascii="Calibri" w:eastAsia="Calibri" w:hAnsi="Calibri" w:cs="Calibri"/>
                <w:sz w:val="19"/>
                <w:szCs w:val="19"/>
              </w:rPr>
            </w:pPr>
          </w:p>
          <w:p w14:paraId="77847BD1" w14:textId="77777777" w:rsidR="006A3206" w:rsidRDefault="006A3206" w:rsidP="00B36C66">
            <w:pPr>
              <w:rPr>
                <w:rFonts w:ascii="Calibri" w:eastAsia="Calibri" w:hAnsi="Calibri" w:cs="Calibri"/>
                <w:sz w:val="19"/>
                <w:szCs w:val="19"/>
              </w:rPr>
            </w:pPr>
            <w:r w:rsidRPr="4B5983A2">
              <w:rPr>
                <w:rFonts w:ascii="Calibri" w:eastAsia="Calibri" w:hAnsi="Calibri" w:cs="Calibri"/>
                <w:sz w:val="19"/>
                <w:szCs w:val="19"/>
              </w:rPr>
              <w:t>5</w:t>
            </w:r>
          </w:p>
          <w:p w14:paraId="308EFD75" w14:textId="77777777" w:rsidR="006A3206" w:rsidRDefault="006A3206" w:rsidP="00B36C66">
            <w:pPr>
              <w:rPr>
                <w:rFonts w:ascii="Calibri" w:eastAsia="Calibri" w:hAnsi="Calibri" w:cs="Calibri"/>
                <w:sz w:val="19"/>
                <w:szCs w:val="19"/>
              </w:rPr>
            </w:pPr>
          </w:p>
          <w:p w14:paraId="789E4725" w14:textId="77777777" w:rsidR="006A3206" w:rsidRDefault="006A3206" w:rsidP="00B36C66">
            <w:pPr>
              <w:rPr>
                <w:rFonts w:ascii="Calibri" w:eastAsia="Calibri" w:hAnsi="Calibri" w:cs="Calibri"/>
                <w:sz w:val="19"/>
                <w:szCs w:val="19"/>
              </w:rPr>
            </w:pPr>
          </w:p>
          <w:p w14:paraId="6B1C47E1" w14:textId="77777777" w:rsidR="006A3206" w:rsidRDefault="006A3206" w:rsidP="00B36C66">
            <w:pPr>
              <w:rPr>
                <w:rFonts w:ascii="Calibri" w:eastAsia="Calibri" w:hAnsi="Calibri" w:cs="Calibri"/>
                <w:sz w:val="19"/>
                <w:szCs w:val="19"/>
              </w:rPr>
            </w:pPr>
          </w:p>
          <w:p w14:paraId="36FE833E" w14:textId="77777777" w:rsidR="006A3206" w:rsidRDefault="006A3206" w:rsidP="00B36C66">
            <w:pPr>
              <w:rPr>
                <w:rFonts w:ascii="Calibri" w:eastAsia="Calibri" w:hAnsi="Calibri" w:cs="Calibri"/>
                <w:sz w:val="19"/>
                <w:szCs w:val="19"/>
              </w:rPr>
            </w:pPr>
            <w:r w:rsidRPr="4B5983A2">
              <w:rPr>
                <w:rFonts w:ascii="Calibri" w:eastAsia="Calibri" w:hAnsi="Calibri" w:cs="Calibri"/>
                <w:sz w:val="19"/>
                <w:szCs w:val="19"/>
              </w:rPr>
              <w:t>9</w:t>
            </w:r>
          </w:p>
          <w:p w14:paraId="5CFDA8C7" w14:textId="77777777" w:rsidR="006A3206" w:rsidRDefault="006A3206" w:rsidP="00B36C66">
            <w:pPr>
              <w:rPr>
                <w:rFonts w:ascii="Calibri" w:eastAsia="Calibri" w:hAnsi="Calibri" w:cs="Calibri"/>
                <w:sz w:val="19"/>
                <w:szCs w:val="19"/>
              </w:rPr>
            </w:pPr>
          </w:p>
          <w:p w14:paraId="0A40D089" w14:textId="77777777" w:rsidR="006A3206" w:rsidRDefault="006A3206" w:rsidP="00B36C66">
            <w:pPr>
              <w:rPr>
                <w:rFonts w:ascii="Calibri" w:eastAsia="Calibri" w:hAnsi="Calibri" w:cs="Calibri"/>
                <w:sz w:val="19"/>
                <w:szCs w:val="19"/>
              </w:rPr>
            </w:pPr>
          </w:p>
        </w:tc>
      </w:tr>
      <w:tr w:rsidR="006A3206" w14:paraId="3E397791"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3BDA21" w14:textId="77777777" w:rsidR="006A3206" w:rsidRPr="00121FCD" w:rsidRDefault="006A3206" w:rsidP="00B36C66">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Learning and Development: Data Analytic Training</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2C0D1E"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b/>
                <w:bCs/>
                <w:color w:val="000000" w:themeColor="text1"/>
                <w:sz w:val="19"/>
                <w:szCs w:val="19"/>
              </w:rPr>
              <w:t>Definition: D</w:t>
            </w:r>
            <w:r w:rsidRPr="00121FCD">
              <w:rPr>
                <w:rFonts w:eastAsiaTheme="minorEastAsia"/>
                <w:color w:val="000000" w:themeColor="text1"/>
                <w:sz w:val="19"/>
                <w:szCs w:val="19"/>
              </w:rPr>
              <w:t>ata Analytic training for one training session delivered by NIQ to one customer for up to 20 of their users. Training sessions range in duration, and will be delivered</w:t>
            </w:r>
            <w:r w:rsidRPr="00121FCD">
              <w:rPr>
                <w:rFonts w:ascii="Calibri" w:eastAsia="Calibri" w:hAnsi="Calibri" w:cs="Calibri"/>
                <w:b/>
                <w:bCs/>
                <w:color w:val="000000" w:themeColor="text1"/>
                <w:sz w:val="19"/>
                <w:szCs w:val="19"/>
              </w:rPr>
              <w:t xml:space="preserve"> virtually and in English(local language where available).</w:t>
            </w:r>
          </w:p>
          <w:p w14:paraId="1CFFE562" w14:textId="77777777" w:rsidR="006A3206" w:rsidRPr="00121FCD" w:rsidRDefault="006A3206" w:rsidP="00B36C66">
            <w:pPr>
              <w:spacing w:line="259" w:lineRule="auto"/>
              <w:rPr>
                <w:rFonts w:eastAsiaTheme="minorEastAsia"/>
                <w:color w:val="000000" w:themeColor="text1"/>
                <w:sz w:val="19"/>
                <w:szCs w:val="19"/>
              </w:rPr>
            </w:pPr>
          </w:p>
          <w:p w14:paraId="200F9DE5" w14:textId="77777777" w:rsidR="006A3206" w:rsidRPr="00121FCD" w:rsidRDefault="006A3206" w:rsidP="00B36C66">
            <w:pPr>
              <w:spacing w:line="259" w:lineRule="auto"/>
              <w:rPr>
                <w:rFonts w:eastAsiaTheme="minorEastAsia"/>
                <w:color w:val="000000" w:themeColor="text1"/>
                <w:sz w:val="19"/>
                <w:szCs w:val="19"/>
              </w:rPr>
            </w:pPr>
          </w:p>
          <w:p w14:paraId="12292400"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Classes of this type are based on understanding and interpretation of our facts used in analyzing marketplace performance including but not limited to ONE of the below topics:</w:t>
            </w:r>
          </w:p>
          <w:p w14:paraId="4F56C441"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-Promotions</w:t>
            </w:r>
          </w:p>
          <w:p w14:paraId="4EB3CA8D"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-Distribution</w:t>
            </w:r>
          </w:p>
          <w:p w14:paraId="626E745D"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 xml:space="preserve">-Price. </w:t>
            </w:r>
          </w:p>
          <w:p w14:paraId="4272F844" w14:textId="77777777" w:rsidR="006A3206" w:rsidRPr="00121FCD" w:rsidRDefault="006A3206" w:rsidP="00B36C66">
            <w:pPr>
              <w:spacing w:line="259" w:lineRule="auto"/>
              <w:rPr>
                <w:rFonts w:eastAsiaTheme="minorEastAsia"/>
                <w:color w:val="000000" w:themeColor="text1"/>
                <w:sz w:val="19"/>
                <w:szCs w:val="19"/>
              </w:rPr>
            </w:pPr>
          </w:p>
          <w:p w14:paraId="4FAB126F" w14:textId="77777777" w:rsidR="006A3206" w:rsidRPr="00121FCD" w:rsidRDefault="006A3206" w:rsidP="00B36C66">
            <w:pPr>
              <w:spacing w:line="259" w:lineRule="auto"/>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lastRenderedPageBreak/>
              <w:t>In person training</w:t>
            </w:r>
            <w:r w:rsidRPr="00121FCD">
              <w:rPr>
                <w:rFonts w:ascii="Calibri" w:eastAsia="Calibri" w:hAnsi="Calibri" w:cs="Calibri"/>
                <w:color w:val="000000" w:themeColor="text1"/>
                <w:sz w:val="19"/>
                <w:szCs w:val="19"/>
              </w:rPr>
              <w:t xml:space="preserve"> option-Client is responsible for all pre-approved travel and related expenses incurred by NIQ in connection with the services provided under this Agreement.</w:t>
            </w:r>
          </w:p>
          <w:p w14:paraId="70EEFBF8" w14:textId="77777777" w:rsidR="006A3206" w:rsidRPr="00121FCD" w:rsidRDefault="006A3206" w:rsidP="00B36C66">
            <w:pPr>
              <w:rPr>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455C85" w14:textId="77777777" w:rsidR="006A3206" w:rsidRDefault="006A3206" w:rsidP="00B36C66">
            <w:pPr>
              <w:rPr>
                <w:rFonts w:ascii="Calibri" w:eastAsia="Calibri" w:hAnsi="Calibri" w:cs="Calibri"/>
                <w:sz w:val="19"/>
                <w:szCs w:val="19"/>
              </w:rPr>
            </w:pPr>
          </w:p>
          <w:p w14:paraId="4EFB24DF" w14:textId="77777777" w:rsidR="006A3206" w:rsidRDefault="006A3206" w:rsidP="00B36C66">
            <w:pPr>
              <w:rPr>
                <w:rFonts w:ascii="Calibri" w:eastAsia="Calibri" w:hAnsi="Calibri" w:cs="Calibri"/>
                <w:sz w:val="19"/>
                <w:szCs w:val="19"/>
              </w:rPr>
            </w:pPr>
          </w:p>
          <w:p w14:paraId="13C24E97" w14:textId="77777777" w:rsidR="006A3206" w:rsidRDefault="006A3206" w:rsidP="00B36C66">
            <w:pPr>
              <w:rPr>
                <w:rFonts w:ascii="Calibri" w:eastAsia="Calibri" w:hAnsi="Calibri" w:cs="Calibri"/>
                <w:sz w:val="19"/>
                <w:szCs w:val="19"/>
              </w:rPr>
            </w:pPr>
          </w:p>
          <w:p w14:paraId="204DA696" w14:textId="77777777" w:rsidR="006A3206" w:rsidRDefault="006A3206" w:rsidP="00B36C66">
            <w:pPr>
              <w:rPr>
                <w:rFonts w:ascii="Calibri" w:eastAsia="Calibri" w:hAnsi="Calibri" w:cs="Calibri"/>
                <w:sz w:val="19"/>
                <w:szCs w:val="19"/>
              </w:rPr>
            </w:pPr>
          </w:p>
          <w:p w14:paraId="5DFC9704" w14:textId="77777777" w:rsidR="006A3206" w:rsidRDefault="006A3206" w:rsidP="00B36C66">
            <w:pPr>
              <w:rPr>
                <w:rFonts w:ascii="Calibri" w:eastAsia="Calibri" w:hAnsi="Calibri" w:cs="Calibri"/>
                <w:sz w:val="19"/>
                <w:szCs w:val="19"/>
              </w:rPr>
            </w:pPr>
          </w:p>
          <w:p w14:paraId="3E3A5C14" w14:textId="77777777" w:rsidR="006A3206" w:rsidRDefault="006A3206" w:rsidP="00B36C66">
            <w:pPr>
              <w:rPr>
                <w:rFonts w:ascii="Calibri" w:eastAsia="Calibri" w:hAnsi="Calibri" w:cs="Calibri"/>
                <w:sz w:val="19"/>
                <w:szCs w:val="19"/>
              </w:rPr>
            </w:pPr>
          </w:p>
          <w:p w14:paraId="5FEB4D1F" w14:textId="77777777" w:rsidR="006A3206" w:rsidRDefault="006A3206" w:rsidP="00B36C66">
            <w:pPr>
              <w:rPr>
                <w:rFonts w:ascii="Calibri" w:eastAsia="Calibri" w:hAnsi="Calibri" w:cs="Calibri"/>
                <w:sz w:val="19"/>
                <w:szCs w:val="19"/>
              </w:rPr>
            </w:pPr>
          </w:p>
          <w:p w14:paraId="60FA80A4" w14:textId="77777777" w:rsidR="006A3206" w:rsidRDefault="006A3206" w:rsidP="00B36C66">
            <w:pPr>
              <w:rPr>
                <w:rFonts w:ascii="Calibri" w:eastAsia="Calibri" w:hAnsi="Calibri" w:cs="Calibri"/>
                <w:sz w:val="19"/>
                <w:szCs w:val="19"/>
              </w:rPr>
            </w:pPr>
            <w:r w:rsidRPr="4B5983A2">
              <w:rPr>
                <w:rFonts w:ascii="Calibri" w:eastAsia="Calibri" w:hAnsi="Calibri" w:cs="Calibri"/>
                <w:sz w:val="19"/>
                <w:szCs w:val="19"/>
              </w:rPr>
              <w:t>7</w:t>
            </w:r>
          </w:p>
          <w:p w14:paraId="05260061" w14:textId="77777777" w:rsidR="006A3206" w:rsidRDefault="006A3206" w:rsidP="00B36C66">
            <w:pPr>
              <w:rPr>
                <w:rFonts w:ascii="Calibri" w:eastAsia="Calibri" w:hAnsi="Calibri" w:cs="Calibri"/>
                <w:sz w:val="19"/>
                <w:szCs w:val="19"/>
              </w:rPr>
            </w:pPr>
          </w:p>
          <w:p w14:paraId="1DE932D3" w14:textId="77777777" w:rsidR="006A3206" w:rsidRDefault="006A3206" w:rsidP="00B36C66">
            <w:pPr>
              <w:rPr>
                <w:rFonts w:ascii="Calibri" w:eastAsia="Calibri" w:hAnsi="Calibri" w:cs="Calibri"/>
                <w:sz w:val="19"/>
                <w:szCs w:val="19"/>
              </w:rPr>
            </w:pPr>
          </w:p>
          <w:p w14:paraId="164F9B3A" w14:textId="77777777" w:rsidR="006A3206" w:rsidRDefault="006A3206" w:rsidP="00B36C66">
            <w:pPr>
              <w:rPr>
                <w:rFonts w:ascii="Calibri" w:eastAsia="Calibri" w:hAnsi="Calibri" w:cs="Calibri"/>
                <w:sz w:val="19"/>
                <w:szCs w:val="19"/>
              </w:rPr>
            </w:pPr>
          </w:p>
          <w:p w14:paraId="0702B9FE" w14:textId="77777777" w:rsidR="006A3206" w:rsidRDefault="006A3206" w:rsidP="00B36C66">
            <w:pPr>
              <w:rPr>
                <w:rFonts w:ascii="Calibri" w:eastAsia="Calibri" w:hAnsi="Calibri" w:cs="Calibri"/>
                <w:sz w:val="19"/>
                <w:szCs w:val="19"/>
              </w:rPr>
            </w:pPr>
          </w:p>
          <w:p w14:paraId="0EA6086A" w14:textId="77777777" w:rsidR="006A3206" w:rsidRDefault="006A3206" w:rsidP="00B36C66">
            <w:pPr>
              <w:rPr>
                <w:rFonts w:ascii="Calibri" w:eastAsia="Calibri" w:hAnsi="Calibri" w:cs="Calibri"/>
                <w:sz w:val="19"/>
                <w:szCs w:val="19"/>
              </w:rPr>
            </w:pPr>
          </w:p>
          <w:p w14:paraId="129D7465" w14:textId="77777777" w:rsidR="006A3206" w:rsidRDefault="006A3206" w:rsidP="00B36C66">
            <w:pPr>
              <w:rPr>
                <w:rFonts w:ascii="Calibri" w:eastAsia="Calibri" w:hAnsi="Calibri" w:cs="Calibri"/>
                <w:sz w:val="19"/>
                <w:szCs w:val="19"/>
              </w:rPr>
            </w:pPr>
          </w:p>
          <w:p w14:paraId="3D870EC6" w14:textId="77777777" w:rsidR="006A3206" w:rsidRDefault="006A3206" w:rsidP="00B36C66">
            <w:pPr>
              <w:rPr>
                <w:rFonts w:ascii="Calibri" w:eastAsia="Calibri" w:hAnsi="Calibri" w:cs="Calibri"/>
                <w:sz w:val="19"/>
                <w:szCs w:val="19"/>
              </w:rPr>
            </w:pPr>
            <w:r w:rsidRPr="4B5983A2">
              <w:rPr>
                <w:rFonts w:ascii="Calibri" w:eastAsia="Calibri" w:hAnsi="Calibri" w:cs="Calibri"/>
                <w:sz w:val="19"/>
                <w:szCs w:val="19"/>
              </w:rPr>
              <w:t>11</w:t>
            </w:r>
          </w:p>
          <w:p w14:paraId="014E91BC" w14:textId="77777777" w:rsidR="006A3206" w:rsidRDefault="006A3206" w:rsidP="00B36C66">
            <w:pPr>
              <w:rPr>
                <w:rFonts w:ascii="Calibri" w:eastAsia="Calibri" w:hAnsi="Calibri" w:cs="Calibri"/>
                <w:sz w:val="19"/>
                <w:szCs w:val="19"/>
              </w:rPr>
            </w:pPr>
          </w:p>
        </w:tc>
      </w:tr>
      <w:tr w:rsidR="006A3206" w14:paraId="4AD640B4"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DACDE34" w14:textId="77777777" w:rsidR="006A3206" w:rsidRPr="00121FCD" w:rsidRDefault="006A3206" w:rsidP="00B36C66">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lastRenderedPageBreak/>
              <w:t>Learning and Development: Analytic Skills</w:t>
            </w:r>
          </w:p>
          <w:p w14:paraId="2BD53EBE" w14:textId="77777777" w:rsidR="006A3206" w:rsidRPr="00121FCD" w:rsidRDefault="006A3206" w:rsidP="00B36C66">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Training</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D4CE4D"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b/>
                <w:bCs/>
                <w:color w:val="000000" w:themeColor="text1"/>
                <w:sz w:val="19"/>
                <w:szCs w:val="19"/>
              </w:rPr>
              <w:t xml:space="preserve">Definition: </w:t>
            </w:r>
            <w:r w:rsidRPr="00121FCD">
              <w:rPr>
                <w:rFonts w:eastAsiaTheme="minorEastAsia"/>
                <w:color w:val="000000" w:themeColor="text1"/>
                <w:sz w:val="19"/>
                <w:szCs w:val="19"/>
              </w:rPr>
              <w:t xml:space="preserve">Analytic skills training for one training session delivered by NIQ to one customer for up to 20 of their users. Training sessions range in duration, and will be delivered </w:t>
            </w:r>
            <w:r w:rsidRPr="00121FCD">
              <w:rPr>
                <w:rFonts w:ascii="Calibri" w:eastAsia="Calibri" w:hAnsi="Calibri" w:cs="Calibri"/>
                <w:b/>
                <w:bCs/>
                <w:color w:val="000000" w:themeColor="text1"/>
                <w:sz w:val="19"/>
                <w:szCs w:val="19"/>
              </w:rPr>
              <w:t>virtually and in English(local language where available).</w:t>
            </w:r>
          </w:p>
          <w:p w14:paraId="34FB1A31" w14:textId="77777777" w:rsidR="006A3206" w:rsidRPr="00121FCD" w:rsidRDefault="006A3206" w:rsidP="00B36C66">
            <w:pPr>
              <w:spacing w:line="259" w:lineRule="auto"/>
              <w:rPr>
                <w:rFonts w:eastAsiaTheme="minorEastAsia"/>
                <w:color w:val="000000" w:themeColor="text1"/>
                <w:sz w:val="19"/>
                <w:szCs w:val="19"/>
              </w:rPr>
            </w:pPr>
          </w:p>
          <w:p w14:paraId="2028A8D0" w14:textId="77777777" w:rsidR="006A3206" w:rsidRPr="00121FCD" w:rsidRDefault="006A3206" w:rsidP="00B36C66">
            <w:pPr>
              <w:spacing w:line="259" w:lineRule="auto"/>
              <w:rPr>
                <w:rFonts w:ascii="Calibri" w:eastAsia="Calibri" w:hAnsi="Calibri" w:cs="Calibri"/>
                <w:b/>
                <w:bCs/>
                <w:color w:val="000000" w:themeColor="text1"/>
                <w:sz w:val="19"/>
                <w:szCs w:val="19"/>
              </w:rPr>
            </w:pPr>
            <w:bookmarkStart w:id="11" w:name="_Int_dBIke34u"/>
            <w:r w:rsidRPr="00121FCD">
              <w:rPr>
                <w:rFonts w:eastAsiaTheme="minorEastAsia"/>
                <w:color w:val="000000" w:themeColor="text1"/>
                <w:sz w:val="19"/>
                <w:szCs w:val="19"/>
              </w:rPr>
              <w:t>Classes of this type are based on methodology and frameworks for creating an effective analysis including but not limited to Analytic Process.</w:t>
            </w:r>
            <w:bookmarkEnd w:id="11"/>
            <w:r w:rsidRPr="00121FCD">
              <w:rPr>
                <w:rFonts w:eastAsiaTheme="minorEastAsia"/>
                <w:color w:val="000000" w:themeColor="text1"/>
                <w:sz w:val="19"/>
                <w:szCs w:val="19"/>
              </w:rPr>
              <w:t xml:space="preserve"> </w:t>
            </w:r>
          </w:p>
          <w:p w14:paraId="52E0F353" w14:textId="77777777" w:rsidR="006A3206" w:rsidRPr="00121FCD" w:rsidRDefault="006A3206" w:rsidP="00B36C66">
            <w:pPr>
              <w:spacing w:line="259" w:lineRule="auto"/>
              <w:rPr>
                <w:rFonts w:eastAsiaTheme="minorEastAsia"/>
                <w:color w:val="000000" w:themeColor="text1"/>
                <w:sz w:val="19"/>
                <w:szCs w:val="19"/>
              </w:rPr>
            </w:pPr>
          </w:p>
          <w:p w14:paraId="1AE3A719" w14:textId="77777777" w:rsidR="006A3206" w:rsidRPr="00121FCD" w:rsidRDefault="006A3206" w:rsidP="00B36C66">
            <w:pPr>
              <w:spacing w:line="259" w:lineRule="auto"/>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In person training</w:t>
            </w:r>
            <w:r w:rsidRPr="00121FCD">
              <w:rPr>
                <w:rFonts w:ascii="Calibri" w:eastAsia="Calibri" w:hAnsi="Calibri" w:cs="Calibri"/>
                <w:color w:val="000000" w:themeColor="text1"/>
                <w:sz w:val="19"/>
                <w:szCs w:val="19"/>
              </w:rPr>
              <w:t xml:space="preserve"> option-Client is responsible for all pre-approved travel and related expenses incurred by NIQ in connection with the services provided under this Agreement.</w:t>
            </w:r>
          </w:p>
          <w:p w14:paraId="2A8E2BCC" w14:textId="77777777" w:rsidR="006A3206" w:rsidRPr="00121FCD" w:rsidRDefault="006A3206" w:rsidP="00B36C66">
            <w:pPr>
              <w:rPr>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B32F00D" w14:textId="77777777" w:rsidR="006A3206" w:rsidRDefault="006A3206" w:rsidP="00B36C66">
            <w:pPr>
              <w:rPr>
                <w:rFonts w:ascii="Calibri" w:eastAsia="Calibri" w:hAnsi="Calibri" w:cs="Calibri"/>
                <w:sz w:val="19"/>
                <w:szCs w:val="19"/>
              </w:rPr>
            </w:pPr>
          </w:p>
          <w:p w14:paraId="5C2FEC60" w14:textId="77777777" w:rsidR="006A3206" w:rsidRDefault="006A3206" w:rsidP="00B36C66">
            <w:pPr>
              <w:rPr>
                <w:rFonts w:ascii="Calibri" w:eastAsia="Calibri" w:hAnsi="Calibri" w:cs="Calibri"/>
                <w:sz w:val="19"/>
                <w:szCs w:val="19"/>
              </w:rPr>
            </w:pPr>
          </w:p>
          <w:p w14:paraId="358C0DEB" w14:textId="77777777" w:rsidR="006A3206" w:rsidRDefault="006A3206" w:rsidP="00B36C66">
            <w:pPr>
              <w:rPr>
                <w:rFonts w:ascii="Calibri" w:eastAsia="Calibri" w:hAnsi="Calibri" w:cs="Calibri"/>
                <w:sz w:val="19"/>
                <w:szCs w:val="19"/>
              </w:rPr>
            </w:pPr>
          </w:p>
          <w:p w14:paraId="58FED18D" w14:textId="77777777" w:rsidR="006A3206" w:rsidRDefault="006A3206" w:rsidP="00B36C66">
            <w:pPr>
              <w:rPr>
                <w:rFonts w:ascii="Calibri" w:eastAsia="Calibri" w:hAnsi="Calibri" w:cs="Calibri"/>
                <w:sz w:val="19"/>
                <w:szCs w:val="19"/>
              </w:rPr>
            </w:pPr>
          </w:p>
          <w:p w14:paraId="42B9FE9E" w14:textId="77777777" w:rsidR="006A3206" w:rsidRDefault="006A3206" w:rsidP="00B36C66">
            <w:pPr>
              <w:rPr>
                <w:rFonts w:ascii="Calibri" w:eastAsia="Calibri" w:hAnsi="Calibri" w:cs="Calibri"/>
                <w:sz w:val="19"/>
                <w:szCs w:val="19"/>
              </w:rPr>
            </w:pPr>
            <w:r w:rsidRPr="4B5983A2">
              <w:rPr>
                <w:rFonts w:ascii="Calibri" w:eastAsia="Calibri" w:hAnsi="Calibri" w:cs="Calibri"/>
                <w:sz w:val="19"/>
                <w:szCs w:val="19"/>
              </w:rPr>
              <w:t>8</w:t>
            </w:r>
          </w:p>
          <w:p w14:paraId="7469B88E" w14:textId="77777777" w:rsidR="006A3206" w:rsidRDefault="006A3206" w:rsidP="00B36C66">
            <w:pPr>
              <w:rPr>
                <w:rFonts w:ascii="Calibri" w:eastAsia="Calibri" w:hAnsi="Calibri" w:cs="Calibri"/>
                <w:sz w:val="19"/>
                <w:szCs w:val="19"/>
              </w:rPr>
            </w:pPr>
          </w:p>
          <w:p w14:paraId="16DA1287" w14:textId="77777777" w:rsidR="006A3206" w:rsidRDefault="006A3206" w:rsidP="00B36C66">
            <w:pPr>
              <w:rPr>
                <w:rFonts w:ascii="Calibri" w:eastAsia="Calibri" w:hAnsi="Calibri" w:cs="Calibri"/>
                <w:sz w:val="19"/>
                <w:szCs w:val="19"/>
              </w:rPr>
            </w:pPr>
          </w:p>
          <w:p w14:paraId="47059118" w14:textId="77777777" w:rsidR="006A3206" w:rsidRDefault="006A3206" w:rsidP="00B36C66">
            <w:pPr>
              <w:rPr>
                <w:rFonts w:ascii="Calibri" w:eastAsia="Calibri" w:hAnsi="Calibri" w:cs="Calibri"/>
                <w:sz w:val="19"/>
                <w:szCs w:val="19"/>
              </w:rPr>
            </w:pPr>
          </w:p>
          <w:p w14:paraId="3B9C2D92" w14:textId="77777777" w:rsidR="006A3206" w:rsidRDefault="006A3206" w:rsidP="00B36C66">
            <w:pPr>
              <w:rPr>
                <w:rFonts w:ascii="Calibri" w:eastAsia="Calibri" w:hAnsi="Calibri" w:cs="Calibri"/>
                <w:sz w:val="19"/>
                <w:szCs w:val="19"/>
              </w:rPr>
            </w:pPr>
            <w:r w:rsidRPr="4B5983A2">
              <w:rPr>
                <w:rFonts w:ascii="Calibri" w:eastAsia="Calibri" w:hAnsi="Calibri" w:cs="Calibri"/>
                <w:sz w:val="19"/>
                <w:szCs w:val="19"/>
              </w:rPr>
              <w:t>12</w:t>
            </w:r>
          </w:p>
          <w:p w14:paraId="718D0A6F" w14:textId="77777777" w:rsidR="006A3206" w:rsidRDefault="006A3206" w:rsidP="00B36C66">
            <w:pPr>
              <w:rPr>
                <w:rFonts w:ascii="Calibri" w:eastAsia="Calibri" w:hAnsi="Calibri" w:cs="Calibri"/>
                <w:sz w:val="19"/>
                <w:szCs w:val="19"/>
              </w:rPr>
            </w:pPr>
          </w:p>
        </w:tc>
      </w:tr>
      <w:tr w:rsidR="006A3206" w14:paraId="1929AA19"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7D2750" w14:textId="77777777" w:rsidR="006A3206" w:rsidRPr="00121FCD" w:rsidRDefault="006A3206" w:rsidP="00B36C66">
            <w:pPr>
              <w:spacing w:line="276"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Business Intelligence: Consultation BI Service</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59ED73" w14:textId="77777777" w:rsidR="006A3206" w:rsidRPr="00121FCD" w:rsidRDefault="006A3206" w:rsidP="00B36C66">
            <w:pPr>
              <w:spacing w:line="276" w:lineRule="auto"/>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Definition:</w:t>
            </w:r>
            <w:r w:rsidRPr="00121FCD">
              <w:rPr>
                <w:rFonts w:ascii="Calibri" w:eastAsia="Calibri" w:hAnsi="Calibri" w:cs="Calibri"/>
                <w:color w:val="000000" w:themeColor="text1"/>
                <w:sz w:val="19"/>
                <w:szCs w:val="19"/>
              </w:rPr>
              <w:t xml:space="preserve"> Access to BI SME consulting client on reporting needs, NIQ tool capabilities, what can be done in the Connect platform as standard (self-serve) and what can be done in incremental offering.</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F70FE5" w14:textId="77777777" w:rsidR="006A3206" w:rsidRDefault="006A3206" w:rsidP="00B36C66">
            <w:pPr>
              <w:spacing w:line="276" w:lineRule="auto"/>
              <w:rPr>
                <w:rFonts w:ascii="Calibri" w:eastAsia="Calibri" w:hAnsi="Calibri" w:cs="Calibri"/>
                <w:sz w:val="19"/>
                <w:szCs w:val="19"/>
              </w:rPr>
            </w:pPr>
            <w:r w:rsidRPr="2CDC12DD">
              <w:rPr>
                <w:rFonts w:ascii="Calibri" w:eastAsia="Calibri" w:hAnsi="Calibri" w:cs="Calibri"/>
                <w:sz w:val="19"/>
                <w:szCs w:val="19"/>
              </w:rPr>
              <w:t>3</w:t>
            </w:r>
          </w:p>
        </w:tc>
      </w:tr>
      <w:tr w:rsidR="006A3206" w14:paraId="2E04101F"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6F35C1" w14:textId="77777777" w:rsidR="006A3206" w:rsidRPr="00121FCD" w:rsidRDefault="006A3206" w:rsidP="00B36C66">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Business Intelligence:  Discover BI Service</w:t>
            </w:r>
          </w:p>
          <w:p w14:paraId="3B6E218D" w14:textId="77777777" w:rsidR="006A3206" w:rsidRPr="00121FCD" w:rsidRDefault="006A3206" w:rsidP="00B36C66">
            <w:pPr>
              <w:rPr>
                <w:rFonts w:ascii="Calibri" w:eastAsia="Calibri" w:hAnsi="Calibri" w:cs="Calibri"/>
                <w:color w:val="000000" w:themeColor="text1"/>
                <w:sz w:val="19"/>
                <w:szCs w:val="19"/>
              </w:rPr>
            </w:pP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0A028E" w14:textId="77777777" w:rsidR="006A3206" w:rsidRPr="00121FCD" w:rsidRDefault="006A3206" w:rsidP="00B36C66">
            <w:pPr>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Definition:</w:t>
            </w:r>
            <w:r w:rsidRPr="00121FCD">
              <w:rPr>
                <w:rFonts w:ascii="Calibri" w:eastAsia="Calibri" w:hAnsi="Calibri" w:cs="Calibri"/>
                <w:color w:val="000000" w:themeColor="text1"/>
                <w:sz w:val="19"/>
                <w:szCs w:val="19"/>
              </w:rPr>
              <w:t xml:space="preserve"> Support to create online Connect reports using features native to the Connect platform. Reports can be built from  table builder standalone based on the client requirement. These are reports that could be created by the client in Connect (self-serve), and the client is requesting NIQ to create  them. </w:t>
            </w:r>
          </w:p>
          <w:p w14:paraId="1A10BD62" w14:textId="77777777" w:rsidR="006A3206" w:rsidRPr="00121FCD" w:rsidRDefault="006A3206" w:rsidP="00B36C66">
            <w:pPr>
              <w:rPr>
                <w:rFonts w:ascii="Calibri" w:eastAsia="Calibri" w:hAnsi="Calibri" w:cs="Calibri"/>
                <w:color w:val="000000" w:themeColor="text1"/>
                <w:sz w:val="19"/>
                <w:szCs w:val="19"/>
              </w:rPr>
            </w:pPr>
          </w:p>
          <w:p w14:paraId="0F3E0A22" w14:textId="77777777" w:rsidR="006A3206" w:rsidRPr="00121FCD" w:rsidRDefault="006A3206" w:rsidP="00B36C66">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 xml:space="preserve">The complexity of a BI delivery will be based on the sum of the inputs going into it as they will have a multiplying effect on the size of the delivery. Example content for each tier is below: </w:t>
            </w:r>
          </w:p>
          <w:p w14:paraId="5A17704C" w14:textId="77777777" w:rsidR="006A3206" w:rsidRPr="00121FCD" w:rsidRDefault="006A3206" w:rsidP="00B36C66">
            <w:pPr>
              <w:rPr>
                <w:rFonts w:ascii="Calibri" w:eastAsia="Calibri" w:hAnsi="Calibri" w:cs="Calibri"/>
                <w:color w:val="000000" w:themeColor="text1"/>
                <w:sz w:val="19"/>
                <w:szCs w:val="19"/>
              </w:rPr>
            </w:pPr>
          </w:p>
          <w:p w14:paraId="503C0B6B" w14:textId="77777777" w:rsidR="006A3206" w:rsidRPr="00121FCD" w:rsidRDefault="006A3206" w:rsidP="00B36C66">
            <w:pPr>
              <w:spacing w:after="160" w:line="259" w:lineRule="auto"/>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Simple Build A Table</w:t>
            </w:r>
            <w:r w:rsidRPr="00121FCD">
              <w:rPr>
                <w:rStyle w:val="font71"/>
                <w:rFonts w:ascii="Calibri" w:eastAsia="Calibri" w:hAnsi="Calibri" w:cs="Calibri"/>
                <w:color w:val="000000" w:themeColor="text1"/>
                <w:sz w:val="19"/>
                <w:szCs w:val="19"/>
              </w:rPr>
              <w:t>-Utilization of NIQ Best In Class standard including 1 data set, &lt;= 5 visuals(tables), &lt;=10 product selection groups.  No advanced data selector options(Sum, Personal characteristics, customer expression, market difference, share to base, ranking, etc). Access to simple conditional formatting (Connect platform default).</w:t>
            </w:r>
          </w:p>
          <w:p w14:paraId="2A8EF2B8" w14:textId="77777777" w:rsidR="006A3206" w:rsidRPr="00121FCD" w:rsidRDefault="006A3206" w:rsidP="00B36C66">
            <w:pPr>
              <w:spacing w:after="160" w:line="259" w:lineRule="auto"/>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Medium Build a table</w:t>
            </w:r>
            <w:r w:rsidRPr="00121FCD">
              <w:rPr>
                <w:rStyle w:val="font71"/>
                <w:rFonts w:ascii="Calibri" w:eastAsia="Calibri" w:hAnsi="Calibri" w:cs="Calibri"/>
                <w:color w:val="000000" w:themeColor="text1"/>
                <w:sz w:val="19"/>
                <w:szCs w:val="19"/>
              </w:rPr>
              <w:t xml:space="preserve"> All content included in simple but with increases to &lt;= 5 datasets, &lt;= 5 visuals(tables and/or charts), and &lt;=50 product group selection groups. Limited advanced data selector options available (up to 20 sums, market difference, share to base, ranking, custom expression). Access to medium conditional formatting (connect platform default +customized client facts formatting, customized client color formatting, except in charts: client defined specific conditional format rules such as price segment)</w:t>
            </w:r>
          </w:p>
          <w:p w14:paraId="4902576F" w14:textId="77777777" w:rsidR="006A3206" w:rsidRPr="00121FCD" w:rsidRDefault="006A3206" w:rsidP="00B36C66">
            <w:pPr>
              <w:spacing w:after="160" w:line="259" w:lineRule="auto"/>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Complex Build a Table</w:t>
            </w:r>
            <w:r w:rsidRPr="00121FCD">
              <w:rPr>
                <w:rStyle w:val="font71"/>
                <w:rFonts w:ascii="Calibri" w:eastAsia="Calibri" w:hAnsi="Calibri" w:cs="Calibri"/>
                <w:color w:val="000000" w:themeColor="text1"/>
                <w:sz w:val="19"/>
                <w:szCs w:val="19"/>
              </w:rPr>
              <w:t xml:space="preserve">- All content included in Simple and Medium but with increases to &lt;=20 visuals(tables and/or charts) and &lt;=100 product group selection groups. Personal characteristics available. Access to medium conditional formatting (connect platform default +customized client facts formatting, customized client color formatting, except in charts: client defined specific conditional format rules such as price segment) </w:t>
            </w:r>
          </w:p>
          <w:p w14:paraId="79E107F3" w14:textId="77777777" w:rsidR="006A3206" w:rsidRPr="00121FCD" w:rsidRDefault="006A3206" w:rsidP="00B36C66">
            <w:pPr>
              <w:spacing w:after="160" w:line="259" w:lineRule="auto"/>
              <w:rPr>
                <w:rStyle w:val="font71"/>
                <w:rFonts w:ascii="Calibri" w:eastAsia="Calibri" w:hAnsi="Calibri" w:cs="Calibri"/>
                <w:b/>
                <w:bCs/>
                <w:color w:val="000000" w:themeColor="text1"/>
                <w:sz w:val="19"/>
                <w:szCs w:val="19"/>
              </w:rPr>
            </w:pPr>
            <w:r w:rsidRPr="00121FCD">
              <w:rPr>
                <w:rStyle w:val="font71"/>
                <w:rFonts w:ascii="Calibri" w:eastAsia="Calibri" w:hAnsi="Calibri" w:cs="Calibri"/>
                <w:b/>
                <w:bCs/>
                <w:color w:val="000000" w:themeColor="text1"/>
                <w:sz w:val="19"/>
                <w:szCs w:val="19"/>
              </w:rPr>
              <w:t>If above is exceeded it will need to be split or priced as 2 or more reports</w:t>
            </w:r>
          </w:p>
          <w:p w14:paraId="48FAF22F" w14:textId="77777777" w:rsidR="006A3206" w:rsidRPr="00121FCD" w:rsidRDefault="006A3206" w:rsidP="00B36C66">
            <w:pPr>
              <w:rPr>
                <w:rFonts w:ascii="Calibri" w:eastAsia="Calibri" w:hAnsi="Calibri" w:cs="Calibri"/>
                <w:b/>
                <w:bCs/>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29C71F" w14:textId="77777777" w:rsidR="006A3206" w:rsidRDefault="006A3206" w:rsidP="00B36C66">
            <w:pPr>
              <w:rPr>
                <w:rFonts w:ascii="Calibri" w:eastAsia="Calibri" w:hAnsi="Calibri" w:cs="Calibri"/>
                <w:sz w:val="19"/>
                <w:szCs w:val="19"/>
              </w:rPr>
            </w:pPr>
          </w:p>
          <w:p w14:paraId="03C8C622" w14:textId="77777777" w:rsidR="006A3206" w:rsidRDefault="006A3206" w:rsidP="00B36C66">
            <w:pPr>
              <w:rPr>
                <w:rFonts w:ascii="Calibri" w:eastAsia="Calibri" w:hAnsi="Calibri" w:cs="Calibri"/>
                <w:sz w:val="19"/>
                <w:szCs w:val="19"/>
              </w:rPr>
            </w:pPr>
          </w:p>
          <w:p w14:paraId="4865BFF9" w14:textId="77777777" w:rsidR="006A3206" w:rsidRDefault="006A3206" w:rsidP="00B36C66">
            <w:pPr>
              <w:rPr>
                <w:rFonts w:ascii="Calibri" w:eastAsia="Calibri" w:hAnsi="Calibri" w:cs="Calibri"/>
                <w:sz w:val="19"/>
                <w:szCs w:val="19"/>
              </w:rPr>
            </w:pPr>
          </w:p>
          <w:p w14:paraId="02828116" w14:textId="77777777" w:rsidR="006A3206" w:rsidRDefault="006A3206" w:rsidP="00B36C66">
            <w:pPr>
              <w:rPr>
                <w:rFonts w:ascii="Calibri" w:eastAsia="Calibri" w:hAnsi="Calibri" w:cs="Calibri"/>
                <w:sz w:val="19"/>
                <w:szCs w:val="19"/>
              </w:rPr>
            </w:pPr>
          </w:p>
          <w:p w14:paraId="639EE35C" w14:textId="77777777" w:rsidR="006A3206" w:rsidRDefault="006A3206" w:rsidP="00B36C66">
            <w:pPr>
              <w:rPr>
                <w:rFonts w:ascii="Calibri" w:eastAsia="Calibri" w:hAnsi="Calibri" w:cs="Calibri"/>
                <w:sz w:val="19"/>
                <w:szCs w:val="19"/>
              </w:rPr>
            </w:pPr>
          </w:p>
          <w:p w14:paraId="61852D5E" w14:textId="77777777" w:rsidR="006A3206" w:rsidRDefault="006A3206" w:rsidP="00B36C66">
            <w:pPr>
              <w:rPr>
                <w:rFonts w:ascii="Calibri" w:eastAsia="Calibri" w:hAnsi="Calibri" w:cs="Calibri"/>
                <w:sz w:val="19"/>
                <w:szCs w:val="19"/>
              </w:rPr>
            </w:pPr>
          </w:p>
          <w:p w14:paraId="4D2A6409" w14:textId="77777777" w:rsidR="006A3206" w:rsidRDefault="006A3206" w:rsidP="00B36C66">
            <w:pPr>
              <w:rPr>
                <w:rFonts w:ascii="Calibri" w:eastAsia="Calibri" w:hAnsi="Calibri" w:cs="Calibri"/>
                <w:sz w:val="19"/>
                <w:szCs w:val="19"/>
              </w:rPr>
            </w:pPr>
          </w:p>
          <w:p w14:paraId="6E4C94E5" w14:textId="77777777" w:rsidR="006A3206" w:rsidRDefault="006A3206" w:rsidP="00B36C66">
            <w:pPr>
              <w:rPr>
                <w:rFonts w:ascii="Calibri" w:eastAsia="Calibri" w:hAnsi="Calibri" w:cs="Calibri"/>
                <w:sz w:val="19"/>
                <w:szCs w:val="19"/>
              </w:rPr>
            </w:pPr>
          </w:p>
          <w:p w14:paraId="0AF8F70D" w14:textId="77777777" w:rsidR="006A3206" w:rsidRDefault="006A3206" w:rsidP="00B36C66">
            <w:pPr>
              <w:rPr>
                <w:rFonts w:ascii="Calibri" w:eastAsia="Calibri" w:hAnsi="Calibri" w:cs="Calibri"/>
                <w:sz w:val="19"/>
                <w:szCs w:val="19"/>
              </w:rPr>
            </w:pPr>
          </w:p>
          <w:p w14:paraId="0C2A69E5" w14:textId="77777777" w:rsidR="006A3206" w:rsidRDefault="006A3206" w:rsidP="00B36C66">
            <w:pPr>
              <w:rPr>
                <w:rFonts w:ascii="Calibri" w:eastAsia="Calibri" w:hAnsi="Calibri" w:cs="Calibri"/>
                <w:sz w:val="19"/>
                <w:szCs w:val="19"/>
              </w:rPr>
            </w:pPr>
          </w:p>
          <w:p w14:paraId="522D2432" w14:textId="77777777" w:rsidR="006A3206" w:rsidRDefault="006A3206" w:rsidP="00B36C66">
            <w:pPr>
              <w:rPr>
                <w:rFonts w:ascii="Calibri" w:eastAsia="Calibri" w:hAnsi="Calibri" w:cs="Calibri"/>
                <w:sz w:val="19"/>
                <w:szCs w:val="19"/>
              </w:rPr>
            </w:pPr>
          </w:p>
          <w:p w14:paraId="28D2803C" w14:textId="77777777" w:rsidR="006A3206" w:rsidRDefault="006A3206" w:rsidP="00B36C66">
            <w:pPr>
              <w:rPr>
                <w:rFonts w:ascii="Calibri" w:eastAsia="Calibri" w:hAnsi="Calibri" w:cs="Calibri"/>
                <w:sz w:val="19"/>
                <w:szCs w:val="19"/>
              </w:rPr>
            </w:pPr>
          </w:p>
          <w:p w14:paraId="2E8E511E" w14:textId="77777777" w:rsidR="006A3206" w:rsidRDefault="006A3206" w:rsidP="00B36C66">
            <w:pPr>
              <w:rPr>
                <w:rFonts w:ascii="Calibri" w:eastAsia="Calibri" w:hAnsi="Calibri" w:cs="Calibri"/>
                <w:sz w:val="19"/>
                <w:szCs w:val="19"/>
              </w:rPr>
            </w:pPr>
            <w:r w:rsidRPr="2CDC12DD">
              <w:rPr>
                <w:rFonts w:ascii="Calibri" w:eastAsia="Calibri" w:hAnsi="Calibri" w:cs="Calibri"/>
                <w:sz w:val="19"/>
                <w:szCs w:val="19"/>
              </w:rPr>
              <w:t>5</w:t>
            </w:r>
          </w:p>
          <w:p w14:paraId="24CAC524" w14:textId="77777777" w:rsidR="006A3206" w:rsidRDefault="006A3206" w:rsidP="00B36C66">
            <w:pPr>
              <w:rPr>
                <w:rFonts w:ascii="Calibri" w:eastAsia="Calibri" w:hAnsi="Calibri" w:cs="Calibri"/>
                <w:sz w:val="19"/>
                <w:szCs w:val="19"/>
              </w:rPr>
            </w:pPr>
          </w:p>
          <w:p w14:paraId="11F9B65F" w14:textId="77777777" w:rsidR="006A3206" w:rsidRDefault="006A3206" w:rsidP="00B36C66">
            <w:pPr>
              <w:rPr>
                <w:rFonts w:ascii="Calibri" w:eastAsia="Calibri" w:hAnsi="Calibri" w:cs="Calibri"/>
                <w:sz w:val="19"/>
                <w:szCs w:val="19"/>
              </w:rPr>
            </w:pPr>
          </w:p>
          <w:p w14:paraId="33D60825" w14:textId="77777777" w:rsidR="006A3206" w:rsidRDefault="006A3206" w:rsidP="00B36C66">
            <w:pPr>
              <w:rPr>
                <w:rFonts w:ascii="Calibri" w:eastAsia="Calibri" w:hAnsi="Calibri" w:cs="Calibri"/>
                <w:sz w:val="19"/>
                <w:szCs w:val="19"/>
              </w:rPr>
            </w:pPr>
          </w:p>
          <w:p w14:paraId="35033EAC" w14:textId="77777777" w:rsidR="006A3206" w:rsidRDefault="006A3206" w:rsidP="00B36C66">
            <w:pPr>
              <w:rPr>
                <w:rFonts w:ascii="Calibri" w:eastAsia="Calibri" w:hAnsi="Calibri" w:cs="Calibri"/>
                <w:sz w:val="19"/>
                <w:szCs w:val="19"/>
              </w:rPr>
            </w:pPr>
          </w:p>
          <w:p w14:paraId="58880E0C" w14:textId="77777777" w:rsidR="006A3206" w:rsidRDefault="006A3206" w:rsidP="00B36C66">
            <w:pPr>
              <w:rPr>
                <w:rFonts w:ascii="Calibri" w:eastAsia="Calibri" w:hAnsi="Calibri" w:cs="Calibri"/>
                <w:sz w:val="19"/>
                <w:szCs w:val="19"/>
              </w:rPr>
            </w:pPr>
          </w:p>
          <w:p w14:paraId="768FB9B9" w14:textId="77777777" w:rsidR="006A3206" w:rsidRDefault="006A3206" w:rsidP="00B36C66">
            <w:pPr>
              <w:rPr>
                <w:rFonts w:ascii="Calibri" w:eastAsia="Calibri" w:hAnsi="Calibri" w:cs="Calibri"/>
                <w:sz w:val="19"/>
                <w:szCs w:val="19"/>
              </w:rPr>
            </w:pPr>
          </w:p>
          <w:p w14:paraId="02D4E679" w14:textId="77777777" w:rsidR="006A3206" w:rsidRDefault="006A3206" w:rsidP="00B36C66">
            <w:pPr>
              <w:rPr>
                <w:rFonts w:ascii="Calibri" w:eastAsia="Calibri" w:hAnsi="Calibri" w:cs="Calibri"/>
                <w:sz w:val="19"/>
                <w:szCs w:val="19"/>
              </w:rPr>
            </w:pPr>
          </w:p>
          <w:p w14:paraId="3C9A519A" w14:textId="77777777" w:rsidR="006A3206" w:rsidRDefault="006A3206" w:rsidP="00B36C66">
            <w:pPr>
              <w:rPr>
                <w:rFonts w:ascii="Calibri" w:eastAsia="Calibri" w:hAnsi="Calibri" w:cs="Calibri"/>
                <w:sz w:val="19"/>
                <w:szCs w:val="19"/>
              </w:rPr>
            </w:pPr>
            <w:r w:rsidRPr="2CDC12DD">
              <w:rPr>
                <w:rFonts w:ascii="Calibri" w:eastAsia="Calibri" w:hAnsi="Calibri" w:cs="Calibri"/>
                <w:sz w:val="19"/>
                <w:szCs w:val="19"/>
              </w:rPr>
              <w:t>8</w:t>
            </w:r>
          </w:p>
          <w:p w14:paraId="073949C8" w14:textId="77777777" w:rsidR="006A3206" w:rsidRDefault="006A3206" w:rsidP="00B36C66">
            <w:pPr>
              <w:rPr>
                <w:rFonts w:ascii="Calibri" w:eastAsia="Calibri" w:hAnsi="Calibri" w:cs="Calibri"/>
                <w:sz w:val="19"/>
                <w:szCs w:val="19"/>
              </w:rPr>
            </w:pPr>
          </w:p>
          <w:p w14:paraId="3BD0370D" w14:textId="77777777" w:rsidR="006A3206" w:rsidRDefault="006A3206" w:rsidP="00B36C66">
            <w:pPr>
              <w:rPr>
                <w:rFonts w:ascii="Calibri" w:eastAsia="Calibri" w:hAnsi="Calibri" w:cs="Calibri"/>
                <w:sz w:val="19"/>
                <w:szCs w:val="19"/>
              </w:rPr>
            </w:pPr>
          </w:p>
          <w:p w14:paraId="3DDCCCCF" w14:textId="77777777" w:rsidR="006A3206" w:rsidRDefault="006A3206" w:rsidP="00B36C66">
            <w:pPr>
              <w:rPr>
                <w:rFonts w:ascii="Calibri" w:eastAsia="Calibri" w:hAnsi="Calibri" w:cs="Calibri"/>
                <w:sz w:val="19"/>
                <w:szCs w:val="19"/>
              </w:rPr>
            </w:pPr>
          </w:p>
          <w:p w14:paraId="5AA9E7EE" w14:textId="77777777" w:rsidR="006A3206" w:rsidRDefault="006A3206" w:rsidP="00B36C66">
            <w:pPr>
              <w:rPr>
                <w:rFonts w:ascii="Calibri" w:eastAsia="Calibri" w:hAnsi="Calibri" w:cs="Calibri"/>
                <w:sz w:val="19"/>
                <w:szCs w:val="19"/>
              </w:rPr>
            </w:pPr>
          </w:p>
          <w:p w14:paraId="43338148" w14:textId="77777777" w:rsidR="006A3206" w:rsidRDefault="006A3206" w:rsidP="00B36C66">
            <w:pPr>
              <w:rPr>
                <w:rFonts w:ascii="Calibri" w:eastAsia="Calibri" w:hAnsi="Calibri" w:cs="Calibri"/>
                <w:sz w:val="19"/>
                <w:szCs w:val="19"/>
              </w:rPr>
            </w:pPr>
          </w:p>
          <w:p w14:paraId="29F38F9C" w14:textId="77777777" w:rsidR="006A3206" w:rsidRDefault="006A3206" w:rsidP="00B36C66">
            <w:pPr>
              <w:rPr>
                <w:rFonts w:ascii="Calibri" w:eastAsia="Calibri" w:hAnsi="Calibri" w:cs="Calibri"/>
                <w:sz w:val="19"/>
                <w:szCs w:val="19"/>
              </w:rPr>
            </w:pPr>
          </w:p>
          <w:p w14:paraId="7FD90F16" w14:textId="77777777" w:rsidR="006A3206" w:rsidRDefault="006A3206" w:rsidP="00B36C66">
            <w:pPr>
              <w:rPr>
                <w:rFonts w:ascii="Calibri" w:eastAsia="Calibri" w:hAnsi="Calibri" w:cs="Calibri"/>
                <w:sz w:val="19"/>
                <w:szCs w:val="19"/>
              </w:rPr>
            </w:pPr>
            <w:r w:rsidRPr="2CDC12DD">
              <w:rPr>
                <w:rFonts w:ascii="Calibri" w:eastAsia="Calibri" w:hAnsi="Calibri" w:cs="Calibri"/>
                <w:sz w:val="19"/>
                <w:szCs w:val="19"/>
              </w:rPr>
              <w:t>15</w:t>
            </w:r>
          </w:p>
          <w:p w14:paraId="4524C0C5" w14:textId="77777777" w:rsidR="006A3206" w:rsidRDefault="006A3206" w:rsidP="00B36C66">
            <w:pPr>
              <w:rPr>
                <w:rFonts w:ascii="Calibri" w:eastAsia="Calibri" w:hAnsi="Calibri" w:cs="Calibri"/>
                <w:sz w:val="19"/>
                <w:szCs w:val="19"/>
              </w:rPr>
            </w:pPr>
          </w:p>
        </w:tc>
      </w:tr>
      <w:tr w:rsidR="006A3206" w14:paraId="065531D8"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EB44D5" w14:textId="77777777" w:rsidR="006A3206" w:rsidRPr="00121FCD" w:rsidRDefault="006A3206" w:rsidP="00B36C66">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Business Intelligence: Discover BI Change Request Service</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BC9BD6" w14:textId="77777777" w:rsidR="006A3206" w:rsidRPr="00121FCD" w:rsidRDefault="006A3206" w:rsidP="00B36C66">
            <w:pPr>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 xml:space="preserve">Definition: </w:t>
            </w:r>
            <w:r w:rsidRPr="00121FCD">
              <w:rPr>
                <w:rFonts w:ascii="Calibri" w:eastAsia="Calibri" w:hAnsi="Calibri" w:cs="Calibri"/>
                <w:color w:val="000000" w:themeColor="text1"/>
                <w:sz w:val="19"/>
                <w:szCs w:val="19"/>
              </w:rPr>
              <w:t>Optional NIQ maintenance of tables – limited to minor changes as requested by client per current business as usual support. (limited to 4 changes per year)  If more support time is needed then multiple purchases will need to be made to cover estimated workload or the request reviewed to see if a new set up Is a more appropriate offering</w:t>
            </w:r>
          </w:p>
          <w:p w14:paraId="16B32F58" w14:textId="77777777" w:rsidR="006A3206" w:rsidRPr="00121FCD" w:rsidRDefault="006A3206" w:rsidP="00B36C66">
            <w:pPr>
              <w:rPr>
                <w:rFonts w:ascii="Calibri" w:eastAsia="Calibri" w:hAnsi="Calibri" w:cs="Calibri"/>
                <w:color w:val="000000" w:themeColor="text1"/>
                <w:sz w:val="19"/>
                <w:szCs w:val="19"/>
              </w:rPr>
            </w:pPr>
          </w:p>
          <w:p w14:paraId="732C0B32" w14:textId="77777777" w:rsidR="006A3206" w:rsidRPr="00121FCD" w:rsidRDefault="006A3206" w:rsidP="00B36C66">
            <w:pPr>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Frequency of delivery:</w:t>
            </w:r>
            <w:r w:rsidRPr="00121FCD">
              <w:rPr>
                <w:rFonts w:ascii="Calibri" w:eastAsia="Calibri" w:hAnsi="Calibri" w:cs="Calibri"/>
                <w:b/>
                <w:bCs/>
                <w:color w:val="000000" w:themeColor="text1"/>
                <w:sz w:val="19"/>
                <w:szCs w:val="19"/>
              </w:rPr>
              <w:t xml:space="preserve"> Monthly</w:t>
            </w:r>
          </w:p>
          <w:p w14:paraId="7BB68142" w14:textId="77777777" w:rsidR="006A3206" w:rsidRPr="00121FCD" w:rsidRDefault="006A3206" w:rsidP="00B36C66">
            <w:pPr>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Weekly</w:t>
            </w:r>
          </w:p>
          <w:p w14:paraId="2389CA2C"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 xml:space="preserve">Quarterly </w:t>
            </w:r>
          </w:p>
          <w:p w14:paraId="781DC3EF"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Annually/Bi-Annually</w:t>
            </w:r>
          </w:p>
          <w:p w14:paraId="28F2B2BE" w14:textId="77777777" w:rsidR="006A3206" w:rsidRPr="00121FCD" w:rsidRDefault="006A3206" w:rsidP="00B36C66">
            <w:pPr>
              <w:rPr>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1BFF3E0" w14:textId="77777777" w:rsidR="006A3206" w:rsidRDefault="006A3206" w:rsidP="00B36C66">
            <w:pPr>
              <w:rPr>
                <w:rFonts w:ascii="Calibri" w:eastAsia="Calibri" w:hAnsi="Calibri" w:cs="Calibri"/>
                <w:sz w:val="19"/>
                <w:szCs w:val="19"/>
              </w:rPr>
            </w:pPr>
          </w:p>
          <w:p w14:paraId="3BFB8B7A" w14:textId="77777777" w:rsidR="006A3206" w:rsidRDefault="006A3206" w:rsidP="00B36C66">
            <w:pPr>
              <w:rPr>
                <w:rFonts w:ascii="Calibri" w:eastAsia="Calibri" w:hAnsi="Calibri" w:cs="Calibri"/>
                <w:sz w:val="19"/>
                <w:szCs w:val="19"/>
              </w:rPr>
            </w:pPr>
          </w:p>
          <w:p w14:paraId="3C229C84" w14:textId="77777777" w:rsidR="006A3206" w:rsidRDefault="006A3206" w:rsidP="00B36C66">
            <w:pPr>
              <w:rPr>
                <w:rFonts w:ascii="Calibri" w:eastAsia="Calibri" w:hAnsi="Calibri" w:cs="Calibri"/>
                <w:sz w:val="19"/>
                <w:szCs w:val="19"/>
              </w:rPr>
            </w:pPr>
          </w:p>
          <w:p w14:paraId="16DB5297" w14:textId="77777777" w:rsidR="006A3206" w:rsidRDefault="006A3206" w:rsidP="00B36C66">
            <w:pPr>
              <w:rPr>
                <w:rFonts w:ascii="Calibri" w:eastAsia="Calibri" w:hAnsi="Calibri" w:cs="Calibri"/>
                <w:sz w:val="19"/>
                <w:szCs w:val="19"/>
              </w:rPr>
            </w:pPr>
          </w:p>
          <w:p w14:paraId="76FC2E23" w14:textId="77777777" w:rsidR="006A3206" w:rsidRDefault="006A3206" w:rsidP="00B36C66">
            <w:pPr>
              <w:rPr>
                <w:rFonts w:ascii="Calibri" w:eastAsia="Calibri" w:hAnsi="Calibri" w:cs="Calibri"/>
                <w:sz w:val="19"/>
                <w:szCs w:val="19"/>
              </w:rPr>
            </w:pPr>
            <w:r w:rsidRPr="2519659C">
              <w:rPr>
                <w:rFonts w:ascii="Calibri" w:eastAsia="Calibri" w:hAnsi="Calibri" w:cs="Calibri"/>
                <w:sz w:val="19"/>
                <w:szCs w:val="19"/>
              </w:rPr>
              <w:t>6</w:t>
            </w:r>
          </w:p>
          <w:p w14:paraId="4382F943" w14:textId="77777777" w:rsidR="006A3206" w:rsidRDefault="006A3206" w:rsidP="00B36C66">
            <w:pPr>
              <w:rPr>
                <w:rFonts w:ascii="Calibri" w:eastAsia="Calibri" w:hAnsi="Calibri" w:cs="Calibri"/>
                <w:sz w:val="19"/>
                <w:szCs w:val="19"/>
              </w:rPr>
            </w:pPr>
            <w:r w:rsidRPr="2519659C">
              <w:rPr>
                <w:rFonts w:ascii="Calibri" w:eastAsia="Calibri" w:hAnsi="Calibri" w:cs="Calibri"/>
                <w:sz w:val="19"/>
                <w:szCs w:val="19"/>
              </w:rPr>
              <w:t>9</w:t>
            </w:r>
          </w:p>
          <w:p w14:paraId="12A1659F" w14:textId="77777777" w:rsidR="006A3206" w:rsidRDefault="006A3206" w:rsidP="00B36C66">
            <w:pPr>
              <w:rPr>
                <w:rFonts w:ascii="Calibri" w:eastAsia="Calibri" w:hAnsi="Calibri" w:cs="Calibri"/>
                <w:sz w:val="19"/>
                <w:szCs w:val="19"/>
              </w:rPr>
            </w:pPr>
            <w:r w:rsidRPr="2519659C">
              <w:rPr>
                <w:rFonts w:ascii="Calibri" w:eastAsia="Calibri" w:hAnsi="Calibri" w:cs="Calibri"/>
                <w:sz w:val="19"/>
                <w:szCs w:val="19"/>
              </w:rPr>
              <w:t>5</w:t>
            </w:r>
          </w:p>
          <w:p w14:paraId="54C435EA" w14:textId="77777777" w:rsidR="006A3206" w:rsidRDefault="006A3206" w:rsidP="00B36C66">
            <w:pPr>
              <w:rPr>
                <w:rFonts w:ascii="Calibri" w:eastAsia="Calibri" w:hAnsi="Calibri" w:cs="Calibri"/>
                <w:sz w:val="19"/>
                <w:szCs w:val="19"/>
              </w:rPr>
            </w:pPr>
            <w:r w:rsidRPr="2519659C">
              <w:rPr>
                <w:rFonts w:ascii="Calibri" w:eastAsia="Calibri" w:hAnsi="Calibri" w:cs="Calibri"/>
                <w:sz w:val="19"/>
                <w:szCs w:val="19"/>
              </w:rPr>
              <w:t>5</w:t>
            </w:r>
          </w:p>
        </w:tc>
      </w:tr>
      <w:tr w:rsidR="006A3206" w14:paraId="15EAB8E7"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65EB29" w14:textId="77777777" w:rsidR="006A3206" w:rsidRPr="00121FCD" w:rsidRDefault="006A3206" w:rsidP="00B36C66">
            <w:pPr>
              <w:spacing w:line="259" w:lineRule="auto"/>
              <w:rPr>
                <w:rStyle w:val="font81"/>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lastRenderedPageBreak/>
              <w:t xml:space="preserve">Business Intelligence: Discover Add In BI Service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FB4682"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 xml:space="preserve">Definition: </w:t>
            </w:r>
            <w:r w:rsidRPr="00394923">
              <w:rPr>
                <w:rStyle w:val="normaltextrun"/>
                <w:rFonts w:ascii="Calibri" w:hAnsi="Calibri" w:cs="Calibri"/>
                <w:sz w:val="19"/>
                <w:szCs w:val="19"/>
              </w:rPr>
              <w:t>Standardized Excel templates with a wide range of visualization and layout coverage. Excel data is sourced using Connect XLA data selector and layouts are designed in a way that allows  automated refresh.</w:t>
            </w:r>
            <w:r w:rsidRPr="00394923">
              <w:rPr>
                <w:rStyle w:val="eop"/>
                <w:rFonts w:ascii="Calibri" w:hAnsi="Calibri" w:cs="Calibri"/>
                <w:sz w:val="19"/>
                <w:szCs w:val="19"/>
              </w:rPr>
              <w:t> </w:t>
            </w:r>
          </w:p>
          <w:p w14:paraId="57CCAF0F"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The complexity of a BI delivery will be based on the sum of the inputs going into it as they will have a multiplying effect on the size of the delivery. Example content for each tier is below:</w:t>
            </w:r>
            <w:r w:rsidRPr="00394923">
              <w:rPr>
                <w:rStyle w:val="eop"/>
                <w:rFonts w:ascii="Calibri" w:hAnsi="Calibri" w:cs="Calibri"/>
                <w:sz w:val="19"/>
                <w:szCs w:val="19"/>
              </w:rPr>
              <w:t> </w:t>
            </w:r>
          </w:p>
          <w:p w14:paraId="6264B760"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CDBD16A"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Simple Add In BI</w:t>
            </w:r>
            <w:r w:rsidRPr="00394923">
              <w:rPr>
                <w:rStyle w:val="normaltextrun"/>
                <w:rFonts w:ascii="Calibri" w:hAnsi="Calibri" w:cs="Calibri"/>
                <w:sz w:val="19"/>
                <w:szCs w:val="19"/>
              </w:rPr>
              <w:t>- Report contains  &lt;= 5 visuals(tables and/or charts), 1 data set, and &lt;= 50 product selection groups.  Limited advanced data selector options available (up to 20 sums, market difference, share to base, ranking, custom expression). Access to simple conditional formatting (connect platform / excel default).</w:t>
            </w:r>
            <w:r w:rsidRPr="00394923">
              <w:rPr>
                <w:rStyle w:val="eop"/>
                <w:rFonts w:ascii="Calibri" w:hAnsi="Calibri" w:cs="Calibri"/>
                <w:sz w:val="19"/>
                <w:szCs w:val="19"/>
              </w:rPr>
              <w:t> </w:t>
            </w:r>
          </w:p>
          <w:p w14:paraId="27FDACCC"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49DAC70E"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69133FB9"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22807BAB"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36151255"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616D1E18"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Medium Add In BI</w:t>
            </w:r>
            <w:r w:rsidRPr="00394923">
              <w:rPr>
                <w:rStyle w:val="normaltextrun"/>
                <w:rFonts w:ascii="Calibri" w:hAnsi="Calibri" w:cs="Calibri"/>
                <w:sz w:val="19"/>
                <w:szCs w:val="19"/>
              </w:rPr>
              <w:t xml:space="preserve"> All content included in simple but increases to &lt;=5 data sets.  Access to medium conditional formatting (connect platform / excel default +customized client facts formatting, customized client color formatting, except in charts, client defined specific conditional format rules such as price segment)</w:t>
            </w:r>
            <w:r w:rsidRPr="00394923">
              <w:rPr>
                <w:rStyle w:val="eop"/>
                <w:rFonts w:ascii="Calibri" w:hAnsi="Calibri" w:cs="Calibri"/>
                <w:sz w:val="19"/>
                <w:szCs w:val="19"/>
              </w:rPr>
              <w:t> </w:t>
            </w:r>
          </w:p>
          <w:p w14:paraId="3228690B"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53529B2B"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2317A819"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5D989B00"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427F39A0"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5D274CF"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Complex Add In BI</w:t>
            </w:r>
            <w:r w:rsidRPr="00394923">
              <w:rPr>
                <w:rStyle w:val="normaltextrun"/>
                <w:rFonts w:ascii="Calibri" w:hAnsi="Calibri" w:cs="Calibri"/>
                <w:sz w:val="19"/>
                <w:szCs w:val="19"/>
              </w:rPr>
              <w:t xml:space="preserve"> - All content included in simple and medium but increases to  &lt;= 20 visuals(tables and/or charts) and &lt;= 100 product selection groups.  Access to medium conditional formatting (connect platform / excel default +customized client facts formatting, customized client color formatting, except in charts, client defined specific conditional format rules such as price segment)</w:t>
            </w:r>
            <w:r w:rsidRPr="00394923">
              <w:rPr>
                <w:rStyle w:val="eop"/>
                <w:rFonts w:ascii="Calibri" w:hAnsi="Calibri" w:cs="Calibri"/>
                <w:sz w:val="19"/>
                <w:szCs w:val="19"/>
              </w:rPr>
              <w:t> </w:t>
            </w:r>
          </w:p>
          <w:p w14:paraId="15D80032"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1A8C2D39"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0EAF99E2"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01AF3318"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3947D7D7"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4302ED3"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If above is exceeded it will need to be split or priced as 2 or more reports</w:t>
            </w:r>
            <w:r w:rsidRPr="00394923">
              <w:rPr>
                <w:rStyle w:val="eop"/>
                <w:rFonts w:ascii="Calibri" w:hAnsi="Calibri" w:cs="Calibri"/>
                <w:sz w:val="19"/>
                <w:szCs w:val="19"/>
              </w:rPr>
              <w:t> </w:t>
            </w:r>
          </w:p>
          <w:p w14:paraId="1781055C" w14:textId="77777777" w:rsidR="006A3206" w:rsidRPr="00121FCD" w:rsidRDefault="006A3206" w:rsidP="00B36C66">
            <w:pPr>
              <w:rPr>
                <w:rFonts w:ascii="Calibri" w:eastAsia="Calibri" w:hAnsi="Calibri" w:cs="Calibri"/>
                <w:color w:val="000000" w:themeColor="text1"/>
                <w:sz w:val="19"/>
                <w:szCs w:val="19"/>
              </w:rPr>
            </w:pPr>
            <w:r w:rsidRPr="00394923">
              <w:rPr>
                <w:rStyle w:val="scxw4041466"/>
                <w:rFonts w:ascii="Calibri" w:hAnsi="Calibri" w:cs="Calibri"/>
                <w:sz w:val="22"/>
                <w:szCs w:val="22"/>
              </w:rPr>
              <w:t> </w:t>
            </w:r>
            <w:r w:rsidRPr="00394923">
              <w:rPr>
                <w:rFonts w:ascii="Calibri" w:hAnsi="Calibri" w:cs="Calibri"/>
                <w:sz w:val="22"/>
                <w:szCs w:val="22"/>
              </w:rPr>
              <w:br/>
            </w:r>
            <w:r w:rsidRPr="00394923">
              <w:rPr>
                <w:rStyle w:val="eop"/>
                <w:rFonts w:ascii="Calibri" w:hAnsi="Calibri" w:cs="Calibri"/>
                <w:sz w:val="19"/>
                <w:szCs w:val="19"/>
              </w:rPr>
              <w:t>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BB75072"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295FDD4"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F3794BE"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25217FC"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26F0C04"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092CDDD5"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946E8D5"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05EEC8C"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64A5A766"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213ED83"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18BA54A" w14:textId="77777777" w:rsidR="006A3206" w:rsidRDefault="006A3206" w:rsidP="00B36C66">
            <w:pPr>
              <w:pStyle w:val="paragraph"/>
              <w:spacing w:before="0" w:beforeAutospacing="0" w:after="0" w:afterAutospacing="0"/>
              <w:textAlignment w:val="baseline"/>
              <w:rPr>
                <w:rStyle w:val="normaltextrun"/>
                <w:rFonts w:ascii="Calibri" w:hAnsi="Calibri" w:cs="Calibri"/>
                <w:sz w:val="19"/>
                <w:szCs w:val="19"/>
              </w:rPr>
            </w:pPr>
          </w:p>
          <w:p w14:paraId="3550D489" w14:textId="77777777" w:rsidR="006A3206" w:rsidRDefault="006A3206" w:rsidP="00B36C66">
            <w:pPr>
              <w:pStyle w:val="paragraph"/>
              <w:spacing w:before="0" w:beforeAutospacing="0" w:after="0" w:afterAutospacing="0"/>
              <w:textAlignment w:val="baseline"/>
              <w:rPr>
                <w:rStyle w:val="normaltextrun"/>
                <w:rFonts w:ascii="Calibri" w:hAnsi="Calibri" w:cs="Calibri"/>
                <w:sz w:val="19"/>
                <w:szCs w:val="19"/>
              </w:rPr>
            </w:pPr>
          </w:p>
          <w:p w14:paraId="78F65EA3"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7 </w:t>
            </w:r>
            <w:r w:rsidRPr="00394923">
              <w:rPr>
                <w:rStyle w:val="eop"/>
                <w:rFonts w:ascii="Calibri" w:hAnsi="Calibri" w:cs="Calibri"/>
                <w:sz w:val="19"/>
                <w:szCs w:val="19"/>
              </w:rPr>
              <w:t> </w:t>
            </w:r>
          </w:p>
          <w:p w14:paraId="1E998F60"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10</w:t>
            </w:r>
            <w:r w:rsidRPr="00394923">
              <w:rPr>
                <w:rStyle w:val="eop"/>
                <w:rFonts w:ascii="Calibri" w:hAnsi="Calibri" w:cs="Calibri"/>
                <w:sz w:val="19"/>
                <w:szCs w:val="19"/>
              </w:rPr>
              <w:t> </w:t>
            </w:r>
          </w:p>
          <w:p w14:paraId="041E089B"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6</w:t>
            </w:r>
            <w:r w:rsidRPr="00394923">
              <w:rPr>
                <w:rStyle w:val="eop"/>
                <w:rFonts w:ascii="Calibri" w:hAnsi="Calibri" w:cs="Calibri"/>
                <w:sz w:val="19"/>
                <w:szCs w:val="19"/>
              </w:rPr>
              <w:t> </w:t>
            </w:r>
          </w:p>
          <w:p w14:paraId="0F3CD4AA"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6</w:t>
            </w:r>
            <w:r w:rsidRPr="00394923">
              <w:rPr>
                <w:rStyle w:val="eop"/>
                <w:rFonts w:ascii="Calibri" w:hAnsi="Calibri" w:cs="Calibri"/>
                <w:sz w:val="19"/>
                <w:szCs w:val="19"/>
              </w:rPr>
              <w:t> </w:t>
            </w:r>
          </w:p>
          <w:p w14:paraId="2BB733A2"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E449855"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894BD7D"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D361843"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F4D907E"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DACF68F"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0F7B9C0D"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r w:rsidRPr="00394923">
              <w:rPr>
                <w:rStyle w:val="normaltextrun"/>
                <w:rFonts w:ascii="Calibri" w:hAnsi="Calibri" w:cs="Calibri"/>
                <w:sz w:val="19"/>
                <w:szCs w:val="19"/>
              </w:rPr>
              <w:t>11</w:t>
            </w:r>
            <w:r w:rsidRPr="00394923">
              <w:rPr>
                <w:rStyle w:val="eop"/>
                <w:rFonts w:ascii="Calibri" w:hAnsi="Calibri" w:cs="Calibri"/>
                <w:sz w:val="19"/>
                <w:szCs w:val="19"/>
              </w:rPr>
              <w:t> </w:t>
            </w:r>
          </w:p>
          <w:p w14:paraId="141E58DF"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16</w:t>
            </w:r>
            <w:r w:rsidRPr="00394923">
              <w:rPr>
                <w:rStyle w:val="eop"/>
                <w:rFonts w:ascii="Calibri" w:hAnsi="Calibri" w:cs="Calibri"/>
                <w:sz w:val="19"/>
                <w:szCs w:val="19"/>
              </w:rPr>
              <w:t> </w:t>
            </w:r>
          </w:p>
          <w:p w14:paraId="6B4414B0"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10</w:t>
            </w:r>
            <w:r w:rsidRPr="00394923">
              <w:rPr>
                <w:rStyle w:val="eop"/>
                <w:rFonts w:ascii="Calibri" w:hAnsi="Calibri" w:cs="Calibri"/>
                <w:sz w:val="19"/>
                <w:szCs w:val="19"/>
              </w:rPr>
              <w:t> </w:t>
            </w:r>
          </w:p>
          <w:p w14:paraId="2DDA8E30"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9</w:t>
            </w:r>
            <w:r w:rsidRPr="00394923">
              <w:rPr>
                <w:rStyle w:val="eop"/>
                <w:rFonts w:ascii="Calibri" w:hAnsi="Calibri" w:cs="Calibri"/>
                <w:sz w:val="19"/>
                <w:szCs w:val="19"/>
              </w:rPr>
              <w:t> </w:t>
            </w:r>
          </w:p>
          <w:p w14:paraId="348D90CB"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5F88EEB"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B8F98AD"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6EE0ED60"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5FF757C"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44AE864"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8C23611"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DA12030"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19</w:t>
            </w:r>
            <w:r w:rsidRPr="00394923">
              <w:rPr>
                <w:rStyle w:val="eop"/>
                <w:rFonts w:ascii="Calibri" w:hAnsi="Calibri" w:cs="Calibri"/>
                <w:sz w:val="19"/>
                <w:szCs w:val="19"/>
              </w:rPr>
              <w:t> </w:t>
            </w:r>
          </w:p>
          <w:p w14:paraId="395CAE93"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28</w:t>
            </w:r>
            <w:r w:rsidRPr="00394923">
              <w:rPr>
                <w:rStyle w:val="eop"/>
                <w:rFonts w:ascii="Calibri" w:hAnsi="Calibri" w:cs="Calibri"/>
                <w:sz w:val="19"/>
                <w:szCs w:val="19"/>
              </w:rPr>
              <w:t> </w:t>
            </w:r>
          </w:p>
          <w:p w14:paraId="33A20EC7"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17</w:t>
            </w:r>
            <w:r w:rsidRPr="00394923">
              <w:rPr>
                <w:rStyle w:val="eop"/>
                <w:rFonts w:ascii="Calibri" w:hAnsi="Calibri" w:cs="Calibri"/>
                <w:sz w:val="19"/>
                <w:szCs w:val="19"/>
              </w:rPr>
              <w:t> </w:t>
            </w:r>
          </w:p>
          <w:p w14:paraId="6B1DA5CF"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15</w:t>
            </w:r>
            <w:r w:rsidRPr="00394923">
              <w:rPr>
                <w:rStyle w:val="eop"/>
                <w:rFonts w:ascii="Calibri" w:hAnsi="Calibri" w:cs="Calibri"/>
                <w:sz w:val="19"/>
                <w:szCs w:val="19"/>
              </w:rPr>
              <w:t> </w:t>
            </w:r>
          </w:p>
          <w:p w14:paraId="6B6ED4E8" w14:textId="77777777" w:rsidR="006A3206" w:rsidRDefault="006A3206" w:rsidP="00B36C66">
            <w:pPr>
              <w:rPr>
                <w:rFonts w:ascii="Calibri" w:eastAsia="Calibri" w:hAnsi="Calibri" w:cs="Calibri"/>
                <w:sz w:val="19"/>
                <w:szCs w:val="19"/>
              </w:rPr>
            </w:pPr>
            <w:r w:rsidRPr="00394923">
              <w:rPr>
                <w:rStyle w:val="eop"/>
                <w:rFonts w:ascii="Calibri" w:hAnsi="Calibri" w:cs="Calibri"/>
                <w:sz w:val="19"/>
                <w:szCs w:val="19"/>
              </w:rPr>
              <w:t> </w:t>
            </w:r>
          </w:p>
        </w:tc>
      </w:tr>
      <w:tr w:rsidR="006A3206" w14:paraId="1A07EF4A" w14:textId="77777777" w:rsidTr="00B36C66">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C429B1" w14:textId="77777777" w:rsidR="006A3206" w:rsidRPr="00121FCD" w:rsidRDefault="006A3206" w:rsidP="00B36C66">
            <w:pPr>
              <w:spacing w:line="276"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Business Intelligence:</w:t>
            </w:r>
          </w:p>
          <w:p w14:paraId="488058D9" w14:textId="77777777" w:rsidR="006A3206" w:rsidRPr="00121FCD" w:rsidRDefault="006A3206" w:rsidP="00B36C66">
            <w:pPr>
              <w:spacing w:line="276"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Configured Discover Add In BI Service</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DD45BC" w14:textId="77777777" w:rsidR="006A3206" w:rsidRPr="00121FCD" w:rsidRDefault="006A3206" w:rsidP="00B36C66">
            <w:pPr>
              <w:spacing w:line="276" w:lineRule="auto"/>
              <w:rPr>
                <w:rFonts w:ascii="Calibri" w:eastAsia="Calibri" w:hAnsi="Calibri" w:cs="Calibri"/>
                <w:color w:val="000000" w:themeColor="text1"/>
                <w:sz w:val="19"/>
                <w:szCs w:val="19"/>
                <w:highlight w:val="yellow"/>
              </w:rPr>
            </w:pPr>
            <w:r w:rsidRPr="00121FCD">
              <w:rPr>
                <w:rFonts w:ascii="Calibri" w:eastAsia="Calibri" w:hAnsi="Calibri" w:cs="Calibri"/>
                <w:b/>
                <w:bCs/>
                <w:color w:val="000000" w:themeColor="text1"/>
                <w:sz w:val="19"/>
                <w:szCs w:val="19"/>
              </w:rPr>
              <w:t xml:space="preserve">Definition: </w:t>
            </w:r>
            <w:r w:rsidRPr="00121FCD">
              <w:rPr>
                <w:rFonts w:ascii="Calibri" w:eastAsia="Calibri" w:hAnsi="Calibri" w:cs="Calibri"/>
                <w:color w:val="000000" w:themeColor="text1"/>
                <w:sz w:val="19"/>
                <w:szCs w:val="19"/>
              </w:rPr>
              <w:t xml:space="preserve">NIQ to design and build client BI in Excel using the Connect Platform XLA or other Connect platform data sources. This is a tailored offering with NIQ owning the core data creation and delivery. Output to client is in Excel only. The complexity of a BI delivery will be based on the sum of the inputs going into it as they will have a multiplying effect on the size of the delivery. </w:t>
            </w:r>
          </w:p>
          <w:p w14:paraId="09C93363" w14:textId="77777777" w:rsidR="006A3206" w:rsidRPr="00121FCD" w:rsidRDefault="006A3206" w:rsidP="00B36C66">
            <w:pPr>
              <w:rPr>
                <w:rFonts w:ascii="Calibri" w:eastAsia="Calibri" w:hAnsi="Calibri" w:cs="Calibri"/>
                <w:b/>
                <w:bCs/>
                <w:color w:val="000000" w:themeColor="text1"/>
                <w:sz w:val="19"/>
                <w:szCs w:val="19"/>
              </w:rPr>
            </w:pPr>
          </w:p>
          <w:p w14:paraId="06C51AA2" w14:textId="77777777" w:rsidR="006A3206" w:rsidRPr="00121FCD" w:rsidRDefault="006A3206" w:rsidP="00B36C66">
            <w:pPr>
              <w:spacing w:after="160" w:line="259" w:lineRule="auto"/>
              <w:rPr>
                <w:rStyle w:val="font71"/>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Simple Configured BI</w:t>
            </w:r>
            <w:r w:rsidRPr="00121FCD">
              <w:rPr>
                <w:rFonts w:ascii="Calibri" w:eastAsia="Calibri" w:hAnsi="Calibri" w:cs="Calibri"/>
                <w:color w:val="000000" w:themeColor="text1"/>
                <w:sz w:val="19"/>
                <w:szCs w:val="19"/>
              </w:rPr>
              <w:t>-</w:t>
            </w:r>
            <w:r w:rsidRPr="00121FCD">
              <w:rPr>
                <w:rStyle w:val="font71"/>
                <w:rFonts w:ascii="Calibri" w:eastAsia="Calibri" w:hAnsi="Calibri" w:cs="Calibri"/>
                <w:color w:val="000000" w:themeColor="text1"/>
                <w:sz w:val="19"/>
                <w:szCs w:val="19"/>
              </w:rPr>
              <w:t xml:space="preserve"> 1</w:t>
            </w:r>
            <w:r w:rsidRPr="00121FCD">
              <w:rPr>
                <w:rFonts w:ascii="Calibri" w:eastAsia="Calibri" w:hAnsi="Calibri" w:cs="Calibri"/>
                <w:color w:val="000000" w:themeColor="text1"/>
                <w:sz w:val="19"/>
                <w:szCs w:val="19"/>
              </w:rPr>
              <w:t xml:space="preserve"> datasets, </w:t>
            </w:r>
            <w:r w:rsidRPr="00121FCD">
              <w:rPr>
                <w:rStyle w:val="font71"/>
                <w:rFonts w:ascii="Calibri" w:eastAsia="Calibri" w:hAnsi="Calibri" w:cs="Calibri"/>
                <w:color w:val="000000" w:themeColor="text1"/>
                <w:sz w:val="19"/>
                <w:szCs w:val="19"/>
              </w:rPr>
              <w:t xml:space="preserve">&lt;= </w:t>
            </w:r>
            <w:r w:rsidRPr="00121FCD">
              <w:rPr>
                <w:rFonts w:ascii="Calibri" w:eastAsia="Calibri" w:hAnsi="Calibri" w:cs="Calibri"/>
                <w:color w:val="000000" w:themeColor="text1"/>
                <w:sz w:val="19"/>
                <w:szCs w:val="19"/>
              </w:rPr>
              <w:t xml:space="preserve">5 visuals (tables and / or charts), </w:t>
            </w:r>
            <w:r w:rsidRPr="00121FCD">
              <w:rPr>
                <w:rStyle w:val="font71"/>
                <w:rFonts w:ascii="Calibri" w:eastAsia="Calibri" w:hAnsi="Calibri" w:cs="Calibri"/>
                <w:color w:val="000000" w:themeColor="text1"/>
                <w:sz w:val="19"/>
                <w:szCs w:val="19"/>
              </w:rPr>
              <w:t xml:space="preserve"> &lt;= 50 product group selections. Limited advanced data selector options available(&lt;=20 sums, market difference, share to base, ranking, custom expression). Access to medium conditional formatting (connect platform/ excel  default +customized client facts formatting, customized client color formatting, except in charts, client defined specific conditional format rules such as price segment)</w:t>
            </w:r>
          </w:p>
          <w:p w14:paraId="529B7F22" w14:textId="77777777" w:rsidR="006A3206" w:rsidRPr="00121FCD" w:rsidRDefault="006A3206" w:rsidP="00B36C66">
            <w:pPr>
              <w:spacing w:line="259" w:lineRule="auto"/>
              <w:rPr>
                <w:rFonts w:eastAsiaTheme="minorEastAsia"/>
                <w:color w:val="000000" w:themeColor="text1"/>
                <w:sz w:val="19"/>
                <w:szCs w:val="19"/>
              </w:rPr>
            </w:pPr>
          </w:p>
          <w:p w14:paraId="326923BA"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 xml:space="preserve">Frequency of delivery: </w:t>
            </w:r>
            <w:r w:rsidRPr="00121FCD">
              <w:rPr>
                <w:rFonts w:eastAsiaTheme="minorEastAsia"/>
                <w:b/>
                <w:bCs/>
                <w:color w:val="000000" w:themeColor="text1"/>
                <w:sz w:val="19"/>
                <w:szCs w:val="19"/>
              </w:rPr>
              <w:t>Monthly</w:t>
            </w:r>
          </w:p>
          <w:p w14:paraId="068C7163"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Weekly</w:t>
            </w:r>
          </w:p>
          <w:p w14:paraId="54E69C22"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 xml:space="preserve">Quarterly </w:t>
            </w:r>
          </w:p>
          <w:p w14:paraId="2E00B4E5" w14:textId="77777777" w:rsidR="006A3206" w:rsidRPr="00121FCD" w:rsidRDefault="006A3206" w:rsidP="00B36C66">
            <w:pPr>
              <w:spacing w:line="259" w:lineRule="auto"/>
              <w:rPr>
                <w:rStyle w:val="font71"/>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Annually/Bi-Annually</w:t>
            </w:r>
          </w:p>
          <w:p w14:paraId="6C288849" w14:textId="77777777" w:rsidR="006A3206" w:rsidRPr="00121FCD" w:rsidRDefault="006A3206" w:rsidP="00B36C66">
            <w:pPr>
              <w:rPr>
                <w:rStyle w:val="font71"/>
                <w:rFonts w:ascii="Calibri" w:eastAsia="Calibri" w:hAnsi="Calibri" w:cs="Calibri"/>
                <w:color w:val="000000" w:themeColor="text1"/>
                <w:sz w:val="19"/>
                <w:szCs w:val="19"/>
              </w:rPr>
            </w:pPr>
          </w:p>
          <w:p w14:paraId="6A014337" w14:textId="77777777" w:rsidR="006A3206" w:rsidRPr="00121FCD" w:rsidRDefault="006A3206" w:rsidP="00B36C66">
            <w:pPr>
              <w:spacing w:line="259" w:lineRule="auto"/>
              <w:rPr>
                <w:rStyle w:val="font71"/>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Medium Configured BI</w:t>
            </w:r>
            <w:r w:rsidRPr="00121FCD">
              <w:rPr>
                <w:rFonts w:ascii="Calibri" w:eastAsia="Calibri" w:hAnsi="Calibri" w:cs="Calibri"/>
                <w:color w:val="000000" w:themeColor="text1"/>
                <w:sz w:val="19"/>
                <w:szCs w:val="19"/>
              </w:rPr>
              <w:t>-</w:t>
            </w:r>
            <w:r w:rsidRPr="00121FCD">
              <w:rPr>
                <w:rStyle w:val="font71"/>
                <w:rFonts w:ascii="Calibri" w:eastAsia="Calibri" w:hAnsi="Calibri" w:cs="Calibri"/>
                <w:color w:val="000000" w:themeColor="text1"/>
                <w:sz w:val="19"/>
                <w:szCs w:val="19"/>
              </w:rPr>
              <w:t xml:space="preserve"> All content included in simple but with increases to &lt;= 5 datasets, &lt;= 20 visuals(tables and/or charts).</w:t>
            </w:r>
          </w:p>
          <w:p w14:paraId="4D7C87FF" w14:textId="77777777" w:rsidR="006A3206" w:rsidRPr="00121FCD" w:rsidRDefault="006A3206" w:rsidP="00B36C66">
            <w:pPr>
              <w:spacing w:line="259" w:lineRule="auto"/>
              <w:rPr>
                <w:rFonts w:eastAsiaTheme="minorEastAsia"/>
                <w:color w:val="000000" w:themeColor="text1"/>
                <w:sz w:val="19"/>
                <w:szCs w:val="19"/>
              </w:rPr>
            </w:pPr>
          </w:p>
          <w:p w14:paraId="3D7A1482"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 xml:space="preserve">Frequency of delivery: </w:t>
            </w:r>
            <w:r w:rsidRPr="00121FCD">
              <w:rPr>
                <w:rFonts w:eastAsiaTheme="minorEastAsia"/>
                <w:b/>
                <w:bCs/>
                <w:color w:val="000000" w:themeColor="text1"/>
                <w:sz w:val="19"/>
                <w:szCs w:val="19"/>
              </w:rPr>
              <w:t>Monthly</w:t>
            </w:r>
          </w:p>
          <w:p w14:paraId="0F719506"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Weekly</w:t>
            </w:r>
          </w:p>
          <w:p w14:paraId="136EB9D6"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 xml:space="preserve">Quarterly </w:t>
            </w:r>
          </w:p>
          <w:p w14:paraId="19DBF221"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Annually/Bi-Annually</w:t>
            </w:r>
          </w:p>
          <w:p w14:paraId="25E495FC" w14:textId="77777777" w:rsidR="006A3206" w:rsidRPr="00121FCD" w:rsidRDefault="006A3206" w:rsidP="00B36C66">
            <w:pPr>
              <w:spacing w:line="259" w:lineRule="auto"/>
              <w:rPr>
                <w:rFonts w:ascii="Calibri" w:eastAsia="Calibri" w:hAnsi="Calibri" w:cs="Calibri"/>
                <w:b/>
                <w:bCs/>
                <w:color w:val="000000" w:themeColor="text1"/>
                <w:sz w:val="19"/>
                <w:szCs w:val="19"/>
              </w:rPr>
            </w:pPr>
          </w:p>
          <w:p w14:paraId="4D5AAEA7" w14:textId="77777777" w:rsidR="006A3206" w:rsidRPr="00121FCD" w:rsidRDefault="006A3206" w:rsidP="00B36C66">
            <w:pPr>
              <w:spacing w:line="259" w:lineRule="auto"/>
              <w:rPr>
                <w:rStyle w:val="font71"/>
                <w:rFonts w:ascii="Calibri" w:eastAsia="Calibri" w:hAnsi="Calibri" w:cs="Calibri"/>
                <w:color w:val="000000" w:themeColor="text1"/>
                <w:sz w:val="19"/>
                <w:szCs w:val="19"/>
              </w:rPr>
            </w:pPr>
          </w:p>
          <w:p w14:paraId="2AEB08CC" w14:textId="77777777" w:rsidR="006A3206" w:rsidRPr="00121FCD" w:rsidRDefault="006A3206" w:rsidP="00B36C66">
            <w:pPr>
              <w:spacing w:line="259" w:lineRule="auto"/>
              <w:rPr>
                <w:rStyle w:val="font71"/>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Complex Configured BI</w:t>
            </w:r>
            <w:r w:rsidRPr="00121FCD">
              <w:rPr>
                <w:rFonts w:ascii="Calibri" w:eastAsia="Calibri" w:hAnsi="Calibri" w:cs="Calibri"/>
                <w:color w:val="000000" w:themeColor="text1"/>
                <w:sz w:val="19"/>
                <w:szCs w:val="19"/>
              </w:rPr>
              <w:t>-</w:t>
            </w:r>
            <w:r w:rsidRPr="00121FCD">
              <w:rPr>
                <w:rStyle w:val="font71"/>
                <w:rFonts w:ascii="Calibri" w:eastAsia="Calibri" w:hAnsi="Calibri" w:cs="Calibri"/>
                <w:color w:val="000000" w:themeColor="text1"/>
                <w:sz w:val="19"/>
                <w:szCs w:val="19"/>
              </w:rPr>
              <w:t xml:space="preserve"> All content included in medium but with increases to &lt;=20 datasets, &lt;=50 visuals(tables and/or charts), and &lt;=100 product group selection groups. Personal characteristics available.</w:t>
            </w:r>
          </w:p>
          <w:p w14:paraId="15BD4291"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 xml:space="preserve">Frequency of delivery: </w:t>
            </w:r>
            <w:r w:rsidRPr="00121FCD">
              <w:rPr>
                <w:rFonts w:eastAsiaTheme="minorEastAsia"/>
                <w:b/>
                <w:bCs/>
                <w:color w:val="000000" w:themeColor="text1"/>
                <w:sz w:val="19"/>
                <w:szCs w:val="19"/>
              </w:rPr>
              <w:t>Monthly</w:t>
            </w:r>
          </w:p>
          <w:p w14:paraId="18AF80F5"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Weekly</w:t>
            </w:r>
          </w:p>
          <w:p w14:paraId="1FF2E709"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 xml:space="preserve">Quarterly </w:t>
            </w:r>
          </w:p>
          <w:p w14:paraId="4496084E" w14:textId="77777777" w:rsidR="006A3206" w:rsidRPr="00121FCD" w:rsidRDefault="006A3206" w:rsidP="00B36C66">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Annually/Bi-Annually</w:t>
            </w:r>
          </w:p>
          <w:p w14:paraId="4AC96F7A" w14:textId="77777777" w:rsidR="006A3206" w:rsidRPr="00121FCD" w:rsidRDefault="006A3206" w:rsidP="00B36C66">
            <w:pPr>
              <w:spacing w:line="259" w:lineRule="auto"/>
              <w:rPr>
                <w:rStyle w:val="font71"/>
                <w:rFonts w:ascii="Calibri" w:eastAsia="Calibri" w:hAnsi="Calibri" w:cs="Calibri"/>
                <w:color w:val="000000" w:themeColor="text1"/>
                <w:sz w:val="19"/>
                <w:szCs w:val="19"/>
              </w:rPr>
            </w:pPr>
          </w:p>
          <w:p w14:paraId="2CC67EAD" w14:textId="77777777" w:rsidR="006A3206" w:rsidRPr="00121FCD" w:rsidRDefault="006A3206" w:rsidP="00B36C66">
            <w:pPr>
              <w:spacing w:after="160" w:line="259" w:lineRule="auto"/>
              <w:rPr>
                <w:rFonts w:ascii="Calibri" w:eastAsia="Calibri" w:hAnsi="Calibri" w:cs="Calibri"/>
                <w:b/>
                <w:bCs/>
                <w:color w:val="000000" w:themeColor="text1"/>
                <w:sz w:val="19"/>
                <w:szCs w:val="19"/>
              </w:rPr>
            </w:pPr>
            <w:r w:rsidRPr="00121FCD">
              <w:rPr>
                <w:rStyle w:val="font71"/>
                <w:rFonts w:ascii="Calibri" w:eastAsia="Calibri" w:hAnsi="Calibri" w:cs="Calibri"/>
                <w:b/>
                <w:bCs/>
                <w:color w:val="000000" w:themeColor="text1"/>
                <w:sz w:val="19"/>
                <w:szCs w:val="19"/>
              </w:rPr>
              <w:t>If above is exceeded it will need to be split or priced as 2 or more reports</w:t>
            </w:r>
          </w:p>
          <w:p w14:paraId="55F68724" w14:textId="77777777" w:rsidR="006A3206" w:rsidRPr="00121FCD" w:rsidRDefault="006A3206" w:rsidP="00B36C66">
            <w:pPr>
              <w:spacing w:line="276" w:lineRule="auto"/>
              <w:rPr>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AB572D" w14:textId="77777777" w:rsidR="006A3206" w:rsidRDefault="006A3206" w:rsidP="00B36C66">
            <w:pPr>
              <w:spacing w:line="276" w:lineRule="auto"/>
              <w:rPr>
                <w:rFonts w:ascii="Calibri" w:eastAsia="Calibri" w:hAnsi="Calibri" w:cs="Calibri"/>
                <w:sz w:val="19"/>
                <w:szCs w:val="19"/>
              </w:rPr>
            </w:pPr>
          </w:p>
          <w:p w14:paraId="613C5727" w14:textId="77777777" w:rsidR="006A3206" w:rsidRDefault="006A3206" w:rsidP="00B36C66">
            <w:pPr>
              <w:spacing w:line="276" w:lineRule="auto"/>
              <w:rPr>
                <w:rFonts w:ascii="Calibri" w:eastAsia="Calibri" w:hAnsi="Calibri" w:cs="Calibri"/>
                <w:sz w:val="19"/>
                <w:szCs w:val="19"/>
              </w:rPr>
            </w:pPr>
          </w:p>
          <w:p w14:paraId="62E84C1B" w14:textId="77777777" w:rsidR="006A3206" w:rsidRDefault="006A3206" w:rsidP="00B36C66">
            <w:pPr>
              <w:spacing w:line="276" w:lineRule="auto"/>
              <w:rPr>
                <w:rFonts w:ascii="Calibri" w:eastAsia="Calibri" w:hAnsi="Calibri" w:cs="Calibri"/>
                <w:sz w:val="19"/>
                <w:szCs w:val="19"/>
              </w:rPr>
            </w:pPr>
          </w:p>
          <w:p w14:paraId="04BC98F4" w14:textId="77777777" w:rsidR="006A3206" w:rsidRDefault="006A3206" w:rsidP="00B36C66">
            <w:pPr>
              <w:spacing w:line="276" w:lineRule="auto"/>
              <w:rPr>
                <w:rFonts w:ascii="Calibri" w:eastAsia="Calibri" w:hAnsi="Calibri" w:cs="Calibri"/>
                <w:sz w:val="19"/>
                <w:szCs w:val="19"/>
              </w:rPr>
            </w:pPr>
          </w:p>
          <w:p w14:paraId="524486C1" w14:textId="77777777" w:rsidR="006A3206" w:rsidRDefault="006A3206" w:rsidP="00B36C66">
            <w:pPr>
              <w:spacing w:line="276" w:lineRule="auto"/>
              <w:rPr>
                <w:rFonts w:ascii="Calibri" w:eastAsia="Calibri" w:hAnsi="Calibri" w:cs="Calibri"/>
                <w:sz w:val="19"/>
                <w:szCs w:val="19"/>
              </w:rPr>
            </w:pPr>
          </w:p>
          <w:p w14:paraId="29F28A35" w14:textId="77777777" w:rsidR="006A3206" w:rsidRDefault="006A3206" w:rsidP="00B36C66">
            <w:pPr>
              <w:spacing w:line="276" w:lineRule="auto"/>
              <w:rPr>
                <w:rFonts w:ascii="Calibri" w:eastAsia="Calibri" w:hAnsi="Calibri" w:cs="Calibri"/>
                <w:sz w:val="19"/>
                <w:szCs w:val="19"/>
              </w:rPr>
            </w:pPr>
          </w:p>
          <w:p w14:paraId="58ACE2E7" w14:textId="77777777" w:rsidR="006A3206" w:rsidRDefault="006A3206" w:rsidP="00B36C66">
            <w:pPr>
              <w:spacing w:line="276" w:lineRule="auto"/>
              <w:rPr>
                <w:rFonts w:ascii="Calibri" w:eastAsia="Calibri" w:hAnsi="Calibri" w:cs="Calibri"/>
                <w:sz w:val="19"/>
                <w:szCs w:val="19"/>
              </w:rPr>
            </w:pPr>
          </w:p>
          <w:p w14:paraId="7B8994FA" w14:textId="77777777" w:rsidR="006A3206" w:rsidRDefault="006A3206" w:rsidP="00B36C66">
            <w:pPr>
              <w:spacing w:line="276" w:lineRule="auto"/>
              <w:rPr>
                <w:rFonts w:ascii="Calibri" w:eastAsia="Calibri" w:hAnsi="Calibri" w:cs="Calibri"/>
                <w:sz w:val="19"/>
                <w:szCs w:val="19"/>
              </w:rPr>
            </w:pPr>
          </w:p>
          <w:p w14:paraId="68252B96" w14:textId="77777777" w:rsidR="006A3206" w:rsidRDefault="006A3206" w:rsidP="00B36C66">
            <w:pPr>
              <w:spacing w:line="276" w:lineRule="auto"/>
              <w:rPr>
                <w:rFonts w:ascii="Calibri" w:eastAsia="Calibri" w:hAnsi="Calibri" w:cs="Calibri"/>
                <w:sz w:val="19"/>
                <w:szCs w:val="19"/>
              </w:rPr>
            </w:pPr>
          </w:p>
          <w:p w14:paraId="75060191" w14:textId="77777777" w:rsidR="006A3206" w:rsidRDefault="006A3206" w:rsidP="00B36C66">
            <w:pPr>
              <w:spacing w:line="276" w:lineRule="auto"/>
              <w:rPr>
                <w:rFonts w:ascii="Calibri" w:eastAsia="Calibri" w:hAnsi="Calibri" w:cs="Calibri"/>
                <w:sz w:val="19"/>
                <w:szCs w:val="19"/>
              </w:rPr>
            </w:pPr>
          </w:p>
          <w:p w14:paraId="0276FCFC" w14:textId="77777777" w:rsidR="006A3206" w:rsidRDefault="006A3206" w:rsidP="00B36C66">
            <w:pPr>
              <w:spacing w:line="276" w:lineRule="auto"/>
              <w:rPr>
                <w:rFonts w:ascii="Calibri" w:eastAsia="Calibri" w:hAnsi="Calibri" w:cs="Calibri"/>
                <w:sz w:val="19"/>
                <w:szCs w:val="19"/>
              </w:rPr>
            </w:pPr>
          </w:p>
          <w:p w14:paraId="29D3F2D7" w14:textId="77777777" w:rsidR="006A3206" w:rsidRDefault="006A3206" w:rsidP="00B36C66">
            <w:pPr>
              <w:spacing w:line="276" w:lineRule="auto"/>
              <w:rPr>
                <w:rFonts w:ascii="Calibri" w:eastAsia="Calibri" w:hAnsi="Calibri" w:cs="Calibri"/>
                <w:sz w:val="19"/>
                <w:szCs w:val="19"/>
              </w:rPr>
            </w:pPr>
          </w:p>
          <w:p w14:paraId="4317EACA" w14:textId="77777777" w:rsidR="006A3206" w:rsidRDefault="006A3206" w:rsidP="00B36C66">
            <w:pPr>
              <w:spacing w:line="276" w:lineRule="auto"/>
              <w:rPr>
                <w:rFonts w:ascii="Calibri" w:eastAsia="Calibri" w:hAnsi="Calibri" w:cs="Calibri"/>
                <w:sz w:val="19"/>
                <w:szCs w:val="19"/>
              </w:rPr>
            </w:pPr>
          </w:p>
          <w:p w14:paraId="07971935" w14:textId="77777777" w:rsidR="006A3206" w:rsidRDefault="006A3206" w:rsidP="00B36C66">
            <w:pPr>
              <w:spacing w:line="276" w:lineRule="auto"/>
              <w:rPr>
                <w:rFonts w:ascii="Calibri" w:eastAsia="Calibri" w:hAnsi="Calibri" w:cs="Calibri"/>
                <w:sz w:val="19"/>
                <w:szCs w:val="19"/>
              </w:rPr>
            </w:pPr>
          </w:p>
          <w:p w14:paraId="4AAEC737" w14:textId="77777777" w:rsidR="006A3206" w:rsidRDefault="006A3206" w:rsidP="00B36C66">
            <w:pPr>
              <w:spacing w:line="276" w:lineRule="auto"/>
              <w:rPr>
                <w:rFonts w:ascii="Calibri" w:eastAsia="Calibri" w:hAnsi="Calibri" w:cs="Calibri"/>
                <w:sz w:val="19"/>
                <w:szCs w:val="19"/>
              </w:rPr>
            </w:pPr>
            <w:r w:rsidRPr="18149D4E">
              <w:rPr>
                <w:rFonts w:ascii="Calibri" w:eastAsia="Calibri" w:hAnsi="Calibri" w:cs="Calibri"/>
                <w:sz w:val="19"/>
                <w:szCs w:val="19"/>
              </w:rPr>
              <w:t>12</w:t>
            </w:r>
          </w:p>
          <w:p w14:paraId="2E1D7554" w14:textId="77777777" w:rsidR="006A3206" w:rsidRDefault="006A3206" w:rsidP="00B36C66">
            <w:pPr>
              <w:spacing w:line="276" w:lineRule="auto"/>
              <w:rPr>
                <w:rFonts w:ascii="Calibri" w:eastAsia="Calibri" w:hAnsi="Calibri" w:cs="Calibri"/>
                <w:sz w:val="19"/>
                <w:szCs w:val="19"/>
              </w:rPr>
            </w:pPr>
            <w:r w:rsidRPr="4B5983A2">
              <w:rPr>
                <w:rFonts w:ascii="Calibri" w:eastAsia="Calibri" w:hAnsi="Calibri" w:cs="Calibri"/>
                <w:sz w:val="19"/>
                <w:szCs w:val="19"/>
              </w:rPr>
              <w:t>18</w:t>
            </w:r>
          </w:p>
          <w:p w14:paraId="3B2AE405" w14:textId="77777777" w:rsidR="006A3206" w:rsidRDefault="006A3206" w:rsidP="00B36C66">
            <w:pPr>
              <w:spacing w:line="276" w:lineRule="auto"/>
              <w:rPr>
                <w:rFonts w:ascii="Calibri" w:eastAsia="Calibri" w:hAnsi="Calibri" w:cs="Calibri"/>
                <w:sz w:val="19"/>
                <w:szCs w:val="19"/>
              </w:rPr>
            </w:pPr>
            <w:r w:rsidRPr="4B5983A2">
              <w:rPr>
                <w:rFonts w:ascii="Calibri" w:eastAsia="Calibri" w:hAnsi="Calibri" w:cs="Calibri"/>
                <w:sz w:val="19"/>
                <w:szCs w:val="19"/>
              </w:rPr>
              <w:t>11</w:t>
            </w:r>
          </w:p>
          <w:p w14:paraId="777A58BF" w14:textId="77777777" w:rsidR="006A3206" w:rsidRDefault="006A3206" w:rsidP="00B36C66">
            <w:pPr>
              <w:spacing w:line="276" w:lineRule="auto"/>
              <w:rPr>
                <w:rFonts w:ascii="Calibri" w:eastAsia="Calibri" w:hAnsi="Calibri" w:cs="Calibri"/>
                <w:sz w:val="19"/>
                <w:szCs w:val="19"/>
              </w:rPr>
            </w:pPr>
            <w:r w:rsidRPr="63AA2F34">
              <w:rPr>
                <w:rFonts w:ascii="Calibri" w:eastAsia="Calibri" w:hAnsi="Calibri" w:cs="Calibri"/>
                <w:sz w:val="19"/>
                <w:szCs w:val="19"/>
              </w:rPr>
              <w:t>10</w:t>
            </w:r>
          </w:p>
          <w:p w14:paraId="2BAB9BC9" w14:textId="77777777" w:rsidR="006A3206" w:rsidRDefault="006A3206" w:rsidP="00B36C66">
            <w:pPr>
              <w:spacing w:line="276" w:lineRule="auto"/>
              <w:rPr>
                <w:rFonts w:ascii="Calibri" w:eastAsia="Calibri" w:hAnsi="Calibri" w:cs="Calibri"/>
                <w:sz w:val="19"/>
                <w:szCs w:val="19"/>
              </w:rPr>
            </w:pPr>
          </w:p>
          <w:p w14:paraId="7184465B" w14:textId="77777777" w:rsidR="006A3206" w:rsidRDefault="006A3206" w:rsidP="00B36C66">
            <w:pPr>
              <w:spacing w:line="276" w:lineRule="auto"/>
              <w:rPr>
                <w:rFonts w:ascii="Calibri" w:eastAsia="Calibri" w:hAnsi="Calibri" w:cs="Calibri"/>
                <w:sz w:val="19"/>
                <w:szCs w:val="19"/>
              </w:rPr>
            </w:pPr>
          </w:p>
          <w:p w14:paraId="7A8C172D" w14:textId="77777777" w:rsidR="006A3206" w:rsidRDefault="006A3206" w:rsidP="00B36C66">
            <w:pPr>
              <w:spacing w:line="276" w:lineRule="auto"/>
              <w:rPr>
                <w:rFonts w:ascii="Calibri" w:eastAsia="Calibri" w:hAnsi="Calibri" w:cs="Calibri"/>
                <w:sz w:val="19"/>
                <w:szCs w:val="19"/>
              </w:rPr>
            </w:pPr>
          </w:p>
          <w:p w14:paraId="6B621EF1" w14:textId="77777777" w:rsidR="006A3206" w:rsidRDefault="006A3206" w:rsidP="00B36C66">
            <w:pPr>
              <w:spacing w:line="276" w:lineRule="auto"/>
              <w:rPr>
                <w:rFonts w:ascii="Calibri" w:eastAsia="Calibri" w:hAnsi="Calibri" w:cs="Calibri"/>
                <w:sz w:val="19"/>
                <w:szCs w:val="19"/>
              </w:rPr>
            </w:pPr>
            <w:r w:rsidRPr="63AA2F34">
              <w:rPr>
                <w:rFonts w:ascii="Calibri" w:eastAsia="Calibri" w:hAnsi="Calibri" w:cs="Calibri"/>
                <w:sz w:val="19"/>
                <w:szCs w:val="19"/>
              </w:rPr>
              <w:t>24</w:t>
            </w:r>
          </w:p>
          <w:p w14:paraId="2E49FEA9" w14:textId="77777777" w:rsidR="006A3206" w:rsidRDefault="006A3206" w:rsidP="00B36C66">
            <w:pPr>
              <w:spacing w:line="276" w:lineRule="auto"/>
              <w:rPr>
                <w:rFonts w:ascii="Calibri" w:eastAsia="Calibri" w:hAnsi="Calibri" w:cs="Calibri"/>
                <w:sz w:val="19"/>
                <w:szCs w:val="19"/>
              </w:rPr>
            </w:pPr>
            <w:r w:rsidRPr="4B5983A2">
              <w:rPr>
                <w:rFonts w:ascii="Calibri" w:eastAsia="Calibri" w:hAnsi="Calibri" w:cs="Calibri"/>
                <w:sz w:val="19"/>
                <w:szCs w:val="19"/>
              </w:rPr>
              <w:t>36</w:t>
            </w:r>
          </w:p>
          <w:p w14:paraId="67BB5DA7" w14:textId="77777777" w:rsidR="006A3206" w:rsidRDefault="006A3206" w:rsidP="00B36C66">
            <w:pPr>
              <w:spacing w:line="276" w:lineRule="auto"/>
              <w:rPr>
                <w:rFonts w:ascii="Calibri" w:eastAsia="Calibri" w:hAnsi="Calibri" w:cs="Calibri"/>
                <w:sz w:val="19"/>
                <w:szCs w:val="19"/>
              </w:rPr>
            </w:pPr>
            <w:r w:rsidRPr="4B5983A2">
              <w:rPr>
                <w:rFonts w:ascii="Calibri" w:eastAsia="Calibri" w:hAnsi="Calibri" w:cs="Calibri"/>
                <w:sz w:val="19"/>
                <w:szCs w:val="19"/>
              </w:rPr>
              <w:t>22</w:t>
            </w:r>
          </w:p>
          <w:p w14:paraId="1A04BBB8" w14:textId="77777777" w:rsidR="006A3206" w:rsidRDefault="006A3206" w:rsidP="00B36C66">
            <w:pPr>
              <w:spacing w:line="276" w:lineRule="auto"/>
              <w:rPr>
                <w:rFonts w:ascii="Calibri" w:eastAsia="Calibri" w:hAnsi="Calibri" w:cs="Calibri"/>
                <w:sz w:val="19"/>
                <w:szCs w:val="19"/>
              </w:rPr>
            </w:pPr>
            <w:r w:rsidRPr="4B5983A2">
              <w:rPr>
                <w:rFonts w:ascii="Calibri" w:eastAsia="Calibri" w:hAnsi="Calibri" w:cs="Calibri"/>
                <w:sz w:val="19"/>
                <w:szCs w:val="19"/>
              </w:rPr>
              <w:t>19</w:t>
            </w:r>
          </w:p>
          <w:p w14:paraId="42A23279" w14:textId="77777777" w:rsidR="006A3206" w:rsidRDefault="006A3206" w:rsidP="00B36C66">
            <w:pPr>
              <w:spacing w:line="276" w:lineRule="auto"/>
              <w:rPr>
                <w:rFonts w:ascii="Calibri" w:eastAsia="Calibri" w:hAnsi="Calibri" w:cs="Calibri"/>
                <w:sz w:val="19"/>
                <w:szCs w:val="19"/>
              </w:rPr>
            </w:pPr>
          </w:p>
          <w:p w14:paraId="63772160" w14:textId="77777777" w:rsidR="006A3206" w:rsidRDefault="006A3206" w:rsidP="00B36C66">
            <w:pPr>
              <w:spacing w:line="276" w:lineRule="auto"/>
              <w:rPr>
                <w:rFonts w:ascii="Calibri" w:eastAsia="Calibri" w:hAnsi="Calibri" w:cs="Calibri"/>
                <w:sz w:val="19"/>
                <w:szCs w:val="19"/>
              </w:rPr>
            </w:pPr>
          </w:p>
          <w:p w14:paraId="6C483C69" w14:textId="77777777" w:rsidR="006A3206" w:rsidRDefault="006A3206" w:rsidP="00B36C66">
            <w:pPr>
              <w:spacing w:line="276" w:lineRule="auto"/>
              <w:rPr>
                <w:rFonts w:ascii="Calibri" w:eastAsia="Calibri" w:hAnsi="Calibri" w:cs="Calibri"/>
                <w:sz w:val="19"/>
                <w:szCs w:val="19"/>
              </w:rPr>
            </w:pPr>
          </w:p>
          <w:p w14:paraId="2A426E80" w14:textId="77777777" w:rsidR="006A3206" w:rsidRDefault="006A3206" w:rsidP="00B36C66">
            <w:pPr>
              <w:spacing w:line="276" w:lineRule="auto"/>
              <w:rPr>
                <w:rFonts w:ascii="Calibri" w:eastAsia="Calibri" w:hAnsi="Calibri" w:cs="Calibri"/>
                <w:sz w:val="19"/>
                <w:szCs w:val="19"/>
              </w:rPr>
            </w:pPr>
          </w:p>
          <w:p w14:paraId="5195DCC5" w14:textId="77777777" w:rsidR="006A3206" w:rsidRDefault="006A3206" w:rsidP="00B36C66">
            <w:pPr>
              <w:spacing w:line="276" w:lineRule="auto"/>
              <w:rPr>
                <w:rFonts w:ascii="Calibri" w:eastAsia="Calibri" w:hAnsi="Calibri" w:cs="Calibri"/>
                <w:sz w:val="19"/>
                <w:szCs w:val="19"/>
              </w:rPr>
            </w:pPr>
            <w:r w:rsidRPr="4B5983A2">
              <w:rPr>
                <w:rFonts w:ascii="Calibri" w:eastAsia="Calibri" w:hAnsi="Calibri" w:cs="Calibri"/>
                <w:sz w:val="19"/>
                <w:szCs w:val="19"/>
              </w:rPr>
              <w:t>45</w:t>
            </w:r>
          </w:p>
          <w:p w14:paraId="7D435B36" w14:textId="77777777" w:rsidR="006A3206" w:rsidRDefault="006A3206" w:rsidP="00B36C66">
            <w:pPr>
              <w:spacing w:line="276" w:lineRule="auto"/>
              <w:rPr>
                <w:rFonts w:ascii="Calibri" w:eastAsia="Calibri" w:hAnsi="Calibri" w:cs="Calibri"/>
                <w:sz w:val="19"/>
                <w:szCs w:val="19"/>
              </w:rPr>
            </w:pPr>
            <w:r w:rsidRPr="4B5983A2">
              <w:rPr>
                <w:rFonts w:ascii="Calibri" w:eastAsia="Calibri" w:hAnsi="Calibri" w:cs="Calibri"/>
                <w:sz w:val="19"/>
                <w:szCs w:val="19"/>
              </w:rPr>
              <w:t>68</w:t>
            </w:r>
          </w:p>
          <w:p w14:paraId="1C0F2B2B" w14:textId="77777777" w:rsidR="006A3206" w:rsidRDefault="006A3206" w:rsidP="00B36C66">
            <w:pPr>
              <w:spacing w:line="276" w:lineRule="auto"/>
              <w:rPr>
                <w:rFonts w:ascii="Calibri" w:eastAsia="Calibri" w:hAnsi="Calibri" w:cs="Calibri"/>
                <w:sz w:val="19"/>
                <w:szCs w:val="19"/>
              </w:rPr>
            </w:pPr>
            <w:r w:rsidRPr="4B5983A2">
              <w:rPr>
                <w:rFonts w:ascii="Calibri" w:eastAsia="Calibri" w:hAnsi="Calibri" w:cs="Calibri"/>
                <w:sz w:val="19"/>
                <w:szCs w:val="19"/>
              </w:rPr>
              <w:t>41</w:t>
            </w:r>
          </w:p>
          <w:p w14:paraId="0CF7D08A" w14:textId="77777777" w:rsidR="006A3206" w:rsidRDefault="006A3206" w:rsidP="00B36C66">
            <w:pPr>
              <w:spacing w:line="276" w:lineRule="auto"/>
              <w:rPr>
                <w:rFonts w:ascii="Calibri" w:eastAsia="Calibri" w:hAnsi="Calibri" w:cs="Calibri"/>
                <w:sz w:val="19"/>
                <w:szCs w:val="19"/>
              </w:rPr>
            </w:pPr>
            <w:r w:rsidRPr="4B5983A2">
              <w:rPr>
                <w:rFonts w:ascii="Calibri" w:eastAsia="Calibri" w:hAnsi="Calibri" w:cs="Calibri"/>
                <w:sz w:val="19"/>
                <w:szCs w:val="19"/>
              </w:rPr>
              <w:t>36</w:t>
            </w:r>
          </w:p>
        </w:tc>
      </w:tr>
    </w:tbl>
    <w:p w14:paraId="3D73A35A" w14:textId="77777777" w:rsidR="006A3206" w:rsidRPr="003101BF" w:rsidRDefault="006A3206" w:rsidP="006A3206">
      <w:pPr>
        <w:jc w:val="center"/>
        <w:rPr>
          <w:rFonts w:ascii="Calibri" w:eastAsia="Yu Mincho" w:hAnsi="Calibri" w:cs="Calibri"/>
          <w:b/>
          <w:color w:val="000000"/>
          <w:sz w:val="22"/>
          <w:szCs w:val="22"/>
          <w:u w:val="single"/>
        </w:rPr>
      </w:pPr>
      <w:r>
        <w:rPr>
          <w:rFonts w:asciiTheme="minorHAnsi" w:eastAsiaTheme="minorEastAsia" w:hAnsiTheme="minorHAnsi" w:cstheme="minorHAnsi"/>
          <w:b/>
          <w:bCs/>
          <w:color w:val="000000" w:themeColor="text1"/>
          <w:sz w:val="19"/>
          <w:szCs w:val="19"/>
          <w:u w:val="single"/>
        </w:rPr>
        <w:lastRenderedPageBreak/>
        <w:br w:type="page"/>
      </w:r>
      <w:r w:rsidRPr="003101BF">
        <w:rPr>
          <w:rFonts w:ascii="Calibri" w:eastAsia="Yu Mincho" w:hAnsi="Calibri" w:cs="Calibri"/>
          <w:b/>
          <w:color w:val="000000"/>
          <w:sz w:val="22"/>
          <w:szCs w:val="22"/>
          <w:highlight w:val="yellow"/>
          <w:u w:val="single"/>
        </w:rPr>
        <w:lastRenderedPageBreak/>
        <w:t>RETAILER</w:t>
      </w:r>
    </w:p>
    <w:p w14:paraId="184E99C0" w14:textId="77777777" w:rsidR="006A3206" w:rsidRPr="003101BF" w:rsidRDefault="006A3206" w:rsidP="006A3206">
      <w:pPr>
        <w:spacing w:after="120" w:line="252" w:lineRule="auto"/>
        <w:jc w:val="center"/>
        <w:rPr>
          <w:rFonts w:ascii="Calibri" w:eastAsia="Calibri" w:hAnsi="Calibri" w:cs="Calibri"/>
          <w:b/>
          <w:bCs/>
          <w:color w:val="000000"/>
          <w:szCs w:val="24"/>
          <w:u w:val="single"/>
        </w:rPr>
      </w:pPr>
      <w:r w:rsidRPr="003101BF">
        <w:rPr>
          <w:rFonts w:ascii="Calibri" w:eastAsia="Calibri" w:hAnsi="Calibri" w:cs="Calibri"/>
          <w:b/>
          <w:bCs/>
          <w:color w:val="000000"/>
          <w:szCs w:val="24"/>
          <w:u w:val="single"/>
        </w:rPr>
        <w:t>Servicing Model Exhibit</w:t>
      </w:r>
    </w:p>
    <w:bookmarkEnd w:id="9"/>
    <w:p w14:paraId="1A6D1D5D" w14:textId="77777777" w:rsidR="006A3206" w:rsidRDefault="006A3206" w:rsidP="006A3206">
      <w:pPr>
        <w:spacing w:after="120"/>
        <w:jc w:val="center"/>
        <w:rPr>
          <w:rFonts w:ascii="Calibri" w:eastAsia="Calibri" w:hAnsi="Calibri" w:cs="Calibri"/>
          <w:color w:val="000000" w:themeColor="text1"/>
        </w:rPr>
      </w:pPr>
      <w:r w:rsidRPr="6DE27901">
        <w:rPr>
          <w:rFonts w:ascii="Calibri" w:eastAsia="Calibri" w:hAnsi="Calibri" w:cs="Calibri"/>
          <w:b/>
          <w:bCs/>
          <w:color w:val="000000" w:themeColor="text1"/>
        </w:rPr>
        <w:t>(Information Services)</w:t>
      </w:r>
    </w:p>
    <w:p w14:paraId="670C3E9E" w14:textId="77777777" w:rsidR="006A3206" w:rsidRPr="000B294A" w:rsidRDefault="006A3206" w:rsidP="006A320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 xml:space="preserve">The Service Model includes up to </w:t>
      </w:r>
      <w:r w:rsidRPr="000B294A">
        <w:rPr>
          <w:rFonts w:asciiTheme="minorHAnsi" w:eastAsia="Calibri" w:hAnsiTheme="minorHAnsi" w:cstheme="minorHAnsi"/>
          <w:color w:val="000000" w:themeColor="text1"/>
          <w:sz w:val="19"/>
          <w:szCs w:val="19"/>
          <w:highlight w:val="yellow"/>
        </w:rPr>
        <w:t>XXX</w:t>
      </w:r>
      <w:r w:rsidRPr="000B294A">
        <w:rPr>
          <w:rFonts w:asciiTheme="minorHAnsi" w:eastAsia="Calibri" w:hAnsiTheme="minorHAnsi" w:cstheme="minorHAnsi"/>
          <w:color w:val="000000" w:themeColor="text1"/>
          <w:sz w:val="19"/>
          <w:szCs w:val="19"/>
        </w:rPr>
        <w:t xml:space="preserve"> Service Model Units per Contract Year (“Service Model Units” or “Units”). Units are subject to change if contract values change during the contract term. </w:t>
      </w:r>
      <w:r w:rsidRPr="000B294A">
        <w:rPr>
          <w:rFonts w:asciiTheme="minorHAnsi" w:eastAsiaTheme="minorEastAsia" w:hAnsiTheme="minorHAnsi" w:cstheme="minorHAnsi"/>
          <w:color w:val="000000" w:themeColor="text1"/>
          <w:sz w:val="19"/>
          <w:szCs w:val="19"/>
        </w:rPr>
        <w:t xml:space="preserve">Units are defined as a measure of service that can be used across a variety of different service </w:t>
      </w:r>
      <w:r w:rsidRPr="000B294A">
        <w:rPr>
          <w:rFonts w:asciiTheme="minorHAnsi" w:eastAsiaTheme="minorEastAsia" w:hAnsiTheme="minorHAnsi" w:cstheme="minorHAnsi"/>
          <w:color w:val="000000" w:themeColor="text1"/>
          <w:sz w:val="19"/>
          <w:szCs w:val="19"/>
          <w:highlight w:val="yellow"/>
        </w:rPr>
        <w:t>offerings i.e. Industry Insights, Business Intelligence, and Learning and Development or outlined below</w:t>
      </w:r>
      <w:r w:rsidRPr="000B294A">
        <w:rPr>
          <w:rFonts w:asciiTheme="minorHAnsi" w:eastAsiaTheme="minorEastAsia" w:hAnsiTheme="minorHAnsi" w:cstheme="minorHAnsi"/>
          <w:color w:val="000000" w:themeColor="text1"/>
          <w:sz w:val="19"/>
          <w:szCs w:val="19"/>
        </w:rPr>
        <w:t>.</w:t>
      </w:r>
      <w:r w:rsidRPr="000B294A">
        <w:rPr>
          <w:rFonts w:asciiTheme="minorHAnsi" w:eastAsia="Calibri" w:hAnsiTheme="minorHAnsi" w:cstheme="minorHAnsi"/>
          <w:color w:val="000000" w:themeColor="text1"/>
          <w:sz w:val="19"/>
          <w:szCs w:val="19"/>
        </w:rPr>
        <w:t xml:space="preserve"> </w:t>
      </w:r>
    </w:p>
    <w:p w14:paraId="5BCB1853" w14:textId="77777777" w:rsidR="006A3206" w:rsidRPr="000B294A" w:rsidRDefault="006A3206" w:rsidP="006A3206">
      <w:pPr>
        <w:pStyle w:val="paragraph"/>
        <w:numPr>
          <w:ilvl w:val="0"/>
          <w:numId w:val="28"/>
        </w:numPr>
        <w:tabs>
          <w:tab w:val="clear" w:pos="720"/>
          <w:tab w:val="num" w:pos="-1440"/>
          <w:tab w:val="left" w:pos="360"/>
        </w:tabs>
        <w:spacing w:before="0" w:beforeAutospacing="0" w:after="0" w:afterAutospacing="0"/>
        <w:ind w:left="0" w:firstLine="0"/>
        <w:textAlignment w:val="baseline"/>
        <w:rPr>
          <w:rFonts w:asciiTheme="minorHAnsi" w:hAnsiTheme="minorHAnsi" w:cstheme="minorHAnsi"/>
          <w:b/>
          <w:bCs/>
          <w:sz w:val="19"/>
          <w:szCs w:val="19"/>
        </w:rPr>
      </w:pPr>
      <w:r w:rsidRPr="000B294A">
        <w:rPr>
          <w:rStyle w:val="normaltextrun"/>
          <w:rFonts w:asciiTheme="minorHAnsi" w:hAnsiTheme="minorHAnsi" w:cstheme="minorHAnsi"/>
          <w:b/>
          <w:bCs/>
          <w:color w:val="000000"/>
          <w:sz w:val="19"/>
          <w:szCs w:val="19"/>
          <w:shd w:val="clear" w:color="auto" w:fill="FFFF00"/>
        </w:rPr>
        <w:t>Include for Standard</w:t>
      </w:r>
      <w:r w:rsidRPr="000B294A">
        <w:rPr>
          <w:rStyle w:val="eop"/>
          <w:rFonts w:asciiTheme="minorHAnsi" w:hAnsiTheme="minorHAnsi" w:cstheme="minorHAnsi"/>
          <w:b/>
          <w:bCs/>
          <w:color w:val="000000"/>
          <w:sz w:val="19"/>
          <w:szCs w:val="19"/>
        </w:rPr>
        <w:t> </w:t>
      </w:r>
    </w:p>
    <w:p w14:paraId="19711BB2" w14:textId="77777777" w:rsidR="006A3206" w:rsidRPr="000B294A" w:rsidRDefault="006A3206" w:rsidP="006A3206">
      <w:pPr>
        <w:pStyle w:val="paragraph"/>
        <w:numPr>
          <w:ilvl w:val="0"/>
          <w:numId w:val="29"/>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0B294A">
        <w:rPr>
          <w:rStyle w:val="normaltextrun"/>
          <w:rFonts w:asciiTheme="minorHAnsi" w:hAnsiTheme="minorHAnsi" w:cstheme="minorHAnsi"/>
          <w:color w:val="000000"/>
          <w:sz w:val="19"/>
          <w:szCs w:val="19"/>
          <w:shd w:val="clear" w:color="auto" w:fill="FFFF00"/>
        </w:rPr>
        <w:t>Up to 15% of annual Service Model Units may be utilized per month, or up to 30% of annual Service Model Units quarterly.</w:t>
      </w:r>
      <w:r w:rsidRPr="000B294A">
        <w:rPr>
          <w:rStyle w:val="eop"/>
          <w:rFonts w:asciiTheme="minorHAnsi" w:hAnsiTheme="minorHAnsi" w:cstheme="minorHAnsi"/>
          <w:color w:val="000000"/>
          <w:sz w:val="19"/>
          <w:szCs w:val="19"/>
        </w:rPr>
        <w:t> </w:t>
      </w:r>
    </w:p>
    <w:p w14:paraId="23403297" w14:textId="77777777" w:rsidR="006A3206" w:rsidRPr="000B294A" w:rsidRDefault="006A3206" w:rsidP="006A3206">
      <w:pPr>
        <w:pStyle w:val="paragraph"/>
        <w:tabs>
          <w:tab w:val="left" w:pos="360"/>
        </w:tabs>
        <w:spacing w:before="0" w:beforeAutospacing="0" w:after="0" w:afterAutospacing="0"/>
        <w:textAlignment w:val="baseline"/>
        <w:rPr>
          <w:rFonts w:asciiTheme="minorHAnsi" w:hAnsiTheme="minorHAnsi" w:cstheme="minorHAnsi"/>
          <w:sz w:val="19"/>
          <w:szCs w:val="19"/>
        </w:rPr>
      </w:pPr>
      <w:r w:rsidRPr="000B294A">
        <w:rPr>
          <w:rStyle w:val="eop"/>
          <w:rFonts w:asciiTheme="minorHAnsi" w:hAnsiTheme="minorHAnsi" w:cstheme="minorHAnsi"/>
          <w:color w:val="000000"/>
          <w:sz w:val="19"/>
          <w:szCs w:val="19"/>
        </w:rPr>
        <w:t> </w:t>
      </w:r>
    </w:p>
    <w:p w14:paraId="70E183CC" w14:textId="77777777" w:rsidR="006A3206" w:rsidRPr="000B294A" w:rsidRDefault="006A3206" w:rsidP="006A3206">
      <w:pPr>
        <w:pStyle w:val="paragraph"/>
        <w:numPr>
          <w:ilvl w:val="0"/>
          <w:numId w:val="30"/>
        </w:numPr>
        <w:tabs>
          <w:tab w:val="clear" w:pos="720"/>
          <w:tab w:val="num" w:pos="-1440"/>
          <w:tab w:val="left" w:pos="360"/>
        </w:tabs>
        <w:spacing w:before="0" w:beforeAutospacing="0" w:after="0" w:afterAutospacing="0"/>
        <w:ind w:left="0" w:firstLine="0"/>
        <w:textAlignment w:val="baseline"/>
        <w:rPr>
          <w:rFonts w:asciiTheme="minorHAnsi" w:hAnsiTheme="minorHAnsi" w:cstheme="minorHAnsi"/>
          <w:b/>
          <w:bCs/>
          <w:sz w:val="19"/>
          <w:szCs w:val="19"/>
        </w:rPr>
      </w:pPr>
      <w:r w:rsidRPr="000B294A">
        <w:rPr>
          <w:rStyle w:val="normaltextrun"/>
          <w:rFonts w:asciiTheme="minorHAnsi" w:hAnsiTheme="minorHAnsi" w:cstheme="minorHAnsi"/>
          <w:b/>
          <w:bCs/>
          <w:color w:val="000000"/>
          <w:sz w:val="19"/>
          <w:szCs w:val="19"/>
          <w:shd w:val="clear" w:color="auto" w:fill="FFFF00"/>
        </w:rPr>
        <w:t>If getting less than 100 units for ongoing support:</w:t>
      </w:r>
      <w:r w:rsidRPr="000B294A">
        <w:rPr>
          <w:rStyle w:val="eop"/>
          <w:rFonts w:asciiTheme="minorHAnsi" w:hAnsiTheme="minorHAnsi" w:cstheme="minorHAnsi"/>
          <w:b/>
          <w:bCs/>
          <w:color w:val="000000"/>
          <w:sz w:val="19"/>
          <w:szCs w:val="19"/>
        </w:rPr>
        <w:t> </w:t>
      </w:r>
    </w:p>
    <w:p w14:paraId="168A2B1D" w14:textId="77777777" w:rsidR="006A3206" w:rsidRPr="000B294A" w:rsidRDefault="006A3206" w:rsidP="006A3206">
      <w:pPr>
        <w:pStyle w:val="paragraph"/>
        <w:numPr>
          <w:ilvl w:val="0"/>
          <w:numId w:val="31"/>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0B294A">
        <w:rPr>
          <w:rStyle w:val="normaltextrun"/>
          <w:rFonts w:asciiTheme="minorHAnsi" w:hAnsiTheme="minorHAnsi" w:cstheme="minorHAnsi"/>
          <w:color w:val="000000"/>
          <w:sz w:val="19"/>
          <w:szCs w:val="19"/>
          <w:shd w:val="clear" w:color="auto" w:fill="FFFF00"/>
        </w:rPr>
        <w:t>Client may use up to 60% of annual Service Model units in either the first or last 6 months of the calendar year.</w:t>
      </w:r>
      <w:r w:rsidRPr="000B294A">
        <w:rPr>
          <w:rStyle w:val="eop"/>
          <w:rFonts w:asciiTheme="minorHAnsi" w:hAnsiTheme="minorHAnsi" w:cstheme="minorHAnsi"/>
          <w:color w:val="000000"/>
          <w:sz w:val="19"/>
          <w:szCs w:val="19"/>
        </w:rPr>
        <w:t> </w:t>
      </w:r>
    </w:p>
    <w:p w14:paraId="4DA4B0B4" w14:textId="77777777" w:rsidR="006A3206" w:rsidRPr="000B294A" w:rsidRDefault="006A3206" w:rsidP="006A3206">
      <w:pPr>
        <w:pStyle w:val="paragraph"/>
        <w:tabs>
          <w:tab w:val="left" w:pos="360"/>
        </w:tabs>
        <w:spacing w:before="0" w:beforeAutospacing="0" w:after="0" w:afterAutospacing="0"/>
        <w:textAlignment w:val="baseline"/>
        <w:rPr>
          <w:rFonts w:asciiTheme="minorHAnsi" w:hAnsiTheme="minorHAnsi" w:cstheme="minorHAnsi"/>
          <w:sz w:val="19"/>
          <w:szCs w:val="19"/>
        </w:rPr>
      </w:pPr>
      <w:r w:rsidRPr="000B294A">
        <w:rPr>
          <w:rStyle w:val="eop"/>
          <w:rFonts w:asciiTheme="minorHAnsi" w:hAnsiTheme="minorHAnsi" w:cstheme="minorHAnsi"/>
          <w:color w:val="000000"/>
          <w:sz w:val="19"/>
          <w:szCs w:val="19"/>
        </w:rPr>
        <w:t> </w:t>
      </w:r>
    </w:p>
    <w:p w14:paraId="421BD9EF" w14:textId="77777777" w:rsidR="006A3206" w:rsidRPr="000B294A" w:rsidRDefault="006A3206" w:rsidP="006A3206">
      <w:pPr>
        <w:pStyle w:val="paragraph"/>
        <w:numPr>
          <w:ilvl w:val="0"/>
          <w:numId w:val="32"/>
        </w:numPr>
        <w:tabs>
          <w:tab w:val="clear" w:pos="720"/>
          <w:tab w:val="num" w:pos="-1440"/>
          <w:tab w:val="left" w:pos="360"/>
        </w:tabs>
        <w:spacing w:before="0" w:beforeAutospacing="0" w:after="0" w:afterAutospacing="0"/>
        <w:ind w:left="0" w:firstLine="0"/>
        <w:textAlignment w:val="baseline"/>
        <w:rPr>
          <w:rFonts w:asciiTheme="minorHAnsi" w:hAnsiTheme="minorHAnsi" w:cstheme="minorHAnsi"/>
          <w:b/>
          <w:bCs/>
          <w:sz w:val="19"/>
          <w:szCs w:val="19"/>
        </w:rPr>
      </w:pPr>
      <w:r w:rsidRPr="000B294A">
        <w:rPr>
          <w:rStyle w:val="normaltextrun"/>
          <w:rFonts w:asciiTheme="minorHAnsi" w:hAnsiTheme="minorHAnsi" w:cstheme="minorHAnsi"/>
          <w:b/>
          <w:bCs/>
          <w:color w:val="000000"/>
          <w:sz w:val="19"/>
          <w:szCs w:val="19"/>
          <w:shd w:val="clear" w:color="auto" w:fill="FFFF00"/>
        </w:rPr>
        <w:t>If getting a finite number of incremental credits to be delivered on a specific project:</w:t>
      </w:r>
      <w:r w:rsidRPr="000B294A">
        <w:rPr>
          <w:rStyle w:val="eop"/>
          <w:rFonts w:asciiTheme="minorHAnsi" w:hAnsiTheme="minorHAnsi" w:cstheme="minorHAnsi"/>
          <w:b/>
          <w:bCs/>
          <w:color w:val="000000"/>
          <w:sz w:val="19"/>
          <w:szCs w:val="19"/>
        </w:rPr>
        <w:t> </w:t>
      </w:r>
    </w:p>
    <w:p w14:paraId="418478EC" w14:textId="77777777" w:rsidR="006A3206" w:rsidRPr="000B294A" w:rsidRDefault="006A3206" w:rsidP="006A3206">
      <w:pPr>
        <w:pStyle w:val="paragraph"/>
        <w:numPr>
          <w:ilvl w:val="0"/>
          <w:numId w:val="33"/>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0B294A">
        <w:rPr>
          <w:rStyle w:val="normaltextrun"/>
          <w:rFonts w:asciiTheme="minorHAnsi" w:hAnsiTheme="minorHAnsi" w:cstheme="minorHAnsi"/>
          <w:color w:val="000000"/>
          <w:sz w:val="19"/>
          <w:szCs w:val="19"/>
          <w:shd w:val="clear" w:color="auto" w:fill="FFFF00"/>
        </w:rPr>
        <w:t>All commercial offerings related to the Service Model Units licensed under this Agreement will be delivered to Client by the end of (Month/Year) subject to Client’s provision of a detailed request to NIQ and NIQ’s available capacity.</w:t>
      </w:r>
      <w:r w:rsidRPr="000B294A">
        <w:rPr>
          <w:rStyle w:val="eop"/>
          <w:rFonts w:asciiTheme="minorHAnsi" w:hAnsiTheme="minorHAnsi" w:cstheme="minorHAnsi"/>
          <w:color w:val="000000"/>
          <w:sz w:val="19"/>
          <w:szCs w:val="19"/>
        </w:rPr>
        <w:t> </w:t>
      </w:r>
    </w:p>
    <w:p w14:paraId="121FBA12" w14:textId="77777777" w:rsidR="006A3206" w:rsidRPr="000B294A" w:rsidRDefault="006A3206" w:rsidP="006A3206">
      <w:pPr>
        <w:spacing w:line="276" w:lineRule="auto"/>
        <w:ind w:left="1440"/>
        <w:rPr>
          <w:rFonts w:asciiTheme="minorHAnsi" w:eastAsia="Calibri" w:hAnsiTheme="minorHAnsi" w:cstheme="minorHAnsi"/>
          <w:color w:val="000000" w:themeColor="text1"/>
          <w:sz w:val="19"/>
          <w:szCs w:val="19"/>
          <w:highlight w:val="yellow"/>
        </w:rPr>
      </w:pPr>
    </w:p>
    <w:p w14:paraId="66321130" w14:textId="77777777" w:rsidR="006A3206" w:rsidRPr="000B294A" w:rsidRDefault="006A3206" w:rsidP="006A3206">
      <w:pPr>
        <w:spacing w:line="276" w:lineRule="auto"/>
        <w:rPr>
          <w:rFonts w:asciiTheme="minorHAnsi" w:eastAsia="Aptos" w:hAnsiTheme="minorHAnsi" w:cstheme="minorHAnsi"/>
          <w:color w:val="000000" w:themeColor="text1"/>
          <w:sz w:val="19"/>
          <w:szCs w:val="19"/>
        </w:rPr>
      </w:pPr>
      <w:r w:rsidRPr="000B294A">
        <w:rPr>
          <w:rFonts w:asciiTheme="minorHAnsi" w:eastAsia="Aptos" w:hAnsiTheme="minorHAnsi" w:cstheme="minorHAnsi"/>
          <w:color w:val="000000" w:themeColor="text1"/>
          <w:sz w:val="19"/>
          <w:szCs w:val="19"/>
        </w:rPr>
        <w:t xml:space="preserve">All Units must be ordered, by submission of a detailed request to NIQ, two (2) weeks prior to the end of the relevant Contract Year. NIQ will deliver the associated Service based on available capacity. </w:t>
      </w:r>
    </w:p>
    <w:p w14:paraId="29CA57AC" w14:textId="77777777" w:rsidR="006A3206" w:rsidRDefault="006A3206" w:rsidP="006A3206">
      <w:pPr>
        <w:spacing w:line="276" w:lineRule="auto"/>
        <w:rPr>
          <w:rFonts w:asciiTheme="minorHAnsi" w:eastAsia="Aptos" w:hAnsiTheme="minorHAnsi" w:cstheme="minorHAnsi"/>
          <w:color w:val="000000" w:themeColor="text1"/>
          <w:sz w:val="19"/>
          <w:szCs w:val="19"/>
        </w:rPr>
      </w:pPr>
    </w:p>
    <w:p w14:paraId="52923747" w14:textId="77777777" w:rsidR="006A3206" w:rsidRPr="000B294A" w:rsidRDefault="006A3206" w:rsidP="006A3206">
      <w:pPr>
        <w:spacing w:line="276" w:lineRule="auto"/>
        <w:rPr>
          <w:rFonts w:asciiTheme="minorHAnsi" w:eastAsia="Calibri" w:hAnsiTheme="minorHAnsi" w:cstheme="minorHAnsi"/>
          <w:color w:val="000000" w:themeColor="text1"/>
          <w:sz w:val="19"/>
          <w:szCs w:val="19"/>
        </w:rPr>
      </w:pPr>
      <w:r w:rsidRPr="000B294A">
        <w:rPr>
          <w:rFonts w:asciiTheme="minorHAnsi" w:eastAsia="Aptos" w:hAnsiTheme="minorHAnsi" w:cstheme="minorHAnsi"/>
          <w:color w:val="000000" w:themeColor="text1"/>
          <w:sz w:val="19"/>
          <w:szCs w:val="19"/>
        </w:rPr>
        <w:t>Any Units not ordered and Service(s) not delivered before the end of such Contract Year shall be deemed waived and forfeited, and will not be converted into cash, credit, rebate, or other type of refund</w:t>
      </w:r>
      <w:r w:rsidRPr="000B294A">
        <w:rPr>
          <w:rFonts w:asciiTheme="minorHAnsi" w:eastAsia="Aptos" w:hAnsiTheme="minorHAnsi" w:cstheme="minorHAnsi"/>
          <w:b/>
          <w:bCs/>
          <w:color w:val="000000" w:themeColor="text1"/>
          <w:sz w:val="19"/>
          <w:szCs w:val="19"/>
        </w:rPr>
        <w:t>.</w:t>
      </w:r>
    </w:p>
    <w:p w14:paraId="4E5F77CF" w14:textId="77777777" w:rsidR="006A3206" w:rsidRDefault="006A3206" w:rsidP="006A3206">
      <w:pPr>
        <w:spacing w:line="276" w:lineRule="auto"/>
        <w:rPr>
          <w:rFonts w:asciiTheme="minorHAnsi" w:eastAsia="Calibri" w:hAnsiTheme="minorHAnsi" w:cstheme="minorHAnsi"/>
          <w:color w:val="000000" w:themeColor="text1"/>
          <w:sz w:val="19"/>
          <w:szCs w:val="19"/>
        </w:rPr>
      </w:pPr>
    </w:p>
    <w:p w14:paraId="3F8411F2" w14:textId="77777777" w:rsidR="006A3206" w:rsidRPr="000B294A" w:rsidRDefault="006A3206" w:rsidP="006A320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The unit value for each service is outlined in the table below. Up to 30% of annual Service Model Units may be utilized on Business Intelligence Discover BI Service offering and up to 5% of annual Service Model Units may be used on Learning and Development offerings (Client Specific Discover training and Analytic skills training), with the remaining 65% of Service Units to be used on Industry Insights. Any other Business Intelligence offering or advanced training would be incremental and pay in cash.  The Service Unit allocation will be aligned upon at the start of each year.</w:t>
      </w:r>
    </w:p>
    <w:p w14:paraId="48B15146" w14:textId="77777777" w:rsidR="006A3206" w:rsidRDefault="006A3206" w:rsidP="006A3206">
      <w:pPr>
        <w:spacing w:line="276" w:lineRule="auto"/>
        <w:rPr>
          <w:rFonts w:asciiTheme="minorHAnsi" w:eastAsiaTheme="minorEastAsia" w:hAnsiTheme="minorHAnsi" w:cstheme="minorHAnsi"/>
          <w:color w:val="000000" w:themeColor="text1"/>
          <w:sz w:val="19"/>
          <w:szCs w:val="19"/>
        </w:rPr>
      </w:pPr>
    </w:p>
    <w:p w14:paraId="5587B488" w14:textId="77777777" w:rsidR="006A3206" w:rsidRPr="000B294A" w:rsidRDefault="006A3206" w:rsidP="006A3206">
      <w:pPr>
        <w:spacing w:line="276" w:lineRule="auto"/>
        <w:rPr>
          <w:rFonts w:asciiTheme="minorHAnsi" w:eastAsia="Calibri" w:hAnsiTheme="minorHAnsi" w:cstheme="minorHAnsi"/>
          <w:color w:val="000000" w:themeColor="text1"/>
          <w:sz w:val="19"/>
          <w:szCs w:val="19"/>
          <w:highlight w:val="yellow"/>
        </w:rPr>
      </w:pPr>
      <w:r w:rsidRPr="000B294A">
        <w:rPr>
          <w:rFonts w:asciiTheme="minorHAnsi" w:eastAsiaTheme="minorEastAsia" w:hAnsiTheme="minorHAnsi" w:cstheme="minorHAnsi"/>
          <w:color w:val="000000" w:themeColor="text1"/>
          <w:sz w:val="19"/>
          <w:szCs w:val="19"/>
        </w:rPr>
        <w:t>The unit value for each service is outlined in the table below with XX units available for Industry Insights, XX for Business Intelligence, and XX for Training</w:t>
      </w:r>
    </w:p>
    <w:p w14:paraId="5225B7E5" w14:textId="77777777" w:rsidR="006A3206" w:rsidRDefault="006A3206" w:rsidP="006A3206">
      <w:pPr>
        <w:shd w:val="clear" w:color="auto" w:fill="FFFFFF" w:themeFill="background1"/>
        <w:rPr>
          <w:rFonts w:asciiTheme="minorHAnsi" w:eastAsia="Calibri" w:hAnsiTheme="minorHAnsi" w:cstheme="minorHAnsi"/>
          <w:color w:val="000000" w:themeColor="text1"/>
          <w:sz w:val="19"/>
          <w:szCs w:val="19"/>
        </w:rPr>
      </w:pPr>
    </w:p>
    <w:p w14:paraId="0C0CBB04" w14:textId="77777777" w:rsidR="006A3206" w:rsidRPr="000B294A" w:rsidRDefault="006A3206" w:rsidP="006A3206">
      <w:pPr>
        <w:shd w:val="clear" w:color="auto" w:fill="FFFFFF" w:themeFill="background1"/>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Client may elect to terminate an ongoing reporting deliverable, (for example, Discover Add In or Configured Discover) by providing no less than thirty (30) days prior written notice during the applicable contract year of delivery. NIQ will credit back units to Client as follows: (i) if less than fifty percent (50%) of the deliverables have been provided as of the termination effective date, twenty-five percent (25%) of the initial units will be credited back to Client for its allocation against other Business Intelligence offerings; (ii) if more than fifty percent (50%) of deliverables have been provided,  no units will be credited back to Client.</w:t>
      </w:r>
    </w:p>
    <w:p w14:paraId="5F6F2E5E" w14:textId="77777777" w:rsidR="006A3206" w:rsidRPr="000B294A" w:rsidRDefault="006A3206" w:rsidP="006A3206">
      <w:pPr>
        <w:shd w:val="clear" w:color="auto" w:fill="FFFFFF" w:themeFill="background1"/>
        <w:rPr>
          <w:rFonts w:asciiTheme="minorHAnsi" w:eastAsia="Calibri" w:hAnsiTheme="minorHAnsi" w:cstheme="minorHAnsi"/>
          <w:color w:val="000000" w:themeColor="text1"/>
          <w:sz w:val="19"/>
          <w:szCs w:val="19"/>
        </w:rPr>
      </w:pPr>
    </w:p>
    <w:p w14:paraId="4752A28A" w14:textId="77777777" w:rsidR="006A3206" w:rsidRPr="000B294A" w:rsidRDefault="006A3206" w:rsidP="006A3206">
      <w:pPr>
        <w:shd w:val="clear" w:color="auto" w:fill="FFFFFF" w:themeFill="background1"/>
        <w:rPr>
          <w:rFonts w:asciiTheme="minorHAnsi" w:eastAsia="Calibri" w:hAnsiTheme="minorHAnsi" w:cstheme="minorHAnsi"/>
          <w:color w:val="000000" w:themeColor="text1"/>
          <w:sz w:val="19"/>
          <w:szCs w:val="19"/>
        </w:rPr>
      </w:pPr>
      <w:r w:rsidRPr="000B294A">
        <w:rPr>
          <w:rFonts w:asciiTheme="minorHAnsi" w:eastAsiaTheme="minorEastAsia" w:hAnsiTheme="minorHAnsi" w:cstheme="minorHAnsi"/>
          <w:color w:val="000000" w:themeColor="text1"/>
          <w:sz w:val="19"/>
          <w:szCs w:val="19"/>
        </w:rPr>
        <w:t>Client may elect to terminate an Industry Insights- Business Issue request. NIQ will credit back units to Client as follows: (i) if NIQ has been notified within 2 business days of initial request and scope definition one hundred percent(100%) of those units will be credited back to client; (ii) if project is terminated more than two(2) weeks prior to agreed upon delivery date fifty percent(50%) of units will be credited back to client;(iii) if project is cancelled less than two(2) weeks prior to agreed upon delivery date, no units will be credited back.</w:t>
      </w:r>
    </w:p>
    <w:p w14:paraId="48327288" w14:textId="77777777" w:rsidR="006A3206" w:rsidRPr="000B294A" w:rsidRDefault="006A3206" w:rsidP="006A3206">
      <w:pPr>
        <w:spacing w:line="276" w:lineRule="auto"/>
        <w:rPr>
          <w:rFonts w:asciiTheme="minorHAnsi" w:eastAsia="Calibri" w:hAnsiTheme="minorHAnsi" w:cstheme="minorHAnsi"/>
          <w:color w:val="000000" w:themeColor="text1"/>
          <w:sz w:val="19"/>
          <w:szCs w:val="19"/>
        </w:rPr>
      </w:pPr>
    </w:p>
    <w:p w14:paraId="5260A28C" w14:textId="77777777" w:rsidR="006A3206" w:rsidRPr="000B294A" w:rsidRDefault="006A3206" w:rsidP="006A3206">
      <w:pPr>
        <w:spacing w:line="276" w:lineRule="auto"/>
        <w:rPr>
          <w:rFonts w:asciiTheme="minorHAnsi" w:eastAsia="Calibri" w:hAnsiTheme="minorHAnsi" w:cstheme="minorHAnsi"/>
          <w:color w:val="000000" w:themeColor="text1"/>
          <w:sz w:val="19"/>
          <w:szCs w:val="19"/>
          <w:highlight w:val="yellow"/>
        </w:rPr>
      </w:pPr>
      <w:r w:rsidRPr="000B294A">
        <w:rPr>
          <w:rFonts w:asciiTheme="minorHAnsi" w:eastAsia="Calibri" w:hAnsiTheme="minorHAnsi" w:cstheme="minorHAnsi"/>
          <w:color w:val="000000" w:themeColor="text1"/>
          <w:sz w:val="19"/>
          <w:szCs w:val="19"/>
        </w:rPr>
        <w:t>Service Model Units licensed as Incremental servicing, may only be utilized for the intended service offering licensed (</w:t>
      </w:r>
      <w:r w:rsidRPr="000B294A">
        <w:rPr>
          <w:rFonts w:asciiTheme="minorHAnsi" w:eastAsia="Calibri" w:hAnsiTheme="minorHAnsi" w:cstheme="minorHAnsi"/>
          <w:color w:val="000000" w:themeColor="text1"/>
          <w:sz w:val="19"/>
          <w:szCs w:val="19"/>
          <w:highlight w:val="yellow"/>
        </w:rPr>
        <w:t>BI, Training, II-User to customize for client and incremental units</w:t>
      </w:r>
      <w:r w:rsidRPr="000B294A">
        <w:rPr>
          <w:rFonts w:asciiTheme="minorHAnsi" w:eastAsia="Calibri" w:hAnsiTheme="minorHAnsi" w:cstheme="minorHAnsi"/>
          <w:b/>
          <w:bCs/>
          <w:color w:val="000000" w:themeColor="text1"/>
          <w:sz w:val="19"/>
          <w:szCs w:val="19"/>
        </w:rPr>
        <w:t>). If a client would like to modify the allocation of units across offerings, a three-month notice period is required and NIQ resource confirmation must be provided along with a contract amendment</w:t>
      </w:r>
      <w:r w:rsidRPr="000B294A">
        <w:rPr>
          <w:rFonts w:asciiTheme="minorHAnsi" w:eastAsia="Calibri" w:hAnsiTheme="minorHAnsi" w:cstheme="minorHAnsi"/>
          <w:color w:val="000000" w:themeColor="text1"/>
          <w:sz w:val="19"/>
          <w:szCs w:val="19"/>
        </w:rPr>
        <w:t xml:space="preserve">. </w:t>
      </w:r>
    </w:p>
    <w:p w14:paraId="6048B836" w14:textId="77777777" w:rsidR="006A3206" w:rsidRDefault="006A3206" w:rsidP="006A3206">
      <w:pPr>
        <w:shd w:val="clear" w:color="auto" w:fill="FFFFFF" w:themeFill="background1"/>
        <w:rPr>
          <w:rFonts w:asciiTheme="minorHAnsi" w:eastAsia="Calibri" w:hAnsiTheme="minorHAnsi" w:cstheme="minorHAnsi"/>
          <w:color w:val="000000" w:themeColor="text1"/>
          <w:sz w:val="19"/>
          <w:szCs w:val="19"/>
        </w:rPr>
      </w:pPr>
    </w:p>
    <w:p w14:paraId="60CFEA46" w14:textId="5BE0154C" w:rsidR="006A3206" w:rsidRPr="000B294A" w:rsidRDefault="006A3206" w:rsidP="006A3206">
      <w:pPr>
        <w:shd w:val="clear" w:color="auto" w:fill="FFFFFF" w:themeFill="background1"/>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 xml:space="preserve">Any modification of the allocation of units across offerings requires a three-month notice period and NIQ resource confirmation will be indicated in the associated amendment to the </w:t>
      </w:r>
      <w:r w:rsidR="00012D95">
        <w:rPr>
          <w:rFonts w:asciiTheme="minorHAnsi" w:eastAsia="Calibri" w:hAnsiTheme="minorHAnsi" w:cstheme="minorHAnsi"/>
          <w:color w:val="000000" w:themeColor="text1"/>
          <w:sz w:val="19"/>
          <w:szCs w:val="19"/>
        </w:rPr>
        <w:t>LA</w:t>
      </w:r>
      <w:r w:rsidRPr="000B294A">
        <w:rPr>
          <w:rFonts w:asciiTheme="minorHAnsi" w:eastAsia="Calibri" w:hAnsiTheme="minorHAnsi" w:cstheme="minorHAnsi"/>
          <w:color w:val="000000" w:themeColor="text1"/>
          <w:sz w:val="19"/>
          <w:szCs w:val="19"/>
        </w:rPr>
        <w:t>.</w:t>
      </w:r>
    </w:p>
    <w:p w14:paraId="235B6688" w14:textId="77777777" w:rsidR="006A3206" w:rsidRDefault="006A3206" w:rsidP="006A3206">
      <w:pPr>
        <w:spacing w:line="276" w:lineRule="auto"/>
        <w:rPr>
          <w:rFonts w:asciiTheme="minorHAnsi" w:eastAsia="Calibri" w:hAnsiTheme="minorHAnsi" w:cstheme="minorHAnsi"/>
          <w:color w:val="000000" w:themeColor="text1"/>
          <w:sz w:val="19"/>
          <w:szCs w:val="19"/>
        </w:rPr>
      </w:pPr>
    </w:p>
    <w:p w14:paraId="047946DA" w14:textId="4C4012DC" w:rsidR="006A3206" w:rsidRPr="000B294A" w:rsidRDefault="006A3206" w:rsidP="006A3206">
      <w:pPr>
        <w:spacing w:line="276" w:lineRule="auto"/>
        <w:rPr>
          <w:rFonts w:asciiTheme="minorHAnsi" w:eastAsia="Segoe UI" w:hAnsiTheme="minorHAnsi" w:cstheme="minorHAnsi"/>
          <w:color w:val="FF0000"/>
          <w:sz w:val="19"/>
          <w:szCs w:val="19"/>
        </w:rPr>
      </w:pPr>
      <w:r w:rsidRPr="000B294A">
        <w:rPr>
          <w:rFonts w:asciiTheme="minorHAnsi" w:eastAsia="Calibri" w:hAnsiTheme="minorHAnsi" w:cstheme="minorHAnsi"/>
          <w:color w:val="000000" w:themeColor="text1"/>
          <w:sz w:val="19"/>
          <w:szCs w:val="19"/>
        </w:rPr>
        <w:t xml:space="preserve">All Service Units must be used within the Contract Year </w:t>
      </w:r>
      <w:r w:rsidRPr="000B294A">
        <w:rPr>
          <w:rFonts w:asciiTheme="minorHAnsi" w:eastAsia="Segoe UI" w:hAnsiTheme="minorHAnsi" w:cstheme="minorHAnsi"/>
          <w:sz w:val="19"/>
          <w:szCs w:val="19"/>
        </w:rPr>
        <w:t>a</w:t>
      </w:r>
      <w:r w:rsidRPr="000B294A">
        <w:rPr>
          <w:rFonts w:asciiTheme="minorHAnsi" w:eastAsiaTheme="minorEastAsia" w:hAnsiTheme="minorHAnsi" w:cstheme="minorHAnsi"/>
          <w:sz w:val="19"/>
          <w:szCs w:val="19"/>
        </w:rPr>
        <w:t>n</w:t>
      </w:r>
      <w:r w:rsidRPr="000B294A">
        <w:rPr>
          <w:rFonts w:asciiTheme="minorHAnsi" w:eastAsiaTheme="minorEastAsia" w:hAnsiTheme="minorHAnsi" w:cstheme="minorHAnsi"/>
          <w:color w:val="000000" w:themeColor="text1"/>
          <w:sz w:val="19"/>
          <w:szCs w:val="19"/>
        </w:rPr>
        <w:t xml:space="preserve">d within the respective country of the </w:t>
      </w:r>
      <w:r w:rsidR="00012D95">
        <w:rPr>
          <w:rFonts w:asciiTheme="minorHAnsi" w:eastAsiaTheme="minorEastAsia" w:hAnsiTheme="minorHAnsi" w:cstheme="minorHAnsi"/>
          <w:color w:val="000000" w:themeColor="text1"/>
          <w:sz w:val="19"/>
          <w:szCs w:val="19"/>
        </w:rPr>
        <w:t>LA</w:t>
      </w:r>
      <w:r w:rsidRPr="000B294A">
        <w:rPr>
          <w:rFonts w:asciiTheme="minorHAnsi" w:eastAsiaTheme="minorEastAsia" w:hAnsiTheme="minorHAnsi" w:cstheme="minorHAnsi"/>
          <w:color w:val="000000" w:themeColor="text1"/>
          <w:sz w:val="19"/>
          <w:szCs w:val="19"/>
        </w:rPr>
        <w:t xml:space="preserve"> or equivalent</w:t>
      </w:r>
      <w:r w:rsidRPr="000B294A">
        <w:rPr>
          <w:rFonts w:asciiTheme="minorHAnsi" w:eastAsia="Calibri" w:hAnsiTheme="minorHAnsi" w:cstheme="minorHAnsi"/>
          <w:color w:val="000000" w:themeColor="text1"/>
          <w:sz w:val="19"/>
          <w:szCs w:val="19"/>
        </w:rPr>
        <w:t xml:space="preserve">.  </w:t>
      </w:r>
    </w:p>
    <w:p w14:paraId="3B9FCBB3" w14:textId="77777777" w:rsidR="006A3206" w:rsidRPr="000B294A" w:rsidRDefault="006A3206" w:rsidP="006A3206">
      <w:pPr>
        <w:spacing w:line="276" w:lineRule="auto"/>
        <w:rPr>
          <w:rFonts w:asciiTheme="minorHAnsi" w:eastAsia="Segoe UI" w:hAnsiTheme="minorHAnsi" w:cstheme="minorHAnsi"/>
          <w:color w:val="333333"/>
          <w:sz w:val="19"/>
          <w:szCs w:val="19"/>
          <w:lang w:val="en"/>
        </w:rPr>
      </w:pPr>
    </w:p>
    <w:tbl>
      <w:tblPr>
        <w:tblStyle w:val="TableGrid"/>
        <w:tblW w:w="9892"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6A0" w:firstRow="1" w:lastRow="0" w:firstColumn="1" w:lastColumn="0" w:noHBand="1" w:noVBand="1"/>
      </w:tblPr>
      <w:tblGrid>
        <w:gridCol w:w="2152"/>
        <w:gridCol w:w="6570"/>
        <w:gridCol w:w="1170"/>
      </w:tblGrid>
      <w:tr w:rsidR="006A3206" w:rsidRPr="000B294A" w14:paraId="4E78AB52"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C5655D6" w14:textId="77777777" w:rsidR="006A3206" w:rsidRPr="000B294A" w:rsidRDefault="006A3206" w:rsidP="00B36C66">
            <w:pPr>
              <w:spacing w:line="276" w:lineRule="auto"/>
              <w:jc w:val="center"/>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Service</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27DB58" w14:textId="77777777" w:rsidR="006A3206" w:rsidRPr="000B294A" w:rsidRDefault="006A3206" w:rsidP="00B36C66">
            <w:pPr>
              <w:jc w:val="center"/>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Operational Definition</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F168852" w14:textId="77777777" w:rsidR="006A3206" w:rsidRPr="000B294A" w:rsidRDefault="006A3206" w:rsidP="00B36C66">
            <w:pPr>
              <w:jc w:val="center"/>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Units per Service</w:t>
            </w:r>
          </w:p>
        </w:tc>
      </w:tr>
      <w:tr w:rsidR="006A3206" w:rsidRPr="000B294A" w14:paraId="1C1C5DC2"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515A9C"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Industry Insights: Business Issue Analysis (BIA)  Standard</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0DC2C6" w14:textId="77777777" w:rsidR="006A3206" w:rsidRPr="000B294A" w:rsidRDefault="006A3206" w:rsidP="00B36C66">
            <w:pPr>
              <w:rPr>
                <w:rStyle w:val="font71"/>
                <w:rFonts w:asciiTheme="minorHAnsi" w:eastAsia="Calibri" w:hAnsiTheme="minorHAnsi" w:cstheme="minorHAnsi"/>
                <w:color w:val="000000" w:themeColor="text1"/>
                <w:sz w:val="19"/>
                <w:szCs w:val="19"/>
              </w:rPr>
            </w:pPr>
            <w:r w:rsidRPr="000B294A">
              <w:rPr>
                <w:rStyle w:val="font81"/>
                <w:rFonts w:asciiTheme="minorHAnsi" w:eastAsia="Calibri" w:hAnsiTheme="minorHAnsi" w:cstheme="minorHAnsi"/>
                <w:color w:val="000000" w:themeColor="text1"/>
                <w:sz w:val="19"/>
                <w:szCs w:val="19"/>
              </w:rPr>
              <w:t xml:space="preserve">Definition: </w:t>
            </w:r>
            <w:r w:rsidRPr="000B294A">
              <w:rPr>
                <w:rStyle w:val="font71"/>
                <w:rFonts w:asciiTheme="minorHAnsi" w:eastAsia="Calibri" w:hAnsiTheme="minorHAnsi" w:cstheme="minorHAnsi"/>
                <w:color w:val="000000" w:themeColor="text1"/>
                <w:sz w:val="19"/>
                <w:szCs w:val="19"/>
              </w:rPr>
              <w:t>A deep dive presentation into one customer business question such as Performance/Category Overview, Pricing, Distribution/Assortment, Promotion, Product Management, Growth Opportunities,  or Targeting/Segmentation.</w:t>
            </w:r>
          </w:p>
          <w:p w14:paraId="7CF6174B" w14:textId="77777777" w:rsidR="006A3206" w:rsidRPr="000B294A" w:rsidRDefault="006A3206" w:rsidP="00B36C66">
            <w:pPr>
              <w:rPr>
                <w:rStyle w:val="font71"/>
                <w:rFonts w:asciiTheme="minorHAnsi" w:eastAsia="Calibri" w:hAnsiTheme="minorHAnsi" w:cstheme="minorHAnsi"/>
                <w:color w:val="000000" w:themeColor="text1"/>
                <w:sz w:val="19"/>
                <w:szCs w:val="19"/>
              </w:rPr>
            </w:pPr>
          </w:p>
          <w:p w14:paraId="07E891B5" w14:textId="77777777" w:rsidR="006A3206" w:rsidRPr="000B294A" w:rsidRDefault="006A3206" w:rsidP="00B36C66">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lastRenderedPageBreak/>
              <w:t>Simple Standard BIA</w:t>
            </w:r>
            <w:r w:rsidRPr="000B294A">
              <w:rPr>
                <w:rStyle w:val="font71"/>
                <w:rFonts w:asciiTheme="minorHAnsi" w:eastAsia="Calibri" w:hAnsiTheme="minorHAnsi" w:cstheme="minorHAnsi"/>
                <w:color w:val="000000" w:themeColor="text1"/>
                <w:sz w:val="19"/>
                <w:szCs w:val="19"/>
              </w:rPr>
              <w:t xml:space="preserve">-Utilization of NIQ Best In Class standard including &lt;=1 data source and &lt;=5 comparison market. </w:t>
            </w:r>
          </w:p>
          <w:p w14:paraId="002A912B" w14:textId="77777777" w:rsidR="006A3206" w:rsidRPr="000B294A" w:rsidRDefault="006A3206" w:rsidP="00B36C66">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Medium Standard BIA</w:t>
            </w:r>
            <w:r w:rsidRPr="000B294A">
              <w:rPr>
                <w:rStyle w:val="font71"/>
                <w:rFonts w:asciiTheme="minorHAnsi" w:eastAsia="Calibri" w:hAnsiTheme="minorHAnsi" w:cstheme="minorHAnsi"/>
                <w:color w:val="000000" w:themeColor="text1"/>
                <w:sz w:val="19"/>
                <w:szCs w:val="19"/>
              </w:rPr>
              <w:t>- Utilization of NIQ Best In Class standard including &lt;=2 data sources and &lt;=10 comparison market.</w:t>
            </w:r>
          </w:p>
          <w:p w14:paraId="7C0FCBE0" w14:textId="77777777" w:rsidR="006A3206" w:rsidRPr="000B294A" w:rsidRDefault="006A3206" w:rsidP="00B36C66">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Complex Standard BIA</w:t>
            </w:r>
            <w:r w:rsidRPr="000B294A">
              <w:rPr>
                <w:rStyle w:val="font71"/>
                <w:rFonts w:asciiTheme="minorHAnsi" w:eastAsia="Calibri" w:hAnsiTheme="minorHAnsi" w:cstheme="minorHAnsi"/>
                <w:color w:val="000000" w:themeColor="text1"/>
                <w:sz w:val="19"/>
                <w:szCs w:val="19"/>
              </w:rPr>
              <w:t>- Utilization of NIQ Best In Class standard including &lt;=3 data sources and &lt;=20 comparison market.</w:t>
            </w:r>
          </w:p>
          <w:p w14:paraId="050D457E" w14:textId="77777777" w:rsidR="006A3206" w:rsidRPr="000B294A" w:rsidRDefault="006A3206" w:rsidP="00B36C66">
            <w:pPr>
              <w:rPr>
                <w:rStyle w:val="font71"/>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2FB109" w14:textId="77777777" w:rsidR="006A3206" w:rsidRPr="000B294A" w:rsidRDefault="006A3206" w:rsidP="00B36C66">
            <w:pPr>
              <w:rPr>
                <w:rFonts w:asciiTheme="minorHAnsi" w:eastAsia="Calibri" w:hAnsiTheme="minorHAnsi" w:cstheme="minorHAnsi"/>
                <w:color w:val="000000" w:themeColor="text1"/>
                <w:sz w:val="19"/>
                <w:szCs w:val="19"/>
              </w:rPr>
            </w:pPr>
          </w:p>
          <w:p w14:paraId="65A7A44C" w14:textId="77777777" w:rsidR="006A3206" w:rsidRPr="000B294A" w:rsidRDefault="006A3206" w:rsidP="00B36C66">
            <w:pPr>
              <w:rPr>
                <w:rFonts w:asciiTheme="minorHAnsi" w:eastAsia="Calibri" w:hAnsiTheme="minorHAnsi" w:cstheme="minorHAnsi"/>
                <w:color w:val="000000" w:themeColor="text1"/>
                <w:sz w:val="19"/>
                <w:szCs w:val="19"/>
              </w:rPr>
            </w:pPr>
          </w:p>
          <w:p w14:paraId="6B56E561" w14:textId="77777777" w:rsidR="006A3206" w:rsidRPr="000B294A" w:rsidRDefault="006A3206" w:rsidP="00B36C66">
            <w:pPr>
              <w:rPr>
                <w:rFonts w:asciiTheme="minorHAnsi" w:eastAsia="Calibri" w:hAnsiTheme="minorHAnsi" w:cstheme="minorHAnsi"/>
                <w:color w:val="000000" w:themeColor="text1"/>
                <w:sz w:val="19"/>
                <w:szCs w:val="19"/>
              </w:rPr>
            </w:pPr>
          </w:p>
          <w:p w14:paraId="7FAA980C" w14:textId="77777777" w:rsidR="006A3206" w:rsidRPr="000B294A" w:rsidRDefault="006A3206" w:rsidP="00B36C66">
            <w:pPr>
              <w:rPr>
                <w:rFonts w:asciiTheme="minorHAnsi" w:eastAsia="Calibri" w:hAnsiTheme="minorHAnsi" w:cstheme="minorHAnsi"/>
                <w:color w:val="000000" w:themeColor="text1"/>
                <w:sz w:val="19"/>
                <w:szCs w:val="19"/>
              </w:rPr>
            </w:pPr>
          </w:p>
          <w:p w14:paraId="4E97EE15"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lastRenderedPageBreak/>
              <w:t>10</w:t>
            </w:r>
          </w:p>
          <w:p w14:paraId="359580DC" w14:textId="77777777" w:rsidR="006A3206" w:rsidRPr="000B294A" w:rsidRDefault="006A3206" w:rsidP="00B36C66">
            <w:pPr>
              <w:rPr>
                <w:rFonts w:asciiTheme="minorHAnsi" w:eastAsia="Calibri" w:hAnsiTheme="minorHAnsi" w:cstheme="minorHAnsi"/>
                <w:color w:val="000000" w:themeColor="text1"/>
                <w:sz w:val="19"/>
                <w:szCs w:val="19"/>
              </w:rPr>
            </w:pPr>
          </w:p>
          <w:p w14:paraId="437D3A9C"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20</w:t>
            </w:r>
          </w:p>
          <w:p w14:paraId="363E3F79" w14:textId="77777777" w:rsidR="006A3206" w:rsidRPr="000B294A" w:rsidRDefault="006A3206" w:rsidP="00B36C66">
            <w:pPr>
              <w:rPr>
                <w:rFonts w:asciiTheme="minorHAnsi" w:eastAsia="Calibri" w:hAnsiTheme="minorHAnsi" w:cstheme="minorHAnsi"/>
                <w:color w:val="000000" w:themeColor="text1"/>
                <w:sz w:val="19"/>
                <w:szCs w:val="19"/>
              </w:rPr>
            </w:pPr>
          </w:p>
          <w:p w14:paraId="0D15E5C5"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30</w:t>
            </w:r>
          </w:p>
        </w:tc>
      </w:tr>
      <w:tr w:rsidR="006A3206" w:rsidRPr="000B294A" w14:paraId="0AC5F414"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458EE2"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lastRenderedPageBreak/>
              <w:t>Industry Insights: Business Issue Analysis (BIA)  Custom</w:t>
            </w:r>
          </w:p>
          <w:p w14:paraId="12871872" w14:textId="77777777" w:rsidR="006A3206" w:rsidRPr="000B294A" w:rsidRDefault="006A3206" w:rsidP="00B36C66">
            <w:pPr>
              <w:rPr>
                <w:rFonts w:asciiTheme="minorHAnsi" w:eastAsia="Calibri" w:hAnsiTheme="minorHAnsi" w:cstheme="minorHAnsi"/>
                <w:color w:val="000000" w:themeColor="text1"/>
                <w:sz w:val="19"/>
                <w:szCs w:val="19"/>
              </w:rPr>
            </w:pP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C1848F" w14:textId="77777777" w:rsidR="006A3206" w:rsidRPr="000B294A" w:rsidRDefault="006A3206" w:rsidP="00B36C66">
            <w:pPr>
              <w:rPr>
                <w:rStyle w:val="font71"/>
                <w:rFonts w:asciiTheme="minorHAnsi" w:eastAsia="Calibri" w:hAnsiTheme="minorHAnsi" w:cstheme="minorHAnsi"/>
                <w:color w:val="000000" w:themeColor="text1"/>
                <w:sz w:val="19"/>
                <w:szCs w:val="19"/>
              </w:rPr>
            </w:pPr>
            <w:r w:rsidRPr="000B294A">
              <w:rPr>
                <w:rStyle w:val="font81"/>
                <w:rFonts w:asciiTheme="minorHAnsi" w:eastAsia="Calibri" w:hAnsiTheme="minorHAnsi" w:cstheme="minorHAnsi"/>
                <w:color w:val="000000" w:themeColor="text1"/>
                <w:sz w:val="19"/>
                <w:szCs w:val="19"/>
              </w:rPr>
              <w:t xml:space="preserve">Definition: </w:t>
            </w:r>
            <w:r w:rsidRPr="000B294A">
              <w:rPr>
                <w:rStyle w:val="font71"/>
                <w:rFonts w:asciiTheme="minorHAnsi" w:eastAsia="Calibri" w:hAnsiTheme="minorHAnsi" w:cstheme="minorHAnsi"/>
                <w:color w:val="000000" w:themeColor="text1"/>
                <w:sz w:val="19"/>
                <w:szCs w:val="19"/>
              </w:rPr>
              <w:t>A deep dive presentation into one customer business question such as Performance/Category Overview, Pricing, Distribution/Assortment, Promotion, Product Management, growth Opportunities, or Targeting/Segmentation.</w:t>
            </w:r>
          </w:p>
          <w:p w14:paraId="1207562B" w14:textId="77777777" w:rsidR="006A3206" w:rsidRPr="000B294A" w:rsidRDefault="006A3206" w:rsidP="00B36C66">
            <w:pPr>
              <w:rPr>
                <w:rStyle w:val="font71"/>
                <w:rFonts w:asciiTheme="minorHAnsi" w:eastAsia="Calibri" w:hAnsiTheme="minorHAnsi" w:cstheme="minorHAnsi"/>
                <w:b/>
                <w:bCs/>
                <w:color w:val="000000" w:themeColor="text1"/>
                <w:sz w:val="19"/>
                <w:szCs w:val="19"/>
              </w:rPr>
            </w:pPr>
          </w:p>
          <w:p w14:paraId="3E815888" w14:textId="77777777" w:rsidR="006A3206" w:rsidRPr="000B294A" w:rsidRDefault="006A3206" w:rsidP="00B36C66">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Simple Customization</w:t>
            </w:r>
            <w:r w:rsidRPr="000B294A">
              <w:rPr>
                <w:rStyle w:val="font71"/>
                <w:rFonts w:asciiTheme="minorHAnsi" w:eastAsia="Calibri" w:hAnsiTheme="minorHAnsi" w:cstheme="minorHAnsi"/>
                <w:color w:val="000000" w:themeColor="text1"/>
                <w:sz w:val="19"/>
                <w:szCs w:val="19"/>
              </w:rPr>
              <w:t xml:space="preserve">-Utilization of NIQ Best In Class standard including &lt;=4 custom parameter segmentations, 1 Product list, and &lt;= 20% customized content. Pending level of complexity of BIA. </w:t>
            </w:r>
          </w:p>
          <w:p w14:paraId="032E39FE" w14:textId="77777777" w:rsidR="006A3206" w:rsidRPr="000B294A" w:rsidRDefault="006A3206" w:rsidP="00B36C66">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Medium Customization</w:t>
            </w:r>
            <w:r w:rsidRPr="000B294A">
              <w:rPr>
                <w:rStyle w:val="font71"/>
                <w:rFonts w:asciiTheme="minorHAnsi" w:eastAsia="Calibri" w:hAnsiTheme="minorHAnsi" w:cstheme="minorHAnsi"/>
                <w:color w:val="000000" w:themeColor="text1"/>
                <w:sz w:val="19"/>
                <w:szCs w:val="19"/>
              </w:rPr>
              <w:t>- Utilization of NIQ Best In Class standard including  &lt;=8 custom parameter segmentations, 1 Product list, and &lt;=40% customized content. Pending level of complexity of BIA.</w:t>
            </w:r>
          </w:p>
          <w:p w14:paraId="1F737DEC" w14:textId="77777777" w:rsidR="006A3206" w:rsidRPr="000B294A" w:rsidRDefault="006A3206" w:rsidP="00B36C66">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Complex Customization</w:t>
            </w:r>
            <w:r w:rsidRPr="000B294A">
              <w:rPr>
                <w:rStyle w:val="font71"/>
                <w:rFonts w:asciiTheme="minorHAnsi" w:eastAsia="Calibri" w:hAnsiTheme="minorHAnsi" w:cstheme="minorHAnsi"/>
                <w:color w:val="000000" w:themeColor="text1"/>
                <w:sz w:val="19"/>
                <w:szCs w:val="19"/>
              </w:rPr>
              <w:t>- Utilization of NIQ Best In Class standard including &lt;=12 custom parameter segmentations, 2 Product list, and &lt;=60% customized content. Pending level of complexity of BIA.</w:t>
            </w:r>
          </w:p>
          <w:p w14:paraId="2CB28681"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color w:val="000000" w:themeColor="text1"/>
                <w:sz w:val="19"/>
                <w:szCs w:val="19"/>
              </w:rPr>
              <w:t xml:space="preserve">  </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DEBD15" w14:textId="77777777" w:rsidR="006A3206" w:rsidRPr="000B294A" w:rsidRDefault="006A3206" w:rsidP="00B36C66">
            <w:pPr>
              <w:rPr>
                <w:rFonts w:asciiTheme="minorHAnsi" w:eastAsia="Calibri" w:hAnsiTheme="minorHAnsi" w:cstheme="minorHAnsi"/>
                <w:color w:val="000000" w:themeColor="text1"/>
                <w:sz w:val="19"/>
                <w:szCs w:val="19"/>
              </w:rPr>
            </w:pPr>
          </w:p>
          <w:p w14:paraId="1708ADA4" w14:textId="77777777" w:rsidR="006A3206" w:rsidRPr="000B294A" w:rsidRDefault="006A3206" w:rsidP="00B36C66">
            <w:pPr>
              <w:rPr>
                <w:rFonts w:asciiTheme="minorHAnsi" w:eastAsia="Calibri" w:hAnsiTheme="minorHAnsi" w:cstheme="minorHAnsi"/>
                <w:color w:val="000000" w:themeColor="text1"/>
                <w:sz w:val="19"/>
                <w:szCs w:val="19"/>
              </w:rPr>
            </w:pPr>
          </w:p>
          <w:p w14:paraId="42FA2C58" w14:textId="77777777" w:rsidR="006A3206" w:rsidRPr="000B294A" w:rsidRDefault="006A3206" w:rsidP="00B36C66">
            <w:pPr>
              <w:rPr>
                <w:rFonts w:asciiTheme="minorHAnsi" w:eastAsia="Calibri" w:hAnsiTheme="minorHAnsi" w:cstheme="minorHAnsi"/>
                <w:color w:val="000000" w:themeColor="text1"/>
                <w:sz w:val="19"/>
                <w:szCs w:val="19"/>
              </w:rPr>
            </w:pPr>
          </w:p>
          <w:p w14:paraId="1283F58D"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Up to 30</w:t>
            </w:r>
          </w:p>
          <w:p w14:paraId="6B6FE3EF" w14:textId="77777777" w:rsidR="006A3206" w:rsidRDefault="006A3206" w:rsidP="00B36C66">
            <w:pPr>
              <w:rPr>
                <w:rFonts w:asciiTheme="minorHAnsi" w:eastAsia="Calibri" w:hAnsiTheme="minorHAnsi" w:cstheme="minorHAnsi"/>
                <w:color w:val="000000" w:themeColor="text1"/>
                <w:sz w:val="19"/>
                <w:szCs w:val="19"/>
              </w:rPr>
            </w:pPr>
          </w:p>
          <w:p w14:paraId="3E882D21" w14:textId="77777777" w:rsidR="006A3206" w:rsidRPr="000B294A" w:rsidRDefault="006A3206" w:rsidP="00B36C66">
            <w:pPr>
              <w:rPr>
                <w:rFonts w:asciiTheme="minorHAnsi" w:eastAsia="Calibri" w:hAnsiTheme="minorHAnsi" w:cstheme="minorHAnsi"/>
                <w:color w:val="000000" w:themeColor="text1"/>
                <w:sz w:val="19"/>
                <w:szCs w:val="19"/>
              </w:rPr>
            </w:pPr>
          </w:p>
          <w:p w14:paraId="093814A5"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Up to 40</w:t>
            </w:r>
          </w:p>
          <w:p w14:paraId="477CC69F" w14:textId="77777777" w:rsidR="006A3206" w:rsidRDefault="006A3206" w:rsidP="00B36C66">
            <w:pPr>
              <w:rPr>
                <w:rFonts w:asciiTheme="minorHAnsi" w:eastAsia="Calibri" w:hAnsiTheme="minorHAnsi" w:cstheme="minorHAnsi"/>
                <w:color w:val="000000" w:themeColor="text1"/>
                <w:sz w:val="19"/>
                <w:szCs w:val="19"/>
              </w:rPr>
            </w:pPr>
          </w:p>
          <w:p w14:paraId="18DCA2F2" w14:textId="77777777" w:rsidR="006A3206" w:rsidRPr="000B294A" w:rsidRDefault="006A3206" w:rsidP="00B36C66">
            <w:pPr>
              <w:rPr>
                <w:rFonts w:asciiTheme="minorHAnsi" w:eastAsia="Calibri" w:hAnsiTheme="minorHAnsi" w:cstheme="minorHAnsi"/>
                <w:color w:val="000000" w:themeColor="text1"/>
                <w:sz w:val="19"/>
                <w:szCs w:val="19"/>
              </w:rPr>
            </w:pPr>
          </w:p>
          <w:p w14:paraId="6363E7F1"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Up to 50</w:t>
            </w:r>
          </w:p>
        </w:tc>
      </w:tr>
      <w:tr w:rsidR="006A3206" w:rsidRPr="000B294A" w14:paraId="5CD4E6D2"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31497A"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Industry Insights: Strategic Workshop</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DCBF95" w14:textId="77777777" w:rsidR="006A3206" w:rsidRPr="000B294A" w:rsidRDefault="006A3206" w:rsidP="00B36C66">
            <w:pPr>
              <w:rPr>
                <w:rFonts w:asciiTheme="minorHAnsi" w:eastAsia="Arial"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 xml:space="preserve">Definition: </w:t>
            </w:r>
            <w:r w:rsidRPr="000B294A">
              <w:rPr>
                <w:rStyle w:val="font71"/>
                <w:rFonts w:asciiTheme="minorHAnsi" w:eastAsia="Calibri" w:hAnsiTheme="minorHAnsi" w:cstheme="minorHAnsi"/>
                <w:color w:val="000000" w:themeColor="text1"/>
                <w:sz w:val="19"/>
                <w:szCs w:val="19"/>
              </w:rPr>
              <w:t xml:space="preserve">Face to Face workshops to solve various business questions that have a high strategic impact and require a 360° view of the market, followed by an execution led discussion on alignment between client and NIQ. Sources may include NIQ data licensed, analytics licensed, and thought leadership. </w:t>
            </w:r>
          </w:p>
          <w:p w14:paraId="77AEB767" w14:textId="77777777" w:rsidR="006A3206" w:rsidRPr="000B294A" w:rsidRDefault="006A3206" w:rsidP="00B36C66">
            <w:pPr>
              <w:rPr>
                <w:rStyle w:val="font71"/>
                <w:rFonts w:asciiTheme="minorHAnsi" w:eastAsia="Calibri" w:hAnsiTheme="minorHAnsi" w:cstheme="minorHAnsi"/>
                <w:color w:val="000000" w:themeColor="text1"/>
                <w:sz w:val="19"/>
                <w:szCs w:val="19"/>
              </w:rPr>
            </w:pPr>
          </w:p>
          <w:p w14:paraId="04BEE96D" w14:textId="77777777" w:rsidR="006A3206" w:rsidRPr="000B294A" w:rsidRDefault="006A3206" w:rsidP="00B36C66">
            <w:pPr>
              <w:rPr>
                <w:rFonts w:asciiTheme="minorHAnsi" w:eastAsia="Arial" w:hAnsiTheme="minorHAnsi" w:cstheme="minorHAnsi"/>
                <w:color w:val="000000" w:themeColor="text1"/>
                <w:sz w:val="19"/>
                <w:szCs w:val="19"/>
              </w:rPr>
            </w:pPr>
            <w:r w:rsidRPr="000B294A">
              <w:rPr>
                <w:rStyle w:val="font71"/>
                <w:rFonts w:asciiTheme="minorHAnsi" w:eastAsia="Calibri" w:hAnsiTheme="minorHAnsi" w:cstheme="minorHAnsi"/>
                <w:color w:val="000000" w:themeColor="text1"/>
                <w:sz w:val="19"/>
                <w:szCs w:val="19"/>
              </w:rPr>
              <w:t xml:space="preserve">Requires agreement on approach and recommendations between NIQ and client, and </w:t>
            </w:r>
            <w:r w:rsidRPr="000B294A">
              <w:rPr>
                <w:rStyle w:val="font71"/>
                <w:rFonts w:asciiTheme="minorHAnsi" w:eastAsia="Calibri" w:hAnsiTheme="minorHAnsi" w:cstheme="minorHAnsi"/>
                <w:b/>
                <w:bCs/>
                <w:color w:val="000000" w:themeColor="text1"/>
                <w:sz w:val="19"/>
                <w:szCs w:val="19"/>
              </w:rPr>
              <w:t xml:space="preserve">will be in addition to the delivery of the business issue content from a Unit perspective and timing. </w:t>
            </w:r>
          </w:p>
          <w:p w14:paraId="2B0DA994" w14:textId="77777777" w:rsidR="006A3206" w:rsidRPr="000B294A" w:rsidRDefault="006A3206" w:rsidP="00B36C66">
            <w:pPr>
              <w:rPr>
                <w:rStyle w:val="font71"/>
                <w:rFonts w:asciiTheme="minorHAnsi" w:eastAsia="Calibri" w:hAnsiTheme="minorHAnsi" w:cstheme="minorHAnsi"/>
                <w:b/>
                <w:bCs/>
                <w:color w:val="000000" w:themeColor="text1"/>
                <w:sz w:val="19"/>
                <w:szCs w:val="19"/>
              </w:rPr>
            </w:pPr>
          </w:p>
          <w:p w14:paraId="462F6855" w14:textId="77777777" w:rsidR="006A3206" w:rsidRPr="000B294A" w:rsidRDefault="006A3206" w:rsidP="00B36C66">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 xml:space="preserve">Simple Workshop: </w:t>
            </w:r>
            <w:r w:rsidRPr="000B294A">
              <w:rPr>
                <w:rStyle w:val="font71"/>
                <w:rFonts w:asciiTheme="minorHAnsi" w:eastAsia="Calibri" w:hAnsiTheme="minorHAnsi" w:cstheme="minorHAnsi"/>
                <w:color w:val="000000" w:themeColor="text1"/>
                <w:sz w:val="19"/>
                <w:szCs w:val="19"/>
              </w:rPr>
              <w:t>Utilizes up to 1 licensed NIQ data source</w:t>
            </w:r>
          </w:p>
          <w:p w14:paraId="23C26F5B" w14:textId="77777777" w:rsidR="006A3206" w:rsidRPr="000B294A" w:rsidRDefault="006A3206" w:rsidP="00B36C66">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Medium Workshop:</w:t>
            </w:r>
            <w:r w:rsidRPr="000B294A">
              <w:rPr>
                <w:rStyle w:val="font71"/>
                <w:rFonts w:asciiTheme="minorHAnsi" w:eastAsia="Calibri" w:hAnsiTheme="minorHAnsi" w:cstheme="minorHAnsi"/>
                <w:color w:val="000000" w:themeColor="text1"/>
                <w:sz w:val="19"/>
                <w:szCs w:val="19"/>
              </w:rPr>
              <w:t xml:space="preserve"> Utilizes up to 2 licensed NIQ data source</w:t>
            </w:r>
          </w:p>
          <w:p w14:paraId="7536ADCD" w14:textId="77777777" w:rsidR="006A3206" w:rsidRPr="000B294A" w:rsidRDefault="006A3206" w:rsidP="00B36C66">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Complex Workshop:</w:t>
            </w:r>
            <w:r w:rsidRPr="000B294A">
              <w:rPr>
                <w:rStyle w:val="font71"/>
                <w:rFonts w:asciiTheme="minorHAnsi" w:eastAsia="Calibri" w:hAnsiTheme="minorHAnsi" w:cstheme="minorHAnsi"/>
                <w:color w:val="000000" w:themeColor="text1"/>
                <w:sz w:val="19"/>
                <w:szCs w:val="19"/>
              </w:rPr>
              <w:t xml:space="preserve"> Utilizes up to 3 licensed NIQ data source</w:t>
            </w:r>
          </w:p>
          <w:p w14:paraId="4DB69712" w14:textId="77777777" w:rsidR="006A3206" w:rsidRPr="000B294A" w:rsidRDefault="006A3206" w:rsidP="00B36C66">
            <w:pPr>
              <w:rPr>
                <w:rStyle w:val="font71"/>
                <w:rFonts w:asciiTheme="minorHAnsi" w:eastAsia="Calibri" w:hAnsiTheme="minorHAnsi" w:cstheme="minorHAnsi"/>
                <w:b/>
                <w:bCs/>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0CE6248"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p>
          <w:p w14:paraId="389D4EB4"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p>
          <w:p w14:paraId="05E1349F"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p>
          <w:p w14:paraId="2BAC7A73"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p>
          <w:p w14:paraId="12E25A95"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p>
          <w:p w14:paraId="10B9C094"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p>
          <w:p w14:paraId="411D94F4"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p>
          <w:p w14:paraId="26E82E68"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p>
          <w:p w14:paraId="3449167C"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15</w:t>
            </w:r>
          </w:p>
          <w:p w14:paraId="72F0708E"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30</w:t>
            </w:r>
          </w:p>
          <w:p w14:paraId="0D1AEBCE"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45</w:t>
            </w:r>
          </w:p>
        </w:tc>
      </w:tr>
      <w:tr w:rsidR="006A3206" w:rsidRPr="000B294A" w14:paraId="5A6FEF0E"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A7EDD6"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Industry Insights: Custom Thought Leadership</w:t>
            </w:r>
          </w:p>
          <w:p w14:paraId="3B5C2BFE"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A1095D9" w14:textId="77777777" w:rsidR="006A3206" w:rsidRPr="000B294A" w:rsidRDefault="006A3206" w:rsidP="00B36C66">
            <w:pPr>
              <w:rPr>
                <w:rStyle w:val="font71"/>
                <w:rFonts w:asciiTheme="minorHAnsi" w:eastAsiaTheme="minorEastAsia" w:hAnsiTheme="minorHAnsi" w:cstheme="minorHAnsi"/>
                <w:color w:val="000000" w:themeColor="text1"/>
                <w:sz w:val="19"/>
                <w:szCs w:val="19"/>
              </w:rPr>
            </w:pPr>
            <w:r w:rsidRPr="000B294A">
              <w:rPr>
                <w:rStyle w:val="font71"/>
                <w:rFonts w:asciiTheme="minorHAnsi" w:eastAsiaTheme="minorEastAsia" w:hAnsiTheme="minorHAnsi" w:cstheme="minorHAnsi"/>
                <w:b/>
                <w:bCs/>
                <w:color w:val="000000" w:themeColor="text1"/>
                <w:sz w:val="19"/>
                <w:szCs w:val="19"/>
              </w:rPr>
              <w:t>Definition:</w:t>
            </w:r>
            <w:r w:rsidRPr="000B294A">
              <w:rPr>
                <w:rStyle w:val="font71"/>
                <w:rFonts w:asciiTheme="minorHAnsi" w:eastAsiaTheme="minorEastAsia" w:hAnsiTheme="minorHAnsi" w:cstheme="minorHAnsi"/>
                <w:color w:val="000000" w:themeColor="text1"/>
                <w:sz w:val="19"/>
                <w:szCs w:val="19"/>
              </w:rPr>
              <w:t xml:space="preserve"> An NIQ best in class Thought Leadership presentation that will drive insight within the broader Retail marketplace, and includes customization of customers market and category(s) as required.</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519939"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15</w:t>
            </w:r>
          </w:p>
        </w:tc>
      </w:tr>
      <w:tr w:rsidR="006A3206" w:rsidRPr="000B294A" w14:paraId="3A0F0B25"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32D3A4"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Learning and Development: Client Specific Discover Training</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EDEF1B"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b/>
                <w:bCs/>
                <w:color w:val="000000" w:themeColor="text1"/>
                <w:sz w:val="19"/>
                <w:szCs w:val="19"/>
              </w:rPr>
              <w:t xml:space="preserve">Definition: </w:t>
            </w:r>
            <w:r w:rsidRPr="000B294A">
              <w:rPr>
                <w:rFonts w:asciiTheme="minorHAnsi" w:eastAsia="Calibri" w:hAnsiTheme="minorHAnsi" w:cstheme="minorHAnsi"/>
                <w:color w:val="000000" w:themeColor="text1"/>
                <w:sz w:val="19"/>
                <w:szCs w:val="19"/>
              </w:rPr>
              <w:t xml:space="preserve">Tool Training, for one training session delivered by NIQ to one customer for up to 25 of their users utilizing their specific database, categories, and their preferred data selections in the Connect Platform. Training sessions range in duration, and will be delivered </w:t>
            </w:r>
            <w:r w:rsidRPr="000B294A">
              <w:rPr>
                <w:rFonts w:asciiTheme="minorHAnsi" w:eastAsia="Calibri" w:hAnsiTheme="minorHAnsi" w:cstheme="minorHAnsi"/>
                <w:b/>
                <w:bCs/>
                <w:color w:val="000000" w:themeColor="text1"/>
                <w:sz w:val="19"/>
                <w:szCs w:val="19"/>
              </w:rPr>
              <w:t>virtually and in English</w:t>
            </w:r>
            <w:ins w:id="12" w:author="Olga Garcia" w:date="2024-07-24T18:51:00Z">
              <w:r w:rsidRPr="000B294A">
                <w:rPr>
                  <w:rFonts w:asciiTheme="minorHAnsi" w:eastAsia="Calibri" w:hAnsiTheme="minorHAnsi" w:cstheme="minorHAnsi"/>
                  <w:b/>
                  <w:bCs/>
                  <w:color w:val="000000" w:themeColor="text1"/>
                  <w:sz w:val="19"/>
                  <w:szCs w:val="19"/>
                </w:rPr>
                <w:t xml:space="preserve"> </w:t>
              </w:r>
            </w:ins>
            <w:r w:rsidRPr="000B294A">
              <w:rPr>
                <w:rFonts w:asciiTheme="minorHAnsi" w:eastAsia="Calibri" w:hAnsiTheme="minorHAnsi" w:cstheme="minorHAnsi"/>
                <w:b/>
                <w:bCs/>
                <w:color w:val="000000" w:themeColor="text1"/>
                <w:sz w:val="19"/>
                <w:szCs w:val="19"/>
              </w:rPr>
              <w:t>(local language where available).</w:t>
            </w:r>
          </w:p>
          <w:p w14:paraId="05FA9EF3"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p>
          <w:p w14:paraId="7AB09655"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In person training</w:t>
            </w:r>
            <w:r w:rsidRPr="000B294A">
              <w:rPr>
                <w:rFonts w:asciiTheme="minorHAnsi" w:eastAsia="Calibri" w:hAnsiTheme="minorHAnsi" w:cstheme="minorHAnsi"/>
                <w:color w:val="000000" w:themeColor="text1"/>
                <w:sz w:val="19"/>
                <w:szCs w:val="19"/>
              </w:rPr>
              <w:t xml:space="preserve"> option-Client is responsible for all pre-approved travel and related expenses incurred by NIQ in connection with the services provided under this Agreement.</w:t>
            </w:r>
          </w:p>
          <w:p w14:paraId="638434B6" w14:textId="77777777" w:rsidR="006A3206" w:rsidRPr="000B294A" w:rsidRDefault="006A3206" w:rsidP="00B36C66">
            <w:pPr>
              <w:rPr>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1E71171" w14:textId="77777777" w:rsidR="006A3206" w:rsidRPr="000B294A" w:rsidRDefault="006A3206" w:rsidP="00B36C66">
            <w:pPr>
              <w:rPr>
                <w:rFonts w:asciiTheme="minorHAnsi" w:eastAsia="Calibri" w:hAnsiTheme="minorHAnsi" w:cstheme="minorHAnsi"/>
                <w:color w:val="000000" w:themeColor="text1"/>
                <w:sz w:val="19"/>
                <w:szCs w:val="19"/>
              </w:rPr>
            </w:pPr>
          </w:p>
          <w:p w14:paraId="78950865" w14:textId="77777777" w:rsidR="006A3206" w:rsidRPr="000B294A" w:rsidRDefault="006A3206" w:rsidP="00B36C66">
            <w:pPr>
              <w:rPr>
                <w:rFonts w:asciiTheme="minorHAnsi" w:eastAsia="Calibri" w:hAnsiTheme="minorHAnsi" w:cstheme="minorHAnsi"/>
                <w:color w:val="000000" w:themeColor="text1"/>
                <w:sz w:val="19"/>
                <w:szCs w:val="19"/>
              </w:rPr>
            </w:pPr>
          </w:p>
          <w:p w14:paraId="086FFD8F" w14:textId="77777777" w:rsidR="006A3206" w:rsidRPr="000B294A" w:rsidRDefault="006A3206" w:rsidP="00B36C66">
            <w:pPr>
              <w:rPr>
                <w:rFonts w:asciiTheme="minorHAnsi" w:eastAsia="Calibri" w:hAnsiTheme="minorHAnsi" w:cstheme="minorHAnsi"/>
                <w:color w:val="000000" w:themeColor="text1"/>
                <w:sz w:val="19"/>
                <w:szCs w:val="19"/>
              </w:rPr>
            </w:pPr>
          </w:p>
          <w:p w14:paraId="4B5F1BF5" w14:textId="77777777" w:rsidR="006A3206" w:rsidRPr="000B294A" w:rsidRDefault="006A3206" w:rsidP="00B36C66">
            <w:pPr>
              <w:rPr>
                <w:rFonts w:asciiTheme="minorHAnsi" w:eastAsia="Calibri" w:hAnsiTheme="minorHAnsi" w:cstheme="minorHAnsi"/>
                <w:color w:val="000000" w:themeColor="text1"/>
                <w:sz w:val="19"/>
                <w:szCs w:val="19"/>
              </w:rPr>
            </w:pPr>
          </w:p>
          <w:p w14:paraId="1AC06B03"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5</w:t>
            </w:r>
          </w:p>
          <w:p w14:paraId="62D5FFDF" w14:textId="77777777" w:rsidR="006A3206" w:rsidRPr="000B294A" w:rsidRDefault="006A3206" w:rsidP="00B36C66">
            <w:pPr>
              <w:rPr>
                <w:rFonts w:asciiTheme="minorHAnsi" w:eastAsia="Calibri" w:hAnsiTheme="minorHAnsi" w:cstheme="minorHAnsi"/>
                <w:color w:val="000000" w:themeColor="text1"/>
                <w:sz w:val="19"/>
                <w:szCs w:val="19"/>
              </w:rPr>
            </w:pPr>
          </w:p>
          <w:p w14:paraId="46C5E72D" w14:textId="77777777" w:rsidR="006A3206" w:rsidRPr="000B294A" w:rsidRDefault="006A3206" w:rsidP="00B36C66">
            <w:pPr>
              <w:rPr>
                <w:rFonts w:asciiTheme="minorHAnsi" w:eastAsia="Calibri" w:hAnsiTheme="minorHAnsi" w:cstheme="minorHAnsi"/>
                <w:color w:val="000000" w:themeColor="text1"/>
                <w:sz w:val="19"/>
                <w:szCs w:val="19"/>
              </w:rPr>
            </w:pPr>
          </w:p>
          <w:p w14:paraId="31428908" w14:textId="77777777" w:rsidR="006A3206" w:rsidRPr="000B294A" w:rsidRDefault="006A3206" w:rsidP="00B36C66">
            <w:pPr>
              <w:rPr>
                <w:rFonts w:asciiTheme="minorHAnsi" w:eastAsia="Calibri" w:hAnsiTheme="minorHAnsi" w:cstheme="minorHAnsi"/>
                <w:color w:val="000000" w:themeColor="text1"/>
                <w:sz w:val="19"/>
                <w:szCs w:val="19"/>
              </w:rPr>
            </w:pPr>
          </w:p>
          <w:p w14:paraId="608FD005" w14:textId="77777777" w:rsidR="006A3206" w:rsidRDefault="006A3206" w:rsidP="00B36C66">
            <w:pPr>
              <w:rPr>
                <w:rFonts w:asciiTheme="minorHAnsi" w:eastAsia="Calibri" w:hAnsiTheme="minorHAnsi" w:cstheme="minorHAnsi"/>
                <w:color w:val="000000" w:themeColor="text1"/>
                <w:sz w:val="19"/>
                <w:szCs w:val="19"/>
              </w:rPr>
            </w:pPr>
          </w:p>
          <w:p w14:paraId="082C4109"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9</w:t>
            </w:r>
          </w:p>
          <w:p w14:paraId="24C7BB5B" w14:textId="77777777" w:rsidR="006A3206" w:rsidRPr="000B294A" w:rsidRDefault="006A3206" w:rsidP="00B36C66">
            <w:pPr>
              <w:rPr>
                <w:rFonts w:asciiTheme="minorHAnsi" w:eastAsia="Calibri" w:hAnsiTheme="minorHAnsi" w:cstheme="minorHAnsi"/>
                <w:color w:val="000000" w:themeColor="text1"/>
                <w:sz w:val="19"/>
                <w:szCs w:val="19"/>
              </w:rPr>
            </w:pPr>
          </w:p>
          <w:p w14:paraId="1D6B57AB" w14:textId="77777777" w:rsidR="006A3206" w:rsidRPr="000B294A" w:rsidRDefault="006A3206" w:rsidP="00B36C66">
            <w:pPr>
              <w:rPr>
                <w:rFonts w:asciiTheme="minorHAnsi" w:eastAsia="Calibri" w:hAnsiTheme="minorHAnsi" w:cstheme="minorHAnsi"/>
                <w:color w:val="000000" w:themeColor="text1"/>
                <w:sz w:val="19"/>
                <w:szCs w:val="19"/>
              </w:rPr>
            </w:pPr>
          </w:p>
        </w:tc>
      </w:tr>
      <w:tr w:rsidR="006A3206" w:rsidRPr="000B294A" w14:paraId="26575F72"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2B63FA"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Learning and Development: Data Analytic Training</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A77059"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b/>
                <w:bCs/>
                <w:color w:val="000000" w:themeColor="text1"/>
                <w:sz w:val="19"/>
                <w:szCs w:val="19"/>
              </w:rPr>
              <w:t>Definition: D</w:t>
            </w:r>
            <w:r w:rsidRPr="000B294A">
              <w:rPr>
                <w:rFonts w:asciiTheme="minorHAnsi" w:eastAsiaTheme="minorEastAsia" w:hAnsiTheme="minorHAnsi" w:cstheme="minorHAnsi"/>
                <w:color w:val="000000" w:themeColor="text1"/>
                <w:sz w:val="19"/>
                <w:szCs w:val="19"/>
              </w:rPr>
              <w:t>ata Analytic training for one training session delivered by NIQ to one customer for up to 20 of their users. Training sessions range in duration, and will be delivered</w:t>
            </w:r>
            <w:r w:rsidRPr="000B294A">
              <w:rPr>
                <w:rFonts w:asciiTheme="minorHAnsi" w:eastAsia="Calibri" w:hAnsiTheme="minorHAnsi" w:cstheme="minorHAnsi"/>
                <w:b/>
                <w:bCs/>
                <w:color w:val="000000" w:themeColor="text1"/>
                <w:sz w:val="19"/>
                <w:szCs w:val="19"/>
              </w:rPr>
              <w:t xml:space="preserve"> virtually and in English</w:t>
            </w:r>
            <w:ins w:id="13" w:author="Olga Garcia" w:date="2024-07-24T18:52:00Z">
              <w:r w:rsidRPr="000B294A">
                <w:rPr>
                  <w:rFonts w:asciiTheme="minorHAnsi" w:eastAsia="Calibri" w:hAnsiTheme="minorHAnsi" w:cstheme="minorHAnsi"/>
                  <w:b/>
                  <w:bCs/>
                  <w:color w:val="000000" w:themeColor="text1"/>
                  <w:sz w:val="19"/>
                  <w:szCs w:val="19"/>
                </w:rPr>
                <w:t xml:space="preserve"> </w:t>
              </w:r>
            </w:ins>
            <w:r w:rsidRPr="000B294A">
              <w:rPr>
                <w:rFonts w:asciiTheme="minorHAnsi" w:eastAsia="Calibri" w:hAnsiTheme="minorHAnsi" w:cstheme="minorHAnsi"/>
                <w:b/>
                <w:bCs/>
                <w:color w:val="000000" w:themeColor="text1"/>
                <w:sz w:val="19"/>
                <w:szCs w:val="19"/>
              </w:rPr>
              <w:t>(local language where available).</w:t>
            </w:r>
          </w:p>
          <w:p w14:paraId="5F8DC9FE" w14:textId="77777777" w:rsidR="006A3206" w:rsidRPr="000B294A" w:rsidRDefault="006A3206" w:rsidP="00B36C66">
            <w:pPr>
              <w:spacing w:line="259" w:lineRule="auto"/>
              <w:rPr>
                <w:rFonts w:asciiTheme="minorHAnsi" w:eastAsiaTheme="minorEastAsia" w:hAnsiTheme="minorHAnsi" w:cstheme="minorHAnsi"/>
                <w:color w:val="000000" w:themeColor="text1"/>
                <w:sz w:val="19"/>
                <w:szCs w:val="19"/>
              </w:rPr>
            </w:pPr>
          </w:p>
          <w:p w14:paraId="5D8AEFEF" w14:textId="77777777" w:rsidR="006A3206" w:rsidRPr="000B294A" w:rsidRDefault="006A3206" w:rsidP="00B36C66">
            <w:pPr>
              <w:spacing w:line="259" w:lineRule="auto"/>
              <w:rPr>
                <w:rFonts w:asciiTheme="minorHAnsi" w:eastAsiaTheme="minorEastAsia" w:hAnsiTheme="minorHAnsi" w:cstheme="minorHAnsi"/>
                <w:color w:val="000000" w:themeColor="text1"/>
                <w:sz w:val="19"/>
                <w:szCs w:val="19"/>
              </w:rPr>
            </w:pPr>
          </w:p>
          <w:p w14:paraId="36239BC9"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Classes of this type are based on understanding and interpretation of our facts used in analyzing marketplace performance including but not limited to ONE of the below topics:</w:t>
            </w:r>
          </w:p>
          <w:p w14:paraId="0F1C4072"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-Promotions</w:t>
            </w:r>
          </w:p>
          <w:p w14:paraId="49E10166"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-Distribution</w:t>
            </w:r>
          </w:p>
          <w:p w14:paraId="57FF716E"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 xml:space="preserve">-Price. </w:t>
            </w:r>
          </w:p>
          <w:p w14:paraId="7DAF7ED2" w14:textId="77777777" w:rsidR="006A3206" w:rsidRPr="000B294A" w:rsidRDefault="006A3206" w:rsidP="00B36C66">
            <w:pPr>
              <w:spacing w:line="259" w:lineRule="auto"/>
              <w:rPr>
                <w:rFonts w:asciiTheme="minorHAnsi" w:eastAsiaTheme="minorEastAsia" w:hAnsiTheme="minorHAnsi" w:cstheme="minorHAnsi"/>
                <w:color w:val="000000" w:themeColor="text1"/>
                <w:sz w:val="19"/>
                <w:szCs w:val="19"/>
              </w:rPr>
            </w:pPr>
          </w:p>
          <w:p w14:paraId="50A133C7"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lastRenderedPageBreak/>
              <w:t>In person training</w:t>
            </w:r>
            <w:r w:rsidRPr="000B294A">
              <w:rPr>
                <w:rFonts w:asciiTheme="minorHAnsi" w:eastAsia="Calibri" w:hAnsiTheme="minorHAnsi" w:cstheme="minorHAnsi"/>
                <w:color w:val="000000" w:themeColor="text1"/>
                <w:sz w:val="19"/>
                <w:szCs w:val="19"/>
              </w:rPr>
              <w:t xml:space="preserve"> option-Client is responsible for all pre-approved travel and related expenses incurred by NIQ in connection with the services provided under this Agreement.</w:t>
            </w:r>
          </w:p>
          <w:p w14:paraId="534C2BF0" w14:textId="77777777" w:rsidR="006A3206" w:rsidRPr="000B294A" w:rsidRDefault="006A3206" w:rsidP="00B36C66">
            <w:pPr>
              <w:rPr>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3E7D71" w14:textId="77777777" w:rsidR="006A3206" w:rsidRPr="000B294A" w:rsidRDefault="006A3206" w:rsidP="00B36C66">
            <w:pPr>
              <w:rPr>
                <w:rFonts w:asciiTheme="minorHAnsi" w:eastAsia="Calibri" w:hAnsiTheme="minorHAnsi" w:cstheme="minorHAnsi"/>
                <w:color w:val="000000" w:themeColor="text1"/>
                <w:sz w:val="19"/>
                <w:szCs w:val="19"/>
              </w:rPr>
            </w:pPr>
          </w:p>
          <w:p w14:paraId="745F1710" w14:textId="77777777" w:rsidR="006A3206" w:rsidRPr="000B294A" w:rsidRDefault="006A3206" w:rsidP="00B36C66">
            <w:pPr>
              <w:rPr>
                <w:rFonts w:asciiTheme="minorHAnsi" w:eastAsia="Calibri" w:hAnsiTheme="minorHAnsi" w:cstheme="minorHAnsi"/>
                <w:color w:val="000000" w:themeColor="text1"/>
                <w:sz w:val="19"/>
                <w:szCs w:val="19"/>
              </w:rPr>
            </w:pPr>
          </w:p>
          <w:p w14:paraId="7F04B7CC" w14:textId="77777777" w:rsidR="006A3206" w:rsidRPr="000B294A" w:rsidRDefault="006A3206" w:rsidP="00B36C66">
            <w:pPr>
              <w:rPr>
                <w:rFonts w:asciiTheme="minorHAnsi" w:eastAsia="Calibri" w:hAnsiTheme="minorHAnsi" w:cstheme="minorHAnsi"/>
                <w:color w:val="000000" w:themeColor="text1"/>
                <w:sz w:val="19"/>
                <w:szCs w:val="19"/>
              </w:rPr>
            </w:pPr>
          </w:p>
          <w:p w14:paraId="730BF807" w14:textId="77777777" w:rsidR="006A3206" w:rsidRDefault="006A3206" w:rsidP="00B36C66">
            <w:pPr>
              <w:rPr>
                <w:rFonts w:asciiTheme="minorHAnsi" w:eastAsia="Calibri" w:hAnsiTheme="minorHAnsi" w:cstheme="minorHAnsi"/>
                <w:color w:val="000000" w:themeColor="text1"/>
                <w:sz w:val="19"/>
                <w:szCs w:val="19"/>
              </w:rPr>
            </w:pPr>
          </w:p>
          <w:p w14:paraId="2D372C8A" w14:textId="77777777" w:rsidR="006A3206" w:rsidRDefault="006A3206" w:rsidP="00B36C66">
            <w:pPr>
              <w:rPr>
                <w:rFonts w:asciiTheme="minorHAnsi" w:eastAsia="Calibri" w:hAnsiTheme="minorHAnsi" w:cstheme="minorHAnsi"/>
                <w:color w:val="000000" w:themeColor="text1"/>
                <w:sz w:val="19"/>
                <w:szCs w:val="19"/>
              </w:rPr>
            </w:pPr>
          </w:p>
          <w:p w14:paraId="38B477AF"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7</w:t>
            </w:r>
          </w:p>
          <w:p w14:paraId="7E604E56" w14:textId="77777777" w:rsidR="006A3206" w:rsidRPr="000B294A" w:rsidRDefault="006A3206" w:rsidP="00B36C66">
            <w:pPr>
              <w:rPr>
                <w:rFonts w:asciiTheme="minorHAnsi" w:eastAsia="Calibri" w:hAnsiTheme="minorHAnsi" w:cstheme="minorHAnsi"/>
                <w:color w:val="000000" w:themeColor="text1"/>
                <w:sz w:val="19"/>
                <w:szCs w:val="19"/>
              </w:rPr>
            </w:pPr>
          </w:p>
          <w:p w14:paraId="4FAA2A4F" w14:textId="77777777" w:rsidR="006A3206" w:rsidRPr="000B294A" w:rsidRDefault="006A3206" w:rsidP="00B36C66">
            <w:pPr>
              <w:rPr>
                <w:rFonts w:asciiTheme="minorHAnsi" w:eastAsia="Calibri" w:hAnsiTheme="minorHAnsi" w:cstheme="minorHAnsi"/>
                <w:color w:val="000000" w:themeColor="text1"/>
                <w:sz w:val="19"/>
                <w:szCs w:val="19"/>
              </w:rPr>
            </w:pPr>
          </w:p>
          <w:p w14:paraId="4E25F649" w14:textId="77777777" w:rsidR="006A3206" w:rsidRPr="000B294A" w:rsidRDefault="006A3206" w:rsidP="00B36C66">
            <w:pPr>
              <w:rPr>
                <w:rFonts w:asciiTheme="minorHAnsi" w:eastAsia="Calibri" w:hAnsiTheme="minorHAnsi" w:cstheme="minorHAnsi"/>
                <w:color w:val="000000" w:themeColor="text1"/>
                <w:sz w:val="19"/>
                <w:szCs w:val="19"/>
              </w:rPr>
            </w:pPr>
          </w:p>
          <w:p w14:paraId="21662357" w14:textId="77777777" w:rsidR="006A3206" w:rsidRPr="000B294A" w:rsidRDefault="006A3206" w:rsidP="00B36C66">
            <w:pPr>
              <w:rPr>
                <w:rFonts w:asciiTheme="minorHAnsi" w:eastAsia="Calibri" w:hAnsiTheme="minorHAnsi" w:cstheme="minorHAnsi"/>
                <w:color w:val="000000" w:themeColor="text1"/>
                <w:sz w:val="19"/>
                <w:szCs w:val="19"/>
              </w:rPr>
            </w:pPr>
          </w:p>
          <w:p w14:paraId="66668BC2" w14:textId="77777777" w:rsidR="006A3206" w:rsidRPr="000B294A" w:rsidRDefault="006A3206" w:rsidP="00B36C66">
            <w:pPr>
              <w:rPr>
                <w:rFonts w:asciiTheme="minorHAnsi" w:eastAsia="Calibri" w:hAnsiTheme="minorHAnsi" w:cstheme="minorHAnsi"/>
                <w:color w:val="000000" w:themeColor="text1"/>
                <w:sz w:val="19"/>
                <w:szCs w:val="19"/>
              </w:rPr>
            </w:pPr>
          </w:p>
          <w:p w14:paraId="070C7270" w14:textId="77777777" w:rsidR="006A3206" w:rsidRPr="000B294A" w:rsidRDefault="006A3206" w:rsidP="00B36C66">
            <w:pPr>
              <w:rPr>
                <w:rFonts w:asciiTheme="minorHAnsi" w:eastAsia="Calibri" w:hAnsiTheme="minorHAnsi" w:cstheme="minorHAnsi"/>
                <w:color w:val="000000" w:themeColor="text1"/>
                <w:sz w:val="19"/>
                <w:szCs w:val="19"/>
              </w:rPr>
            </w:pPr>
          </w:p>
          <w:p w14:paraId="038EE7D1"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11</w:t>
            </w:r>
          </w:p>
          <w:p w14:paraId="1C5FE816" w14:textId="77777777" w:rsidR="006A3206" w:rsidRPr="000B294A" w:rsidRDefault="006A3206" w:rsidP="00B36C66">
            <w:pPr>
              <w:rPr>
                <w:rFonts w:asciiTheme="minorHAnsi" w:eastAsia="Calibri" w:hAnsiTheme="minorHAnsi" w:cstheme="minorHAnsi"/>
                <w:color w:val="000000" w:themeColor="text1"/>
                <w:sz w:val="19"/>
                <w:szCs w:val="19"/>
              </w:rPr>
            </w:pPr>
          </w:p>
        </w:tc>
      </w:tr>
      <w:tr w:rsidR="006A3206" w:rsidRPr="000B294A" w14:paraId="0E252048"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F56EE3"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Learning and Development: Analytic Skills</w:t>
            </w:r>
          </w:p>
          <w:p w14:paraId="62AB9F1A"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Training</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03A1D4"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b/>
                <w:bCs/>
                <w:color w:val="000000" w:themeColor="text1"/>
                <w:sz w:val="19"/>
                <w:szCs w:val="19"/>
              </w:rPr>
              <w:t xml:space="preserve">Definition: </w:t>
            </w:r>
            <w:r w:rsidRPr="000B294A">
              <w:rPr>
                <w:rFonts w:asciiTheme="minorHAnsi" w:eastAsiaTheme="minorEastAsia" w:hAnsiTheme="minorHAnsi" w:cstheme="minorHAnsi"/>
                <w:color w:val="000000" w:themeColor="text1"/>
                <w:sz w:val="19"/>
                <w:szCs w:val="19"/>
              </w:rPr>
              <w:t xml:space="preserve">Analytic skills training for one training session delivered by NIQ to one customer for up to 20 of their users. Training sessions range in duration, and will be delivered </w:t>
            </w:r>
            <w:r w:rsidRPr="000B294A">
              <w:rPr>
                <w:rFonts w:asciiTheme="minorHAnsi" w:eastAsia="Calibri" w:hAnsiTheme="minorHAnsi" w:cstheme="minorHAnsi"/>
                <w:b/>
                <w:bCs/>
                <w:color w:val="000000" w:themeColor="text1"/>
                <w:sz w:val="19"/>
                <w:szCs w:val="19"/>
              </w:rPr>
              <w:t>virtually and in English</w:t>
            </w:r>
            <w:ins w:id="14" w:author="Olga Garcia" w:date="2024-07-24T18:52:00Z">
              <w:r w:rsidRPr="000B294A">
                <w:rPr>
                  <w:rFonts w:asciiTheme="minorHAnsi" w:eastAsia="Calibri" w:hAnsiTheme="minorHAnsi" w:cstheme="minorHAnsi"/>
                  <w:b/>
                  <w:bCs/>
                  <w:color w:val="000000" w:themeColor="text1"/>
                  <w:sz w:val="19"/>
                  <w:szCs w:val="19"/>
                </w:rPr>
                <w:t xml:space="preserve"> </w:t>
              </w:r>
            </w:ins>
            <w:r w:rsidRPr="000B294A">
              <w:rPr>
                <w:rFonts w:asciiTheme="minorHAnsi" w:eastAsia="Calibri" w:hAnsiTheme="minorHAnsi" w:cstheme="minorHAnsi"/>
                <w:b/>
                <w:bCs/>
                <w:color w:val="000000" w:themeColor="text1"/>
                <w:sz w:val="19"/>
                <w:szCs w:val="19"/>
              </w:rPr>
              <w:t>(local language where available).</w:t>
            </w:r>
          </w:p>
          <w:p w14:paraId="3F643136" w14:textId="77777777" w:rsidR="006A3206" w:rsidRPr="000B294A" w:rsidRDefault="006A3206" w:rsidP="00B36C66">
            <w:pPr>
              <w:spacing w:line="259" w:lineRule="auto"/>
              <w:rPr>
                <w:rFonts w:asciiTheme="minorHAnsi" w:eastAsiaTheme="minorEastAsia" w:hAnsiTheme="minorHAnsi" w:cstheme="minorHAnsi"/>
                <w:color w:val="000000" w:themeColor="text1"/>
                <w:sz w:val="19"/>
                <w:szCs w:val="19"/>
              </w:rPr>
            </w:pPr>
          </w:p>
          <w:p w14:paraId="01C0AD60"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 xml:space="preserve">Classes of this type are based on methodology and frameworks for creating an effective analysis including but not limited to Analytic Process. </w:t>
            </w:r>
          </w:p>
          <w:p w14:paraId="57C7FDA9" w14:textId="77777777" w:rsidR="006A3206" w:rsidRPr="000B294A" w:rsidRDefault="006A3206" w:rsidP="00B36C66">
            <w:pPr>
              <w:spacing w:line="259" w:lineRule="auto"/>
              <w:rPr>
                <w:rFonts w:asciiTheme="minorHAnsi" w:eastAsiaTheme="minorEastAsia" w:hAnsiTheme="minorHAnsi" w:cstheme="minorHAnsi"/>
                <w:color w:val="000000" w:themeColor="text1"/>
                <w:sz w:val="19"/>
                <w:szCs w:val="19"/>
              </w:rPr>
            </w:pPr>
          </w:p>
          <w:p w14:paraId="2E5B28AB" w14:textId="77777777" w:rsidR="006A3206" w:rsidRPr="000B294A" w:rsidRDefault="006A3206" w:rsidP="00B36C66">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In person training</w:t>
            </w:r>
            <w:r w:rsidRPr="000B294A">
              <w:rPr>
                <w:rFonts w:asciiTheme="minorHAnsi" w:eastAsia="Calibri" w:hAnsiTheme="minorHAnsi" w:cstheme="minorHAnsi"/>
                <w:color w:val="000000" w:themeColor="text1"/>
                <w:sz w:val="19"/>
                <w:szCs w:val="19"/>
              </w:rPr>
              <w:t xml:space="preserve"> option-Client is responsible for all pre-approved travel and related expenses incurred by NIQ in connection with the services provided under this Agreement.</w:t>
            </w:r>
          </w:p>
          <w:p w14:paraId="7A3404A8" w14:textId="77777777" w:rsidR="006A3206" w:rsidRPr="000B294A" w:rsidRDefault="006A3206" w:rsidP="00B36C66">
            <w:pPr>
              <w:rPr>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8A38762" w14:textId="77777777" w:rsidR="006A3206" w:rsidRPr="000B294A" w:rsidRDefault="006A3206" w:rsidP="00B36C66">
            <w:pPr>
              <w:rPr>
                <w:rFonts w:asciiTheme="minorHAnsi" w:eastAsia="Calibri" w:hAnsiTheme="minorHAnsi" w:cstheme="minorHAnsi"/>
                <w:color w:val="000000" w:themeColor="text1"/>
                <w:sz w:val="19"/>
                <w:szCs w:val="19"/>
              </w:rPr>
            </w:pPr>
          </w:p>
          <w:p w14:paraId="748D993C" w14:textId="77777777" w:rsidR="006A3206" w:rsidRDefault="006A3206" w:rsidP="00B36C66">
            <w:pPr>
              <w:rPr>
                <w:rFonts w:asciiTheme="minorHAnsi" w:eastAsia="Calibri" w:hAnsiTheme="minorHAnsi" w:cstheme="minorHAnsi"/>
                <w:color w:val="000000" w:themeColor="text1"/>
                <w:sz w:val="19"/>
                <w:szCs w:val="19"/>
              </w:rPr>
            </w:pPr>
          </w:p>
          <w:p w14:paraId="773C7C71" w14:textId="77777777" w:rsidR="006A3206" w:rsidRDefault="006A3206" w:rsidP="00B36C66">
            <w:pPr>
              <w:rPr>
                <w:rFonts w:asciiTheme="minorHAnsi" w:eastAsia="Calibri" w:hAnsiTheme="minorHAnsi" w:cstheme="minorHAnsi"/>
                <w:color w:val="000000" w:themeColor="text1"/>
                <w:sz w:val="19"/>
                <w:szCs w:val="19"/>
              </w:rPr>
            </w:pPr>
          </w:p>
          <w:p w14:paraId="667EFFBF" w14:textId="77777777" w:rsidR="006A3206" w:rsidRDefault="006A3206" w:rsidP="00B36C66">
            <w:pPr>
              <w:rPr>
                <w:rFonts w:asciiTheme="minorHAnsi" w:eastAsia="Calibri" w:hAnsiTheme="minorHAnsi" w:cstheme="minorHAnsi"/>
                <w:color w:val="000000" w:themeColor="text1"/>
                <w:sz w:val="19"/>
                <w:szCs w:val="19"/>
              </w:rPr>
            </w:pPr>
          </w:p>
          <w:p w14:paraId="3126369A"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8</w:t>
            </w:r>
          </w:p>
          <w:p w14:paraId="22098139" w14:textId="77777777" w:rsidR="006A3206" w:rsidRPr="000B294A" w:rsidRDefault="006A3206" w:rsidP="00B36C66">
            <w:pPr>
              <w:rPr>
                <w:rFonts w:asciiTheme="minorHAnsi" w:eastAsia="Calibri" w:hAnsiTheme="minorHAnsi" w:cstheme="minorHAnsi"/>
                <w:color w:val="000000" w:themeColor="text1"/>
                <w:sz w:val="19"/>
                <w:szCs w:val="19"/>
              </w:rPr>
            </w:pPr>
          </w:p>
          <w:p w14:paraId="61AF21ED" w14:textId="77777777" w:rsidR="006A3206" w:rsidRPr="000B294A" w:rsidRDefault="006A3206" w:rsidP="00B36C66">
            <w:pPr>
              <w:rPr>
                <w:rFonts w:asciiTheme="minorHAnsi" w:eastAsia="Calibri" w:hAnsiTheme="minorHAnsi" w:cstheme="minorHAnsi"/>
                <w:color w:val="000000" w:themeColor="text1"/>
                <w:sz w:val="19"/>
                <w:szCs w:val="19"/>
              </w:rPr>
            </w:pPr>
          </w:p>
          <w:p w14:paraId="16B5601C" w14:textId="77777777" w:rsidR="006A3206" w:rsidRPr="000B294A" w:rsidRDefault="006A3206" w:rsidP="00B36C66">
            <w:pPr>
              <w:rPr>
                <w:rFonts w:asciiTheme="minorHAnsi" w:eastAsia="Calibri" w:hAnsiTheme="minorHAnsi" w:cstheme="minorHAnsi"/>
                <w:color w:val="000000" w:themeColor="text1"/>
                <w:sz w:val="19"/>
                <w:szCs w:val="19"/>
              </w:rPr>
            </w:pPr>
          </w:p>
          <w:p w14:paraId="4734D1F0"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12</w:t>
            </w:r>
          </w:p>
          <w:p w14:paraId="5066ADC4" w14:textId="77777777" w:rsidR="006A3206" w:rsidRPr="000B294A" w:rsidRDefault="006A3206" w:rsidP="00B36C66">
            <w:pPr>
              <w:rPr>
                <w:rFonts w:asciiTheme="minorHAnsi" w:eastAsia="Calibri" w:hAnsiTheme="minorHAnsi" w:cstheme="minorHAnsi"/>
                <w:color w:val="000000" w:themeColor="text1"/>
                <w:sz w:val="19"/>
                <w:szCs w:val="19"/>
              </w:rPr>
            </w:pPr>
          </w:p>
        </w:tc>
      </w:tr>
      <w:tr w:rsidR="006A3206" w:rsidRPr="000B294A" w14:paraId="511A4EC9"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542919"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Business Intelligence: Consultation BI Service</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B96DBC"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Definition:</w:t>
            </w:r>
            <w:r w:rsidRPr="000B294A">
              <w:rPr>
                <w:rFonts w:asciiTheme="minorHAnsi" w:eastAsia="Calibri" w:hAnsiTheme="minorHAnsi" w:cstheme="minorHAnsi"/>
                <w:color w:val="000000" w:themeColor="text1"/>
                <w:sz w:val="19"/>
                <w:szCs w:val="19"/>
              </w:rPr>
              <w:t xml:space="preserve"> Access to BI SME consulting client on reporting needs, NIQ tool capabilities, what can be done in the Connect platform as standard (self-serve) and what can be done in incremental offering.</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8B3B457"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3</w:t>
            </w:r>
          </w:p>
        </w:tc>
      </w:tr>
      <w:tr w:rsidR="006A3206" w:rsidRPr="000B294A" w14:paraId="7A1F510E"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4D6569"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Business Intelligence:  Discover BI Service</w:t>
            </w:r>
          </w:p>
          <w:p w14:paraId="293858AB" w14:textId="77777777" w:rsidR="006A3206" w:rsidRPr="000B294A" w:rsidRDefault="006A3206" w:rsidP="00B36C66">
            <w:pPr>
              <w:rPr>
                <w:rFonts w:asciiTheme="minorHAnsi" w:eastAsia="Calibri" w:hAnsiTheme="minorHAnsi" w:cstheme="minorHAnsi"/>
                <w:color w:val="000000" w:themeColor="text1"/>
                <w:sz w:val="19"/>
                <w:szCs w:val="19"/>
              </w:rPr>
            </w:pP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AE64C5"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Definition:</w:t>
            </w:r>
            <w:r w:rsidRPr="000B294A">
              <w:rPr>
                <w:rFonts w:asciiTheme="minorHAnsi" w:eastAsia="Calibri" w:hAnsiTheme="minorHAnsi" w:cstheme="minorHAnsi"/>
                <w:color w:val="000000" w:themeColor="text1"/>
                <w:sz w:val="19"/>
                <w:szCs w:val="19"/>
              </w:rPr>
              <w:t xml:space="preserve"> Support to create online Connect reports using features native to the Connect platform. Reports can be built from </w:t>
            </w:r>
            <w:del w:id="15" w:author="Olga Garcia" w:date="2024-07-24T18:54:00Z">
              <w:r w:rsidRPr="000B294A" w:rsidDel="0A2B00E1">
                <w:rPr>
                  <w:rFonts w:asciiTheme="minorHAnsi" w:eastAsia="Calibri" w:hAnsiTheme="minorHAnsi" w:cstheme="minorHAnsi"/>
                  <w:color w:val="000000" w:themeColor="text1"/>
                  <w:sz w:val="19"/>
                  <w:szCs w:val="19"/>
                </w:rPr>
                <w:delText xml:space="preserve"> </w:delText>
              </w:r>
            </w:del>
            <w:r w:rsidRPr="000B294A">
              <w:rPr>
                <w:rFonts w:asciiTheme="minorHAnsi" w:eastAsia="Calibri" w:hAnsiTheme="minorHAnsi" w:cstheme="minorHAnsi"/>
                <w:color w:val="000000" w:themeColor="text1"/>
                <w:sz w:val="19"/>
                <w:szCs w:val="19"/>
              </w:rPr>
              <w:t xml:space="preserve">table builder standalone based on the client requirement. These are reports that could be created by the client in Connect (self-serve), and the client is requesting NIQ to create  them. </w:t>
            </w:r>
          </w:p>
          <w:p w14:paraId="4A5CD2CD" w14:textId="77777777" w:rsidR="006A3206" w:rsidRPr="000B294A" w:rsidRDefault="006A3206" w:rsidP="00B36C66">
            <w:pPr>
              <w:rPr>
                <w:rFonts w:asciiTheme="minorHAnsi" w:eastAsia="Calibri" w:hAnsiTheme="minorHAnsi" w:cstheme="minorHAnsi"/>
                <w:color w:val="000000" w:themeColor="text1"/>
                <w:sz w:val="19"/>
                <w:szCs w:val="19"/>
              </w:rPr>
            </w:pPr>
          </w:p>
          <w:p w14:paraId="660FD86A"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 xml:space="preserve">The complexity of a BI delivery will be based on the sum of the inputs going into it as they will have a multiplying effect on the size of the delivery. Example content for each tier is below: </w:t>
            </w:r>
          </w:p>
          <w:p w14:paraId="08EE4177" w14:textId="77777777" w:rsidR="006A3206" w:rsidRPr="000B294A" w:rsidRDefault="006A3206" w:rsidP="00B36C66">
            <w:pPr>
              <w:rPr>
                <w:rFonts w:asciiTheme="minorHAnsi" w:eastAsia="Calibri" w:hAnsiTheme="minorHAnsi" w:cstheme="minorHAnsi"/>
                <w:color w:val="000000" w:themeColor="text1"/>
                <w:sz w:val="19"/>
                <w:szCs w:val="19"/>
              </w:rPr>
            </w:pPr>
          </w:p>
          <w:p w14:paraId="3752155F" w14:textId="77777777" w:rsidR="006A3206" w:rsidRPr="000B294A" w:rsidRDefault="006A3206" w:rsidP="00B36C66">
            <w:pPr>
              <w:spacing w:after="160" w:line="259" w:lineRule="auto"/>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Simple Build A Table</w:t>
            </w:r>
            <w:r w:rsidRPr="000B294A">
              <w:rPr>
                <w:rStyle w:val="font71"/>
                <w:rFonts w:asciiTheme="minorHAnsi" w:eastAsia="Calibri" w:hAnsiTheme="minorHAnsi" w:cstheme="minorHAnsi"/>
                <w:color w:val="000000" w:themeColor="text1"/>
                <w:sz w:val="19"/>
                <w:szCs w:val="19"/>
              </w:rPr>
              <w:t>-Utilization of NIQ Best In Class standard including 1 data set, &lt;= 5 visuals(tables), &lt;=10 product selection groups.  No advanced data selector options(Sum, Personal characteristics, customer expression, market difference, share to base, ranking, etc). Access to simple conditional formatting (Connect platform default).</w:t>
            </w:r>
          </w:p>
          <w:p w14:paraId="630ABE9E" w14:textId="77777777" w:rsidR="006A3206" w:rsidRPr="000B294A" w:rsidRDefault="006A3206" w:rsidP="00B36C66">
            <w:pPr>
              <w:spacing w:after="160" w:line="259" w:lineRule="auto"/>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Medium Build a table</w:t>
            </w:r>
            <w:r w:rsidRPr="000B294A">
              <w:rPr>
                <w:rStyle w:val="font71"/>
                <w:rFonts w:asciiTheme="minorHAnsi" w:eastAsia="Calibri" w:hAnsiTheme="minorHAnsi" w:cstheme="minorHAnsi"/>
                <w:color w:val="000000" w:themeColor="text1"/>
                <w:sz w:val="19"/>
                <w:szCs w:val="19"/>
              </w:rPr>
              <w:t xml:space="preserve"> All content included in simple but with increases to &lt;= 5 datasets, &lt;= 5 visuals(tables and/or charts), and &lt;=50 product group selection groups. Limited advanced data selector options available (up to 20 sums, market difference, share to base, ranking, custom expression). Access to medium conditional formatting (connect platform default +customized client facts formatting, customized client color formatting, except in charts: client defined specific conditional format rules such as price segment)</w:t>
            </w:r>
          </w:p>
          <w:p w14:paraId="2E3F9CD3" w14:textId="77777777" w:rsidR="006A3206" w:rsidRPr="000B294A" w:rsidRDefault="006A3206" w:rsidP="00B36C66">
            <w:pPr>
              <w:spacing w:after="160" w:line="259" w:lineRule="auto"/>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Complex Build a Table</w:t>
            </w:r>
            <w:r w:rsidRPr="000B294A">
              <w:rPr>
                <w:rStyle w:val="font71"/>
                <w:rFonts w:asciiTheme="minorHAnsi" w:eastAsia="Calibri" w:hAnsiTheme="minorHAnsi" w:cstheme="minorHAnsi"/>
                <w:color w:val="000000" w:themeColor="text1"/>
                <w:sz w:val="19"/>
                <w:szCs w:val="19"/>
              </w:rPr>
              <w:t xml:space="preserve">- All content included in Simple and Medium but with increases to &lt;=20 visuals(tables and/or charts) and &lt;=100 product group selection groups. Personal characteristics available. Access to medium conditional formatting (connect platform default +customized client facts formatting, customized client color formatting, except in charts: client defined specific conditional format rules such as price segment) </w:t>
            </w:r>
          </w:p>
          <w:p w14:paraId="597013EE" w14:textId="77777777" w:rsidR="006A3206" w:rsidRPr="000B294A" w:rsidRDefault="006A3206" w:rsidP="00B36C66">
            <w:pPr>
              <w:spacing w:after="160" w:line="259" w:lineRule="auto"/>
              <w:rPr>
                <w:rStyle w:val="font71"/>
                <w:rFonts w:asciiTheme="minorHAnsi" w:eastAsia="Calibri" w:hAnsiTheme="minorHAnsi" w:cstheme="minorHAnsi"/>
                <w:b/>
                <w:bCs/>
                <w:color w:val="000000" w:themeColor="text1"/>
                <w:sz w:val="19"/>
                <w:szCs w:val="19"/>
              </w:rPr>
            </w:pPr>
            <w:r w:rsidRPr="000B294A">
              <w:rPr>
                <w:rStyle w:val="font71"/>
                <w:rFonts w:asciiTheme="minorHAnsi" w:eastAsia="Calibri" w:hAnsiTheme="minorHAnsi" w:cstheme="minorHAnsi"/>
                <w:b/>
                <w:bCs/>
                <w:color w:val="000000" w:themeColor="text1"/>
                <w:sz w:val="19"/>
                <w:szCs w:val="19"/>
              </w:rPr>
              <w:t>If above is exceeded it will need to be split or priced as 2 or more reports</w:t>
            </w:r>
          </w:p>
          <w:p w14:paraId="3BB98407" w14:textId="77777777" w:rsidR="006A3206" w:rsidRPr="000B294A" w:rsidRDefault="006A3206" w:rsidP="00B36C66">
            <w:pPr>
              <w:rPr>
                <w:rFonts w:asciiTheme="minorHAnsi" w:eastAsia="Calibri" w:hAnsiTheme="minorHAnsi" w:cstheme="minorHAnsi"/>
                <w:b/>
                <w:bCs/>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0ACFF7" w14:textId="77777777" w:rsidR="006A3206" w:rsidRPr="000B294A" w:rsidRDefault="006A3206" w:rsidP="00B36C66">
            <w:pPr>
              <w:rPr>
                <w:rFonts w:asciiTheme="minorHAnsi" w:eastAsia="Calibri" w:hAnsiTheme="minorHAnsi" w:cstheme="minorHAnsi"/>
                <w:color w:val="000000" w:themeColor="text1"/>
                <w:sz w:val="19"/>
                <w:szCs w:val="19"/>
              </w:rPr>
            </w:pPr>
          </w:p>
          <w:p w14:paraId="54D92540" w14:textId="77777777" w:rsidR="006A3206" w:rsidRPr="000B294A" w:rsidRDefault="006A3206" w:rsidP="00B36C66">
            <w:pPr>
              <w:rPr>
                <w:rFonts w:asciiTheme="minorHAnsi" w:eastAsia="Calibri" w:hAnsiTheme="minorHAnsi" w:cstheme="minorHAnsi"/>
                <w:color w:val="000000" w:themeColor="text1"/>
                <w:sz w:val="19"/>
                <w:szCs w:val="19"/>
              </w:rPr>
            </w:pPr>
          </w:p>
          <w:p w14:paraId="2976DF05" w14:textId="77777777" w:rsidR="006A3206" w:rsidRPr="000B294A" w:rsidRDefault="006A3206" w:rsidP="00B36C66">
            <w:pPr>
              <w:rPr>
                <w:rFonts w:asciiTheme="minorHAnsi" w:eastAsia="Calibri" w:hAnsiTheme="minorHAnsi" w:cstheme="minorHAnsi"/>
                <w:color w:val="000000" w:themeColor="text1"/>
                <w:sz w:val="19"/>
                <w:szCs w:val="19"/>
              </w:rPr>
            </w:pPr>
          </w:p>
          <w:p w14:paraId="50568354" w14:textId="77777777" w:rsidR="006A3206" w:rsidRPr="000B294A" w:rsidRDefault="006A3206" w:rsidP="00B36C66">
            <w:pPr>
              <w:rPr>
                <w:rFonts w:asciiTheme="minorHAnsi" w:eastAsia="Calibri" w:hAnsiTheme="minorHAnsi" w:cstheme="minorHAnsi"/>
                <w:color w:val="000000" w:themeColor="text1"/>
                <w:sz w:val="19"/>
                <w:szCs w:val="19"/>
              </w:rPr>
            </w:pPr>
          </w:p>
          <w:p w14:paraId="21F9166B" w14:textId="77777777" w:rsidR="006A3206" w:rsidRPr="000B294A" w:rsidRDefault="006A3206" w:rsidP="00B36C66">
            <w:pPr>
              <w:rPr>
                <w:rFonts w:asciiTheme="minorHAnsi" w:eastAsia="Calibri" w:hAnsiTheme="minorHAnsi" w:cstheme="minorHAnsi"/>
                <w:color w:val="000000" w:themeColor="text1"/>
                <w:sz w:val="19"/>
                <w:szCs w:val="19"/>
              </w:rPr>
            </w:pPr>
          </w:p>
          <w:p w14:paraId="6BDDC5BC" w14:textId="77777777" w:rsidR="006A3206" w:rsidRPr="000B294A" w:rsidRDefault="006A3206" w:rsidP="00B36C66">
            <w:pPr>
              <w:rPr>
                <w:rFonts w:asciiTheme="minorHAnsi" w:eastAsia="Calibri" w:hAnsiTheme="minorHAnsi" w:cstheme="minorHAnsi"/>
                <w:color w:val="000000" w:themeColor="text1"/>
                <w:sz w:val="19"/>
                <w:szCs w:val="19"/>
              </w:rPr>
            </w:pPr>
          </w:p>
          <w:p w14:paraId="35F7A659" w14:textId="77777777" w:rsidR="006A3206" w:rsidRPr="000B294A" w:rsidRDefault="006A3206" w:rsidP="00B36C66">
            <w:pPr>
              <w:rPr>
                <w:rFonts w:asciiTheme="minorHAnsi" w:eastAsia="Calibri" w:hAnsiTheme="minorHAnsi" w:cstheme="minorHAnsi"/>
                <w:color w:val="000000" w:themeColor="text1"/>
                <w:sz w:val="19"/>
                <w:szCs w:val="19"/>
              </w:rPr>
            </w:pPr>
          </w:p>
          <w:p w14:paraId="78B57148" w14:textId="77777777" w:rsidR="006A3206" w:rsidRPr="000B294A" w:rsidRDefault="006A3206" w:rsidP="00B36C66">
            <w:pPr>
              <w:rPr>
                <w:rFonts w:asciiTheme="minorHAnsi" w:eastAsia="Calibri" w:hAnsiTheme="minorHAnsi" w:cstheme="minorHAnsi"/>
                <w:color w:val="000000" w:themeColor="text1"/>
                <w:sz w:val="19"/>
                <w:szCs w:val="19"/>
              </w:rPr>
            </w:pPr>
          </w:p>
          <w:p w14:paraId="63C7C5E6" w14:textId="77777777" w:rsidR="006A3206" w:rsidRPr="000B294A" w:rsidRDefault="006A3206" w:rsidP="00B36C66">
            <w:pPr>
              <w:rPr>
                <w:rFonts w:asciiTheme="minorHAnsi" w:eastAsia="Calibri" w:hAnsiTheme="minorHAnsi" w:cstheme="minorHAnsi"/>
                <w:color w:val="000000" w:themeColor="text1"/>
                <w:sz w:val="19"/>
                <w:szCs w:val="19"/>
              </w:rPr>
            </w:pPr>
          </w:p>
          <w:p w14:paraId="01FFF461" w14:textId="77777777" w:rsidR="006A3206" w:rsidRDefault="006A3206" w:rsidP="00B36C66">
            <w:pPr>
              <w:rPr>
                <w:rFonts w:asciiTheme="minorHAnsi" w:eastAsia="Calibri" w:hAnsiTheme="minorHAnsi" w:cstheme="minorHAnsi"/>
                <w:color w:val="000000" w:themeColor="text1"/>
                <w:sz w:val="19"/>
                <w:szCs w:val="19"/>
              </w:rPr>
            </w:pPr>
          </w:p>
          <w:p w14:paraId="534EEF53" w14:textId="77777777" w:rsidR="006A3206" w:rsidRDefault="006A3206" w:rsidP="00B36C66">
            <w:pPr>
              <w:rPr>
                <w:rFonts w:asciiTheme="minorHAnsi" w:eastAsia="Calibri" w:hAnsiTheme="minorHAnsi" w:cstheme="minorHAnsi"/>
                <w:color w:val="000000" w:themeColor="text1"/>
                <w:sz w:val="19"/>
                <w:szCs w:val="19"/>
              </w:rPr>
            </w:pPr>
          </w:p>
          <w:p w14:paraId="164024F0" w14:textId="77777777" w:rsidR="006A3206" w:rsidRDefault="006A3206" w:rsidP="00B36C66">
            <w:pPr>
              <w:rPr>
                <w:rFonts w:asciiTheme="minorHAnsi" w:eastAsia="Calibri" w:hAnsiTheme="minorHAnsi" w:cstheme="minorHAnsi"/>
                <w:color w:val="000000" w:themeColor="text1"/>
                <w:sz w:val="19"/>
                <w:szCs w:val="19"/>
              </w:rPr>
            </w:pPr>
          </w:p>
          <w:p w14:paraId="35D5D73E" w14:textId="77777777" w:rsidR="006A3206" w:rsidRDefault="006A3206" w:rsidP="00B36C66">
            <w:pPr>
              <w:rPr>
                <w:rFonts w:asciiTheme="minorHAnsi" w:eastAsia="Calibri" w:hAnsiTheme="minorHAnsi" w:cstheme="minorHAnsi"/>
                <w:color w:val="000000" w:themeColor="text1"/>
                <w:sz w:val="19"/>
                <w:szCs w:val="19"/>
              </w:rPr>
            </w:pPr>
          </w:p>
          <w:p w14:paraId="67AF2702"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5</w:t>
            </w:r>
          </w:p>
          <w:p w14:paraId="45786E7D" w14:textId="77777777" w:rsidR="006A3206" w:rsidRPr="000B294A" w:rsidRDefault="006A3206" w:rsidP="00B36C66">
            <w:pPr>
              <w:rPr>
                <w:rFonts w:asciiTheme="minorHAnsi" w:eastAsia="Calibri" w:hAnsiTheme="minorHAnsi" w:cstheme="minorHAnsi"/>
                <w:color w:val="000000" w:themeColor="text1"/>
                <w:sz w:val="19"/>
                <w:szCs w:val="19"/>
              </w:rPr>
            </w:pPr>
          </w:p>
          <w:p w14:paraId="3833876E" w14:textId="77777777" w:rsidR="006A3206" w:rsidRPr="000B294A" w:rsidRDefault="006A3206" w:rsidP="00B36C66">
            <w:pPr>
              <w:rPr>
                <w:rFonts w:asciiTheme="minorHAnsi" w:eastAsia="Calibri" w:hAnsiTheme="minorHAnsi" w:cstheme="minorHAnsi"/>
                <w:color w:val="000000" w:themeColor="text1"/>
                <w:sz w:val="19"/>
                <w:szCs w:val="19"/>
              </w:rPr>
            </w:pPr>
          </w:p>
          <w:p w14:paraId="2BDF4E85" w14:textId="77777777" w:rsidR="006A3206" w:rsidRPr="000B294A" w:rsidRDefault="006A3206" w:rsidP="00B36C66">
            <w:pPr>
              <w:rPr>
                <w:rFonts w:asciiTheme="minorHAnsi" w:eastAsia="Calibri" w:hAnsiTheme="minorHAnsi" w:cstheme="minorHAnsi"/>
                <w:color w:val="000000" w:themeColor="text1"/>
                <w:sz w:val="19"/>
                <w:szCs w:val="19"/>
              </w:rPr>
            </w:pPr>
          </w:p>
          <w:p w14:paraId="30D409B4" w14:textId="77777777" w:rsidR="006A3206" w:rsidRPr="000B294A" w:rsidRDefault="006A3206" w:rsidP="00B36C66">
            <w:pPr>
              <w:rPr>
                <w:rFonts w:asciiTheme="minorHAnsi" w:eastAsia="Calibri" w:hAnsiTheme="minorHAnsi" w:cstheme="minorHAnsi"/>
                <w:color w:val="000000" w:themeColor="text1"/>
                <w:sz w:val="19"/>
                <w:szCs w:val="19"/>
              </w:rPr>
            </w:pPr>
          </w:p>
          <w:p w14:paraId="5184F982" w14:textId="77777777" w:rsidR="006A3206" w:rsidRPr="000B294A" w:rsidRDefault="006A3206" w:rsidP="00B36C66">
            <w:pPr>
              <w:rPr>
                <w:rFonts w:asciiTheme="minorHAnsi" w:eastAsia="Calibri" w:hAnsiTheme="minorHAnsi" w:cstheme="minorHAnsi"/>
                <w:color w:val="000000" w:themeColor="text1"/>
                <w:sz w:val="19"/>
                <w:szCs w:val="19"/>
              </w:rPr>
            </w:pPr>
          </w:p>
          <w:p w14:paraId="7564D620" w14:textId="77777777" w:rsidR="006A3206" w:rsidRPr="000B294A" w:rsidRDefault="006A3206" w:rsidP="00B36C66">
            <w:pPr>
              <w:rPr>
                <w:rFonts w:asciiTheme="minorHAnsi" w:eastAsia="Calibri" w:hAnsiTheme="minorHAnsi" w:cstheme="minorHAnsi"/>
                <w:color w:val="000000" w:themeColor="text1"/>
                <w:sz w:val="19"/>
                <w:szCs w:val="19"/>
              </w:rPr>
            </w:pPr>
          </w:p>
          <w:p w14:paraId="38778B07" w14:textId="77777777" w:rsidR="006A3206" w:rsidRDefault="006A3206" w:rsidP="00B36C66">
            <w:pPr>
              <w:rPr>
                <w:rFonts w:asciiTheme="minorHAnsi" w:eastAsia="Calibri" w:hAnsiTheme="minorHAnsi" w:cstheme="minorHAnsi"/>
                <w:color w:val="000000" w:themeColor="text1"/>
                <w:sz w:val="19"/>
                <w:szCs w:val="19"/>
              </w:rPr>
            </w:pPr>
          </w:p>
          <w:p w14:paraId="5D1D59B1" w14:textId="77777777" w:rsidR="006A3206" w:rsidRDefault="006A3206" w:rsidP="00B36C66">
            <w:pPr>
              <w:rPr>
                <w:rFonts w:asciiTheme="minorHAnsi" w:eastAsia="Calibri" w:hAnsiTheme="minorHAnsi" w:cstheme="minorHAnsi"/>
                <w:color w:val="000000" w:themeColor="text1"/>
                <w:sz w:val="19"/>
                <w:szCs w:val="19"/>
              </w:rPr>
            </w:pPr>
          </w:p>
          <w:p w14:paraId="4A06C673"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8</w:t>
            </w:r>
          </w:p>
          <w:p w14:paraId="00F7F9E1" w14:textId="77777777" w:rsidR="006A3206" w:rsidRPr="000B294A" w:rsidRDefault="006A3206" w:rsidP="00B36C66">
            <w:pPr>
              <w:rPr>
                <w:rFonts w:asciiTheme="minorHAnsi" w:eastAsia="Calibri" w:hAnsiTheme="minorHAnsi" w:cstheme="minorHAnsi"/>
                <w:color w:val="000000" w:themeColor="text1"/>
                <w:sz w:val="19"/>
                <w:szCs w:val="19"/>
              </w:rPr>
            </w:pPr>
          </w:p>
          <w:p w14:paraId="4439E6E2" w14:textId="77777777" w:rsidR="006A3206" w:rsidRPr="000B294A" w:rsidRDefault="006A3206" w:rsidP="00B36C66">
            <w:pPr>
              <w:rPr>
                <w:rFonts w:asciiTheme="minorHAnsi" w:eastAsia="Calibri" w:hAnsiTheme="minorHAnsi" w:cstheme="minorHAnsi"/>
                <w:color w:val="000000" w:themeColor="text1"/>
                <w:sz w:val="19"/>
                <w:szCs w:val="19"/>
              </w:rPr>
            </w:pPr>
          </w:p>
          <w:p w14:paraId="7C5B4424" w14:textId="77777777" w:rsidR="006A3206" w:rsidRPr="000B294A" w:rsidRDefault="006A3206" w:rsidP="00B36C66">
            <w:pPr>
              <w:rPr>
                <w:rFonts w:asciiTheme="minorHAnsi" w:eastAsia="Calibri" w:hAnsiTheme="minorHAnsi" w:cstheme="minorHAnsi"/>
                <w:color w:val="000000" w:themeColor="text1"/>
                <w:sz w:val="19"/>
                <w:szCs w:val="19"/>
              </w:rPr>
            </w:pPr>
          </w:p>
          <w:p w14:paraId="54520ECA" w14:textId="77777777" w:rsidR="006A3206" w:rsidRPr="000B294A" w:rsidRDefault="006A3206" w:rsidP="00B36C66">
            <w:pPr>
              <w:rPr>
                <w:rFonts w:asciiTheme="minorHAnsi" w:eastAsia="Calibri" w:hAnsiTheme="minorHAnsi" w:cstheme="minorHAnsi"/>
                <w:color w:val="000000" w:themeColor="text1"/>
                <w:sz w:val="19"/>
                <w:szCs w:val="19"/>
              </w:rPr>
            </w:pPr>
          </w:p>
          <w:p w14:paraId="6B0E4302" w14:textId="77777777" w:rsidR="006A3206" w:rsidRDefault="006A3206" w:rsidP="00B36C66">
            <w:pPr>
              <w:rPr>
                <w:rFonts w:asciiTheme="minorHAnsi" w:eastAsia="Calibri" w:hAnsiTheme="minorHAnsi" w:cstheme="minorHAnsi"/>
                <w:color w:val="000000" w:themeColor="text1"/>
                <w:sz w:val="19"/>
                <w:szCs w:val="19"/>
              </w:rPr>
            </w:pPr>
          </w:p>
          <w:p w14:paraId="1D2D8596" w14:textId="77777777" w:rsidR="006A3206" w:rsidRDefault="006A3206" w:rsidP="00B36C66">
            <w:pPr>
              <w:rPr>
                <w:rFonts w:asciiTheme="minorHAnsi" w:eastAsia="Calibri" w:hAnsiTheme="minorHAnsi" w:cstheme="minorHAnsi"/>
                <w:color w:val="000000" w:themeColor="text1"/>
                <w:sz w:val="19"/>
                <w:szCs w:val="19"/>
              </w:rPr>
            </w:pPr>
          </w:p>
          <w:p w14:paraId="766A87A8"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15</w:t>
            </w:r>
          </w:p>
          <w:p w14:paraId="6FE332C3" w14:textId="77777777" w:rsidR="006A3206" w:rsidRPr="000B294A" w:rsidRDefault="006A3206" w:rsidP="00B36C66">
            <w:pPr>
              <w:rPr>
                <w:rFonts w:asciiTheme="minorHAnsi" w:eastAsia="Calibri" w:hAnsiTheme="minorHAnsi" w:cstheme="minorHAnsi"/>
                <w:color w:val="000000" w:themeColor="text1"/>
                <w:sz w:val="19"/>
                <w:szCs w:val="19"/>
              </w:rPr>
            </w:pPr>
          </w:p>
        </w:tc>
      </w:tr>
      <w:tr w:rsidR="006A3206" w:rsidRPr="000B294A" w14:paraId="36608B6C"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758DC9"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Business Intelligence: Discover BI Change Request Service</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CD09B3"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 xml:space="preserve">Definition: </w:t>
            </w:r>
            <w:r w:rsidRPr="000B294A">
              <w:rPr>
                <w:rFonts w:asciiTheme="minorHAnsi" w:eastAsia="Calibri" w:hAnsiTheme="minorHAnsi" w:cstheme="minorHAnsi"/>
                <w:color w:val="000000" w:themeColor="text1"/>
                <w:sz w:val="19"/>
                <w:szCs w:val="19"/>
              </w:rPr>
              <w:t>Optional NIQ maintenance of tables – limited to minor changes as requested by client per current business as usual support. (limited to 4 changes per year)  If more support time is needed then multiple purchases will need to be made to cover estimated workload or the request reviewed to see if a new set up Is a more appropriate offering</w:t>
            </w:r>
          </w:p>
          <w:p w14:paraId="3AF9DBEA" w14:textId="77777777" w:rsidR="006A3206" w:rsidRPr="000B294A" w:rsidRDefault="006A3206" w:rsidP="00B36C66">
            <w:pPr>
              <w:rPr>
                <w:rFonts w:asciiTheme="minorHAnsi" w:eastAsia="Calibri" w:hAnsiTheme="minorHAnsi" w:cstheme="minorHAnsi"/>
                <w:color w:val="000000" w:themeColor="text1"/>
                <w:sz w:val="19"/>
                <w:szCs w:val="19"/>
              </w:rPr>
            </w:pPr>
          </w:p>
          <w:p w14:paraId="1E766937" w14:textId="77777777" w:rsidR="006A3206" w:rsidRPr="000B294A" w:rsidRDefault="006A3206" w:rsidP="00B36C66">
            <w:pPr>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Frequency of delivery:</w:t>
            </w:r>
            <w:r w:rsidRPr="000B294A">
              <w:rPr>
                <w:rFonts w:asciiTheme="minorHAnsi" w:eastAsia="Calibri" w:hAnsiTheme="minorHAnsi" w:cstheme="minorHAnsi"/>
                <w:b/>
                <w:bCs/>
                <w:color w:val="000000" w:themeColor="text1"/>
                <w:sz w:val="19"/>
                <w:szCs w:val="19"/>
              </w:rPr>
              <w:t xml:space="preserve"> Monthly</w:t>
            </w:r>
          </w:p>
          <w:p w14:paraId="3FAF2837" w14:textId="77777777" w:rsidR="006A3206" w:rsidRPr="000B294A" w:rsidRDefault="006A3206" w:rsidP="00B36C66">
            <w:pPr>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Weekly</w:t>
            </w:r>
          </w:p>
          <w:p w14:paraId="3DA69987"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 xml:space="preserve">Quarterly </w:t>
            </w:r>
          </w:p>
          <w:p w14:paraId="3B5C97D3"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Annually/Bi-Annually</w:t>
            </w:r>
          </w:p>
          <w:p w14:paraId="6A3953F0" w14:textId="77777777" w:rsidR="006A3206" w:rsidRPr="000B294A" w:rsidRDefault="006A3206" w:rsidP="00B36C66">
            <w:pPr>
              <w:rPr>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45619AC" w14:textId="77777777" w:rsidR="006A3206" w:rsidRPr="000B294A" w:rsidRDefault="006A3206" w:rsidP="00B36C66">
            <w:pPr>
              <w:rPr>
                <w:rFonts w:asciiTheme="minorHAnsi" w:eastAsia="Calibri" w:hAnsiTheme="minorHAnsi" w:cstheme="minorHAnsi"/>
                <w:color w:val="000000" w:themeColor="text1"/>
                <w:sz w:val="19"/>
                <w:szCs w:val="19"/>
              </w:rPr>
            </w:pPr>
          </w:p>
          <w:p w14:paraId="66239C25" w14:textId="77777777" w:rsidR="006A3206" w:rsidRPr="000B294A" w:rsidRDefault="006A3206" w:rsidP="00B36C66">
            <w:pPr>
              <w:rPr>
                <w:rFonts w:asciiTheme="minorHAnsi" w:eastAsia="Calibri" w:hAnsiTheme="minorHAnsi" w:cstheme="minorHAnsi"/>
                <w:color w:val="000000" w:themeColor="text1"/>
                <w:sz w:val="19"/>
                <w:szCs w:val="19"/>
              </w:rPr>
            </w:pPr>
          </w:p>
          <w:p w14:paraId="7F2A2E46" w14:textId="77777777" w:rsidR="006A3206" w:rsidRPr="000B294A" w:rsidRDefault="006A3206" w:rsidP="00B36C66">
            <w:pPr>
              <w:rPr>
                <w:rFonts w:asciiTheme="minorHAnsi" w:eastAsia="Calibri" w:hAnsiTheme="minorHAnsi" w:cstheme="minorHAnsi"/>
                <w:color w:val="000000" w:themeColor="text1"/>
                <w:sz w:val="19"/>
                <w:szCs w:val="19"/>
              </w:rPr>
            </w:pPr>
          </w:p>
          <w:p w14:paraId="103E36C8" w14:textId="77777777" w:rsidR="006A3206" w:rsidRPr="000B294A" w:rsidRDefault="006A3206" w:rsidP="00B36C66">
            <w:pPr>
              <w:rPr>
                <w:rFonts w:asciiTheme="minorHAnsi" w:eastAsia="Calibri" w:hAnsiTheme="minorHAnsi" w:cstheme="minorHAnsi"/>
                <w:color w:val="000000" w:themeColor="text1"/>
                <w:sz w:val="19"/>
                <w:szCs w:val="19"/>
              </w:rPr>
            </w:pPr>
          </w:p>
          <w:p w14:paraId="3DC85A2B"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6</w:t>
            </w:r>
          </w:p>
          <w:p w14:paraId="4A37F059"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9</w:t>
            </w:r>
          </w:p>
          <w:p w14:paraId="5F0C602B"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5</w:t>
            </w:r>
          </w:p>
          <w:p w14:paraId="78D249A7" w14:textId="77777777" w:rsidR="006A3206" w:rsidRPr="000B294A" w:rsidRDefault="006A3206" w:rsidP="00B36C66">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5</w:t>
            </w:r>
          </w:p>
        </w:tc>
      </w:tr>
      <w:tr w:rsidR="006A3206" w:rsidRPr="000B294A" w14:paraId="18EA93F2"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D17C89" w14:textId="77777777" w:rsidR="006A3206" w:rsidRPr="000B294A" w:rsidRDefault="006A3206" w:rsidP="00B36C66">
            <w:pPr>
              <w:spacing w:line="259" w:lineRule="auto"/>
              <w:rPr>
                <w:rStyle w:val="font81"/>
                <w:rFonts w:asciiTheme="minorHAnsi" w:eastAsia="Calibri" w:hAnsiTheme="minorHAnsi" w:cstheme="minorHAnsi"/>
                <w:color w:val="000000" w:themeColor="text1"/>
                <w:sz w:val="19"/>
                <w:szCs w:val="19"/>
              </w:rPr>
            </w:pPr>
            <w:r w:rsidRPr="00121FCD">
              <w:rPr>
                <w:rFonts w:ascii="Calibri" w:eastAsia="Calibri" w:hAnsi="Calibri" w:cs="Calibri"/>
                <w:color w:val="000000" w:themeColor="text1"/>
                <w:sz w:val="19"/>
                <w:szCs w:val="19"/>
              </w:rPr>
              <w:lastRenderedPageBreak/>
              <w:t xml:space="preserve">Business Intelligence: Discover Add In BI Service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A3667D"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 xml:space="preserve">Definition: </w:t>
            </w:r>
            <w:r w:rsidRPr="00394923">
              <w:rPr>
                <w:rStyle w:val="normaltextrun"/>
                <w:rFonts w:ascii="Calibri" w:hAnsi="Calibri" w:cs="Calibri"/>
                <w:sz w:val="19"/>
                <w:szCs w:val="19"/>
              </w:rPr>
              <w:t>Standardized Excel templates with a wide range of visualization and layout coverage. Excel data is sourced using Connect XLA data selector and layouts are designed in a way that allows  automated refresh.</w:t>
            </w:r>
            <w:r w:rsidRPr="00394923">
              <w:rPr>
                <w:rStyle w:val="eop"/>
                <w:rFonts w:ascii="Calibri" w:hAnsi="Calibri" w:cs="Calibri"/>
                <w:sz w:val="19"/>
                <w:szCs w:val="19"/>
              </w:rPr>
              <w:t> </w:t>
            </w:r>
          </w:p>
          <w:p w14:paraId="6A9FB7A1"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The complexity of a BI delivery will be based on the sum of the inputs going into it as they will have a multiplying effect on the size of the delivery. Example content for each tier is below:</w:t>
            </w:r>
            <w:r w:rsidRPr="00394923">
              <w:rPr>
                <w:rStyle w:val="eop"/>
                <w:rFonts w:ascii="Calibri" w:hAnsi="Calibri" w:cs="Calibri"/>
                <w:sz w:val="19"/>
                <w:szCs w:val="19"/>
              </w:rPr>
              <w:t> </w:t>
            </w:r>
          </w:p>
          <w:p w14:paraId="0C547CD3"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0455C42"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Simple Add In BI</w:t>
            </w:r>
            <w:r w:rsidRPr="00394923">
              <w:rPr>
                <w:rStyle w:val="normaltextrun"/>
                <w:rFonts w:ascii="Calibri" w:hAnsi="Calibri" w:cs="Calibri"/>
                <w:sz w:val="19"/>
                <w:szCs w:val="19"/>
              </w:rPr>
              <w:t>- Report contains  &lt;= 5 visuals(tables and/or charts), 1 data set, and &lt;= 50 product selection groups.  Limited advanced data selector options available (up to 20 sums, market difference, share to base, ranking, custom expression). Access to simple conditional formatting (connect platform / excel default).</w:t>
            </w:r>
            <w:r w:rsidRPr="00394923">
              <w:rPr>
                <w:rStyle w:val="eop"/>
                <w:rFonts w:ascii="Calibri" w:hAnsi="Calibri" w:cs="Calibri"/>
                <w:sz w:val="19"/>
                <w:szCs w:val="19"/>
              </w:rPr>
              <w:t> </w:t>
            </w:r>
          </w:p>
          <w:p w14:paraId="1FF10CE5"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7D887A84"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77D1052C"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28C0667E"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7828ACD6"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B7B8F5E"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Medium Add In BI</w:t>
            </w:r>
            <w:r w:rsidRPr="00394923">
              <w:rPr>
                <w:rStyle w:val="normaltextrun"/>
                <w:rFonts w:ascii="Calibri" w:hAnsi="Calibri" w:cs="Calibri"/>
                <w:sz w:val="19"/>
                <w:szCs w:val="19"/>
              </w:rPr>
              <w:t xml:space="preserve"> All content included in simple but increases to &lt;=5 data sets.  Access to medium conditional formatting (connect platform / excel default +customized client facts formatting, customized client color formatting, except in charts, client defined specific conditional format rules such as price segment)</w:t>
            </w:r>
            <w:r w:rsidRPr="00394923">
              <w:rPr>
                <w:rStyle w:val="eop"/>
                <w:rFonts w:ascii="Calibri" w:hAnsi="Calibri" w:cs="Calibri"/>
                <w:sz w:val="19"/>
                <w:szCs w:val="19"/>
              </w:rPr>
              <w:t> </w:t>
            </w:r>
          </w:p>
          <w:p w14:paraId="5E37EC47"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2270458C"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4828D8F6"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62182BAF"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5450BC01"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8494DA0"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Complex Add In BI</w:t>
            </w:r>
            <w:r w:rsidRPr="00394923">
              <w:rPr>
                <w:rStyle w:val="normaltextrun"/>
                <w:rFonts w:ascii="Calibri" w:hAnsi="Calibri" w:cs="Calibri"/>
                <w:sz w:val="19"/>
                <w:szCs w:val="19"/>
              </w:rPr>
              <w:t xml:space="preserve"> - All content included in simple and medium but increases to  &lt;= 20 visuals(tables and/or charts) and &lt;= 100 product selection groups.  Access to medium conditional formatting (connect platform / excel default +customized client facts formatting, customized client color formatting, except in charts, client defined specific conditional format rules such as price segment)</w:t>
            </w:r>
            <w:r w:rsidRPr="00394923">
              <w:rPr>
                <w:rStyle w:val="eop"/>
                <w:rFonts w:ascii="Calibri" w:hAnsi="Calibri" w:cs="Calibri"/>
                <w:sz w:val="19"/>
                <w:szCs w:val="19"/>
              </w:rPr>
              <w:t> </w:t>
            </w:r>
          </w:p>
          <w:p w14:paraId="6F33D61A"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32A9A1A0"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30AA4C78"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10446D2A"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2C1CA85F"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6273FC42"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If above is exceeded it will need to be split or priced as 2 or more reports</w:t>
            </w:r>
            <w:r w:rsidRPr="00394923">
              <w:rPr>
                <w:rStyle w:val="eop"/>
                <w:rFonts w:ascii="Calibri" w:hAnsi="Calibri" w:cs="Calibri"/>
                <w:sz w:val="19"/>
                <w:szCs w:val="19"/>
              </w:rPr>
              <w:t> </w:t>
            </w:r>
          </w:p>
          <w:p w14:paraId="16A14F37" w14:textId="77777777" w:rsidR="006A3206" w:rsidRPr="000B294A" w:rsidRDefault="006A3206" w:rsidP="00B36C66">
            <w:pPr>
              <w:rPr>
                <w:rFonts w:asciiTheme="minorHAnsi" w:eastAsia="Calibri" w:hAnsiTheme="minorHAnsi" w:cstheme="minorHAnsi"/>
                <w:color w:val="000000" w:themeColor="text1"/>
                <w:sz w:val="19"/>
                <w:szCs w:val="19"/>
              </w:rPr>
            </w:pPr>
            <w:r w:rsidRPr="00394923">
              <w:rPr>
                <w:rStyle w:val="scxw4041466"/>
                <w:rFonts w:ascii="Calibri" w:hAnsi="Calibri" w:cs="Calibri"/>
                <w:sz w:val="22"/>
                <w:szCs w:val="22"/>
              </w:rPr>
              <w:t> </w:t>
            </w:r>
            <w:r w:rsidRPr="00394923">
              <w:rPr>
                <w:rFonts w:ascii="Calibri" w:hAnsi="Calibri" w:cs="Calibri"/>
                <w:sz w:val="22"/>
                <w:szCs w:val="22"/>
              </w:rPr>
              <w:br/>
            </w:r>
            <w:r w:rsidRPr="00394923">
              <w:rPr>
                <w:rStyle w:val="eop"/>
                <w:rFonts w:ascii="Calibri" w:hAnsi="Calibri" w:cs="Calibri"/>
                <w:sz w:val="19"/>
                <w:szCs w:val="19"/>
              </w:rPr>
              <w:t> </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689F49"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9B39719"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9B88348"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6913BE6"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CB398C1"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0F818C6"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8DB5D03"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28C2A50"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63FFA08"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F67DCDE"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E913A4B" w14:textId="77777777" w:rsidR="006A3206" w:rsidRDefault="006A3206" w:rsidP="00B36C66">
            <w:pPr>
              <w:pStyle w:val="paragraph"/>
              <w:spacing w:before="0" w:beforeAutospacing="0" w:after="0" w:afterAutospacing="0"/>
              <w:textAlignment w:val="baseline"/>
              <w:rPr>
                <w:rStyle w:val="normaltextrun"/>
                <w:rFonts w:ascii="Calibri" w:hAnsi="Calibri" w:cs="Calibri"/>
                <w:sz w:val="19"/>
                <w:szCs w:val="19"/>
              </w:rPr>
            </w:pPr>
          </w:p>
          <w:p w14:paraId="34761CA6" w14:textId="77777777" w:rsidR="006A3206" w:rsidRDefault="006A3206" w:rsidP="00B36C66">
            <w:pPr>
              <w:pStyle w:val="paragraph"/>
              <w:spacing w:before="0" w:beforeAutospacing="0" w:after="0" w:afterAutospacing="0"/>
              <w:textAlignment w:val="baseline"/>
              <w:rPr>
                <w:rStyle w:val="normaltextrun"/>
                <w:rFonts w:ascii="Calibri" w:hAnsi="Calibri" w:cs="Calibri"/>
                <w:sz w:val="19"/>
                <w:szCs w:val="19"/>
              </w:rPr>
            </w:pPr>
          </w:p>
          <w:p w14:paraId="3235D822"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7 </w:t>
            </w:r>
            <w:r w:rsidRPr="00394923">
              <w:rPr>
                <w:rStyle w:val="eop"/>
                <w:rFonts w:ascii="Calibri" w:hAnsi="Calibri" w:cs="Calibri"/>
                <w:sz w:val="19"/>
                <w:szCs w:val="19"/>
              </w:rPr>
              <w:t> </w:t>
            </w:r>
          </w:p>
          <w:p w14:paraId="56B1634C"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10</w:t>
            </w:r>
            <w:r w:rsidRPr="00394923">
              <w:rPr>
                <w:rStyle w:val="eop"/>
                <w:rFonts w:ascii="Calibri" w:hAnsi="Calibri" w:cs="Calibri"/>
                <w:sz w:val="19"/>
                <w:szCs w:val="19"/>
              </w:rPr>
              <w:t> </w:t>
            </w:r>
          </w:p>
          <w:p w14:paraId="6E3B375E"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6</w:t>
            </w:r>
            <w:r w:rsidRPr="00394923">
              <w:rPr>
                <w:rStyle w:val="eop"/>
                <w:rFonts w:ascii="Calibri" w:hAnsi="Calibri" w:cs="Calibri"/>
                <w:sz w:val="19"/>
                <w:szCs w:val="19"/>
              </w:rPr>
              <w:t> </w:t>
            </w:r>
          </w:p>
          <w:p w14:paraId="70C80C67"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6</w:t>
            </w:r>
            <w:r w:rsidRPr="00394923">
              <w:rPr>
                <w:rStyle w:val="eop"/>
                <w:rFonts w:ascii="Calibri" w:hAnsi="Calibri" w:cs="Calibri"/>
                <w:sz w:val="19"/>
                <w:szCs w:val="19"/>
              </w:rPr>
              <w:t> </w:t>
            </w:r>
          </w:p>
          <w:p w14:paraId="4590C3FA"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DBB31B3"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16E7EBC"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700E2EA"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80E0526"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0CE849FD"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66B37D1"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r w:rsidRPr="00394923">
              <w:rPr>
                <w:rStyle w:val="normaltextrun"/>
                <w:rFonts w:ascii="Calibri" w:hAnsi="Calibri" w:cs="Calibri"/>
                <w:sz w:val="19"/>
                <w:szCs w:val="19"/>
              </w:rPr>
              <w:t>11</w:t>
            </w:r>
            <w:r w:rsidRPr="00394923">
              <w:rPr>
                <w:rStyle w:val="eop"/>
                <w:rFonts w:ascii="Calibri" w:hAnsi="Calibri" w:cs="Calibri"/>
                <w:sz w:val="19"/>
                <w:szCs w:val="19"/>
              </w:rPr>
              <w:t> </w:t>
            </w:r>
          </w:p>
          <w:p w14:paraId="1A491CA7"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16</w:t>
            </w:r>
            <w:r w:rsidRPr="00394923">
              <w:rPr>
                <w:rStyle w:val="eop"/>
                <w:rFonts w:ascii="Calibri" w:hAnsi="Calibri" w:cs="Calibri"/>
                <w:sz w:val="19"/>
                <w:szCs w:val="19"/>
              </w:rPr>
              <w:t> </w:t>
            </w:r>
          </w:p>
          <w:p w14:paraId="01DCF057"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10</w:t>
            </w:r>
            <w:r w:rsidRPr="00394923">
              <w:rPr>
                <w:rStyle w:val="eop"/>
                <w:rFonts w:ascii="Calibri" w:hAnsi="Calibri" w:cs="Calibri"/>
                <w:sz w:val="19"/>
                <w:szCs w:val="19"/>
              </w:rPr>
              <w:t> </w:t>
            </w:r>
          </w:p>
          <w:p w14:paraId="13FCD987"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9</w:t>
            </w:r>
            <w:r w:rsidRPr="00394923">
              <w:rPr>
                <w:rStyle w:val="eop"/>
                <w:rFonts w:ascii="Calibri" w:hAnsi="Calibri" w:cs="Calibri"/>
                <w:sz w:val="19"/>
                <w:szCs w:val="19"/>
              </w:rPr>
              <w:t> </w:t>
            </w:r>
          </w:p>
          <w:p w14:paraId="6631D20E"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05454E7"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E49F862"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6CAB8F8"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A26D51D"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ECA9D43"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E000A7A"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29EBCF8"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19</w:t>
            </w:r>
            <w:r w:rsidRPr="00394923">
              <w:rPr>
                <w:rStyle w:val="eop"/>
                <w:rFonts w:ascii="Calibri" w:hAnsi="Calibri" w:cs="Calibri"/>
                <w:sz w:val="19"/>
                <w:szCs w:val="19"/>
              </w:rPr>
              <w:t> </w:t>
            </w:r>
          </w:p>
          <w:p w14:paraId="3EC436FB"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28</w:t>
            </w:r>
            <w:r w:rsidRPr="00394923">
              <w:rPr>
                <w:rStyle w:val="eop"/>
                <w:rFonts w:ascii="Calibri" w:hAnsi="Calibri" w:cs="Calibri"/>
                <w:sz w:val="19"/>
                <w:szCs w:val="19"/>
              </w:rPr>
              <w:t> </w:t>
            </w:r>
          </w:p>
          <w:p w14:paraId="087E2091"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17</w:t>
            </w:r>
            <w:r w:rsidRPr="00394923">
              <w:rPr>
                <w:rStyle w:val="eop"/>
                <w:rFonts w:ascii="Calibri" w:hAnsi="Calibri" w:cs="Calibri"/>
                <w:sz w:val="19"/>
                <w:szCs w:val="19"/>
              </w:rPr>
              <w:t> </w:t>
            </w:r>
          </w:p>
          <w:p w14:paraId="69B404EF" w14:textId="77777777" w:rsidR="006A3206" w:rsidRPr="00394923" w:rsidRDefault="006A3206" w:rsidP="00B36C66">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15</w:t>
            </w:r>
            <w:r w:rsidRPr="00394923">
              <w:rPr>
                <w:rStyle w:val="eop"/>
                <w:rFonts w:ascii="Calibri" w:hAnsi="Calibri" w:cs="Calibri"/>
                <w:sz w:val="19"/>
                <w:szCs w:val="19"/>
              </w:rPr>
              <w:t> </w:t>
            </w:r>
          </w:p>
          <w:p w14:paraId="3A2E2FBF" w14:textId="77777777" w:rsidR="006A3206" w:rsidRPr="000B294A" w:rsidRDefault="006A3206" w:rsidP="00B36C66">
            <w:pPr>
              <w:rPr>
                <w:rFonts w:asciiTheme="minorHAnsi" w:eastAsia="Calibri" w:hAnsiTheme="minorHAnsi" w:cstheme="minorHAnsi"/>
                <w:color w:val="000000" w:themeColor="text1"/>
                <w:sz w:val="19"/>
                <w:szCs w:val="19"/>
              </w:rPr>
            </w:pPr>
            <w:r w:rsidRPr="00394923">
              <w:rPr>
                <w:rStyle w:val="eop"/>
                <w:rFonts w:ascii="Calibri" w:hAnsi="Calibri" w:cs="Calibri"/>
                <w:sz w:val="19"/>
                <w:szCs w:val="19"/>
              </w:rPr>
              <w:t> </w:t>
            </w:r>
          </w:p>
        </w:tc>
      </w:tr>
      <w:tr w:rsidR="006A3206" w:rsidRPr="000B294A" w14:paraId="09460EED" w14:textId="77777777" w:rsidTr="00B36C66">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3A716B"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Business Intelligence:</w:t>
            </w:r>
          </w:p>
          <w:p w14:paraId="2F1E1327"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Configured Discover Add In BI Service</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FD18D9F" w14:textId="77777777" w:rsidR="006A3206" w:rsidRPr="000B294A" w:rsidRDefault="006A3206" w:rsidP="00B36C66">
            <w:pPr>
              <w:spacing w:line="276" w:lineRule="auto"/>
              <w:rPr>
                <w:rFonts w:asciiTheme="minorHAnsi" w:eastAsia="Calibri" w:hAnsiTheme="minorHAnsi" w:cstheme="minorHAnsi"/>
                <w:color w:val="000000" w:themeColor="text1"/>
                <w:sz w:val="19"/>
                <w:szCs w:val="19"/>
                <w:highlight w:val="yellow"/>
              </w:rPr>
            </w:pPr>
            <w:r w:rsidRPr="000B294A">
              <w:rPr>
                <w:rFonts w:asciiTheme="minorHAnsi" w:eastAsia="Calibri" w:hAnsiTheme="minorHAnsi" w:cstheme="minorHAnsi"/>
                <w:b/>
                <w:bCs/>
                <w:color w:val="000000" w:themeColor="text1"/>
                <w:sz w:val="19"/>
                <w:szCs w:val="19"/>
              </w:rPr>
              <w:t xml:space="preserve">Definition: </w:t>
            </w:r>
            <w:r w:rsidRPr="000B294A">
              <w:rPr>
                <w:rFonts w:asciiTheme="minorHAnsi" w:eastAsia="Calibri" w:hAnsiTheme="minorHAnsi" w:cstheme="minorHAnsi"/>
                <w:color w:val="000000" w:themeColor="text1"/>
                <w:sz w:val="19"/>
                <w:szCs w:val="19"/>
              </w:rPr>
              <w:t xml:space="preserve">NIQ to design and build client BI in Excel using the Connect Platform XLA or other Connect platform data sources. This is a tailored offering with NIQ owning the core data creation and delivery. Output to client is in Excel only. The complexity of a BI delivery will be based on the sum of the inputs going into it as they will have a multiplying effect on the size of the delivery. </w:t>
            </w:r>
          </w:p>
          <w:p w14:paraId="1532C70F" w14:textId="77777777" w:rsidR="006A3206" w:rsidRPr="000B294A" w:rsidRDefault="006A3206" w:rsidP="00B36C66">
            <w:pPr>
              <w:rPr>
                <w:rFonts w:asciiTheme="minorHAnsi" w:eastAsia="Calibri" w:hAnsiTheme="minorHAnsi" w:cstheme="minorHAnsi"/>
                <w:b/>
                <w:bCs/>
                <w:color w:val="000000" w:themeColor="text1"/>
                <w:sz w:val="19"/>
                <w:szCs w:val="19"/>
              </w:rPr>
            </w:pPr>
          </w:p>
          <w:p w14:paraId="580B4A10" w14:textId="77777777" w:rsidR="006A3206" w:rsidRPr="000B294A" w:rsidRDefault="006A3206" w:rsidP="00B36C66">
            <w:pPr>
              <w:spacing w:after="160" w:line="259" w:lineRule="auto"/>
              <w:rPr>
                <w:rStyle w:val="font71"/>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Simple Configured BI</w:t>
            </w:r>
            <w:r w:rsidRPr="000B294A">
              <w:rPr>
                <w:rFonts w:asciiTheme="minorHAnsi" w:eastAsia="Calibri" w:hAnsiTheme="minorHAnsi" w:cstheme="minorHAnsi"/>
                <w:color w:val="000000" w:themeColor="text1"/>
                <w:sz w:val="19"/>
                <w:szCs w:val="19"/>
              </w:rPr>
              <w:t>-</w:t>
            </w:r>
            <w:r w:rsidRPr="000B294A">
              <w:rPr>
                <w:rStyle w:val="font71"/>
                <w:rFonts w:asciiTheme="minorHAnsi" w:eastAsia="Calibri" w:hAnsiTheme="minorHAnsi" w:cstheme="minorHAnsi"/>
                <w:color w:val="000000" w:themeColor="text1"/>
                <w:sz w:val="19"/>
                <w:szCs w:val="19"/>
              </w:rPr>
              <w:t xml:space="preserve"> 1</w:t>
            </w:r>
            <w:r w:rsidRPr="000B294A">
              <w:rPr>
                <w:rFonts w:asciiTheme="minorHAnsi" w:eastAsia="Calibri" w:hAnsiTheme="minorHAnsi" w:cstheme="minorHAnsi"/>
                <w:color w:val="000000" w:themeColor="text1"/>
                <w:sz w:val="19"/>
                <w:szCs w:val="19"/>
              </w:rPr>
              <w:t xml:space="preserve"> datasets, </w:t>
            </w:r>
            <w:r w:rsidRPr="000B294A">
              <w:rPr>
                <w:rStyle w:val="font71"/>
                <w:rFonts w:asciiTheme="minorHAnsi" w:eastAsia="Calibri" w:hAnsiTheme="minorHAnsi" w:cstheme="minorHAnsi"/>
                <w:color w:val="000000" w:themeColor="text1"/>
                <w:sz w:val="19"/>
                <w:szCs w:val="19"/>
              </w:rPr>
              <w:t xml:space="preserve">&lt;= </w:t>
            </w:r>
            <w:r w:rsidRPr="000B294A">
              <w:rPr>
                <w:rFonts w:asciiTheme="minorHAnsi" w:eastAsia="Calibri" w:hAnsiTheme="minorHAnsi" w:cstheme="minorHAnsi"/>
                <w:color w:val="000000" w:themeColor="text1"/>
                <w:sz w:val="19"/>
                <w:szCs w:val="19"/>
              </w:rPr>
              <w:t xml:space="preserve">5 visuals (tables and / or charts), </w:t>
            </w:r>
            <w:r w:rsidRPr="000B294A">
              <w:rPr>
                <w:rStyle w:val="font71"/>
                <w:rFonts w:asciiTheme="minorHAnsi" w:eastAsia="Calibri" w:hAnsiTheme="minorHAnsi" w:cstheme="minorHAnsi"/>
                <w:color w:val="000000" w:themeColor="text1"/>
                <w:sz w:val="19"/>
                <w:szCs w:val="19"/>
              </w:rPr>
              <w:t xml:space="preserve"> &lt;= 50 product group selections. Limited advanced data selector options available(&lt;=20 sums, market difference, share to base, ranking, custom expression). Access to medium conditional formatting (connect platform/ excel  default +customized client facts formatting, customized client color formatting, except in charts, client defined specific conditional format rules such as price segment)</w:t>
            </w:r>
          </w:p>
          <w:p w14:paraId="442529D2" w14:textId="77777777" w:rsidR="006A3206" w:rsidRPr="000B294A" w:rsidRDefault="006A3206" w:rsidP="00B36C66">
            <w:pPr>
              <w:spacing w:line="259" w:lineRule="auto"/>
              <w:rPr>
                <w:rFonts w:asciiTheme="minorHAnsi" w:eastAsiaTheme="minorEastAsia" w:hAnsiTheme="minorHAnsi" w:cstheme="minorHAnsi"/>
                <w:color w:val="000000" w:themeColor="text1"/>
                <w:sz w:val="19"/>
                <w:szCs w:val="19"/>
              </w:rPr>
            </w:pPr>
          </w:p>
          <w:p w14:paraId="60C2273E"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 xml:space="preserve">Frequency of delivery: </w:t>
            </w:r>
            <w:r w:rsidRPr="000B294A">
              <w:rPr>
                <w:rFonts w:asciiTheme="minorHAnsi" w:eastAsiaTheme="minorEastAsia" w:hAnsiTheme="minorHAnsi" w:cstheme="minorHAnsi"/>
                <w:b/>
                <w:bCs/>
                <w:color w:val="000000" w:themeColor="text1"/>
                <w:sz w:val="19"/>
                <w:szCs w:val="19"/>
              </w:rPr>
              <w:t>Monthly</w:t>
            </w:r>
          </w:p>
          <w:p w14:paraId="13685A15"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Weekly</w:t>
            </w:r>
          </w:p>
          <w:p w14:paraId="255481F7"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 xml:space="preserve">Quarterly </w:t>
            </w:r>
          </w:p>
          <w:p w14:paraId="360AAC42"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Annually/Bi-Annually</w:t>
            </w:r>
          </w:p>
          <w:p w14:paraId="527F3D69" w14:textId="77777777" w:rsidR="006A3206" w:rsidRPr="000B294A" w:rsidRDefault="006A3206" w:rsidP="00B36C66">
            <w:pPr>
              <w:rPr>
                <w:rStyle w:val="font71"/>
                <w:rFonts w:asciiTheme="minorHAnsi" w:eastAsia="Calibri" w:hAnsiTheme="minorHAnsi" w:cstheme="minorHAnsi"/>
                <w:color w:val="000000" w:themeColor="text1"/>
                <w:sz w:val="19"/>
                <w:szCs w:val="19"/>
              </w:rPr>
            </w:pPr>
          </w:p>
          <w:p w14:paraId="7663D263" w14:textId="77777777" w:rsidR="006A3206" w:rsidRPr="000B294A" w:rsidRDefault="006A3206" w:rsidP="00B36C66">
            <w:pPr>
              <w:rPr>
                <w:rStyle w:val="font71"/>
                <w:rFonts w:asciiTheme="minorHAnsi" w:eastAsia="Calibri" w:hAnsiTheme="minorHAnsi" w:cstheme="minorHAnsi"/>
                <w:color w:val="000000" w:themeColor="text1"/>
                <w:sz w:val="19"/>
                <w:szCs w:val="19"/>
              </w:rPr>
            </w:pPr>
          </w:p>
          <w:p w14:paraId="6E8B19B9" w14:textId="77777777" w:rsidR="006A3206" w:rsidRPr="000B294A" w:rsidRDefault="006A3206" w:rsidP="00B36C66">
            <w:pPr>
              <w:spacing w:line="259" w:lineRule="auto"/>
              <w:rPr>
                <w:rStyle w:val="font71"/>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Medium Configured BI</w:t>
            </w:r>
            <w:r w:rsidRPr="000B294A">
              <w:rPr>
                <w:rFonts w:asciiTheme="minorHAnsi" w:eastAsia="Calibri" w:hAnsiTheme="minorHAnsi" w:cstheme="minorHAnsi"/>
                <w:color w:val="000000" w:themeColor="text1"/>
                <w:sz w:val="19"/>
                <w:szCs w:val="19"/>
              </w:rPr>
              <w:t>-</w:t>
            </w:r>
            <w:r w:rsidRPr="000B294A">
              <w:rPr>
                <w:rStyle w:val="font71"/>
                <w:rFonts w:asciiTheme="minorHAnsi" w:eastAsia="Calibri" w:hAnsiTheme="minorHAnsi" w:cstheme="minorHAnsi"/>
                <w:color w:val="000000" w:themeColor="text1"/>
                <w:sz w:val="19"/>
                <w:szCs w:val="19"/>
              </w:rPr>
              <w:t xml:space="preserve"> All content included in simple but with increases to &lt;= 5 datasets, &lt;= 20 visuals(tables and/or charts).</w:t>
            </w:r>
          </w:p>
          <w:p w14:paraId="6966AE7D" w14:textId="77777777" w:rsidR="006A3206" w:rsidRPr="000B294A" w:rsidRDefault="006A3206" w:rsidP="00B36C66">
            <w:pPr>
              <w:spacing w:line="259" w:lineRule="auto"/>
              <w:rPr>
                <w:rFonts w:asciiTheme="minorHAnsi" w:eastAsiaTheme="minorEastAsia" w:hAnsiTheme="minorHAnsi" w:cstheme="minorHAnsi"/>
                <w:color w:val="000000" w:themeColor="text1"/>
                <w:sz w:val="19"/>
                <w:szCs w:val="19"/>
              </w:rPr>
            </w:pPr>
          </w:p>
          <w:p w14:paraId="2340DAFC"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lastRenderedPageBreak/>
              <w:t xml:space="preserve">Frequency of delivery: </w:t>
            </w:r>
            <w:r w:rsidRPr="000B294A">
              <w:rPr>
                <w:rFonts w:asciiTheme="minorHAnsi" w:eastAsiaTheme="minorEastAsia" w:hAnsiTheme="minorHAnsi" w:cstheme="minorHAnsi"/>
                <w:b/>
                <w:bCs/>
                <w:color w:val="000000" w:themeColor="text1"/>
                <w:sz w:val="19"/>
                <w:szCs w:val="19"/>
              </w:rPr>
              <w:t>Monthly</w:t>
            </w:r>
          </w:p>
          <w:p w14:paraId="0A1DCCC4"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Weekly</w:t>
            </w:r>
          </w:p>
          <w:p w14:paraId="34453F2A"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 xml:space="preserve">Quarterly </w:t>
            </w:r>
          </w:p>
          <w:p w14:paraId="5F94FE6E"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Annually/Bi-Annually</w:t>
            </w:r>
          </w:p>
          <w:p w14:paraId="71F1A96F"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p>
          <w:p w14:paraId="5EFE019B" w14:textId="77777777" w:rsidR="006A3206" w:rsidRPr="000B294A" w:rsidRDefault="006A3206" w:rsidP="00B36C66">
            <w:pPr>
              <w:spacing w:line="259" w:lineRule="auto"/>
              <w:rPr>
                <w:rStyle w:val="font71"/>
                <w:rFonts w:asciiTheme="minorHAnsi" w:eastAsia="Calibri" w:hAnsiTheme="minorHAnsi" w:cstheme="minorHAnsi"/>
                <w:color w:val="000000" w:themeColor="text1"/>
                <w:sz w:val="19"/>
                <w:szCs w:val="19"/>
              </w:rPr>
            </w:pPr>
          </w:p>
          <w:p w14:paraId="519081EE" w14:textId="77777777" w:rsidR="006A3206" w:rsidRPr="000B294A" w:rsidRDefault="006A3206" w:rsidP="00B36C66">
            <w:pPr>
              <w:spacing w:line="259" w:lineRule="auto"/>
              <w:rPr>
                <w:rStyle w:val="font71"/>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Complex Configured BI</w:t>
            </w:r>
            <w:r w:rsidRPr="000B294A">
              <w:rPr>
                <w:rFonts w:asciiTheme="minorHAnsi" w:eastAsia="Calibri" w:hAnsiTheme="minorHAnsi" w:cstheme="minorHAnsi"/>
                <w:color w:val="000000" w:themeColor="text1"/>
                <w:sz w:val="19"/>
                <w:szCs w:val="19"/>
              </w:rPr>
              <w:t>-</w:t>
            </w:r>
            <w:r w:rsidRPr="000B294A">
              <w:rPr>
                <w:rStyle w:val="font71"/>
                <w:rFonts w:asciiTheme="minorHAnsi" w:eastAsia="Calibri" w:hAnsiTheme="minorHAnsi" w:cstheme="minorHAnsi"/>
                <w:color w:val="000000" w:themeColor="text1"/>
                <w:sz w:val="19"/>
                <w:szCs w:val="19"/>
              </w:rPr>
              <w:t xml:space="preserve"> All content included in medium but with increases to &lt;=20 datasets, &lt;=50 visuals(tables and/or charts), and &lt;=100 product group selection groups. Personal characteristics available.</w:t>
            </w:r>
          </w:p>
          <w:p w14:paraId="2FD57382"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 xml:space="preserve">Frequency of delivery: </w:t>
            </w:r>
            <w:r w:rsidRPr="000B294A">
              <w:rPr>
                <w:rFonts w:asciiTheme="minorHAnsi" w:eastAsiaTheme="minorEastAsia" w:hAnsiTheme="minorHAnsi" w:cstheme="minorHAnsi"/>
                <w:b/>
                <w:bCs/>
                <w:color w:val="000000" w:themeColor="text1"/>
                <w:sz w:val="19"/>
                <w:szCs w:val="19"/>
              </w:rPr>
              <w:t>Monthly</w:t>
            </w:r>
          </w:p>
          <w:p w14:paraId="2ABD1938"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Weekly</w:t>
            </w:r>
          </w:p>
          <w:p w14:paraId="337D4EC3"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 xml:space="preserve">Quarterly </w:t>
            </w:r>
          </w:p>
          <w:p w14:paraId="69436B60" w14:textId="77777777" w:rsidR="006A3206" w:rsidRPr="000B294A" w:rsidRDefault="006A3206" w:rsidP="00B36C66">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Annually/Bi-Annually</w:t>
            </w:r>
          </w:p>
          <w:p w14:paraId="5A7B283A" w14:textId="77777777" w:rsidR="006A3206" w:rsidRPr="000B294A" w:rsidRDefault="006A3206" w:rsidP="00B36C66">
            <w:pPr>
              <w:spacing w:line="259" w:lineRule="auto"/>
              <w:rPr>
                <w:rStyle w:val="font71"/>
                <w:rFonts w:asciiTheme="minorHAnsi" w:eastAsia="Calibri" w:hAnsiTheme="minorHAnsi" w:cstheme="minorHAnsi"/>
                <w:color w:val="000000" w:themeColor="text1"/>
                <w:sz w:val="19"/>
                <w:szCs w:val="19"/>
              </w:rPr>
            </w:pPr>
          </w:p>
          <w:p w14:paraId="41C3178E" w14:textId="77777777" w:rsidR="006A3206" w:rsidRPr="000B294A" w:rsidRDefault="006A3206" w:rsidP="00B36C66">
            <w:pPr>
              <w:spacing w:after="160" w:line="259" w:lineRule="auto"/>
              <w:rPr>
                <w:rFonts w:asciiTheme="minorHAnsi" w:eastAsia="Calibri" w:hAnsiTheme="minorHAnsi" w:cstheme="minorHAnsi"/>
                <w:b/>
                <w:bCs/>
                <w:color w:val="000000" w:themeColor="text1"/>
                <w:sz w:val="19"/>
                <w:szCs w:val="19"/>
              </w:rPr>
            </w:pPr>
            <w:r w:rsidRPr="000B294A">
              <w:rPr>
                <w:rStyle w:val="font71"/>
                <w:rFonts w:asciiTheme="minorHAnsi" w:eastAsia="Calibri" w:hAnsiTheme="minorHAnsi" w:cstheme="minorHAnsi"/>
                <w:b/>
                <w:bCs/>
                <w:color w:val="000000" w:themeColor="text1"/>
                <w:sz w:val="19"/>
                <w:szCs w:val="19"/>
              </w:rPr>
              <w:t>If above is exceeded it will need to be split or priced as 2 or more reports</w:t>
            </w:r>
          </w:p>
          <w:p w14:paraId="746B7E4C"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AD91009"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54490ECC"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11C986AC"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7B4030CC"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689D0AC7"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6BB35A1E"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5A952B54"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27AC2E3A"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13763274"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387A3547"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435AB3EB"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09B51105"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025AADB5"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6BC6B7C4"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12</w:t>
            </w:r>
          </w:p>
          <w:p w14:paraId="4184D131"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18</w:t>
            </w:r>
          </w:p>
          <w:p w14:paraId="1F5A2071"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11</w:t>
            </w:r>
          </w:p>
          <w:p w14:paraId="5F9B4825"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10</w:t>
            </w:r>
          </w:p>
          <w:p w14:paraId="632B9D03"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1B3379AC"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20CF7F72" w14:textId="77777777" w:rsidR="006A3206" w:rsidRDefault="006A3206" w:rsidP="00B36C66">
            <w:pPr>
              <w:spacing w:line="276" w:lineRule="auto"/>
              <w:rPr>
                <w:rFonts w:asciiTheme="minorHAnsi" w:eastAsia="Calibri" w:hAnsiTheme="minorHAnsi" w:cstheme="minorHAnsi"/>
                <w:color w:val="000000" w:themeColor="text1"/>
                <w:sz w:val="19"/>
                <w:szCs w:val="19"/>
              </w:rPr>
            </w:pPr>
          </w:p>
          <w:p w14:paraId="53590896" w14:textId="77777777" w:rsidR="006A3206" w:rsidRDefault="006A3206" w:rsidP="00B36C66">
            <w:pPr>
              <w:spacing w:line="276" w:lineRule="auto"/>
              <w:rPr>
                <w:rFonts w:asciiTheme="minorHAnsi" w:eastAsia="Calibri" w:hAnsiTheme="minorHAnsi" w:cstheme="minorHAnsi"/>
                <w:color w:val="000000" w:themeColor="text1"/>
                <w:sz w:val="19"/>
                <w:szCs w:val="19"/>
              </w:rPr>
            </w:pPr>
          </w:p>
          <w:p w14:paraId="19AB49F9"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lastRenderedPageBreak/>
              <w:t>24</w:t>
            </w:r>
          </w:p>
          <w:p w14:paraId="5B418303"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36</w:t>
            </w:r>
          </w:p>
          <w:p w14:paraId="7B4BF4B6"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22</w:t>
            </w:r>
          </w:p>
          <w:p w14:paraId="2BF7D62A"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19</w:t>
            </w:r>
          </w:p>
          <w:p w14:paraId="5DDFE066"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70B08C68"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40076C70"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77D7EBDC"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p>
          <w:p w14:paraId="31805BB2" w14:textId="77777777" w:rsidR="006A3206" w:rsidRDefault="006A3206" w:rsidP="00B36C66">
            <w:pPr>
              <w:spacing w:line="276" w:lineRule="auto"/>
              <w:rPr>
                <w:rFonts w:asciiTheme="minorHAnsi" w:eastAsia="Calibri" w:hAnsiTheme="minorHAnsi" w:cstheme="minorHAnsi"/>
                <w:color w:val="000000" w:themeColor="text1"/>
                <w:sz w:val="19"/>
                <w:szCs w:val="19"/>
              </w:rPr>
            </w:pPr>
          </w:p>
          <w:p w14:paraId="244A9069"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45</w:t>
            </w:r>
          </w:p>
          <w:p w14:paraId="5B92D054"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68</w:t>
            </w:r>
          </w:p>
          <w:p w14:paraId="2A4F0B98"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41</w:t>
            </w:r>
          </w:p>
          <w:p w14:paraId="357CA155" w14:textId="77777777" w:rsidR="006A3206" w:rsidRPr="000B294A" w:rsidRDefault="006A3206" w:rsidP="00B36C66">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36</w:t>
            </w:r>
          </w:p>
        </w:tc>
      </w:tr>
    </w:tbl>
    <w:p w14:paraId="5FB753CA" w14:textId="77777777" w:rsidR="006A3206" w:rsidRDefault="006A3206" w:rsidP="006A3206"/>
    <w:p w14:paraId="17166758" w14:textId="77777777" w:rsidR="006A3206" w:rsidRDefault="006A3206" w:rsidP="006A3206">
      <w:pPr>
        <w:rPr>
          <w:rFonts w:ascii="Calibri" w:eastAsia="Yu Mincho" w:hAnsi="Calibri" w:cs="Arial"/>
          <w:b/>
          <w:bCs/>
          <w:color w:val="222222"/>
          <w:sz w:val="22"/>
          <w:szCs w:val="22"/>
          <w:u w:val="single"/>
        </w:rPr>
      </w:pPr>
      <w:r>
        <w:rPr>
          <w:rFonts w:ascii="Calibri" w:eastAsia="Yu Mincho" w:hAnsi="Calibri" w:cs="Arial"/>
          <w:b/>
          <w:bCs/>
          <w:color w:val="222222"/>
          <w:sz w:val="22"/>
          <w:szCs w:val="22"/>
          <w:u w:val="single"/>
        </w:rPr>
        <w:br w:type="page"/>
      </w:r>
    </w:p>
    <w:p w14:paraId="51875137" w14:textId="77777777" w:rsidR="006A3206" w:rsidRPr="006229C1" w:rsidRDefault="006A3206" w:rsidP="006A3206">
      <w:pPr>
        <w:spacing w:line="288" w:lineRule="auto"/>
        <w:jc w:val="center"/>
        <w:rPr>
          <w:rFonts w:ascii="Calibri" w:eastAsia="Yu Mincho" w:hAnsi="Calibri" w:cs="Arial"/>
          <w:b/>
          <w:bCs/>
          <w:color w:val="222222"/>
          <w:sz w:val="22"/>
          <w:szCs w:val="22"/>
          <w:u w:val="single"/>
        </w:rPr>
      </w:pPr>
      <w:r w:rsidRPr="006229C1">
        <w:rPr>
          <w:rFonts w:ascii="Calibri" w:eastAsia="Yu Mincho" w:hAnsi="Calibri" w:cs="Arial"/>
          <w:b/>
          <w:bCs/>
          <w:color w:val="222222"/>
          <w:sz w:val="22"/>
          <w:szCs w:val="22"/>
          <w:u w:val="single"/>
        </w:rPr>
        <w:lastRenderedPageBreak/>
        <w:t>Data Services – Retail Measurement Services Exhibit</w:t>
      </w:r>
    </w:p>
    <w:p w14:paraId="4F43984D" w14:textId="77777777" w:rsidR="006A3206" w:rsidRPr="006229C1" w:rsidRDefault="006A3206" w:rsidP="006A3206">
      <w:pPr>
        <w:spacing w:before="80" w:line="288" w:lineRule="auto"/>
        <w:jc w:val="center"/>
        <w:rPr>
          <w:rFonts w:ascii="Calibri" w:eastAsia="Yu Mincho" w:hAnsi="Calibri" w:cs="Arial"/>
          <w:b/>
          <w:bCs/>
          <w:color w:val="000000"/>
          <w:sz w:val="22"/>
          <w:szCs w:val="22"/>
          <w:u w:val="single"/>
        </w:rPr>
      </w:pPr>
      <w:r w:rsidRPr="006229C1">
        <w:rPr>
          <w:rFonts w:ascii="Calibri" w:eastAsia="Yu Mincho" w:hAnsi="Calibri" w:cs="Arial"/>
          <w:b/>
          <w:bCs/>
          <w:color w:val="000000"/>
          <w:sz w:val="22"/>
          <w:szCs w:val="22"/>
        </w:rPr>
        <w:t>(Information Services)</w:t>
      </w:r>
    </w:p>
    <w:p w14:paraId="6F369C55" w14:textId="77777777" w:rsidR="006A3206" w:rsidRPr="006229C1" w:rsidRDefault="006A3206" w:rsidP="006A3206">
      <w:pPr>
        <w:ind w:left="-720" w:right="-555"/>
        <w:jc w:val="both"/>
        <w:textAlignment w:val="baseline"/>
        <w:rPr>
          <w:rFonts w:ascii="Arial" w:hAnsi="Arial" w:cs="Arial"/>
          <w:sz w:val="18"/>
          <w:szCs w:val="18"/>
        </w:rPr>
      </w:pPr>
    </w:p>
    <w:tbl>
      <w:tblPr>
        <w:tblW w:w="10020" w:type="dxa"/>
        <w:tblInd w:w="-116" w:type="dxa"/>
        <w:tblLayout w:type="fixed"/>
        <w:tblLook w:val="04A0" w:firstRow="1" w:lastRow="0" w:firstColumn="1" w:lastColumn="0" w:noHBand="0" w:noVBand="1"/>
      </w:tblPr>
      <w:tblGrid>
        <w:gridCol w:w="1933"/>
        <w:gridCol w:w="2696"/>
        <w:gridCol w:w="2211"/>
        <w:gridCol w:w="3180"/>
      </w:tblGrid>
      <w:tr w:rsidR="006A3206" w:rsidRPr="006229C1" w14:paraId="634680FB" w14:textId="77777777" w:rsidTr="00B36C66">
        <w:trPr>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1D186B55" w14:textId="77777777" w:rsidR="006A3206" w:rsidRPr="006229C1" w:rsidRDefault="006A3206" w:rsidP="00B36C66">
            <w:pPr>
              <w:shd w:val="clear" w:color="auto" w:fill="FFFFFF"/>
              <w:spacing w:before="60"/>
              <w:ind w:left="11"/>
              <w:rPr>
                <w:rFonts w:ascii="Calibri" w:eastAsia="Yu Mincho" w:hAnsi="Calibri" w:cs="Arial"/>
                <w:b/>
                <w:color w:val="000000"/>
                <w:sz w:val="19"/>
                <w:szCs w:val="19"/>
                <w:highlight w:val="yellow"/>
              </w:rPr>
            </w:pPr>
            <w:r w:rsidRPr="006229C1">
              <w:rPr>
                <w:rFonts w:ascii="Calibri" w:eastAsia="Yu Mincho" w:hAnsi="Calibri" w:cs="Arial"/>
                <w:b/>
                <w:color w:val="000000"/>
                <w:sz w:val="19"/>
                <w:szCs w:val="19"/>
              </w:rPr>
              <w:t xml:space="preserve">Category(ies): </w:t>
            </w:r>
            <w:r w:rsidRPr="006229C1">
              <w:rPr>
                <w:rFonts w:ascii="Calibri" w:eastAsia="Yu Mincho" w:hAnsi="Calibri" w:cs="Arial"/>
                <w:b/>
                <w:color w:val="000000"/>
                <w:sz w:val="19"/>
                <w:szCs w:val="19"/>
                <w:highlight w:val="yellow"/>
              </w:rPr>
              <w:t xml:space="preserve">[category name, category name </w:t>
            </w:r>
            <w:r w:rsidRPr="006229C1">
              <w:rPr>
                <w:rFonts w:ascii="Calibri" w:eastAsia="Yu Mincho" w:hAnsi="Calibri" w:cs="Arial"/>
                <w:b/>
                <w:color w:val="000000"/>
                <w:sz w:val="19"/>
                <w:szCs w:val="19"/>
                <w:highlight w:val="cyan"/>
              </w:rPr>
              <w:t>(can include multiple if all have same configuration, create new section for a different category with different configuration)</w:t>
            </w:r>
            <w:r w:rsidRPr="006229C1">
              <w:rPr>
                <w:rFonts w:ascii="Calibri" w:eastAsia="Yu Mincho" w:hAnsi="Calibri" w:cs="Arial"/>
                <w:b/>
                <w:color w:val="000000"/>
                <w:sz w:val="19"/>
                <w:szCs w:val="19"/>
                <w:highlight w:val="yellow"/>
              </w:rPr>
              <w:t>]</w:t>
            </w:r>
          </w:p>
          <w:p w14:paraId="4CDA587F" w14:textId="77777777" w:rsidR="006A3206" w:rsidRPr="006229C1" w:rsidRDefault="006A3206" w:rsidP="00B36C66">
            <w:pPr>
              <w:spacing w:line="256" w:lineRule="auto"/>
              <w:rPr>
                <w:rFonts w:ascii="Calibri" w:hAnsi="Calibri" w:cs="Calibri"/>
                <w:bCs/>
                <w:sz w:val="19"/>
                <w:szCs w:val="19"/>
                <w:lang w:val="en-CA"/>
              </w:rPr>
            </w:pPr>
          </w:p>
          <w:p w14:paraId="6F81D7F3" w14:textId="77777777" w:rsidR="006A3206" w:rsidRPr="006229C1" w:rsidRDefault="006A3206" w:rsidP="00B36C66">
            <w:pPr>
              <w:spacing w:line="256" w:lineRule="auto"/>
              <w:rPr>
                <w:rFonts w:ascii="Calibri" w:hAnsi="Calibri" w:cs="Calibri"/>
                <w:bCs/>
                <w:sz w:val="19"/>
                <w:szCs w:val="19"/>
                <w:lang w:val="en-CA"/>
              </w:rPr>
            </w:pPr>
          </w:p>
        </w:tc>
      </w:tr>
      <w:tr w:rsidR="006A3206" w:rsidRPr="006229C1" w14:paraId="7E0637E0" w14:textId="77777777" w:rsidTr="00B36C66">
        <w:trPr>
          <w:cantSplit/>
          <w:trHeight w:val="230"/>
        </w:trPr>
        <w:tc>
          <w:tcPr>
            <w:tcW w:w="10020" w:type="dxa"/>
            <w:gridSpan w:val="4"/>
            <w:tcBorders>
              <w:top w:val="single" w:sz="6" w:space="0" w:color="auto"/>
              <w:left w:val="single" w:sz="6" w:space="0" w:color="auto"/>
              <w:bottom w:val="single" w:sz="6" w:space="0" w:color="auto"/>
              <w:right w:val="single" w:sz="6" w:space="0" w:color="auto"/>
            </w:tcBorders>
          </w:tcPr>
          <w:p w14:paraId="22CF1931" w14:textId="77777777" w:rsidR="006A3206" w:rsidRPr="006229C1" w:rsidRDefault="006A3206" w:rsidP="00B36C66">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 xml:space="preserve">Service Name: </w:t>
            </w:r>
            <w:sdt>
              <w:sdtPr>
                <w:rPr>
                  <w:rFonts w:ascii="Calibri" w:hAnsi="Calibri" w:cs="Calibri"/>
                  <w:sz w:val="19"/>
                  <w:szCs w:val="19"/>
                  <w:highlight w:val="yellow"/>
                </w:rPr>
                <w:alias w:val="Service Name"/>
                <w:tag w:val="Service Name"/>
                <w:id w:val="-1667081625"/>
                <w:placeholder>
                  <w:docPart w:val="DB8D1F2E82204F40A03EBDE0BDA5405F"/>
                </w:placeholder>
                <w:comboBox>
                  <w:listItem w:value="Choose an item."/>
                  <w:listItem w:displayText="Scantrack" w:value="Scantrack"/>
                  <w:listItem w:displayText="MarketTrack" w:value="MarketTrack"/>
                  <w:listItem w:displayText="Retail Index" w:value="Retail Index"/>
                </w:comboBox>
              </w:sdtPr>
              <w:sdtEndPr/>
              <w:sdtContent>
                <w:r w:rsidRPr="006229C1">
                  <w:rPr>
                    <w:rFonts w:ascii="Calibri" w:hAnsi="Calibri" w:cs="Calibri"/>
                    <w:sz w:val="19"/>
                    <w:szCs w:val="19"/>
                    <w:highlight w:val="yellow"/>
                  </w:rPr>
                  <w:t>[Insert drop down]</w:t>
                </w:r>
              </w:sdtContent>
            </w:sdt>
            <w:r w:rsidRPr="006229C1">
              <w:rPr>
                <w:rFonts w:ascii="Calibri" w:eastAsia="Yu Mincho" w:hAnsi="Calibri" w:cs="Arial"/>
                <w:color w:val="000000"/>
                <w:sz w:val="19"/>
                <w:szCs w:val="19"/>
                <w:highlight w:val="yellow"/>
              </w:rPr>
              <w:t xml:space="preserve"> [choose one- Scantrack, MarketTrack, Retail Index]</w:t>
            </w:r>
          </w:p>
        </w:tc>
      </w:tr>
      <w:tr w:rsidR="006A3206" w:rsidRPr="006229C1" w14:paraId="191E9E78" w14:textId="77777777" w:rsidTr="00B36C6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4F9A8CBA" w14:textId="77777777" w:rsidR="006A3206" w:rsidRPr="006229C1" w:rsidRDefault="006A3206" w:rsidP="00B36C66">
            <w:pPr>
              <w:spacing w:line="256" w:lineRule="auto"/>
              <w:rPr>
                <w:rFonts w:ascii="Calibri" w:hAnsi="Calibri" w:cs="Calibri"/>
                <w:bCs/>
                <w:sz w:val="19"/>
                <w:szCs w:val="19"/>
                <w:lang w:val="en-CA"/>
              </w:rPr>
            </w:pPr>
            <w:r w:rsidRPr="006229C1">
              <w:rPr>
                <w:rFonts w:ascii="Calibri" w:hAnsi="Calibri" w:cs="Calibri"/>
                <w:bCs/>
                <w:sz w:val="19"/>
                <w:szCs w:val="19"/>
                <w:lang w:val="en-CA"/>
              </w:rPr>
              <w:t>Data Type</w:t>
            </w:r>
          </w:p>
        </w:tc>
        <w:tc>
          <w:tcPr>
            <w:tcW w:w="2696" w:type="dxa"/>
            <w:tcBorders>
              <w:top w:val="single" w:sz="6" w:space="0" w:color="auto"/>
              <w:left w:val="single" w:sz="6" w:space="0" w:color="auto"/>
              <w:bottom w:val="single" w:sz="6" w:space="0" w:color="auto"/>
              <w:right w:val="single" w:sz="6" w:space="0" w:color="auto"/>
            </w:tcBorders>
          </w:tcPr>
          <w:p w14:paraId="77159B40" w14:textId="77777777" w:rsidR="006A3206" w:rsidRPr="006229C1" w:rsidRDefault="00D5276E" w:rsidP="00B36C66">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Data Type"/>
                <w:tag w:val="Data Type"/>
                <w:id w:val="-1823577810"/>
                <w:placeholder>
                  <w:docPart w:val="80399CD506584638AA4FE8D61282E8F5"/>
                </w:placeholder>
                <w:comboBox>
                  <w:listItem w:value="Choose an item."/>
                  <w:listItem w:displayText="Syndicated" w:value="Syndicated"/>
                  <w:listItem w:displayText="Custom" w:value="Custom"/>
                </w:comboBox>
              </w:sdtPr>
              <w:sdtEndPr/>
              <w:sdtContent>
                <w:r w:rsidR="006A3206"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hideMark/>
          </w:tcPr>
          <w:p w14:paraId="12F1E4BB" w14:textId="77777777" w:rsidR="006A3206" w:rsidRPr="006229C1" w:rsidRDefault="006A3206" w:rsidP="00B36C66">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Update Speed:</w:t>
            </w:r>
          </w:p>
        </w:tc>
        <w:tc>
          <w:tcPr>
            <w:tcW w:w="3180" w:type="dxa"/>
            <w:tcBorders>
              <w:top w:val="single" w:sz="6" w:space="0" w:color="auto"/>
              <w:left w:val="single" w:sz="6" w:space="0" w:color="auto"/>
              <w:bottom w:val="single" w:sz="6" w:space="0" w:color="auto"/>
              <w:right w:val="single" w:sz="6" w:space="0" w:color="auto"/>
            </w:tcBorders>
          </w:tcPr>
          <w:p w14:paraId="64E0A4C9" w14:textId="77777777" w:rsidR="006A3206" w:rsidRPr="006229C1" w:rsidRDefault="00D5276E" w:rsidP="00B36C66">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Update Speed"/>
                <w:tag w:val="Update Speed"/>
                <w:id w:val="1041014321"/>
                <w:placeholder>
                  <w:docPart w:val="F3012294A832442BB1C276AAD90DBB84"/>
                </w:placeholder>
                <w:comboBox>
                  <w:listItem w:value="Choose an item."/>
                  <w:listItem w:displayText="Standard" w:value="Standard"/>
                  <w:listItem w:displayText="Accelerated  (standard minus 2-3 days)" w:value="Accelerated  (standard minus 2-3 days)"/>
                </w:comboBox>
              </w:sdtPr>
              <w:sdtEndPr/>
              <w:sdtContent>
                <w:r w:rsidR="006A3206" w:rsidRPr="006229C1">
                  <w:rPr>
                    <w:rFonts w:ascii="Calibri" w:hAnsi="Calibri" w:cs="Calibri"/>
                    <w:sz w:val="19"/>
                    <w:szCs w:val="19"/>
                    <w:highlight w:val="yellow"/>
                    <w:lang w:val="nl-NL" w:eastAsia="nl-NL"/>
                  </w:rPr>
                  <w:t>[Insert drop down]</w:t>
                </w:r>
              </w:sdtContent>
            </w:sdt>
          </w:p>
        </w:tc>
      </w:tr>
      <w:tr w:rsidR="006A3206" w:rsidRPr="006229C1" w14:paraId="1D7D57B1" w14:textId="77777777" w:rsidTr="00B36C66">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46B22734" w14:textId="77777777" w:rsidR="006A3206" w:rsidRPr="006229C1" w:rsidRDefault="006A3206" w:rsidP="00B36C66">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Update Frequency:</w:t>
            </w:r>
          </w:p>
        </w:tc>
        <w:tc>
          <w:tcPr>
            <w:tcW w:w="2696" w:type="dxa"/>
            <w:tcBorders>
              <w:top w:val="single" w:sz="6" w:space="0" w:color="auto"/>
              <w:left w:val="single" w:sz="6" w:space="0" w:color="auto"/>
              <w:bottom w:val="single" w:sz="6" w:space="0" w:color="auto"/>
              <w:right w:val="single" w:sz="6" w:space="0" w:color="auto"/>
            </w:tcBorders>
          </w:tcPr>
          <w:p w14:paraId="3B96C5EA" w14:textId="77777777" w:rsidR="006A3206" w:rsidRPr="006229C1" w:rsidRDefault="00D5276E" w:rsidP="00B36C66">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Update Frequency"/>
                <w:tag w:val="Update Frequency"/>
                <w:id w:val="-320730060"/>
                <w:placeholder>
                  <w:docPart w:val="A5490DFDE6AF43B8BB4B867B89C0A246"/>
                </w:placeholder>
                <w:comboBox>
                  <w:listItem w:value="Choose an item."/>
                  <w:listItem w:displayText="Adhoc" w:value="Adhoc"/>
                  <w:listItem w:displayText="2 Times Per Year" w:value="2 Times Per Year"/>
                  <w:listItem w:displayText="Quarterly" w:value="Quarterly"/>
                  <w:listItem w:displayText="Monthly" w:value="Monthly"/>
                  <w:listItem w:displayText="Weekly" w:value="Weekly"/>
                  <w:listItem w:displayText="4 Weekly" w:value="4 Weekly"/>
                </w:comboBox>
              </w:sdtPr>
              <w:sdtEndPr/>
              <w:sdtContent>
                <w:r w:rsidR="006A3206"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tcPr>
          <w:p w14:paraId="22337B8D" w14:textId="77777777" w:rsidR="006A3206" w:rsidRPr="006229C1" w:rsidRDefault="006A3206" w:rsidP="00B36C66">
            <w:pPr>
              <w:spacing w:line="256" w:lineRule="auto"/>
              <w:ind w:right="130"/>
              <w:rPr>
                <w:rFonts w:ascii="Calibri" w:hAnsi="Calibri" w:cs="Calibri"/>
                <w:bCs/>
                <w:sz w:val="19"/>
                <w:szCs w:val="19"/>
                <w:lang w:val="en-CA"/>
              </w:rPr>
            </w:pPr>
            <w:r w:rsidRPr="006229C1">
              <w:rPr>
                <w:rFonts w:ascii="Calibri" w:hAnsi="Calibri" w:cs="Calibri"/>
                <w:bCs/>
                <w:sz w:val="19"/>
                <w:szCs w:val="19"/>
                <w:lang w:val="en-CA"/>
              </w:rPr>
              <w:t>Periodicity:</w:t>
            </w:r>
          </w:p>
        </w:tc>
        <w:tc>
          <w:tcPr>
            <w:tcW w:w="3180" w:type="dxa"/>
            <w:tcBorders>
              <w:top w:val="single" w:sz="6" w:space="0" w:color="auto"/>
              <w:left w:val="single" w:sz="6" w:space="0" w:color="auto"/>
              <w:bottom w:val="single" w:sz="6" w:space="0" w:color="auto"/>
              <w:right w:val="single" w:sz="6" w:space="0" w:color="auto"/>
            </w:tcBorders>
          </w:tcPr>
          <w:p w14:paraId="2C178606" w14:textId="77777777" w:rsidR="006A3206" w:rsidRPr="006229C1" w:rsidRDefault="00D5276E" w:rsidP="00B36C66">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Periodicity"/>
                <w:tag w:val="Periodicity"/>
                <w:id w:val="-693380491"/>
                <w:placeholder>
                  <w:docPart w:val="CB95D89D9F9E42D380A41DA45B8AA18D"/>
                </w:placeholder>
                <w:comboBox>
                  <w:listItem w:value="Choose an item."/>
                  <w:listItem w:displayText="MAT (Moving Annual Total)" w:value="MAT (Moving Annual Total)"/>
                  <w:listItem w:displayText="Monthly" w:value="Monthly"/>
                  <w:listItem w:displayText="Weekly" w:value="Weekly"/>
                </w:comboBox>
              </w:sdtPr>
              <w:sdtEndPr/>
              <w:sdtContent>
                <w:r w:rsidR="006A3206" w:rsidRPr="006229C1">
                  <w:rPr>
                    <w:rFonts w:ascii="Calibri" w:hAnsi="Calibri" w:cs="Calibri"/>
                    <w:sz w:val="19"/>
                    <w:szCs w:val="19"/>
                    <w:highlight w:val="yellow"/>
                    <w:lang w:val="nl-NL" w:eastAsia="nl-NL"/>
                  </w:rPr>
                  <w:t>[Insert drop down]</w:t>
                </w:r>
              </w:sdtContent>
            </w:sdt>
          </w:p>
        </w:tc>
      </w:tr>
      <w:tr w:rsidR="006A3206" w:rsidRPr="006229C1" w14:paraId="583A38A6" w14:textId="77777777" w:rsidTr="00B36C6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6C99EE06" w14:textId="77777777" w:rsidR="006A3206" w:rsidRPr="006229C1" w:rsidRDefault="006A3206" w:rsidP="00B36C66">
            <w:pPr>
              <w:spacing w:line="256" w:lineRule="auto"/>
              <w:rPr>
                <w:rFonts w:ascii="Calibri" w:hAnsi="Calibri" w:cs="Calibri"/>
                <w:bCs/>
                <w:sz w:val="19"/>
                <w:szCs w:val="19"/>
                <w:lang w:val="en-CA"/>
              </w:rPr>
            </w:pPr>
            <w:r w:rsidRPr="006229C1">
              <w:rPr>
                <w:rFonts w:ascii="Calibri" w:hAnsi="Calibri" w:cs="Calibri"/>
                <w:bCs/>
                <w:sz w:val="19"/>
                <w:szCs w:val="19"/>
                <w:lang w:val="en-CA"/>
              </w:rPr>
              <w:t>Granularity:</w:t>
            </w:r>
          </w:p>
        </w:tc>
        <w:tc>
          <w:tcPr>
            <w:tcW w:w="2696" w:type="dxa"/>
            <w:tcBorders>
              <w:top w:val="single" w:sz="6" w:space="0" w:color="auto"/>
              <w:left w:val="single" w:sz="6" w:space="0" w:color="auto"/>
              <w:bottom w:val="single" w:sz="6" w:space="0" w:color="auto"/>
              <w:right w:val="single" w:sz="6" w:space="0" w:color="auto"/>
            </w:tcBorders>
          </w:tcPr>
          <w:p w14:paraId="684D5C61" w14:textId="77777777" w:rsidR="006A3206" w:rsidRPr="006229C1" w:rsidRDefault="00D5276E" w:rsidP="00B36C66">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Granularity"/>
                <w:tag w:val="Granularity"/>
                <w:id w:val="-234401460"/>
                <w:placeholder>
                  <w:docPart w:val="5E22049AB33A4E4EB0E0599772D9D3AE"/>
                </w:placeholder>
                <w:comboBox>
                  <w:listItem w:value="Choose an item."/>
                  <w:listItem w:displayText="Category" w:value="Category"/>
                  <w:listItem w:displayText="Manufacturer" w:value="Manufacturer"/>
                  <w:listItem w:displayText="Brand" w:value="Brand"/>
                  <w:listItem w:displayText="SKU" w:value="SKU"/>
                  <w:listItem w:displayText="Item/EAN" w:value="Item/EAN"/>
                </w:comboBox>
              </w:sdtPr>
              <w:sdtEndPr/>
              <w:sdtContent>
                <w:r w:rsidR="006A3206"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hideMark/>
          </w:tcPr>
          <w:p w14:paraId="7ADDED58" w14:textId="77777777" w:rsidR="006A3206" w:rsidRPr="006229C1" w:rsidRDefault="006A3206" w:rsidP="00B36C66">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Facts Suite:</w:t>
            </w:r>
          </w:p>
        </w:tc>
        <w:tc>
          <w:tcPr>
            <w:tcW w:w="3180" w:type="dxa"/>
            <w:tcBorders>
              <w:top w:val="single" w:sz="6" w:space="0" w:color="auto"/>
              <w:left w:val="single" w:sz="6" w:space="0" w:color="auto"/>
              <w:bottom w:val="single" w:sz="6" w:space="0" w:color="auto"/>
              <w:right w:val="single" w:sz="6" w:space="0" w:color="auto"/>
            </w:tcBorders>
          </w:tcPr>
          <w:p w14:paraId="2EE74FB1" w14:textId="77777777" w:rsidR="006A3206" w:rsidRPr="006229C1" w:rsidRDefault="006A3206" w:rsidP="00B36C66">
            <w:pPr>
              <w:shd w:val="clear" w:color="auto" w:fill="FFFFFF"/>
              <w:spacing w:before="40"/>
              <w:ind w:left="810" w:hanging="794"/>
              <w:rPr>
                <w:rFonts w:ascii="Calibri" w:eastAsia="Yu Mincho" w:hAnsi="Calibri" w:cs="Arial"/>
                <w:color w:val="000000"/>
                <w:sz w:val="19"/>
                <w:szCs w:val="19"/>
              </w:rPr>
            </w:pPr>
            <w:r w:rsidRPr="006229C1">
              <w:rPr>
                <w:rFonts w:ascii="Calibri" w:eastAsia="Yu Mincho" w:hAnsi="Calibri" w:cs="Arial"/>
                <w:color w:val="000000"/>
                <w:sz w:val="19"/>
                <w:szCs w:val="19"/>
                <w:highlight w:val="yellow"/>
              </w:rPr>
              <w:t>[can choose multiple–</w:t>
            </w:r>
            <w:r w:rsidRPr="006229C1">
              <w:rPr>
                <w:rFonts w:ascii="Calibri" w:eastAsia="Yu Mincho" w:hAnsi="Calibri" w:cs="Arial"/>
                <w:color w:val="000000"/>
                <w:sz w:val="19"/>
                <w:szCs w:val="19"/>
              </w:rPr>
              <w:t xml:space="preserve"> </w:t>
            </w:r>
            <w:r w:rsidRPr="006229C1">
              <w:rPr>
                <w:rFonts w:ascii="Calibri" w:eastAsia="Yu Mincho" w:hAnsi="Calibri" w:cs="Arial"/>
                <w:color w:val="000000"/>
                <w:sz w:val="19"/>
                <w:szCs w:val="19"/>
                <w:highlight w:val="yellow"/>
              </w:rPr>
              <w:t>value, volume, distribution, promo</w:t>
            </w:r>
            <w:r w:rsidRPr="006229C1">
              <w:rPr>
                <w:rFonts w:ascii="Calibri" w:eastAsia="Yu Mincho" w:hAnsi="Calibri" w:cs="Arial"/>
                <w:color w:val="000000"/>
                <w:sz w:val="19"/>
                <w:szCs w:val="19"/>
              </w:rPr>
              <w:t>]</w:t>
            </w:r>
          </w:p>
          <w:p w14:paraId="7AE9038D" w14:textId="77777777" w:rsidR="006A3206" w:rsidRPr="006229C1" w:rsidRDefault="006A3206" w:rsidP="00B36C66">
            <w:pPr>
              <w:spacing w:line="256" w:lineRule="auto"/>
              <w:ind w:right="126"/>
              <w:rPr>
                <w:rFonts w:ascii="Calibri" w:hAnsi="Calibri" w:cs="Calibri"/>
                <w:bCs/>
                <w:sz w:val="19"/>
                <w:szCs w:val="19"/>
                <w:lang w:val="en-CA"/>
              </w:rPr>
            </w:pPr>
          </w:p>
        </w:tc>
      </w:tr>
      <w:tr w:rsidR="006A3206" w:rsidRPr="006229C1" w14:paraId="3A3CB55F" w14:textId="77777777" w:rsidTr="00B36C6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4C9C1F08" w14:textId="77777777" w:rsidR="006A3206" w:rsidRPr="006229C1" w:rsidRDefault="006A3206" w:rsidP="00B36C66">
            <w:pPr>
              <w:spacing w:line="256" w:lineRule="auto"/>
              <w:rPr>
                <w:rFonts w:ascii="Calibri" w:hAnsi="Calibri" w:cs="Calibri"/>
                <w:bCs/>
                <w:sz w:val="19"/>
                <w:szCs w:val="19"/>
                <w:lang w:val="en-CA"/>
              </w:rPr>
            </w:pPr>
            <w:r w:rsidRPr="006229C1">
              <w:rPr>
                <w:rFonts w:ascii="Calibri" w:hAnsi="Calibri" w:cs="Calibri"/>
                <w:bCs/>
                <w:sz w:val="19"/>
                <w:szCs w:val="19"/>
                <w:lang w:val="en-CA"/>
              </w:rPr>
              <w:t>Geographical Breakdown:</w:t>
            </w:r>
          </w:p>
        </w:tc>
        <w:tc>
          <w:tcPr>
            <w:tcW w:w="2696" w:type="dxa"/>
            <w:tcBorders>
              <w:top w:val="single" w:sz="6" w:space="0" w:color="auto"/>
              <w:left w:val="single" w:sz="6" w:space="0" w:color="auto"/>
              <w:bottom w:val="single" w:sz="6" w:space="0" w:color="auto"/>
              <w:right w:val="single" w:sz="6" w:space="0" w:color="auto"/>
            </w:tcBorders>
          </w:tcPr>
          <w:p w14:paraId="1C5F50DF" w14:textId="77777777" w:rsidR="006A3206" w:rsidRPr="006229C1" w:rsidRDefault="00D5276E" w:rsidP="00B36C66">
            <w:pPr>
              <w:spacing w:line="256" w:lineRule="auto"/>
              <w:ind w:right="130"/>
              <w:rPr>
                <w:rFonts w:ascii="Calibri" w:hAnsi="Calibri" w:cs="Calibri"/>
                <w:bCs/>
                <w:sz w:val="19"/>
                <w:szCs w:val="19"/>
                <w:lang w:val="en-CA"/>
              </w:rPr>
            </w:pPr>
            <w:sdt>
              <w:sdtPr>
                <w:rPr>
                  <w:rFonts w:ascii="Calibri" w:hAnsi="Calibri" w:cs="Calibri"/>
                  <w:sz w:val="19"/>
                  <w:szCs w:val="19"/>
                  <w:highlight w:val="yellow"/>
                  <w:lang w:val="nl-NL" w:eastAsia="nl-NL"/>
                </w:rPr>
                <w:alias w:val="Geographical Breakdown"/>
                <w:tag w:val="Geographical Breakdown"/>
                <w:id w:val="402107199"/>
                <w:placeholder>
                  <w:docPart w:val="509D1B7DA0DA42D5B0C4F0359B0ACCE9"/>
                </w:placeholder>
                <w:comboBox>
                  <w:listItem w:value="Choose an item."/>
                  <w:listItem w:displayText="Country only" w:value="Country only"/>
                  <w:listItem w:displayText="Regional" w:value="Regional"/>
                </w:comboBox>
              </w:sdtPr>
              <w:sdtEndPr/>
              <w:sdtContent>
                <w:r w:rsidR="006A3206"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hideMark/>
          </w:tcPr>
          <w:p w14:paraId="0FAE421F" w14:textId="77777777" w:rsidR="006A3206" w:rsidRPr="006229C1" w:rsidRDefault="006A3206" w:rsidP="00B36C66">
            <w:pPr>
              <w:spacing w:line="256" w:lineRule="auto"/>
              <w:rPr>
                <w:rFonts w:ascii="Calibri" w:hAnsi="Calibri" w:cs="Calibri"/>
                <w:bCs/>
                <w:sz w:val="19"/>
                <w:szCs w:val="19"/>
                <w:lang w:val="en-CA"/>
              </w:rPr>
            </w:pPr>
            <w:r w:rsidRPr="006229C1">
              <w:rPr>
                <w:rFonts w:ascii="Calibri" w:hAnsi="Calibri" w:cs="Calibri"/>
                <w:bCs/>
                <w:sz w:val="19"/>
                <w:szCs w:val="19"/>
                <w:lang w:val="en-CA"/>
              </w:rPr>
              <w:t>Local Market Add On:</w:t>
            </w:r>
          </w:p>
        </w:tc>
        <w:tc>
          <w:tcPr>
            <w:tcW w:w="3180" w:type="dxa"/>
            <w:tcBorders>
              <w:top w:val="single" w:sz="6" w:space="0" w:color="auto"/>
              <w:left w:val="single" w:sz="6" w:space="0" w:color="auto"/>
              <w:bottom w:val="single" w:sz="6" w:space="0" w:color="auto"/>
              <w:right w:val="single" w:sz="6" w:space="0" w:color="auto"/>
            </w:tcBorders>
          </w:tcPr>
          <w:p w14:paraId="2B2B6133" w14:textId="77777777" w:rsidR="006A3206" w:rsidRPr="006229C1" w:rsidRDefault="006A3206" w:rsidP="00B36C66">
            <w:pPr>
              <w:spacing w:line="256" w:lineRule="auto"/>
              <w:ind w:right="126"/>
              <w:rPr>
                <w:rFonts w:ascii="Calibri" w:hAnsi="Calibri" w:cs="Calibri"/>
                <w:bCs/>
                <w:sz w:val="19"/>
                <w:szCs w:val="19"/>
                <w:lang w:val="en-CA"/>
              </w:rPr>
            </w:pPr>
            <w:r w:rsidRPr="006229C1">
              <w:rPr>
                <w:rFonts w:ascii="Calibri" w:eastAsia="Yu Mincho" w:hAnsi="Calibri" w:cs="Arial"/>
                <w:color w:val="000000"/>
                <w:sz w:val="19"/>
                <w:szCs w:val="19"/>
                <w:highlight w:val="yellow"/>
              </w:rPr>
              <w:t>[ENTER DETAILS - vary by market]</w:t>
            </w:r>
          </w:p>
        </w:tc>
      </w:tr>
      <w:tr w:rsidR="006A3206" w:rsidRPr="006229C1" w14:paraId="791D8A82" w14:textId="77777777" w:rsidTr="00B36C66">
        <w:trPr>
          <w:cantSplit/>
          <w:trHeight w:val="230"/>
        </w:trPr>
        <w:tc>
          <w:tcPr>
            <w:tcW w:w="1933" w:type="dxa"/>
            <w:tcBorders>
              <w:top w:val="single" w:sz="6" w:space="0" w:color="auto"/>
              <w:left w:val="single" w:sz="6" w:space="0" w:color="auto"/>
              <w:bottom w:val="single" w:sz="6" w:space="0" w:color="auto"/>
              <w:right w:val="single" w:sz="6" w:space="0" w:color="auto"/>
            </w:tcBorders>
          </w:tcPr>
          <w:p w14:paraId="4606E12B" w14:textId="77777777" w:rsidR="006A3206" w:rsidRPr="006229C1" w:rsidRDefault="006A3206" w:rsidP="00B36C66">
            <w:pPr>
              <w:spacing w:line="256" w:lineRule="auto"/>
              <w:rPr>
                <w:rFonts w:ascii="Calibri" w:hAnsi="Calibri" w:cs="Calibri"/>
                <w:bCs/>
                <w:sz w:val="19"/>
                <w:szCs w:val="19"/>
                <w:lang w:val="en-CA"/>
              </w:rPr>
            </w:pPr>
            <w:r w:rsidRPr="006229C1">
              <w:rPr>
                <w:rFonts w:ascii="Calibri" w:hAnsi="Calibri" w:cs="Calibri"/>
                <w:bCs/>
                <w:sz w:val="19"/>
                <w:szCs w:val="19"/>
                <w:lang w:val="en-CA"/>
              </w:rPr>
              <w:t>Back Data:</w:t>
            </w:r>
          </w:p>
        </w:tc>
        <w:tc>
          <w:tcPr>
            <w:tcW w:w="2696" w:type="dxa"/>
            <w:tcBorders>
              <w:top w:val="single" w:sz="6" w:space="0" w:color="auto"/>
              <w:left w:val="single" w:sz="6" w:space="0" w:color="auto"/>
              <w:bottom w:val="single" w:sz="6" w:space="0" w:color="auto"/>
              <w:right w:val="single" w:sz="6" w:space="0" w:color="auto"/>
            </w:tcBorders>
          </w:tcPr>
          <w:p w14:paraId="10F8F86E" w14:textId="77777777" w:rsidR="006A3206" w:rsidRPr="006229C1" w:rsidRDefault="00D5276E" w:rsidP="00B36C66">
            <w:pPr>
              <w:spacing w:line="256" w:lineRule="auto"/>
              <w:ind w:right="130"/>
              <w:rPr>
                <w:rFonts w:ascii="Calibri" w:hAnsi="Calibri" w:cs="Calibri"/>
                <w:bCs/>
                <w:sz w:val="19"/>
                <w:szCs w:val="19"/>
                <w:lang w:val="en-CA"/>
              </w:rPr>
            </w:pPr>
            <w:sdt>
              <w:sdtPr>
                <w:rPr>
                  <w:rFonts w:ascii="Calibri" w:hAnsi="Calibri" w:cs="Calibri"/>
                  <w:sz w:val="19"/>
                  <w:szCs w:val="19"/>
                  <w:highlight w:val="yellow"/>
                  <w:lang w:val="nl-NL" w:eastAsia="nl-NL"/>
                </w:rPr>
                <w:alias w:val="Back Data"/>
                <w:tag w:val="Back Data"/>
                <w:id w:val="-918636460"/>
                <w:placeholder>
                  <w:docPart w:val="EE056A887DD2423F880EF9621C304E96"/>
                </w:placeholder>
                <w:comboBox>
                  <w:listItem w:value="Choose an item."/>
                  <w:listItem w:displayText="None" w:value="None"/>
                  <w:listItem w:displayText="1 Year" w:value="1 Year"/>
                  <w:listItem w:displayText="2 Years" w:value="2 Years"/>
                  <w:listItem w:displayText="3 Years" w:value="3 Years"/>
                  <w:listItem w:displayText="Extended" w:value="Extended"/>
                  <w:listItem w:displayText="1 Period" w:value="1 Period"/>
                  <w:listItem w:displayText="2 Periods" w:value="2 Periods"/>
                  <w:listItem w:displayText="3 Periods" w:value="3 Periods"/>
                  <w:listItem w:displayText="4 Periods" w:value="4 Periods"/>
                  <w:listItem w:displayText="5 Periods" w:value="5 Periods"/>
                  <w:listItem w:displayText="6 Periods" w:value="6 Periods"/>
                  <w:listItem w:displayText="7 Periods" w:value="7 Periods"/>
                  <w:listItem w:displayText="8 Periods" w:value="8 Periods"/>
                  <w:listItem w:displayText="9 Periods" w:value="9 Periods"/>
                  <w:listItem w:displayText="10 Periods" w:value="10 Periods"/>
                  <w:listItem w:displayText="11 Periods" w:value="11 Periods"/>
                  <w:listItem w:displayText="12 Periods" w:value="12 Periods"/>
                </w:comboBox>
              </w:sdtPr>
              <w:sdtEndPr/>
              <w:sdtContent>
                <w:r w:rsidR="006A3206"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tcPr>
          <w:p w14:paraId="3A5F4437" w14:textId="77777777" w:rsidR="006A3206" w:rsidRPr="006229C1" w:rsidRDefault="006A3206" w:rsidP="00B36C66">
            <w:pPr>
              <w:spacing w:line="256" w:lineRule="auto"/>
              <w:rPr>
                <w:rFonts w:ascii="Calibri" w:hAnsi="Calibri" w:cs="Calibri"/>
                <w:bCs/>
                <w:sz w:val="19"/>
                <w:szCs w:val="19"/>
                <w:lang w:val="en-CA"/>
              </w:rPr>
            </w:pPr>
            <w:r w:rsidRPr="006229C1">
              <w:rPr>
                <w:rFonts w:ascii="Calibri" w:hAnsi="Calibri" w:cs="Calibri"/>
                <w:bCs/>
                <w:sz w:val="19"/>
                <w:szCs w:val="19"/>
                <w:lang w:val="en-CA"/>
              </w:rPr>
              <w:t>Customization Details:</w:t>
            </w:r>
          </w:p>
        </w:tc>
        <w:tc>
          <w:tcPr>
            <w:tcW w:w="3180" w:type="dxa"/>
            <w:tcBorders>
              <w:top w:val="single" w:sz="6" w:space="0" w:color="auto"/>
              <w:left w:val="single" w:sz="6" w:space="0" w:color="auto"/>
              <w:bottom w:val="single" w:sz="6" w:space="0" w:color="auto"/>
              <w:right w:val="single" w:sz="6" w:space="0" w:color="auto"/>
            </w:tcBorders>
          </w:tcPr>
          <w:p w14:paraId="73C8CAEB" w14:textId="77777777" w:rsidR="006A3206" w:rsidRPr="006229C1" w:rsidRDefault="006A3206" w:rsidP="00B36C66">
            <w:pPr>
              <w:spacing w:line="256" w:lineRule="auto"/>
              <w:ind w:right="126"/>
              <w:rPr>
                <w:rFonts w:ascii="Calibri" w:hAnsi="Calibri" w:cs="Calibri"/>
                <w:bCs/>
                <w:sz w:val="19"/>
                <w:szCs w:val="19"/>
                <w:lang w:val="en-CA"/>
              </w:rPr>
            </w:pPr>
            <w:r w:rsidRPr="006229C1">
              <w:rPr>
                <w:rFonts w:ascii="Calibri" w:eastAsia="Yu Mincho" w:hAnsi="Calibri" w:cs="Arial"/>
                <w:color w:val="000000"/>
                <w:sz w:val="19"/>
                <w:szCs w:val="19"/>
                <w:highlight w:val="yellow"/>
              </w:rPr>
              <w:t>[ENTER DETAILS - each can be unique]</w:t>
            </w:r>
          </w:p>
        </w:tc>
      </w:tr>
    </w:tbl>
    <w:p w14:paraId="7D57A837" w14:textId="77777777" w:rsidR="006A3206" w:rsidRPr="006229C1" w:rsidRDefault="006A3206" w:rsidP="006A3206">
      <w:pPr>
        <w:shd w:val="clear" w:color="auto" w:fill="FFFFFF"/>
        <w:spacing w:before="60"/>
        <w:ind w:left="720"/>
        <w:rPr>
          <w:rFonts w:ascii="Calibri" w:eastAsia="Yu Mincho" w:hAnsi="Calibri" w:cs="Arial"/>
          <w:b/>
          <w:color w:val="000000"/>
          <w:sz w:val="19"/>
          <w:szCs w:val="19"/>
          <w:highlight w:val="yellow"/>
        </w:rPr>
      </w:pPr>
    </w:p>
    <w:p w14:paraId="26DD4416" w14:textId="77777777" w:rsidR="006A3206" w:rsidRPr="006229C1" w:rsidRDefault="006A3206" w:rsidP="006A3206">
      <w:pPr>
        <w:ind w:left="-720" w:right="-555"/>
        <w:jc w:val="both"/>
        <w:textAlignment w:val="baseline"/>
        <w:rPr>
          <w:rFonts w:ascii="Arial" w:hAnsi="Arial" w:cs="Arial"/>
          <w:sz w:val="18"/>
          <w:szCs w:val="18"/>
        </w:rPr>
      </w:pPr>
    </w:p>
    <w:tbl>
      <w:tblPr>
        <w:tblW w:w="10036" w:type="dxa"/>
        <w:tblInd w:w="-116" w:type="dxa"/>
        <w:tblLayout w:type="fixed"/>
        <w:tblLook w:val="04A0" w:firstRow="1" w:lastRow="0" w:firstColumn="1" w:lastColumn="0" w:noHBand="0" w:noVBand="1"/>
      </w:tblPr>
      <w:tblGrid>
        <w:gridCol w:w="1933"/>
        <w:gridCol w:w="2696"/>
        <w:gridCol w:w="2211"/>
        <w:gridCol w:w="3180"/>
        <w:gridCol w:w="16"/>
      </w:tblGrid>
      <w:tr w:rsidR="006A3206" w:rsidRPr="006229C1" w14:paraId="714C4603" w14:textId="77777777" w:rsidTr="00B36C66">
        <w:trPr>
          <w:gridAfter w:val="1"/>
          <w:wAfter w:w="16" w:type="dxa"/>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1189CE72" w14:textId="77777777" w:rsidR="006A3206" w:rsidRPr="006229C1" w:rsidRDefault="006A3206" w:rsidP="00B36C66">
            <w:pPr>
              <w:shd w:val="clear" w:color="auto" w:fill="FFFFFF"/>
              <w:spacing w:before="40"/>
              <w:rPr>
                <w:rFonts w:ascii="Calibri" w:eastAsia="Yu Mincho" w:hAnsi="Calibri" w:cs="Arial"/>
                <w:b/>
                <w:color w:val="000000"/>
                <w:sz w:val="19"/>
                <w:szCs w:val="19"/>
                <w:highlight w:val="yellow"/>
              </w:rPr>
            </w:pPr>
            <w:r w:rsidRPr="006229C1">
              <w:rPr>
                <w:rFonts w:ascii="Calibri" w:eastAsia="Yu Mincho" w:hAnsi="Calibri" w:cs="Arial"/>
                <w:b/>
                <w:color w:val="000000"/>
                <w:sz w:val="19"/>
                <w:szCs w:val="19"/>
              </w:rPr>
              <w:t xml:space="preserve">Retailer(s): </w:t>
            </w:r>
            <w:r w:rsidRPr="006229C1">
              <w:rPr>
                <w:rFonts w:ascii="Calibri" w:eastAsia="Yu Mincho" w:hAnsi="Calibri" w:cs="Arial"/>
                <w:b/>
                <w:color w:val="000000"/>
                <w:sz w:val="19"/>
                <w:szCs w:val="19"/>
                <w:highlight w:val="yellow"/>
              </w:rPr>
              <w:t xml:space="preserve">[retailer name, retailer name </w:t>
            </w:r>
            <w:r w:rsidRPr="006229C1">
              <w:rPr>
                <w:rFonts w:ascii="Calibri" w:eastAsia="Yu Mincho" w:hAnsi="Calibri" w:cs="Arial"/>
                <w:b/>
                <w:color w:val="000000"/>
                <w:sz w:val="19"/>
                <w:szCs w:val="19"/>
                <w:highlight w:val="cyan"/>
              </w:rPr>
              <w:t>(can include multiple if all have same specs)</w:t>
            </w:r>
            <w:r w:rsidRPr="006229C1">
              <w:rPr>
                <w:rFonts w:ascii="Calibri" w:eastAsia="Yu Mincho" w:hAnsi="Calibri" w:cs="Arial"/>
                <w:b/>
                <w:color w:val="000000"/>
                <w:sz w:val="19"/>
                <w:szCs w:val="19"/>
                <w:highlight w:val="yellow"/>
              </w:rPr>
              <w:t>]</w:t>
            </w:r>
          </w:p>
          <w:p w14:paraId="6EC1A5B5" w14:textId="77777777" w:rsidR="006A3206" w:rsidRPr="006229C1" w:rsidRDefault="006A3206" w:rsidP="00B36C66">
            <w:pPr>
              <w:spacing w:line="256" w:lineRule="auto"/>
              <w:rPr>
                <w:rFonts w:ascii="Calibri" w:hAnsi="Calibri" w:cs="Calibri"/>
                <w:bCs/>
                <w:sz w:val="19"/>
                <w:szCs w:val="19"/>
                <w:lang w:val="en-CA"/>
              </w:rPr>
            </w:pPr>
          </w:p>
          <w:p w14:paraId="15FEF6BC" w14:textId="77777777" w:rsidR="006A3206" w:rsidRPr="006229C1" w:rsidRDefault="006A3206" w:rsidP="00B36C66">
            <w:pPr>
              <w:spacing w:line="256" w:lineRule="auto"/>
              <w:rPr>
                <w:rFonts w:ascii="Calibri" w:hAnsi="Calibri" w:cs="Calibri"/>
                <w:bCs/>
                <w:sz w:val="19"/>
                <w:szCs w:val="19"/>
                <w:lang w:val="en-CA"/>
              </w:rPr>
            </w:pPr>
          </w:p>
        </w:tc>
      </w:tr>
      <w:tr w:rsidR="006A3206" w:rsidRPr="006229C1" w14:paraId="6B47BB4E" w14:textId="77777777" w:rsidTr="00B36C66">
        <w:trPr>
          <w:gridAfter w:val="1"/>
          <w:wAfter w:w="16" w:type="dxa"/>
          <w:cantSplit/>
          <w:trHeight w:val="741"/>
        </w:trPr>
        <w:tc>
          <w:tcPr>
            <w:tcW w:w="10020" w:type="dxa"/>
            <w:gridSpan w:val="4"/>
            <w:tcBorders>
              <w:top w:val="single" w:sz="6" w:space="0" w:color="auto"/>
              <w:left w:val="single" w:sz="6" w:space="0" w:color="auto"/>
              <w:bottom w:val="single" w:sz="6" w:space="0" w:color="auto"/>
              <w:right w:val="single" w:sz="6" w:space="0" w:color="auto"/>
            </w:tcBorders>
          </w:tcPr>
          <w:p w14:paraId="1626D861" w14:textId="77777777" w:rsidR="006A3206" w:rsidRPr="006229C1" w:rsidRDefault="006A3206" w:rsidP="00B36C66">
            <w:pPr>
              <w:shd w:val="clear" w:color="auto" w:fill="FFFFFF"/>
              <w:spacing w:before="60"/>
              <w:ind w:left="11"/>
              <w:rPr>
                <w:rFonts w:ascii="Calibri" w:hAnsi="Calibri" w:cs="Calibri"/>
                <w:bCs/>
                <w:sz w:val="19"/>
                <w:szCs w:val="19"/>
                <w:lang w:val="en-CA"/>
              </w:rPr>
            </w:pPr>
            <w:r w:rsidRPr="006229C1">
              <w:rPr>
                <w:rFonts w:ascii="Calibri" w:eastAsia="Yu Mincho" w:hAnsi="Calibri" w:cs="Arial"/>
                <w:b/>
                <w:color w:val="000000"/>
                <w:sz w:val="19"/>
                <w:szCs w:val="19"/>
              </w:rPr>
              <w:t xml:space="preserve">Category(ies): </w:t>
            </w:r>
            <w:r w:rsidRPr="006229C1">
              <w:rPr>
                <w:rFonts w:ascii="Calibri" w:eastAsia="Yu Mincho" w:hAnsi="Calibri" w:cs="Arial"/>
                <w:b/>
                <w:color w:val="000000"/>
                <w:sz w:val="19"/>
                <w:szCs w:val="19"/>
                <w:highlight w:val="yellow"/>
              </w:rPr>
              <w:t xml:space="preserve">[category name, category name </w:t>
            </w:r>
            <w:r w:rsidRPr="006229C1">
              <w:rPr>
                <w:rFonts w:ascii="Calibri" w:eastAsia="Yu Mincho" w:hAnsi="Calibri" w:cs="Arial"/>
                <w:b/>
                <w:color w:val="000000"/>
                <w:sz w:val="19"/>
                <w:szCs w:val="19"/>
                <w:highlight w:val="cyan"/>
              </w:rPr>
              <w:t>(can include multiple if all have same configuration, create new section for a different category with different configuration)</w:t>
            </w:r>
            <w:r w:rsidRPr="006229C1">
              <w:rPr>
                <w:rFonts w:ascii="Calibri" w:eastAsia="Yu Mincho" w:hAnsi="Calibri" w:cs="Arial"/>
                <w:b/>
                <w:color w:val="000000"/>
                <w:sz w:val="19"/>
                <w:szCs w:val="19"/>
                <w:highlight w:val="yellow"/>
              </w:rPr>
              <w:t>]</w:t>
            </w:r>
          </w:p>
        </w:tc>
      </w:tr>
      <w:tr w:rsidR="006A3206" w:rsidRPr="006229C1" w14:paraId="5149F216" w14:textId="77777777" w:rsidTr="00B36C66">
        <w:trPr>
          <w:cantSplit/>
          <w:trHeight w:val="230"/>
        </w:trPr>
        <w:tc>
          <w:tcPr>
            <w:tcW w:w="10036" w:type="dxa"/>
            <w:gridSpan w:val="5"/>
            <w:tcBorders>
              <w:top w:val="single" w:sz="6" w:space="0" w:color="auto"/>
              <w:left w:val="single" w:sz="6" w:space="0" w:color="auto"/>
              <w:bottom w:val="single" w:sz="6" w:space="0" w:color="auto"/>
              <w:right w:val="single" w:sz="6" w:space="0" w:color="auto"/>
            </w:tcBorders>
          </w:tcPr>
          <w:p w14:paraId="39E996C6" w14:textId="77777777" w:rsidR="006A3206" w:rsidRPr="006229C1" w:rsidRDefault="006A3206" w:rsidP="00B36C66">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 xml:space="preserve">Service Name: </w:t>
            </w:r>
            <w:r w:rsidRPr="006229C1">
              <w:rPr>
                <w:rFonts w:ascii="Calibri" w:eastAsia="Yu Mincho" w:hAnsi="Calibri" w:cs="Arial"/>
                <w:sz w:val="19"/>
                <w:szCs w:val="19"/>
              </w:rPr>
              <w:t>KAD – Marketing Data</w:t>
            </w:r>
          </w:p>
        </w:tc>
      </w:tr>
      <w:tr w:rsidR="006A3206" w:rsidRPr="006229C1" w14:paraId="50467076" w14:textId="77777777" w:rsidTr="00B36C66">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1CD90CC3" w14:textId="77777777" w:rsidR="006A3206" w:rsidRPr="006229C1" w:rsidRDefault="006A3206" w:rsidP="00B36C66">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Update Frequency:</w:t>
            </w:r>
          </w:p>
        </w:tc>
        <w:tc>
          <w:tcPr>
            <w:tcW w:w="2696" w:type="dxa"/>
            <w:tcBorders>
              <w:top w:val="single" w:sz="6" w:space="0" w:color="auto"/>
              <w:left w:val="single" w:sz="6" w:space="0" w:color="auto"/>
              <w:bottom w:val="single" w:sz="6" w:space="0" w:color="auto"/>
              <w:right w:val="single" w:sz="6" w:space="0" w:color="auto"/>
            </w:tcBorders>
          </w:tcPr>
          <w:p w14:paraId="4DCB555A" w14:textId="77777777" w:rsidR="006A3206" w:rsidRPr="006229C1" w:rsidRDefault="00D5276E" w:rsidP="00B36C66">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Update Frequency"/>
                <w:tag w:val="Update Frequency"/>
                <w:id w:val="-1147747687"/>
                <w:placeholder>
                  <w:docPart w:val="1D6B1413BE71454999862B9D3D7D7B3C"/>
                </w:placeholder>
                <w:comboBox>
                  <w:listItem w:value="Choose an item."/>
                  <w:listItem w:displayText="Adhoc" w:value="Adhoc"/>
                  <w:listItem w:displayText="2 Times Per Year" w:value="2 Times Per Year"/>
                  <w:listItem w:displayText="Quarterly" w:value="Quarterly"/>
                  <w:listItem w:displayText="Monthly" w:value="Monthly"/>
                  <w:listItem w:displayText="Weekly" w:value="Weekly"/>
                  <w:listItem w:displayText="4 Weekly" w:value="4 Weekly"/>
                </w:comboBox>
              </w:sdtPr>
              <w:sdtEndPr/>
              <w:sdtContent>
                <w:r w:rsidR="006A3206"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tcPr>
          <w:p w14:paraId="0C964699" w14:textId="77777777" w:rsidR="006A3206" w:rsidRPr="006229C1" w:rsidRDefault="006A3206" w:rsidP="00B36C66">
            <w:pPr>
              <w:spacing w:line="256" w:lineRule="auto"/>
              <w:ind w:right="130"/>
              <w:rPr>
                <w:rFonts w:ascii="Calibri" w:hAnsi="Calibri" w:cs="Calibri"/>
                <w:bCs/>
                <w:sz w:val="19"/>
                <w:szCs w:val="19"/>
                <w:lang w:val="en-CA"/>
              </w:rPr>
            </w:pPr>
            <w:r w:rsidRPr="006229C1">
              <w:rPr>
                <w:rFonts w:ascii="Calibri" w:hAnsi="Calibri" w:cs="Calibri"/>
                <w:bCs/>
                <w:sz w:val="19"/>
                <w:szCs w:val="19"/>
                <w:lang w:val="en-CA"/>
              </w:rPr>
              <w:t>Periodicity:</w:t>
            </w:r>
          </w:p>
        </w:tc>
        <w:tc>
          <w:tcPr>
            <w:tcW w:w="3196" w:type="dxa"/>
            <w:gridSpan w:val="2"/>
            <w:tcBorders>
              <w:top w:val="single" w:sz="6" w:space="0" w:color="auto"/>
              <w:left w:val="single" w:sz="6" w:space="0" w:color="auto"/>
              <w:bottom w:val="single" w:sz="6" w:space="0" w:color="auto"/>
              <w:right w:val="single" w:sz="6" w:space="0" w:color="auto"/>
            </w:tcBorders>
          </w:tcPr>
          <w:p w14:paraId="7C1F1A72" w14:textId="77777777" w:rsidR="006A3206" w:rsidRPr="006229C1" w:rsidRDefault="00D5276E" w:rsidP="00B36C66">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Periodicity"/>
                <w:tag w:val="Periodicity"/>
                <w:id w:val="-2031096548"/>
                <w:placeholder>
                  <w:docPart w:val="9D7530924CD54DE19EDD319F767B3F25"/>
                </w:placeholder>
                <w:comboBox>
                  <w:listItem w:value="Choose an item."/>
                  <w:listItem w:displayText="MAT (Moving Annual Total)" w:value="MAT (Moving Annual Total)"/>
                  <w:listItem w:displayText="Monthly" w:value="Monthly"/>
                  <w:listItem w:displayText="Weekly" w:value="Weekly"/>
                </w:comboBox>
              </w:sdtPr>
              <w:sdtEndPr/>
              <w:sdtContent>
                <w:r w:rsidR="006A3206" w:rsidRPr="006229C1">
                  <w:rPr>
                    <w:rFonts w:ascii="Calibri" w:hAnsi="Calibri" w:cs="Calibri"/>
                    <w:sz w:val="19"/>
                    <w:szCs w:val="19"/>
                    <w:highlight w:val="yellow"/>
                    <w:lang w:val="nl-NL" w:eastAsia="nl-NL"/>
                  </w:rPr>
                  <w:t>[Insert drop down]</w:t>
                </w:r>
              </w:sdtContent>
            </w:sdt>
          </w:p>
        </w:tc>
      </w:tr>
      <w:tr w:rsidR="006A3206" w:rsidRPr="006229C1" w14:paraId="2EBD3CC3" w14:textId="77777777" w:rsidTr="00B36C6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3955522F" w14:textId="77777777" w:rsidR="006A3206" w:rsidRPr="006229C1" w:rsidRDefault="006A3206" w:rsidP="00B36C66">
            <w:pPr>
              <w:spacing w:line="256" w:lineRule="auto"/>
              <w:rPr>
                <w:rFonts w:ascii="Calibri" w:hAnsi="Calibri" w:cs="Calibri"/>
                <w:bCs/>
                <w:sz w:val="19"/>
                <w:szCs w:val="19"/>
                <w:lang w:val="en-CA"/>
              </w:rPr>
            </w:pPr>
            <w:r w:rsidRPr="006229C1">
              <w:rPr>
                <w:rFonts w:ascii="Calibri" w:hAnsi="Calibri" w:cs="Calibri"/>
                <w:bCs/>
                <w:sz w:val="19"/>
                <w:szCs w:val="19"/>
                <w:lang w:val="en-CA"/>
              </w:rPr>
              <w:t>Granularity:</w:t>
            </w:r>
          </w:p>
        </w:tc>
        <w:tc>
          <w:tcPr>
            <w:tcW w:w="2696" w:type="dxa"/>
            <w:tcBorders>
              <w:top w:val="single" w:sz="6" w:space="0" w:color="auto"/>
              <w:left w:val="single" w:sz="6" w:space="0" w:color="auto"/>
              <w:bottom w:val="single" w:sz="6" w:space="0" w:color="auto"/>
              <w:right w:val="single" w:sz="6" w:space="0" w:color="auto"/>
            </w:tcBorders>
          </w:tcPr>
          <w:p w14:paraId="193E9D75" w14:textId="77777777" w:rsidR="006A3206" w:rsidRPr="006229C1" w:rsidRDefault="00D5276E" w:rsidP="00B36C66">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Granularity"/>
                <w:tag w:val="Granularity"/>
                <w:id w:val="-1364046530"/>
                <w:placeholder>
                  <w:docPart w:val="9F9CFE7BA8B7452F85D7E904102EBB23"/>
                </w:placeholder>
                <w:comboBox>
                  <w:listItem w:value="Choose an item."/>
                  <w:listItem w:displayText="Category" w:value="Category"/>
                  <w:listItem w:displayText="Manufacturer" w:value="Manufacturer"/>
                  <w:listItem w:displayText="Brand" w:value="Brand"/>
                  <w:listItem w:displayText="SKU" w:value="SKU"/>
                  <w:listItem w:displayText="Item/EAN" w:value="Item/EAN"/>
                </w:comboBox>
              </w:sdtPr>
              <w:sdtEndPr/>
              <w:sdtContent>
                <w:r w:rsidR="006A3206"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hideMark/>
          </w:tcPr>
          <w:p w14:paraId="122B56D1" w14:textId="77777777" w:rsidR="006A3206" w:rsidRPr="006229C1" w:rsidRDefault="006A3206" w:rsidP="00B36C66">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Country:</w:t>
            </w:r>
          </w:p>
        </w:tc>
        <w:tc>
          <w:tcPr>
            <w:tcW w:w="3196" w:type="dxa"/>
            <w:gridSpan w:val="2"/>
            <w:tcBorders>
              <w:top w:val="single" w:sz="6" w:space="0" w:color="auto"/>
              <w:left w:val="single" w:sz="6" w:space="0" w:color="auto"/>
              <w:bottom w:val="single" w:sz="6" w:space="0" w:color="auto"/>
              <w:right w:val="single" w:sz="6" w:space="0" w:color="auto"/>
            </w:tcBorders>
          </w:tcPr>
          <w:p w14:paraId="23AE4414" w14:textId="77777777" w:rsidR="006A3206" w:rsidRPr="006229C1" w:rsidRDefault="006A3206" w:rsidP="00B36C66">
            <w:pPr>
              <w:shd w:val="clear" w:color="auto" w:fill="FFFFFF"/>
              <w:spacing w:before="40"/>
              <w:ind w:left="810" w:hanging="794"/>
              <w:rPr>
                <w:rFonts w:ascii="Calibri" w:eastAsia="Yu Mincho" w:hAnsi="Calibri" w:cs="Arial"/>
                <w:color w:val="000000"/>
                <w:sz w:val="19"/>
                <w:szCs w:val="19"/>
              </w:rPr>
            </w:pPr>
            <w:r w:rsidRPr="006229C1">
              <w:rPr>
                <w:rFonts w:ascii="Calibri" w:eastAsia="Yu Mincho" w:hAnsi="Calibri" w:cs="Arial"/>
                <w:color w:val="000000"/>
                <w:sz w:val="19"/>
                <w:szCs w:val="19"/>
                <w:highlight w:val="yellow"/>
              </w:rPr>
              <w:t>[enter country names]</w:t>
            </w:r>
          </w:p>
          <w:p w14:paraId="6F7676EC" w14:textId="77777777" w:rsidR="006A3206" w:rsidRPr="006229C1" w:rsidRDefault="006A3206" w:rsidP="00B36C66">
            <w:pPr>
              <w:spacing w:line="256" w:lineRule="auto"/>
              <w:ind w:right="126"/>
              <w:rPr>
                <w:rFonts w:ascii="Calibri" w:hAnsi="Calibri" w:cs="Calibri"/>
                <w:bCs/>
                <w:sz w:val="19"/>
                <w:szCs w:val="19"/>
                <w:lang w:val="en-CA"/>
              </w:rPr>
            </w:pPr>
          </w:p>
        </w:tc>
      </w:tr>
      <w:tr w:rsidR="006A3206" w:rsidRPr="006229C1" w14:paraId="715740E6" w14:textId="77777777" w:rsidTr="00B36C6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2CD0D697" w14:textId="77777777" w:rsidR="006A3206" w:rsidRPr="006229C1" w:rsidRDefault="006A3206" w:rsidP="00B36C66">
            <w:pPr>
              <w:spacing w:line="256" w:lineRule="auto"/>
              <w:rPr>
                <w:rFonts w:ascii="Calibri" w:hAnsi="Calibri" w:cs="Calibri"/>
                <w:bCs/>
                <w:sz w:val="19"/>
                <w:szCs w:val="19"/>
                <w:lang w:val="en-CA"/>
              </w:rPr>
            </w:pPr>
            <w:r w:rsidRPr="006229C1">
              <w:rPr>
                <w:rFonts w:ascii="Calibri" w:hAnsi="Calibri" w:cs="Calibri"/>
                <w:bCs/>
                <w:sz w:val="19"/>
                <w:szCs w:val="19"/>
                <w:lang w:val="en-CA"/>
              </w:rPr>
              <w:t>Regional MDB Split:</w:t>
            </w:r>
          </w:p>
        </w:tc>
        <w:tc>
          <w:tcPr>
            <w:tcW w:w="2696" w:type="dxa"/>
            <w:tcBorders>
              <w:top w:val="single" w:sz="6" w:space="0" w:color="auto"/>
              <w:left w:val="single" w:sz="6" w:space="0" w:color="auto"/>
              <w:bottom w:val="single" w:sz="6" w:space="0" w:color="auto"/>
              <w:right w:val="single" w:sz="6" w:space="0" w:color="auto"/>
            </w:tcBorders>
          </w:tcPr>
          <w:p w14:paraId="62C518D9" w14:textId="77777777" w:rsidR="006A3206" w:rsidRPr="006229C1" w:rsidRDefault="00D5276E" w:rsidP="00B36C66">
            <w:pPr>
              <w:spacing w:line="256" w:lineRule="auto"/>
              <w:ind w:right="130"/>
              <w:rPr>
                <w:rFonts w:ascii="Calibri" w:hAnsi="Calibri" w:cs="Calibri"/>
                <w:bCs/>
                <w:sz w:val="19"/>
                <w:szCs w:val="19"/>
                <w:lang w:val="en-CA"/>
              </w:rPr>
            </w:pPr>
            <w:sdt>
              <w:sdtPr>
                <w:rPr>
                  <w:rFonts w:ascii="Calibri" w:hAnsi="Calibri" w:cs="Calibri"/>
                  <w:sz w:val="19"/>
                  <w:szCs w:val="19"/>
                  <w:highlight w:val="yellow"/>
                  <w:lang w:val="nl-NL" w:eastAsia="nl-NL"/>
                </w:rPr>
                <w:alias w:val="MDB Split"/>
                <w:tag w:val="MDB Split"/>
                <w:id w:val="1481199902"/>
                <w:placeholder>
                  <w:docPart w:val="DA3020516B414C7B997E6FA575FCA74B"/>
                </w:placeholder>
                <w:comboBox>
                  <w:listItem w:value="Choose an item."/>
                  <w:listItem w:displayText="Yes" w:value="Yes"/>
                  <w:listItem w:displayText="No" w:value="No"/>
                </w:comboBox>
              </w:sdtPr>
              <w:sdtEndPr/>
              <w:sdtContent>
                <w:r w:rsidR="006A3206"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hideMark/>
          </w:tcPr>
          <w:p w14:paraId="3E572D4D" w14:textId="77777777" w:rsidR="006A3206" w:rsidRPr="006229C1" w:rsidRDefault="006A3206" w:rsidP="00B36C66">
            <w:pPr>
              <w:spacing w:line="256" w:lineRule="auto"/>
              <w:rPr>
                <w:rFonts w:ascii="Calibri" w:hAnsi="Calibri" w:cs="Calibri"/>
                <w:bCs/>
                <w:sz w:val="19"/>
                <w:szCs w:val="19"/>
                <w:lang w:val="en-CA"/>
              </w:rPr>
            </w:pPr>
            <w:r w:rsidRPr="006229C1">
              <w:rPr>
                <w:rFonts w:ascii="Calibri" w:hAnsi="Calibri" w:cs="Calibri"/>
                <w:bCs/>
                <w:sz w:val="19"/>
                <w:szCs w:val="19"/>
                <w:lang w:val="en-CA"/>
              </w:rPr>
              <w:t>Store-by-Store Data:</w:t>
            </w:r>
          </w:p>
        </w:tc>
        <w:tc>
          <w:tcPr>
            <w:tcW w:w="3196" w:type="dxa"/>
            <w:gridSpan w:val="2"/>
            <w:tcBorders>
              <w:top w:val="single" w:sz="6" w:space="0" w:color="auto"/>
              <w:left w:val="single" w:sz="6" w:space="0" w:color="auto"/>
              <w:bottom w:val="single" w:sz="6" w:space="0" w:color="auto"/>
              <w:right w:val="single" w:sz="6" w:space="0" w:color="auto"/>
            </w:tcBorders>
          </w:tcPr>
          <w:p w14:paraId="3171AF1A" w14:textId="77777777" w:rsidR="006A3206" w:rsidRPr="006229C1" w:rsidRDefault="00D5276E" w:rsidP="00B36C66">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Store by Store Data"/>
                <w:tag w:val="Store by Store Data"/>
                <w:id w:val="2140372539"/>
                <w:placeholder>
                  <w:docPart w:val="4C01ED53514F40F0A88E16FD2E97702C"/>
                </w:placeholder>
                <w:comboBox>
                  <w:listItem w:value="Choose an item."/>
                  <w:listItem w:displayText="Yes" w:value="Yes"/>
                  <w:listItem w:displayText="No" w:value="No"/>
                </w:comboBox>
              </w:sdtPr>
              <w:sdtEndPr/>
              <w:sdtContent>
                <w:r w:rsidR="006A3206" w:rsidRPr="006229C1">
                  <w:rPr>
                    <w:rFonts w:ascii="Calibri" w:hAnsi="Calibri" w:cs="Calibri"/>
                    <w:sz w:val="19"/>
                    <w:szCs w:val="19"/>
                    <w:highlight w:val="yellow"/>
                    <w:lang w:val="nl-NL" w:eastAsia="nl-NL"/>
                  </w:rPr>
                  <w:t>[Insert drop down]</w:t>
                </w:r>
              </w:sdtContent>
            </w:sdt>
          </w:p>
        </w:tc>
      </w:tr>
      <w:tr w:rsidR="006A3206" w:rsidRPr="006229C1" w14:paraId="4C2ABCB3" w14:textId="77777777" w:rsidTr="00B36C66">
        <w:trPr>
          <w:cantSplit/>
          <w:trHeight w:val="230"/>
        </w:trPr>
        <w:tc>
          <w:tcPr>
            <w:tcW w:w="1933" w:type="dxa"/>
            <w:tcBorders>
              <w:top w:val="single" w:sz="6" w:space="0" w:color="auto"/>
              <w:left w:val="single" w:sz="6" w:space="0" w:color="auto"/>
              <w:bottom w:val="single" w:sz="6" w:space="0" w:color="auto"/>
              <w:right w:val="single" w:sz="6" w:space="0" w:color="auto"/>
            </w:tcBorders>
          </w:tcPr>
          <w:p w14:paraId="3B61AA32" w14:textId="77777777" w:rsidR="006A3206" w:rsidRPr="006229C1" w:rsidRDefault="006A3206" w:rsidP="00B36C66">
            <w:pPr>
              <w:spacing w:line="256" w:lineRule="auto"/>
              <w:rPr>
                <w:rFonts w:ascii="Calibri" w:hAnsi="Calibri" w:cs="Calibri"/>
                <w:bCs/>
                <w:sz w:val="19"/>
                <w:szCs w:val="19"/>
                <w:lang w:val="en-CA"/>
              </w:rPr>
            </w:pPr>
            <w:r w:rsidRPr="006229C1">
              <w:rPr>
                <w:rFonts w:ascii="Calibri" w:hAnsi="Calibri" w:cs="Calibri"/>
                <w:bCs/>
                <w:sz w:val="19"/>
                <w:szCs w:val="19"/>
                <w:lang w:val="en-CA"/>
              </w:rPr>
              <w:t>Fascia MBD Split:</w:t>
            </w:r>
          </w:p>
        </w:tc>
        <w:tc>
          <w:tcPr>
            <w:tcW w:w="2696" w:type="dxa"/>
            <w:tcBorders>
              <w:top w:val="single" w:sz="6" w:space="0" w:color="auto"/>
              <w:left w:val="single" w:sz="6" w:space="0" w:color="auto"/>
              <w:bottom w:val="single" w:sz="6" w:space="0" w:color="auto"/>
              <w:right w:val="single" w:sz="6" w:space="0" w:color="auto"/>
            </w:tcBorders>
          </w:tcPr>
          <w:p w14:paraId="2CCB16B5" w14:textId="77777777" w:rsidR="006A3206" w:rsidRPr="006229C1" w:rsidRDefault="00D5276E" w:rsidP="00B36C66">
            <w:pPr>
              <w:spacing w:line="256" w:lineRule="auto"/>
              <w:ind w:right="130"/>
              <w:rPr>
                <w:rFonts w:ascii="Calibri" w:hAnsi="Calibri" w:cs="Calibri"/>
                <w:bCs/>
                <w:sz w:val="19"/>
                <w:szCs w:val="19"/>
                <w:lang w:val="en-CA"/>
              </w:rPr>
            </w:pPr>
            <w:sdt>
              <w:sdtPr>
                <w:rPr>
                  <w:rFonts w:ascii="Calibri" w:hAnsi="Calibri" w:cs="Calibri"/>
                  <w:sz w:val="19"/>
                  <w:szCs w:val="19"/>
                  <w:highlight w:val="yellow"/>
                  <w:lang w:val="nl-NL" w:eastAsia="nl-NL"/>
                </w:rPr>
                <w:alias w:val="MDB Split"/>
                <w:tag w:val="MDB Split"/>
                <w:id w:val="-41592405"/>
                <w:placeholder>
                  <w:docPart w:val="5AA9951CFD0C42E194FE9277276B7AEF"/>
                </w:placeholder>
                <w:comboBox>
                  <w:listItem w:value="Choose an item."/>
                  <w:listItem w:displayText="Yes" w:value="Yes"/>
                  <w:listItem w:displayText="No" w:value="No"/>
                </w:comboBox>
              </w:sdtPr>
              <w:sdtEndPr/>
              <w:sdtContent>
                <w:r w:rsidR="006A3206"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tcPr>
          <w:p w14:paraId="0632EFBB" w14:textId="77777777" w:rsidR="006A3206" w:rsidRPr="006229C1" w:rsidRDefault="006A3206" w:rsidP="00B36C66">
            <w:pPr>
              <w:spacing w:line="256" w:lineRule="auto"/>
              <w:rPr>
                <w:rFonts w:ascii="Calibri" w:hAnsi="Calibri" w:cs="Calibri"/>
                <w:bCs/>
                <w:sz w:val="19"/>
                <w:szCs w:val="19"/>
                <w:lang w:val="en-CA"/>
              </w:rPr>
            </w:pPr>
            <w:r w:rsidRPr="006229C1">
              <w:rPr>
                <w:rFonts w:ascii="Calibri" w:hAnsi="Calibri" w:cs="Calibri"/>
                <w:bCs/>
                <w:sz w:val="19"/>
                <w:szCs w:val="19"/>
                <w:lang w:val="en-CA"/>
              </w:rPr>
              <w:t>Online MBD Split:</w:t>
            </w:r>
          </w:p>
        </w:tc>
        <w:tc>
          <w:tcPr>
            <w:tcW w:w="3196" w:type="dxa"/>
            <w:gridSpan w:val="2"/>
            <w:tcBorders>
              <w:top w:val="single" w:sz="6" w:space="0" w:color="auto"/>
              <w:left w:val="single" w:sz="6" w:space="0" w:color="auto"/>
              <w:bottom w:val="single" w:sz="6" w:space="0" w:color="auto"/>
              <w:right w:val="single" w:sz="6" w:space="0" w:color="auto"/>
            </w:tcBorders>
          </w:tcPr>
          <w:p w14:paraId="6B238178" w14:textId="77777777" w:rsidR="006A3206" w:rsidRPr="006229C1" w:rsidRDefault="00D5276E" w:rsidP="00B36C66">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MDB Split"/>
                <w:tag w:val="MDB Split"/>
                <w:id w:val="-667087986"/>
                <w:placeholder>
                  <w:docPart w:val="8033D563BF73488D8BC4875B6D610DB9"/>
                </w:placeholder>
                <w:comboBox>
                  <w:listItem w:value="Choose an item."/>
                  <w:listItem w:displayText="Yes" w:value="Yes"/>
                  <w:listItem w:displayText="No" w:value="No"/>
                </w:comboBox>
              </w:sdtPr>
              <w:sdtEndPr/>
              <w:sdtContent>
                <w:r w:rsidR="006A3206" w:rsidRPr="006229C1">
                  <w:rPr>
                    <w:rFonts w:ascii="Calibri" w:hAnsi="Calibri" w:cs="Calibri"/>
                    <w:sz w:val="19"/>
                    <w:szCs w:val="19"/>
                    <w:highlight w:val="yellow"/>
                    <w:lang w:val="nl-NL" w:eastAsia="nl-NL"/>
                  </w:rPr>
                  <w:t>[Insert drop down]</w:t>
                </w:r>
              </w:sdtContent>
            </w:sdt>
          </w:p>
        </w:tc>
      </w:tr>
    </w:tbl>
    <w:p w14:paraId="1E95EC48" w14:textId="77777777" w:rsidR="006A3206" w:rsidRPr="006229C1" w:rsidRDefault="006A3206" w:rsidP="006A3206">
      <w:pPr>
        <w:numPr>
          <w:ilvl w:val="0"/>
          <w:numId w:val="6"/>
        </w:numPr>
        <w:spacing w:before="240" w:after="120" w:line="288" w:lineRule="auto"/>
        <w:rPr>
          <w:rFonts w:ascii="Calibri" w:eastAsia="Yu Mincho" w:hAnsi="Calibri" w:cs="Arial"/>
          <w:color w:val="222222"/>
          <w:sz w:val="19"/>
          <w:szCs w:val="19"/>
        </w:rPr>
      </w:pPr>
      <w:r w:rsidRPr="006229C1">
        <w:rPr>
          <w:rFonts w:ascii="Calibri" w:eastAsia="Yu Mincho" w:hAnsi="Calibri" w:cs="Arial"/>
          <w:color w:val="222222"/>
          <w:sz w:val="19"/>
          <w:szCs w:val="19"/>
          <w:highlight w:val="yellow"/>
        </w:rPr>
        <w:t>[sales to enter service description and specifications (e.g. reports)]</w:t>
      </w:r>
    </w:p>
    <w:tbl>
      <w:tblPr>
        <w:tblW w:w="9990" w:type="dxa"/>
        <w:tblInd w:w="-113" w:type="dxa"/>
        <w:tblLayout w:type="fixed"/>
        <w:tblCellMar>
          <w:left w:w="30" w:type="dxa"/>
          <w:right w:w="30" w:type="dxa"/>
        </w:tblCellMar>
        <w:tblLook w:val="04A0" w:firstRow="1" w:lastRow="0" w:firstColumn="1" w:lastColumn="0" w:noHBand="0" w:noVBand="1"/>
      </w:tblPr>
      <w:tblGrid>
        <w:gridCol w:w="2700"/>
        <w:gridCol w:w="7290"/>
      </w:tblGrid>
      <w:tr w:rsidR="006A3206" w:rsidRPr="006229C1" w14:paraId="766DE5F1" w14:textId="77777777" w:rsidTr="00B36C66">
        <w:trPr>
          <w:trHeight w:val="290"/>
        </w:trPr>
        <w:tc>
          <w:tcPr>
            <w:tcW w:w="2700" w:type="dxa"/>
            <w:tcBorders>
              <w:top w:val="double" w:sz="6" w:space="0" w:color="000000"/>
              <w:left w:val="double" w:sz="6" w:space="0" w:color="000000"/>
              <w:bottom w:val="double" w:sz="6" w:space="0" w:color="000000"/>
              <w:right w:val="single" w:sz="4" w:space="0" w:color="auto"/>
            </w:tcBorders>
            <w:shd w:val="pct30" w:color="C0C0C0" w:fill="FFFFFF"/>
            <w:hideMark/>
          </w:tcPr>
          <w:p w14:paraId="7896440B" w14:textId="77777777" w:rsidR="006A3206" w:rsidRPr="006229C1" w:rsidRDefault="006A3206" w:rsidP="00B36C66">
            <w:pPr>
              <w:rPr>
                <w:rFonts w:ascii="Calibri" w:hAnsi="Calibri" w:cs="Calibri"/>
                <w:color w:val="000000"/>
                <w:sz w:val="19"/>
                <w:szCs w:val="19"/>
                <w:lang w:eastAsia="ja-JP"/>
              </w:rPr>
            </w:pPr>
            <w:r w:rsidRPr="006229C1">
              <w:rPr>
                <w:rFonts w:ascii="Calibri" w:hAnsi="Calibri" w:cs="Calibri"/>
                <w:color w:val="000000"/>
                <w:sz w:val="19"/>
                <w:szCs w:val="19"/>
                <w:lang w:eastAsia="ja-JP"/>
              </w:rPr>
              <w:t>Category</w:t>
            </w:r>
          </w:p>
        </w:tc>
        <w:tc>
          <w:tcPr>
            <w:tcW w:w="7290" w:type="dxa"/>
            <w:tcBorders>
              <w:top w:val="double" w:sz="6" w:space="0" w:color="000000"/>
              <w:left w:val="single" w:sz="4" w:space="0" w:color="auto"/>
              <w:bottom w:val="double" w:sz="6" w:space="0" w:color="000000"/>
              <w:right w:val="double" w:sz="6" w:space="0" w:color="000000"/>
            </w:tcBorders>
            <w:shd w:val="pct30" w:color="C0C0C0" w:fill="FFFFFF"/>
            <w:hideMark/>
          </w:tcPr>
          <w:p w14:paraId="37BD5B8C" w14:textId="77777777" w:rsidR="006A3206" w:rsidRPr="006229C1" w:rsidRDefault="006A3206" w:rsidP="00B36C66">
            <w:pPr>
              <w:ind w:left="-65"/>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Services</w:t>
            </w:r>
          </w:p>
        </w:tc>
      </w:tr>
      <w:tr w:rsidR="006A3206" w:rsidRPr="006229C1" w14:paraId="21E2F4B1" w14:textId="77777777" w:rsidTr="00B36C66">
        <w:trPr>
          <w:trHeight w:val="276"/>
        </w:trPr>
        <w:tc>
          <w:tcPr>
            <w:tcW w:w="2700" w:type="dxa"/>
            <w:tcBorders>
              <w:top w:val="double" w:sz="6" w:space="0" w:color="000000"/>
              <w:left w:val="double" w:sz="6" w:space="0" w:color="000000"/>
              <w:bottom w:val="single" w:sz="4" w:space="0" w:color="auto"/>
              <w:right w:val="single" w:sz="4" w:space="0" w:color="auto"/>
            </w:tcBorders>
          </w:tcPr>
          <w:p w14:paraId="711B57D1" w14:textId="77777777" w:rsidR="006A3206" w:rsidRPr="006229C1" w:rsidRDefault="006A3206" w:rsidP="00B36C66">
            <w:pPr>
              <w:rPr>
                <w:rFonts w:ascii="Calibri" w:hAnsi="Calibri" w:cs="Calibri"/>
                <w:color w:val="000000"/>
                <w:sz w:val="19"/>
                <w:szCs w:val="19"/>
                <w:lang w:eastAsia="ja-JP"/>
              </w:rPr>
            </w:pPr>
            <w:r w:rsidRPr="006229C1">
              <w:rPr>
                <w:rFonts w:ascii="Calibri" w:hAnsi="Calibri" w:cs="Calibri"/>
                <w:color w:val="000000"/>
                <w:sz w:val="19"/>
                <w:szCs w:val="19"/>
                <w:lang w:eastAsia="ja-JP"/>
              </w:rPr>
              <w:t>SMB Package</w:t>
            </w:r>
          </w:p>
        </w:tc>
        <w:tc>
          <w:tcPr>
            <w:tcW w:w="7290" w:type="dxa"/>
            <w:tcBorders>
              <w:top w:val="double" w:sz="6" w:space="0" w:color="000000"/>
              <w:left w:val="single" w:sz="4" w:space="0" w:color="auto"/>
              <w:bottom w:val="single" w:sz="4" w:space="0" w:color="auto"/>
              <w:right w:val="double" w:sz="6" w:space="0" w:color="000000"/>
            </w:tcBorders>
          </w:tcPr>
          <w:p w14:paraId="4104E423" w14:textId="77777777" w:rsidR="006A3206" w:rsidRPr="006229C1" w:rsidRDefault="006A3206" w:rsidP="00B36C66">
            <w:pPr>
              <w:rPr>
                <w:rFonts w:ascii="Calibri" w:hAnsi="Calibri" w:cs="Calibri"/>
                <w:b/>
                <w:bCs/>
                <w:color w:val="000000"/>
                <w:sz w:val="19"/>
                <w:szCs w:val="19"/>
                <w:lang w:eastAsia="ja-JP"/>
              </w:rPr>
            </w:pPr>
            <w:r w:rsidRPr="006229C1">
              <w:rPr>
                <w:rFonts w:ascii="Calibri" w:hAnsi="Calibri" w:cs="Calibri"/>
                <w:b/>
                <w:bCs/>
                <w:color w:val="000000"/>
                <w:sz w:val="19"/>
                <w:szCs w:val="19"/>
                <w:lang w:eastAsia="ja-JP"/>
              </w:rPr>
              <w:t>Emerging Brand Package</w:t>
            </w:r>
          </w:p>
          <w:p w14:paraId="73B0EC40" w14:textId="77777777" w:rsidR="006A3206" w:rsidRPr="006229C1" w:rsidRDefault="006A3206" w:rsidP="00B36C66">
            <w:pPr>
              <w:rPr>
                <w:rFonts w:ascii="Calibri" w:hAnsi="Calibri" w:cs="Calibri"/>
                <w:b/>
                <w:bCs/>
                <w:color w:val="000000"/>
                <w:sz w:val="19"/>
                <w:szCs w:val="19"/>
                <w:lang w:eastAsia="ja-JP"/>
              </w:rPr>
            </w:pPr>
          </w:p>
          <w:p w14:paraId="656455C6" w14:textId="77777777" w:rsidR="006A3206" w:rsidRPr="006229C1" w:rsidRDefault="006A3206" w:rsidP="00B36C66">
            <w:pPr>
              <w:rPr>
                <w:rFonts w:ascii="Calibri" w:hAnsi="Calibri" w:cs="Calibri"/>
                <w:sz w:val="19"/>
                <w:szCs w:val="19"/>
                <w:lang w:eastAsia="ja-JP"/>
              </w:rPr>
            </w:pPr>
            <w:r w:rsidRPr="006229C1">
              <w:rPr>
                <w:rFonts w:ascii="Calibri" w:hAnsi="Calibri" w:cs="Calibri"/>
                <w:b/>
                <w:bCs/>
                <w:color w:val="000000"/>
                <w:sz w:val="19"/>
                <w:szCs w:val="19"/>
                <w:lang w:eastAsia="ja-JP"/>
              </w:rPr>
              <w:t xml:space="preserve">Channel: </w:t>
            </w:r>
          </w:p>
          <w:p w14:paraId="553B76F4" w14:textId="77777777" w:rsidR="006A3206" w:rsidRPr="006229C1" w:rsidRDefault="006A3206" w:rsidP="006A3206">
            <w:pPr>
              <w:numPr>
                <w:ilvl w:val="1"/>
                <w:numId w:val="14"/>
              </w:numPr>
              <w:ind w:left="692"/>
              <w:rPr>
                <w:rFonts w:ascii="Calibri" w:hAnsi="Calibri" w:cs="Calibri"/>
                <w:color w:val="000000"/>
                <w:sz w:val="19"/>
                <w:szCs w:val="19"/>
                <w:highlight w:val="yellow"/>
                <w:lang w:eastAsia="ja-JP"/>
              </w:rPr>
            </w:pPr>
            <w:r w:rsidRPr="006229C1">
              <w:rPr>
                <w:rFonts w:ascii="Calibri" w:hAnsi="Calibri" w:cs="Calibri"/>
                <w:sz w:val="19"/>
                <w:szCs w:val="19"/>
                <w:highlight w:val="yellow"/>
                <w:lang w:eastAsia="ja-JP"/>
              </w:rPr>
              <w:t>Grocery Banner + Drug + Mass Merchandiser including eCommerce vs Brick and Mortar</w:t>
            </w:r>
          </w:p>
          <w:p w14:paraId="654F494D" w14:textId="77777777" w:rsidR="006A3206" w:rsidRPr="006229C1" w:rsidRDefault="006A3206" w:rsidP="006A3206">
            <w:pPr>
              <w:numPr>
                <w:ilvl w:val="1"/>
                <w:numId w:val="14"/>
              </w:numPr>
              <w:ind w:left="692"/>
              <w:rPr>
                <w:rFonts w:ascii="Calibri" w:hAnsi="Calibri" w:cs="Calibri"/>
                <w:sz w:val="19"/>
                <w:szCs w:val="19"/>
                <w:highlight w:val="yellow"/>
                <w:lang w:eastAsia="ja-JP"/>
              </w:rPr>
            </w:pPr>
            <w:r w:rsidRPr="006229C1">
              <w:rPr>
                <w:rFonts w:ascii="Calibri" w:hAnsi="Calibri" w:cs="Calibri"/>
                <w:sz w:val="19"/>
                <w:szCs w:val="19"/>
                <w:highlight w:val="yellow"/>
                <w:lang w:eastAsia="ja-JP"/>
              </w:rPr>
              <w:t xml:space="preserve">Grocery Banner + Mass Merchandiser </w:t>
            </w:r>
          </w:p>
          <w:p w14:paraId="2DBC06EF" w14:textId="77777777" w:rsidR="006A3206" w:rsidRPr="006229C1" w:rsidRDefault="006A3206" w:rsidP="006A3206">
            <w:pPr>
              <w:numPr>
                <w:ilvl w:val="1"/>
                <w:numId w:val="14"/>
              </w:numPr>
              <w:ind w:left="692"/>
              <w:rPr>
                <w:rFonts w:ascii="Calibri" w:hAnsi="Calibri" w:cs="Calibri"/>
                <w:sz w:val="19"/>
                <w:szCs w:val="19"/>
                <w:highlight w:val="yellow"/>
                <w:lang w:eastAsia="ja-JP"/>
              </w:rPr>
            </w:pPr>
            <w:r w:rsidRPr="006229C1">
              <w:rPr>
                <w:rFonts w:ascii="Calibri" w:hAnsi="Calibri" w:cs="Calibri"/>
                <w:sz w:val="19"/>
                <w:szCs w:val="19"/>
                <w:highlight w:val="yellow"/>
                <w:lang w:eastAsia="ja-JP"/>
              </w:rPr>
              <w:t>Drug</w:t>
            </w:r>
          </w:p>
          <w:p w14:paraId="2162D13F" w14:textId="77777777" w:rsidR="006A3206" w:rsidRPr="006229C1" w:rsidRDefault="006A3206" w:rsidP="006A3206">
            <w:pPr>
              <w:numPr>
                <w:ilvl w:val="1"/>
                <w:numId w:val="14"/>
              </w:numPr>
              <w:ind w:left="692"/>
              <w:rPr>
                <w:rFonts w:ascii="Calibri" w:hAnsi="Calibri" w:cs="Calibri"/>
                <w:sz w:val="19"/>
                <w:szCs w:val="19"/>
                <w:lang w:eastAsia="ja-JP"/>
              </w:rPr>
            </w:pPr>
            <w:r w:rsidRPr="006229C1">
              <w:rPr>
                <w:rFonts w:ascii="Calibri" w:hAnsi="Calibri" w:cs="Calibri"/>
                <w:color w:val="000000"/>
                <w:sz w:val="19"/>
                <w:szCs w:val="19"/>
                <w:highlight w:val="yellow"/>
                <w:lang w:eastAsia="ja-JP"/>
              </w:rPr>
              <w:t>Convenience and Gas</w:t>
            </w:r>
            <w:r w:rsidRPr="006229C1">
              <w:rPr>
                <w:rFonts w:ascii="Calibri" w:hAnsi="Calibri" w:cs="Calibri"/>
                <w:color w:val="000000"/>
                <w:sz w:val="19"/>
                <w:szCs w:val="19"/>
                <w:lang w:eastAsia="ja-JP"/>
              </w:rPr>
              <w:t xml:space="preserve"> </w:t>
            </w:r>
          </w:p>
          <w:p w14:paraId="6702303B" w14:textId="77777777" w:rsidR="006A3206" w:rsidRPr="006229C1" w:rsidRDefault="006A3206" w:rsidP="00B36C66">
            <w:pPr>
              <w:rPr>
                <w:rFonts w:ascii="Calibri" w:hAnsi="Calibri" w:cs="Calibri"/>
                <w:b/>
                <w:bCs/>
                <w:color w:val="000000"/>
                <w:sz w:val="19"/>
                <w:szCs w:val="19"/>
                <w:lang w:eastAsia="ja-JP"/>
              </w:rPr>
            </w:pPr>
            <w:r w:rsidRPr="006229C1">
              <w:rPr>
                <w:rFonts w:ascii="Calibri" w:hAnsi="Calibri" w:cs="Calibri"/>
                <w:b/>
                <w:bCs/>
                <w:color w:val="000000"/>
                <w:sz w:val="19"/>
                <w:szCs w:val="19"/>
                <w:lang w:eastAsia="ja-JP"/>
              </w:rPr>
              <w:t xml:space="preserve">Regions: </w:t>
            </w:r>
          </w:p>
          <w:p w14:paraId="5A01392C" w14:textId="77777777" w:rsidR="006A3206" w:rsidRPr="006229C1" w:rsidRDefault="006A3206" w:rsidP="006A3206">
            <w:pPr>
              <w:numPr>
                <w:ilvl w:val="0"/>
                <w:numId w:val="15"/>
              </w:numPr>
              <w:contextualSpacing/>
              <w:rPr>
                <w:rFonts w:ascii="Calibri" w:hAnsi="Calibri" w:cs="Calibri"/>
                <w:color w:val="000000"/>
                <w:sz w:val="19"/>
                <w:szCs w:val="19"/>
                <w:highlight w:val="yellow"/>
                <w:lang w:eastAsia="ja-JP"/>
              </w:rPr>
            </w:pPr>
            <w:r w:rsidRPr="006229C1">
              <w:rPr>
                <w:rFonts w:ascii="Calibri" w:hAnsi="Calibri" w:cs="Calibri"/>
                <w:color w:val="000000"/>
                <w:sz w:val="19"/>
                <w:szCs w:val="19"/>
                <w:highlight w:val="yellow"/>
                <w:lang w:eastAsia="ja-JP"/>
              </w:rPr>
              <w:t>Nat excludes NFLD, TL East, Maritimes, Quebec, Ontario, TL West, Man/Sask, Alberta, British Columbia</w:t>
            </w:r>
          </w:p>
          <w:p w14:paraId="7BFB42D8" w14:textId="77777777" w:rsidR="006A3206" w:rsidRPr="006229C1" w:rsidRDefault="006A3206" w:rsidP="006A3206">
            <w:pPr>
              <w:numPr>
                <w:ilvl w:val="0"/>
                <w:numId w:val="15"/>
              </w:numPr>
              <w:contextualSpacing/>
              <w:rPr>
                <w:rFonts w:ascii="Calibri" w:hAnsi="Calibri" w:cs="Calibri"/>
                <w:color w:val="000000"/>
                <w:sz w:val="19"/>
                <w:szCs w:val="19"/>
                <w:highlight w:val="yellow"/>
                <w:lang w:eastAsia="ja-JP"/>
              </w:rPr>
            </w:pPr>
            <w:r w:rsidRPr="006229C1">
              <w:rPr>
                <w:rFonts w:ascii="Calibri" w:hAnsi="Calibri" w:cs="Calibri"/>
                <w:color w:val="000000"/>
                <w:sz w:val="19"/>
                <w:szCs w:val="19"/>
                <w:highlight w:val="yellow"/>
                <w:lang w:eastAsia="ja-JP"/>
              </w:rPr>
              <w:t xml:space="preserve">Nat Including NFLD, Newfoundland (GDM or GB+MM only), TL East, Maritimes, Quebec, Ontario, TL West, Man/Sask, Alberta, British </w:t>
            </w:r>
          </w:p>
          <w:p w14:paraId="71404DF4" w14:textId="77777777" w:rsidR="006A3206" w:rsidRPr="006229C1" w:rsidRDefault="006A3206" w:rsidP="00B36C66">
            <w:pPr>
              <w:ind w:left="692"/>
              <w:rPr>
                <w:rFonts w:ascii="Calibri" w:hAnsi="Calibri" w:cs="Calibri"/>
                <w:sz w:val="19"/>
                <w:szCs w:val="19"/>
                <w:lang w:eastAsia="ja-JP"/>
              </w:rPr>
            </w:pPr>
          </w:p>
          <w:p w14:paraId="4AFB82A6" w14:textId="77777777" w:rsidR="006A3206" w:rsidRPr="006229C1" w:rsidRDefault="006A3206" w:rsidP="00B36C66">
            <w:pPr>
              <w:rPr>
                <w:rFonts w:ascii="Calibri" w:hAnsi="Calibri" w:cs="Calibri"/>
                <w:b/>
                <w:bCs/>
                <w:color w:val="000000"/>
                <w:sz w:val="19"/>
                <w:szCs w:val="19"/>
                <w:lang w:eastAsia="ja-JP"/>
              </w:rPr>
            </w:pPr>
            <w:r w:rsidRPr="006229C1">
              <w:rPr>
                <w:rFonts w:ascii="Calibri" w:hAnsi="Calibri" w:cs="Calibri"/>
                <w:b/>
                <w:bCs/>
                <w:color w:val="000000"/>
                <w:sz w:val="19"/>
                <w:szCs w:val="19"/>
                <w:lang w:eastAsia="ja-JP"/>
              </w:rPr>
              <w:t>Starter Syndicated Data</w:t>
            </w:r>
          </w:p>
          <w:p w14:paraId="2DD001A2"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Product Hierarchy (NielsenIQ Defined Datasets)</w:t>
            </w:r>
          </w:p>
          <w:p w14:paraId="1FDB69D6"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Limited Characteristics </w:t>
            </w:r>
          </w:p>
          <w:p w14:paraId="3F78033F"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Base Syndicated Markets</w:t>
            </w:r>
          </w:p>
          <w:p w14:paraId="7A214CD1"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Up to 3 years of history</w:t>
            </w:r>
          </w:p>
          <w:p w14:paraId="6A8CF252"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Update Cadence (Monthly)</w:t>
            </w:r>
          </w:p>
          <w:p w14:paraId="3C39327E" w14:textId="77777777" w:rsidR="006A3206" w:rsidRPr="006229C1" w:rsidRDefault="006A3206" w:rsidP="00B36C66">
            <w:pPr>
              <w:rPr>
                <w:rFonts w:ascii="Calibri" w:hAnsi="Calibri" w:cs="Calibri"/>
                <w:color w:val="000000"/>
                <w:sz w:val="19"/>
                <w:szCs w:val="19"/>
                <w:lang w:eastAsia="ja-JP"/>
              </w:rPr>
            </w:pPr>
          </w:p>
          <w:p w14:paraId="7952EB87" w14:textId="77777777" w:rsidR="006A3206" w:rsidRPr="006229C1" w:rsidRDefault="006A3206" w:rsidP="00B36C66">
            <w:pPr>
              <w:rPr>
                <w:rFonts w:ascii="Calibri" w:hAnsi="Calibri" w:cs="Calibri"/>
                <w:b/>
                <w:bCs/>
                <w:color w:val="000000"/>
                <w:sz w:val="19"/>
                <w:szCs w:val="19"/>
                <w:lang w:eastAsia="ja-JP"/>
              </w:rPr>
            </w:pPr>
            <w:r w:rsidRPr="006229C1">
              <w:rPr>
                <w:rFonts w:ascii="Calibri" w:hAnsi="Calibri" w:cs="Calibri"/>
                <w:b/>
                <w:bCs/>
                <w:color w:val="000000"/>
                <w:sz w:val="19"/>
                <w:szCs w:val="19"/>
                <w:lang w:eastAsia="ja-JP"/>
              </w:rPr>
              <w:t>Essentials Syndicated Data</w:t>
            </w:r>
          </w:p>
          <w:p w14:paraId="7D229F7D"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Product Hierarchy (NielsenIQ Defined Hierarchy)</w:t>
            </w:r>
          </w:p>
          <w:p w14:paraId="344D6B95"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Limited Characteristics </w:t>
            </w:r>
          </w:p>
          <w:p w14:paraId="1924FFA2"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Base Syndicated Markets</w:t>
            </w:r>
          </w:p>
          <w:p w14:paraId="3B6FAEC9"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Item-level</w:t>
            </w:r>
          </w:p>
          <w:p w14:paraId="4691330E"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Up to 3 years of history </w:t>
            </w:r>
          </w:p>
          <w:p w14:paraId="4B60785A"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Update Cadence </w:t>
            </w:r>
            <w:r w:rsidRPr="006229C1">
              <w:rPr>
                <w:rFonts w:ascii="Calibri" w:hAnsi="Calibri" w:cs="Calibri"/>
                <w:color w:val="000000"/>
                <w:sz w:val="19"/>
                <w:szCs w:val="19"/>
                <w:highlight w:val="yellow"/>
                <w:lang w:eastAsia="ja-JP"/>
              </w:rPr>
              <w:t>(Monthly)</w:t>
            </w:r>
          </w:p>
          <w:p w14:paraId="4EF5ED7C" w14:textId="77777777" w:rsidR="006A3206" w:rsidRPr="006229C1" w:rsidRDefault="006A3206" w:rsidP="00B36C66">
            <w:pPr>
              <w:rPr>
                <w:rFonts w:ascii="Calibri" w:hAnsi="Calibri" w:cs="Calibri"/>
                <w:color w:val="000000"/>
                <w:sz w:val="19"/>
                <w:szCs w:val="19"/>
                <w:lang w:eastAsia="ja-JP"/>
              </w:rPr>
            </w:pPr>
          </w:p>
          <w:p w14:paraId="4BA49140" w14:textId="77777777" w:rsidR="006A3206" w:rsidRPr="006229C1" w:rsidRDefault="006A3206" w:rsidP="00B36C66">
            <w:pPr>
              <w:rPr>
                <w:rFonts w:ascii="Calibri" w:hAnsi="Calibri" w:cs="Calibri"/>
                <w:b/>
                <w:bCs/>
                <w:color w:val="000000"/>
                <w:sz w:val="19"/>
                <w:szCs w:val="19"/>
                <w:lang w:eastAsia="ja-JP"/>
              </w:rPr>
            </w:pPr>
            <w:r w:rsidRPr="006229C1">
              <w:rPr>
                <w:rFonts w:ascii="Calibri" w:hAnsi="Calibri" w:cs="Calibri"/>
                <w:b/>
                <w:bCs/>
                <w:color w:val="000000"/>
                <w:sz w:val="19"/>
                <w:szCs w:val="19"/>
                <w:lang w:eastAsia="ja-JP"/>
              </w:rPr>
              <w:t>Advanced Syndicated Data</w:t>
            </w:r>
          </w:p>
          <w:p w14:paraId="036530FA"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Product Hierarchy (NielsenIQ Defined Hierarchy)</w:t>
            </w:r>
          </w:p>
          <w:p w14:paraId="5C148970"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Limited Characteristics </w:t>
            </w:r>
          </w:p>
          <w:p w14:paraId="1AE96462"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Base Syndicated Markets</w:t>
            </w:r>
          </w:p>
          <w:p w14:paraId="06BCBD26"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Promo Facts</w:t>
            </w:r>
          </w:p>
          <w:p w14:paraId="11B12177"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Item-level</w:t>
            </w:r>
          </w:p>
          <w:p w14:paraId="535D90B8"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Up to 3 years of history</w:t>
            </w:r>
          </w:p>
          <w:p w14:paraId="4785CF6A" w14:textId="77777777" w:rsidR="006A3206" w:rsidRPr="006229C1" w:rsidRDefault="006A3206" w:rsidP="006A3206">
            <w:pPr>
              <w:numPr>
                <w:ilvl w:val="0"/>
                <w:numId w:val="11"/>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Update Cadence </w:t>
            </w:r>
            <w:r w:rsidRPr="006229C1">
              <w:rPr>
                <w:rFonts w:ascii="Calibri" w:hAnsi="Calibri" w:cs="Calibri"/>
                <w:color w:val="000000"/>
                <w:sz w:val="19"/>
                <w:szCs w:val="19"/>
                <w:highlight w:val="yellow"/>
                <w:lang w:eastAsia="ja-JP"/>
              </w:rPr>
              <w:t>(Monthly)</w:t>
            </w:r>
          </w:p>
          <w:p w14:paraId="7372F6E9" w14:textId="77777777" w:rsidR="006A3206" w:rsidRPr="006229C1" w:rsidRDefault="006A3206" w:rsidP="00B36C66">
            <w:pPr>
              <w:rPr>
                <w:rFonts w:ascii="Calibri" w:hAnsi="Calibri" w:cs="Calibri"/>
                <w:color w:val="000000"/>
                <w:sz w:val="19"/>
                <w:szCs w:val="19"/>
                <w:lang w:eastAsia="ja-JP"/>
              </w:rPr>
            </w:pPr>
          </w:p>
          <w:p w14:paraId="1C774DF2" w14:textId="77777777" w:rsidR="006A3206" w:rsidRPr="006229C1" w:rsidRDefault="006A3206" w:rsidP="00B36C66">
            <w:pPr>
              <w:jc w:val="both"/>
              <w:textAlignment w:val="baseline"/>
              <w:rPr>
                <w:rFonts w:ascii="Calibri" w:hAnsi="Calibri" w:cs="Calibri"/>
                <w:color w:val="000000"/>
                <w:sz w:val="19"/>
                <w:szCs w:val="19"/>
                <w:lang w:eastAsia="ja-JP"/>
              </w:rPr>
            </w:pPr>
            <w:r w:rsidRPr="006229C1">
              <w:rPr>
                <w:rFonts w:ascii="Calibri" w:hAnsi="Calibri" w:cs="Calibri"/>
                <w:sz w:val="19"/>
                <w:szCs w:val="19"/>
                <w:lang w:eastAsia="ja-JP"/>
              </w:rPr>
              <w:t xml:space="preserve">Access: </w:t>
            </w:r>
            <w:r w:rsidRPr="006229C1">
              <w:rPr>
                <w:rFonts w:ascii="Calibri" w:hAnsi="Calibri" w:cs="Calibri"/>
                <w:sz w:val="19"/>
                <w:szCs w:val="19"/>
                <w:highlight w:val="yellow"/>
                <w:lang w:eastAsia="ja-JP"/>
              </w:rPr>
              <w:t xml:space="preserve">Self-serve access </w:t>
            </w:r>
            <w:r w:rsidRPr="006229C1">
              <w:rPr>
                <w:rFonts w:ascii="Calibri" w:hAnsi="Calibri" w:cs="Calibri"/>
                <w:sz w:val="19"/>
                <w:szCs w:val="19"/>
                <w:highlight w:val="red"/>
                <w:lang w:eastAsia="ja-JP"/>
              </w:rPr>
              <w:t>or NIQ Managed</w:t>
            </w:r>
            <w:r w:rsidRPr="006229C1">
              <w:rPr>
                <w:rFonts w:ascii="Calibri" w:hAnsi="Calibri" w:cs="Calibri"/>
                <w:sz w:val="19"/>
                <w:szCs w:val="19"/>
                <w:lang w:eastAsia="ja-JP"/>
              </w:rPr>
              <w:t xml:space="preserve"> through Connect applications</w:t>
            </w:r>
          </w:p>
          <w:p w14:paraId="27F5F5C9" w14:textId="77777777" w:rsidR="006A3206" w:rsidRPr="006229C1" w:rsidRDefault="006A3206" w:rsidP="00B36C66">
            <w:pPr>
              <w:rPr>
                <w:rFonts w:ascii="Calibri" w:hAnsi="Calibri" w:cs="Calibri"/>
                <w:color w:val="000000"/>
                <w:sz w:val="19"/>
                <w:szCs w:val="19"/>
                <w:lang w:eastAsia="ja-JP"/>
              </w:rPr>
            </w:pPr>
          </w:p>
        </w:tc>
      </w:tr>
    </w:tbl>
    <w:p w14:paraId="1AD1E785" w14:textId="77777777" w:rsidR="006A3206" w:rsidRPr="006229C1" w:rsidRDefault="006A3206" w:rsidP="006A3206">
      <w:pPr>
        <w:shd w:val="clear" w:color="auto" w:fill="FFFFFF"/>
        <w:spacing w:before="40"/>
        <w:jc w:val="center"/>
        <w:rPr>
          <w:rFonts w:ascii="Calibri" w:eastAsia="Yu Mincho" w:hAnsi="Calibri" w:cs="Arial"/>
          <w:b/>
          <w:color w:val="000000"/>
        </w:rPr>
      </w:pPr>
      <w:r w:rsidRPr="006229C1">
        <w:rPr>
          <w:rFonts w:ascii="Calibri" w:eastAsia="Yu Mincho" w:hAnsi="Calibri" w:cs="Arial"/>
          <w:b/>
          <w:color w:val="000000"/>
        </w:rPr>
        <w:lastRenderedPageBreak/>
        <w:t>Service Specific Terms for RMS Data services</w:t>
      </w:r>
    </w:p>
    <w:p w14:paraId="01AB9C28" w14:textId="77777777" w:rsidR="006A3206" w:rsidRPr="006229C1" w:rsidRDefault="006A3206" w:rsidP="006A3206">
      <w:pPr>
        <w:shd w:val="clear" w:color="auto" w:fill="FFFFFF"/>
        <w:spacing w:before="40"/>
        <w:jc w:val="center"/>
        <w:rPr>
          <w:rFonts w:ascii="Calibri" w:eastAsia="Yu Mincho" w:hAnsi="Calibri" w:cs="Arial"/>
          <w:sz w:val="19"/>
          <w:szCs w:val="19"/>
        </w:rPr>
      </w:pPr>
    </w:p>
    <w:p w14:paraId="2F925EE8" w14:textId="77777777" w:rsidR="006A3206" w:rsidRPr="0050708F" w:rsidRDefault="006A3206" w:rsidP="006A3206">
      <w:pPr>
        <w:numPr>
          <w:ilvl w:val="6"/>
          <w:numId w:val="20"/>
        </w:numPr>
        <w:shd w:val="clear" w:color="auto" w:fill="FFFFFF"/>
        <w:tabs>
          <w:tab w:val="clear" w:pos="5040"/>
          <w:tab w:val="num" w:pos="360"/>
        </w:tabs>
        <w:spacing w:before="40"/>
        <w:ind w:left="270" w:hanging="270"/>
        <w:rPr>
          <w:rFonts w:asciiTheme="minorHAnsi" w:hAnsiTheme="minorHAnsi" w:cstheme="minorHAnsi"/>
          <w:color w:val="000000"/>
          <w:sz w:val="19"/>
          <w:szCs w:val="19"/>
          <w:shd w:val="clear" w:color="auto" w:fill="FFFFFF"/>
        </w:rPr>
      </w:pPr>
      <w:r w:rsidRPr="0050708F">
        <w:rPr>
          <w:rFonts w:asciiTheme="minorHAnsi" w:hAnsiTheme="minorHAnsi" w:cstheme="minorHAnsi"/>
          <w:b/>
          <w:bCs/>
          <w:color w:val="000000"/>
          <w:sz w:val="19"/>
          <w:szCs w:val="19"/>
          <w:shd w:val="clear" w:color="auto" w:fill="FFFFFF"/>
        </w:rPr>
        <w:t>New/Changed Client Products</w:t>
      </w:r>
      <w:r w:rsidRPr="0050708F">
        <w:rPr>
          <w:rFonts w:asciiTheme="minorHAnsi" w:hAnsiTheme="minorHAnsi" w:cstheme="minorHAnsi"/>
          <w:color w:val="000000"/>
          <w:sz w:val="19"/>
          <w:szCs w:val="19"/>
          <w:shd w:val="clear" w:color="auto" w:fill="FFFFFF"/>
        </w:rPr>
        <w:t>.   Client shall forward to NIQ, in timely fashion, one of each new or changed product or one of each new or changed product label introduced during the term of this Agreement.  To further expedite the coding of such new products, when possible, Client shall also forward to NIQ any final form, Client approved electronic packaging artwork and final form, Client approved product renderings, four (4) weeks prior to the initial product launch.  All such products, labels, electronic packaging artwork and product renderings shall be sent to local NIQ headquarters.  NIQ will execute coding based on available product information in the sourced data received.  In the event of product coding refresh due to product relaunch or packaging changes, coding changes will occur once that information has been made available to NIQ.   Client agrees that NIQ shall not be responsible for database inaccuracies or delays caused by the Client’s actions or inaction in fulfilling its obligations under this section.</w:t>
      </w:r>
    </w:p>
    <w:p w14:paraId="1D4FC2DA" w14:textId="77777777" w:rsidR="006A3206" w:rsidRPr="0050708F" w:rsidRDefault="006A3206" w:rsidP="006A3206">
      <w:pPr>
        <w:shd w:val="clear" w:color="auto" w:fill="FFFFFF"/>
        <w:tabs>
          <w:tab w:val="num" w:pos="360"/>
        </w:tabs>
        <w:spacing w:before="40"/>
        <w:ind w:left="270" w:hanging="270"/>
        <w:rPr>
          <w:rFonts w:asciiTheme="minorHAnsi" w:hAnsiTheme="minorHAnsi" w:cstheme="minorHAnsi"/>
          <w:color w:val="000000"/>
          <w:sz w:val="19"/>
          <w:szCs w:val="19"/>
          <w:shd w:val="clear" w:color="auto" w:fill="FFFFFF"/>
        </w:rPr>
      </w:pPr>
    </w:p>
    <w:p w14:paraId="17F2E423" w14:textId="77777777" w:rsidR="006A3206" w:rsidRDefault="006A3206" w:rsidP="006A3206">
      <w:pPr>
        <w:numPr>
          <w:ilvl w:val="6"/>
          <w:numId w:val="20"/>
        </w:numPr>
        <w:shd w:val="clear" w:color="auto" w:fill="FFFFFF"/>
        <w:tabs>
          <w:tab w:val="clear" w:pos="5040"/>
          <w:tab w:val="num" w:pos="360"/>
        </w:tabs>
        <w:spacing w:before="40"/>
        <w:ind w:left="270" w:hanging="270"/>
        <w:rPr>
          <w:rFonts w:asciiTheme="minorHAnsi" w:hAnsiTheme="minorHAnsi" w:cstheme="minorHAnsi"/>
          <w:color w:val="000000"/>
          <w:sz w:val="19"/>
          <w:szCs w:val="19"/>
          <w:shd w:val="clear" w:color="auto" w:fill="FFFFFF"/>
        </w:rPr>
      </w:pPr>
      <w:r w:rsidRPr="0050708F">
        <w:rPr>
          <w:rFonts w:asciiTheme="minorHAnsi" w:hAnsiTheme="minorHAnsi" w:cstheme="minorHAnsi"/>
          <w:color w:val="000000"/>
          <w:sz w:val="19"/>
          <w:szCs w:val="19"/>
          <w:shd w:val="clear" w:color="auto" w:fill="FFFFFF"/>
        </w:rPr>
        <w:t>NIQ Information Services licensed under this Agreement may not be shared with any third party unless otherwise approved by NIQ and agreed to in a writing signed by the parties.</w:t>
      </w:r>
    </w:p>
    <w:p w14:paraId="5C26DC5E" w14:textId="77777777" w:rsidR="006A3206" w:rsidRDefault="006A3206" w:rsidP="006A3206">
      <w:pPr>
        <w:pStyle w:val="ListParagraph"/>
        <w:rPr>
          <w:rFonts w:asciiTheme="minorHAnsi" w:hAnsiTheme="minorHAnsi" w:cstheme="minorHAnsi"/>
          <w:color w:val="000000"/>
          <w:sz w:val="19"/>
          <w:szCs w:val="19"/>
          <w:shd w:val="clear" w:color="auto" w:fill="FFFFFF"/>
        </w:rPr>
      </w:pPr>
    </w:p>
    <w:p w14:paraId="59E0F131" w14:textId="77777777" w:rsidR="006A3206" w:rsidRDefault="006A3206" w:rsidP="006A3206">
      <w:pPr>
        <w:numPr>
          <w:ilvl w:val="6"/>
          <w:numId w:val="20"/>
        </w:numPr>
        <w:shd w:val="clear" w:color="auto" w:fill="FFFFFF"/>
        <w:tabs>
          <w:tab w:val="clear" w:pos="5040"/>
          <w:tab w:val="num" w:pos="0"/>
          <w:tab w:val="num" w:pos="360"/>
        </w:tabs>
        <w:spacing w:before="40"/>
        <w:ind w:left="270" w:hanging="270"/>
        <w:rPr>
          <w:rFonts w:asciiTheme="minorHAnsi" w:hAnsiTheme="minorHAnsi" w:cstheme="minorHAnsi"/>
          <w:color w:val="000000"/>
          <w:sz w:val="19"/>
          <w:szCs w:val="19"/>
          <w:shd w:val="clear" w:color="auto" w:fill="FFFFFF"/>
        </w:rPr>
      </w:pPr>
      <w:r w:rsidRPr="0050708F">
        <w:rPr>
          <w:rFonts w:asciiTheme="minorHAnsi" w:hAnsiTheme="minorHAnsi" w:cstheme="minorHAnsi"/>
          <w:color w:val="000000"/>
          <w:sz w:val="19"/>
          <w:szCs w:val="19"/>
          <w:shd w:val="clear" w:color="auto" w:fill="FFFFFF"/>
        </w:rPr>
        <w:t xml:space="preserve">Client is permitted to access the Data Services made available by NIQ only during the term of this Agreement. </w:t>
      </w:r>
    </w:p>
    <w:p w14:paraId="2591C5FC" w14:textId="77777777" w:rsidR="006A3206" w:rsidRDefault="006A3206" w:rsidP="006A3206">
      <w:pPr>
        <w:pStyle w:val="ListParagraph"/>
        <w:rPr>
          <w:rFonts w:asciiTheme="minorHAnsi" w:hAnsiTheme="minorHAnsi" w:cstheme="minorHAnsi"/>
          <w:color w:val="000000"/>
          <w:sz w:val="19"/>
          <w:szCs w:val="19"/>
          <w:shd w:val="clear" w:color="auto" w:fill="FFFFFF"/>
        </w:rPr>
      </w:pPr>
    </w:p>
    <w:p w14:paraId="64651E93" w14:textId="77777777" w:rsidR="006A3206" w:rsidRPr="0050708F" w:rsidRDefault="006A3206" w:rsidP="006A3206">
      <w:pPr>
        <w:numPr>
          <w:ilvl w:val="6"/>
          <w:numId w:val="20"/>
        </w:numPr>
        <w:shd w:val="clear" w:color="auto" w:fill="FFFFFF"/>
        <w:tabs>
          <w:tab w:val="num" w:pos="360"/>
        </w:tabs>
        <w:spacing w:before="40"/>
        <w:ind w:left="270" w:hanging="270"/>
        <w:rPr>
          <w:rFonts w:asciiTheme="minorHAnsi" w:hAnsiTheme="minorHAnsi" w:cstheme="minorHAnsi"/>
          <w:color w:val="000000"/>
          <w:sz w:val="19"/>
          <w:szCs w:val="19"/>
          <w:shd w:val="clear" w:color="auto" w:fill="FFFFFF"/>
        </w:rPr>
      </w:pPr>
      <w:r w:rsidRPr="0050708F">
        <w:rPr>
          <w:rFonts w:asciiTheme="minorHAnsi" w:hAnsiTheme="minorHAnsi" w:cstheme="minorHAnsi"/>
          <w:color w:val="000000"/>
          <w:sz w:val="19"/>
          <w:szCs w:val="19"/>
          <w:shd w:val="clear" w:color="auto" w:fill="FFFFFF"/>
        </w:rPr>
        <w:t>Placeholder for RMS Data Terms</w:t>
      </w:r>
    </w:p>
    <w:p w14:paraId="1652D8ED" w14:textId="77777777" w:rsidR="006A3206" w:rsidRPr="006229C1" w:rsidRDefault="006A3206" w:rsidP="006A3206">
      <w:pPr>
        <w:shd w:val="clear" w:color="auto" w:fill="FFFFFF"/>
        <w:spacing w:before="40"/>
        <w:jc w:val="center"/>
        <w:rPr>
          <w:rFonts w:ascii="Calibri" w:eastAsia="Yu Mincho" w:hAnsi="Calibri" w:cs="Arial"/>
          <w:b/>
          <w:bCs/>
          <w:color w:val="000000"/>
          <w:sz w:val="22"/>
          <w:szCs w:val="22"/>
        </w:rPr>
      </w:pPr>
      <w:r w:rsidRPr="006229C1">
        <w:rPr>
          <w:rFonts w:ascii="Calibri" w:eastAsia="Yu Mincho" w:hAnsi="Calibri" w:cs="Arial"/>
          <w:b/>
          <w:bCs/>
          <w:color w:val="000000"/>
          <w:sz w:val="22"/>
          <w:szCs w:val="22"/>
        </w:rPr>
        <w:t>Service Specific Terms for KAD Data Services</w:t>
      </w:r>
    </w:p>
    <w:p w14:paraId="0358C8AE" w14:textId="77777777" w:rsidR="006A3206" w:rsidRPr="006229C1" w:rsidRDefault="006A3206" w:rsidP="006A3206">
      <w:pPr>
        <w:numPr>
          <w:ilvl w:val="0"/>
          <w:numId w:val="5"/>
        </w:numPr>
        <w:spacing w:before="100" w:beforeAutospacing="1" w:after="100" w:afterAutospacing="1"/>
        <w:ind w:left="360"/>
        <w:rPr>
          <w:rFonts w:ascii="Calibri" w:hAnsi="Calibri" w:cs="Calibri"/>
          <w:color w:val="000000"/>
          <w:sz w:val="19"/>
          <w:szCs w:val="19"/>
        </w:rPr>
      </w:pPr>
      <w:r w:rsidRPr="006229C1">
        <w:rPr>
          <w:rFonts w:ascii="Calibri" w:hAnsi="Calibri" w:cs="Calibri"/>
          <w:color w:val="000000"/>
          <w:sz w:val="19"/>
          <w:szCs w:val="19"/>
          <w:bdr w:val="none" w:sz="0" w:space="0" w:color="auto" w:frame="1"/>
        </w:rPr>
        <w:t>The continued supply of KAD is subject to the continuing authorization of the named retailers concerned on terms acceptable to NIQ. If a retailer ceases to allow supply of KAD, NIQ’s obligation to supply it to Client shall also cease without liability or any change in the charges for the Services unless the Agreement specifies a separate charge for such KAD. NIQ may update the terms applicable to the provision of KAD upon notice, in the event that a retailer has imposed terms that require such change.</w:t>
      </w:r>
    </w:p>
    <w:p w14:paraId="001760C1" w14:textId="77777777" w:rsidR="006A3206" w:rsidRPr="006229C1" w:rsidRDefault="006A3206" w:rsidP="006A3206">
      <w:pPr>
        <w:numPr>
          <w:ilvl w:val="0"/>
          <w:numId w:val="5"/>
        </w:numPr>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Client shall be licensed to use KAD for its internal purposes only and only in the market to which such KAD pertains. Client acknowledges that KAD for any named retailer contains information that is confidential to that named retailer and undertakes to keep secret and confidential all such KAD. The use of KAD is restricted to the Client unless otherwise specifically agreed.</w:t>
      </w:r>
    </w:p>
    <w:p w14:paraId="1BE77FAB" w14:textId="77777777" w:rsidR="006A3206" w:rsidRPr="006229C1" w:rsidRDefault="006A3206" w:rsidP="006A3206">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Data referring to any named retailer may be used in negotiations with that named retailer but Client may not copy, use or disclose (and shall procure that its employees and/or officers shall not copy, use or disclose) any such data to any other retailer or any other person in any form, even if aggregated with other retailer KAD. Data referring to any named retailer may not be published without the written consent of both NIQ and the retailer concerned.</w:t>
      </w:r>
    </w:p>
    <w:p w14:paraId="1B197567" w14:textId="77777777" w:rsidR="006A3206" w:rsidRPr="006229C1" w:rsidRDefault="006A3206" w:rsidP="006A3206">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Client shall use all reasonable endeavors to ensure that no unauthorized third party will obtain access to any KAD in the possession, custody or control of the Client.</w:t>
      </w:r>
    </w:p>
    <w:p w14:paraId="3AB9ACF6" w14:textId="77777777" w:rsidR="006A3206" w:rsidRPr="006229C1" w:rsidRDefault="006A3206" w:rsidP="006A3206">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Without prejudice to any other termination rights of NIQ, in the event of any breach by Client of the terms of this Agreement regarding the use of KAD, NIQ may terminate this Agreement and/or the affected Service(s) by notice in writing with immediate effect.</w:t>
      </w:r>
    </w:p>
    <w:p w14:paraId="002D2A38" w14:textId="77777777" w:rsidR="006A3206" w:rsidRPr="006229C1" w:rsidRDefault="006A3206" w:rsidP="006A3206">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Each named retailer shall have the right to directly enforce the obligations in respect of its KAD as if it were a party to this Agreement.</w:t>
      </w:r>
    </w:p>
    <w:p w14:paraId="5FB95971" w14:textId="77777777" w:rsidR="006A3206" w:rsidRPr="006229C1" w:rsidRDefault="006A3206" w:rsidP="006A3206">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Client acknowledges that named retailers are not responsible for KAD relating to them and undertakes not to make any claim against retailers relating to or in connection with their KAD.</w:t>
      </w:r>
    </w:p>
    <w:p w14:paraId="64A93F9B" w14:textId="77777777" w:rsidR="006A3206" w:rsidRPr="006229C1" w:rsidRDefault="006A3206" w:rsidP="006A3206">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lastRenderedPageBreak/>
        <w:t>Client shall immediately notify NIQ if it acquires or is acquired by or is a member of the same group of companies as a retailing organization. NIQ shall have the right to immediately terminate the provision of KAD referring to a named retailer to the Client in the event that Client is acquired by, acquires or becomes a competitor of the retailer (as defined from time to time by the retailer).</w:t>
      </w:r>
    </w:p>
    <w:p w14:paraId="4BFA19B0" w14:textId="77777777" w:rsidR="006A3206" w:rsidRPr="006229C1" w:rsidRDefault="006A3206" w:rsidP="006A3206">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If Client terminates a KAD Service prior to the end of any fixed term or a required notice period for KAD service, or if NIQ terminates a KAD Service for cause, NIQ shall not be obliged to refund or credit any charges paid or payable in respect of such remaining period.</w:t>
      </w:r>
    </w:p>
    <w:p w14:paraId="54B862DB" w14:textId="77777777" w:rsidR="006A3206" w:rsidRPr="006229C1" w:rsidRDefault="006A3206" w:rsidP="006A3206">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In the event of conflict between the terms regarding the use of Services in general and the terms regarding the use of KAD, the terms regarding the use of KAD will prevail.</w:t>
      </w:r>
    </w:p>
    <w:p w14:paraId="40B5574E" w14:textId="77777777" w:rsidR="006A3206" w:rsidRPr="006229C1" w:rsidRDefault="006A3206" w:rsidP="006A3206">
      <w:pPr>
        <w:shd w:val="clear" w:color="auto" w:fill="FFFFFF"/>
        <w:spacing w:before="40" w:after="120"/>
        <w:jc w:val="center"/>
        <w:rPr>
          <w:rFonts w:ascii="Calibri" w:eastAsia="Yu Mincho" w:hAnsi="Calibri" w:cs="Arial"/>
          <w:b/>
          <w:bCs/>
          <w:color w:val="000000"/>
          <w:sz w:val="22"/>
          <w:szCs w:val="22"/>
        </w:rPr>
      </w:pPr>
      <w:r w:rsidRPr="006229C1">
        <w:rPr>
          <w:rFonts w:ascii="Calibri" w:eastAsia="Yu Mincho" w:hAnsi="Calibri" w:cs="Arial"/>
          <w:b/>
          <w:bCs/>
          <w:color w:val="000000"/>
          <w:sz w:val="22"/>
          <w:szCs w:val="22"/>
        </w:rPr>
        <w:t>Service Specific Terms for Other RMS Data Services</w:t>
      </w:r>
    </w:p>
    <w:p w14:paraId="07E32CD2" w14:textId="77777777" w:rsidR="006A3206" w:rsidRPr="006229C1" w:rsidRDefault="006A3206" w:rsidP="006A3206">
      <w:pPr>
        <w:numPr>
          <w:ilvl w:val="0"/>
          <w:numId w:val="7"/>
        </w:numPr>
        <w:shd w:val="clear" w:color="auto" w:fill="FFFFFF"/>
        <w:spacing w:before="40" w:after="120"/>
        <w:ind w:left="360"/>
        <w:rPr>
          <w:rFonts w:ascii="Calibri" w:eastAsia="Yu Mincho" w:hAnsi="Calibri" w:cs="Arial"/>
          <w:sz w:val="19"/>
          <w:szCs w:val="19"/>
          <w:highlight w:val="cyan"/>
        </w:rPr>
      </w:pPr>
      <w:r w:rsidRPr="006229C1">
        <w:rPr>
          <w:rFonts w:ascii="Calibri" w:eastAsia="Yu Mincho" w:hAnsi="Calibri" w:cs="Arial"/>
          <w:sz w:val="19"/>
          <w:szCs w:val="19"/>
          <w:highlight w:val="cyan"/>
        </w:rPr>
        <w:t>Placeholder 1 for Other RMS Data terms</w:t>
      </w:r>
    </w:p>
    <w:p w14:paraId="313B33D4" w14:textId="77777777" w:rsidR="006A3206" w:rsidRPr="006229C1" w:rsidRDefault="006A3206" w:rsidP="006A3206">
      <w:pPr>
        <w:numPr>
          <w:ilvl w:val="0"/>
          <w:numId w:val="7"/>
        </w:numPr>
        <w:shd w:val="clear" w:color="auto" w:fill="FFFFFF"/>
        <w:spacing w:before="120" w:after="120"/>
        <w:ind w:left="360"/>
        <w:rPr>
          <w:rFonts w:ascii="Calibri" w:eastAsia="Yu Mincho" w:hAnsi="Calibri" w:cs="Arial"/>
          <w:sz w:val="19"/>
          <w:szCs w:val="19"/>
          <w:highlight w:val="cyan"/>
        </w:rPr>
      </w:pPr>
      <w:r w:rsidRPr="006229C1">
        <w:rPr>
          <w:rFonts w:ascii="Calibri" w:eastAsia="Yu Mincho" w:hAnsi="Calibri" w:cs="Arial"/>
          <w:sz w:val="19"/>
          <w:szCs w:val="19"/>
          <w:highlight w:val="cyan"/>
        </w:rPr>
        <w:t>Placeholder 2 for Other RMS Data terms</w:t>
      </w:r>
    </w:p>
    <w:p w14:paraId="4740270E" w14:textId="77777777" w:rsidR="006A3206" w:rsidRDefault="006A3206" w:rsidP="006A3206">
      <w:pPr>
        <w:rPr>
          <w:rFonts w:ascii="Calibri" w:eastAsia="Yu Mincho" w:hAnsi="Calibri" w:cs="Arial"/>
          <w:b/>
          <w:bCs/>
          <w:color w:val="000000"/>
          <w:szCs w:val="24"/>
          <w:u w:val="single"/>
        </w:rPr>
      </w:pPr>
      <w:r>
        <w:rPr>
          <w:rFonts w:ascii="Calibri" w:eastAsia="Yu Mincho" w:hAnsi="Calibri" w:cs="Arial"/>
          <w:b/>
          <w:bCs/>
          <w:color w:val="000000"/>
          <w:szCs w:val="24"/>
          <w:u w:val="single"/>
        </w:rPr>
        <w:br w:type="page"/>
      </w:r>
    </w:p>
    <w:p w14:paraId="0327122A" w14:textId="77777777" w:rsidR="006A3206" w:rsidRPr="00C17971" w:rsidRDefault="006A3206" w:rsidP="006A3206">
      <w:pPr>
        <w:jc w:val="center"/>
        <w:rPr>
          <w:rFonts w:ascii="Calibri" w:eastAsia="Yu Mincho" w:hAnsi="Calibri" w:cs="Arial"/>
          <w:b/>
          <w:bCs/>
          <w:color w:val="222222"/>
          <w:szCs w:val="24"/>
        </w:rPr>
      </w:pPr>
      <w:r w:rsidRPr="00C17971">
        <w:rPr>
          <w:rFonts w:ascii="Calibri" w:eastAsia="Yu Mincho" w:hAnsi="Calibri" w:cs="Arial"/>
          <w:b/>
          <w:bCs/>
          <w:color w:val="000000"/>
          <w:szCs w:val="24"/>
          <w:u w:val="single"/>
        </w:rPr>
        <w:lastRenderedPageBreak/>
        <w:t xml:space="preserve">Data Services - </w:t>
      </w:r>
      <w:r w:rsidRPr="00C17971">
        <w:rPr>
          <w:rFonts w:ascii="Calibri" w:eastAsia="Yu Mincho" w:hAnsi="Calibri" w:cs="Arial"/>
          <w:b/>
          <w:bCs/>
          <w:color w:val="222222"/>
          <w:szCs w:val="24"/>
          <w:u w:val="single"/>
        </w:rPr>
        <w:t>Consumer Panel Services (“CPS”) Exhibit</w:t>
      </w:r>
    </w:p>
    <w:p w14:paraId="0CF09314" w14:textId="77777777" w:rsidR="006A3206" w:rsidRPr="00C17971" w:rsidRDefault="006A3206" w:rsidP="006A3206">
      <w:pPr>
        <w:spacing w:before="80" w:line="288" w:lineRule="auto"/>
        <w:jc w:val="center"/>
        <w:rPr>
          <w:rFonts w:ascii="Calibri" w:eastAsia="Yu Mincho" w:hAnsi="Calibri" w:cs="Arial"/>
          <w:b/>
          <w:bCs/>
          <w:color w:val="222222"/>
          <w:szCs w:val="24"/>
          <w:u w:val="single"/>
        </w:rPr>
      </w:pPr>
      <w:r w:rsidRPr="00C17971">
        <w:rPr>
          <w:rFonts w:ascii="Calibri" w:eastAsia="Yu Mincho" w:hAnsi="Calibri" w:cs="Arial"/>
          <w:b/>
          <w:bCs/>
          <w:color w:val="222222"/>
          <w:szCs w:val="24"/>
        </w:rPr>
        <w:t>(Information Services)</w:t>
      </w:r>
    </w:p>
    <w:tbl>
      <w:tblPr>
        <w:tblW w:w="9397" w:type="dxa"/>
        <w:tblInd w:w="765" w:type="dxa"/>
        <w:tblBorders>
          <w:top w:val="double" w:sz="4" w:space="0" w:color="auto"/>
          <w:left w:val="double" w:sz="4" w:space="0" w:color="auto"/>
          <w:bottom w:val="double" w:sz="4" w:space="0" w:color="auto"/>
          <w:right w:val="double" w:sz="6" w:space="0" w:color="000000"/>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9397"/>
      </w:tblGrid>
      <w:tr w:rsidR="006A3206" w:rsidRPr="00C17971" w14:paraId="35DBE064" w14:textId="77777777" w:rsidTr="00B36C66">
        <w:trPr>
          <w:trHeight w:val="276"/>
        </w:trPr>
        <w:tc>
          <w:tcPr>
            <w:tcW w:w="9397" w:type="dxa"/>
            <w:tcBorders>
              <w:top w:val="double" w:sz="6" w:space="0" w:color="000000"/>
              <w:left w:val="single" w:sz="6" w:space="0" w:color="000000"/>
              <w:bottom w:val="double" w:sz="6" w:space="0" w:color="000000"/>
              <w:right w:val="double" w:sz="6" w:space="0" w:color="000000"/>
            </w:tcBorders>
            <w:shd w:val="clear" w:color="auto" w:fill="FFFFFF"/>
            <w:vAlign w:val="center"/>
            <w:hideMark/>
          </w:tcPr>
          <w:p w14:paraId="04471421" w14:textId="77777777" w:rsidR="006A3206" w:rsidRPr="00C17971" w:rsidRDefault="006A3206" w:rsidP="00B36C66">
            <w:pPr>
              <w:ind w:left="-65"/>
              <w:rPr>
                <w:rFonts w:ascii="Calibri" w:hAnsi="Calibri" w:cs="Arial"/>
                <w:color w:val="000000"/>
                <w:sz w:val="19"/>
                <w:szCs w:val="19"/>
                <w:lang w:eastAsia="ja-JP"/>
              </w:rPr>
            </w:pPr>
            <w:r w:rsidRPr="00C17971">
              <w:rPr>
                <w:rFonts w:ascii="Calibri" w:hAnsi="Calibri" w:cs="Arial"/>
                <w:color w:val="000000"/>
                <w:sz w:val="19"/>
                <w:szCs w:val="19"/>
                <w:lang w:eastAsia="ja-JP"/>
              </w:rPr>
              <w:t xml:space="preserve">  Services</w:t>
            </w:r>
          </w:p>
        </w:tc>
      </w:tr>
      <w:tr w:rsidR="006A3206" w:rsidRPr="00C17971" w14:paraId="3ED550A8" w14:textId="77777777" w:rsidTr="00B36C66">
        <w:trPr>
          <w:trHeight w:val="276"/>
        </w:trPr>
        <w:tc>
          <w:tcPr>
            <w:tcW w:w="9397" w:type="dxa"/>
            <w:tcBorders>
              <w:top w:val="single" w:sz="4" w:space="0" w:color="auto"/>
              <w:left w:val="single" w:sz="4" w:space="0" w:color="auto"/>
              <w:bottom w:val="single" w:sz="4" w:space="0" w:color="auto"/>
              <w:right w:val="double" w:sz="6" w:space="0" w:color="000000"/>
            </w:tcBorders>
          </w:tcPr>
          <w:p w14:paraId="4F3C1F91" w14:textId="77777777" w:rsidR="006A3206" w:rsidRPr="00C17971" w:rsidRDefault="006A3206" w:rsidP="00B36C66">
            <w:pPr>
              <w:ind w:left="-29"/>
              <w:rPr>
                <w:rFonts w:ascii="Calibri" w:hAnsi="Calibri" w:cs="Arial"/>
                <w:b/>
                <w:bCs/>
                <w:color w:val="000000"/>
                <w:sz w:val="19"/>
                <w:szCs w:val="19"/>
                <w:lang w:eastAsia="ja-JP"/>
              </w:rPr>
            </w:pPr>
            <w:r w:rsidRPr="00C17971">
              <w:rPr>
                <w:rFonts w:ascii="Calibri" w:hAnsi="Calibri" w:cs="Arial"/>
                <w:b/>
                <w:bCs/>
                <w:color w:val="000000"/>
                <w:sz w:val="19"/>
                <w:szCs w:val="19"/>
                <w:highlight w:val="yellow"/>
                <w:lang w:eastAsia="ja-JP"/>
              </w:rPr>
              <w:t>Homescan or Omni Shopper including Homescan</w:t>
            </w:r>
            <w:r w:rsidRPr="00C17971">
              <w:rPr>
                <w:rFonts w:ascii="Calibri" w:hAnsi="Calibri" w:cs="Arial"/>
                <w:b/>
                <w:bCs/>
                <w:color w:val="000000"/>
                <w:sz w:val="19"/>
                <w:szCs w:val="19"/>
                <w:lang w:eastAsia="ja-JP"/>
              </w:rPr>
              <w:t xml:space="preserve"> Subscription Package </w:t>
            </w:r>
          </w:p>
          <w:p w14:paraId="5093DC4F" w14:textId="77777777" w:rsidR="006A3206" w:rsidRPr="00C17971" w:rsidRDefault="006A3206" w:rsidP="00B36C66">
            <w:pPr>
              <w:ind w:left="-29"/>
              <w:rPr>
                <w:rFonts w:ascii="Calibri" w:hAnsi="Calibri" w:cs="Arial"/>
                <w:color w:val="000000"/>
                <w:sz w:val="19"/>
                <w:szCs w:val="19"/>
                <w:lang w:eastAsia="ja-JP"/>
              </w:rPr>
            </w:pPr>
          </w:p>
          <w:p w14:paraId="5377AC59" w14:textId="77777777" w:rsidR="006A3206" w:rsidRPr="00C17971" w:rsidRDefault="006A3206" w:rsidP="006A3206">
            <w:pPr>
              <w:numPr>
                <w:ilvl w:val="0"/>
                <w:numId w:val="16"/>
              </w:numPr>
              <w:ind w:left="332" w:hanging="332"/>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 xml:space="preserve">Type: </w:t>
            </w:r>
            <w:r w:rsidRPr="00C17971">
              <w:rPr>
                <w:rFonts w:ascii="Calibri" w:hAnsi="Calibri" w:cs="Arial"/>
                <w:color w:val="000000"/>
                <w:sz w:val="19"/>
                <w:szCs w:val="19"/>
                <w:highlight w:val="yellow"/>
                <w:lang w:eastAsia="ja-JP"/>
              </w:rPr>
              <w:t>Syndicated or Custom</w:t>
            </w:r>
            <w:r w:rsidRPr="00C17971">
              <w:rPr>
                <w:rFonts w:ascii="Calibri" w:hAnsi="Calibri" w:cs="Arial"/>
                <w:color w:val="000000"/>
                <w:sz w:val="19"/>
                <w:szCs w:val="19"/>
                <w:lang w:eastAsia="ja-JP"/>
              </w:rPr>
              <w:t xml:space="preserve"> including UPC level data;</w:t>
            </w:r>
          </w:p>
          <w:p w14:paraId="311BB085" w14:textId="77777777" w:rsidR="006A3206" w:rsidRPr="00C17971" w:rsidRDefault="006A3206" w:rsidP="006A3206">
            <w:pPr>
              <w:numPr>
                <w:ilvl w:val="0"/>
                <w:numId w:val="16"/>
              </w:numPr>
              <w:ind w:left="332" w:hanging="332"/>
              <w:contextualSpacing/>
              <w:rPr>
                <w:rFonts w:ascii="Calibri" w:hAnsi="Calibri" w:cs="Arial"/>
                <w:color w:val="000000"/>
                <w:sz w:val="19"/>
                <w:szCs w:val="19"/>
                <w:highlight w:val="yellow"/>
                <w:lang w:eastAsia="ja-JP"/>
              </w:rPr>
            </w:pPr>
            <w:r w:rsidRPr="00C17971">
              <w:rPr>
                <w:rFonts w:ascii="Calibri" w:hAnsi="Calibri" w:cs="Arial"/>
                <w:color w:val="000000"/>
                <w:sz w:val="19"/>
                <w:szCs w:val="19"/>
                <w:lang w:eastAsia="ja-JP"/>
              </w:rPr>
              <w:t xml:space="preserve">Categories: </w:t>
            </w:r>
            <w:r w:rsidRPr="00C17971">
              <w:rPr>
                <w:rFonts w:ascii="Calibri" w:hAnsi="Calibri" w:cs="Arial"/>
                <w:color w:val="000000"/>
                <w:sz w:val="19"/>
                <w:szCs w:val="19"/>
                <w:highlight w:val="yellow"/>
                <w:shd w:val="clear" w:color="auto" w:fill="FFFFFF"/>
                <w:lang w:eastAsia="ja-JP"/>
              </w:rPr>
              <w:t>Dept, Super Cat or Cat level or See Exhibit A-3</w:t>
            </w:r>
          </w:p>
          <w:p w14:paraId="0E4F9E29" w14:textId="77777777" w:rsidR="006A3206" w:rsidRPr="00C17971" w:rsidRDefault="006A3206" w:rsidP="006A3206">
            <w:pPr>
              <w:numPr>
                <w:ilvl w:val="0"/>
                <w:numId w:val="16"/>
              </w:numPr>
              <w:ind w:left="332" w:hanging="332"/>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 xml:space="preserve">Channels with all retailers included within: </w:t>
            </w:r>
            <w:r w:rsidRPr="00C17971">
              <w:rPr>
                <w:rFonts w:ascii="Calibri" w:hAnsi="Calibri" w:cs="Arial"/>
                <w:color w:val="000000"/>
                <w:sz w:val="19"/>
                <w:szCs w:val="19"/>
                <w:shd w:val="clear" w:color="auto" w:fill="FFFFFF"/>
                <w:lang w:eastAsia="ja-JP"/>
              </w:rPr>
              <w:t xml:space="preserve">Grocery, Drug, Mass, Dollar, Warehouse Club, Military, eCommerce (excluding Specialty).  </w:t>
            </w:r>
          </w:p>
          <w:p w14:paraId="1F733515" w14:textId="77777777" w:rsidR="006A3206" w:rsidRPr="00C17971" w:rsidRDefault="006A3206" w:rsidP="006A3206">
            <w:pPr>
              <w:numPr>
                <w:ilvl w:val="0"/>
                <w:numId w:val="16"/>
              </w:numPr>
              <w:ind w:left="332" w:hanging="332"/>
              <w:contextualSpacing/>
              <w:rPr>
                <w:rFonts w:ascii="Calibri" w:hAnsi="Calibri" w:cs="Arial"/>
                <w:color w:val="000000"/>
                <w:sz w:val="19"/>
                <w:szCs w:val="19"/>
                <w:highlight w:val="yellow"/>
                <w:lang w:eastAsia="ja-JP"/>
              </w:rPr>
            </w:pPr>
            <w:r w:rsidRPr="00C17971">
              <w:rPr>
                <w:rFonts w:ascii="Calibri" w:hAnsi="Calibri" w:cs="Arial"/>
                <w:color w:val="000000"/>
                <w:sz w:val="19"/>
                <w:szCs w:val="19"/>
                <w:highlight w:val="yellow"/>
                <w:shd w:val="clear" w:color="auto" w:fill="FFFFFF"/>
                <w:lang w:eastAsia="ja-JP"/>
              </w:rPr>
              <w:t>Add-on Channels Included: Convenience, Beauty, Pet, &amp; Home Improvement</w:t>
            </w:r>
          </w:p>
          <w:p w14:paraId="21C82439" w14:textId="77777777" w:rsidR="006A3206" w:rsidRPr="00C17971" w:rsidRDefault="006A3206" w:rsidP="006A3206">
            <w:pPr>
              <w:numPr>
                <w:ilvl w:val="0"/>
                <w:numId w:val="16"/>
              </w:numPr>
              <w:ind w:left="332" w:hanging="332"/>
              <w:contextualSpacing/>
              <w:rPr>
                <w:rFonts w:ascii="Calibri" w:hAnsi="Calibri" w:cs="Arial"/>
                <w:color w:val="000000"/>
                <w:sz w:val="19"/>
                <w:szCs w:val="19"/>
                <w:highlight w:val="yellow"/>
                <w:lang w:eastAsia="ja-JP"/>
              </w:rPr>
            </w:pPr>
            <w:r w:rsidRPr="00C17971">
              <w:rPr>
                <w:rFonts w:ascii="Calibri" w:hAnsi="Calibri" w:cs="Arial"/>
                <w:color w:val="000000"/>
                <w:sz w:val="19"/>
                <w:szCs w:val="19"/>
                <w:highlight w:val="yellow"/>
                <w:lang w:eastAsia="ja-JP"/>
              </w:rPr>
              <w:t xml:space="preserve">Total US Total Outlets Only; </w:t>
            </w:r>
          </w:p>
          <w:p w14:paraId="16225E06" w14:textId="77777777" w:rsidR="006A3206" w:rsidRPr="00C17971" w:rsidRDefault="006A3206" w:rsidP="00B36C66">
            <w:pPr>
              <w:ind w:left="332"/>
              <w:contextualSpacing/>
              <w:rPr>
                <w:rFonts w:ascii="Calibri" w:hAnsi="Calibri" w:cs="Arial"/>
                <w:color w:val="000000"/>
                <w:sz w:val="19"/>
                <w:szCs w:val="19"/>
                <w:highlight w:val="yellow"/>
                <w:shd w:val="clear" w:color="auto" w:fill="FFFFFF"/>
                <w:lang w:eastAsia="ja-JP"/>
              </w:rPr>
            </w:pPr>
          </w:p>
          <w:p w14:paraId="3F7DD250" w14:textId="77777777" w:rsidR="006A3206" w:rsidRPr="00C17971" w:rsidRDefault="006A3206" w:rsidP="00B36C66">
            <w:pPr>
              <w:rPr>
                <w:rFonts w:ascii="Calibri" w:hAnsi="Calibri" w:cs="Arial"/>
                <w:color w:val="000000"/>
                <w:sz w:val="19"/>
                <w:szCs w:val="19"/>
                <w:lang w:eastAsia="ja-JP"/>
              </w:rPr>
            </w:pPr>
            <w:r w:rsidRPr="00C17971">
              <w:rPr>
                <w:rFonts w:ascii="Calibri" w:hAnsi="Calibri" w:cs="Arial"/>
                <w:color w:val="000000"/>
                <w:sz w:val="19"/>
                <w:szCs w:val="19"/>
                <w:shd w:val="clear" w:color="auto" w:fill="FFFFFF"/>
                <w:lang w:eastAsia="ja-JP"/>
              </w:rPr>
              <w:t>Use Cases Include:</w:t>
            </w:r>
          </w:p>
          <w:p w14:paraId="58FA2180" w14:textId="77777777" w:rsidR="006A3206" w:rsidRPr="00C17971" w:rsidRDefault="006A3206" w:rsidP="00B36C66">
            <w:pPr>
              <w:ind w:left="720"/>
              <w:contextualSpacing/>
              <w:rPr>
                <w:rFonts w:ascii="Calibri" w:hAnsi="Calibri" w:cs="Arial"/>
                <w:color w:val="000000"/>
                <w:sz w:val="19"/>
                <w:szCs w:val="19"/>
                <w:lang w:eastAsia="ja-JP"/>
              </w:rPr>
            </w:pPr>
          </w:p>
          <w:p w14:paraId="0EE40E8F" w14:textId="77777777" w:rsidR="006A3206" w:rsidRPr="00C17971" w:rsidRDefault="006A3206" w:rsidP="00B36C66">
            <w:pPr>
              <w:rPr>
                <w:rFonts w:ascii="Calibri" w:hAnsi="Calibri" w:cs="Arial"/>
                <w:b/>
                <w:bCs/>
                <w:color w:val="000000"/>
                <w:sz w:val="19"/>
                <w:szCs w:val="19"/>
                <w:highlight w:val="yellow"/>
                <w:lang w:eastAsia="ja-JP"/>
              </w:rPr>
            </w:pPr>
            <w:r w:rsidRPr="00C17971">
              <w:rPr>
                <w:rFonts w:ascii="Calibri" w:hAnsi="Calibri" w:cs="Arial"/>
                <w:b/>
                <w:bCs/>
                <w:color w:val="000000"/>
                <w:sz w:val="19"/>
                <w:szCs w:val="19"/>
                <w:highlight w:val="yellow"/>
                <w:lang w:eastAsia="ja-JP"/>
              </w:rPr>
              <w:t>Ultra Light and Base Light</w:t>
            </w:r>
          </w:p>
          <w:p w14:paraId="5E0F3C5E" w14:textId="77777777" w:rsidR="006A3206" w:rsidRPr="00C17971" w:rsidRDefault="006A3206" w:rsidP="006A3206">
            <w:pPr>
              <w:numPr>
                <w:ilvl w:val="0"/>
                <w:numId w:val="17"/>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Table Builder</w:t>
            </w:r>
          </w:p>
          <w:p w14:paraId="098BD9BD" w14:textId="77777777" w:rsidR="006A3206" w:rsidRPr="00C17971" w:rsidRDefault="006A3206" w:rsidP="006A3206">
            <w:pPr>
              <w:numPr>
                <w:ilvl w:val="0"/>
                <w:numId w:val="17"/>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Performance</w:t>
            </w:r>
          </w:p>
          <w:p w14:paraId="552CD73D" w14:textId="77777777" w:rsidR="006A3206" w:rsidRPr="00C17971" w:rsidRDefault="006A3206" w:rsidP="006A3206">
            <w:pPr>
              <w:numPr>
                <w:ilvl w:val="0"/>
                <w:numId w:val="17"/>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Demographics</w:t>
            </w:r>
          </w:p>
          <w:p w14:paraId="344A261D" w14:textId="77777777" w:rsidR="006A3206" w:rsidRPr="00C17971" w:rsidRDefault="006A3206" w:rsidP="00B36C66">
            <w:pPr>
              <w:rPr>
                <w:rFonts w:ascii="Calibri" w:hAnsi="Calibri" w:cs="Arial"/>
                <w:b/>
                <w:bCs/>
                <w:color w:val="000000"/>
                <w:sz w:val="19"/>
                <w:szCs w:val="19"/>
                <w:lang w:eastAsia="ja-JP"/>
              </w:rPr>
            </w:pPr>
            <w:r w:rsidRPr="00C17971">
              <w:rPr>
                <w:rFonts w:ascii="Calibri" w:hAnsi="Calibri" w:cs="Arial"/>
                <w:b/>
                <w:bCs/>
                <w:color w:val="000000"/>
                <w:sz w:val="19"/>
                <w:szCs w:val="19"/>
                <w:highlight w:val="yellow"/>
                <w:lang w:eastAsia="ja-JP"/>
              </w:rPr>
              <w:t>Base (including Base Light)</w:t>
            </w:r>
            <w:r w:rsidRPr="00C17971">
              <w:rPr>
                <w:rFonts w:ascii="Calibri" w:hAnsi="Calibri" w:cs="Arial"/>
                <w:b/>
                <w:bCs/>
                <w:color w:val="000000"/>
                <w:sz w:val="19"/>
                <w:szCs w:val="19"/>
                <w:lang w:eastAsia="ja-JP"/>
              </w:rPr>
              <w:t xml:space="preserve"> </w:t>
            </w:r>
          </w:p>
          <w:p w14:paraId="1BA4F00B" w14:textId="77777777" w:rsidR="006A3206" w:rsidRPr="00C17971" w:rsidRDefault="006A3206" w:rsidP="006A3206">
            <w:pPr>
              <w:numPr>
                <w:ilvl w:val="0"/>
                <w:numId w:val="18"/>
              </w:numPr>
              <w:contextualSpacing/>
              <w:rPr>
                <w:rFonts w:ascii="Calibri" w:hAnsi="Calibri" w:cs="Arial"/>
                <w:b/>
                <w:bCs/>
                <w:color w:val="000000"/>
                <w:sz w:val="19"/>
                <w:szCs w:val="19"/>
                <w:lang w:eastAsia="ja-JP"/>
              </w:rPr>
            </w:pPr>
            <w:r w:rsidRPr="00C17971">
              <w:rPr>
                <w:rFonts w:ascii="Calibri" w:hAnsi="Calibri" w:cs="Arial"/>
                <w:color w:val="000000"/>
                <w:sz w:val="19"/>
                <w:szCs w:val="19"/>
                <w:lang w:eastAsia="ja-JP"/>
              </w:rPr>
              <w:t xml:space="preserve">Leakage </w:t>
            </w:r>
          </w:p>
          <w:p w14:paraId="219990BE" w14:textId="77777777" w:rsidR="006A3206" w:rsidRPr="00C17971" w:rsidRDefault="006A3206" w:rsidP="00B36C66">
            <w:pPr>
              <w:contextualSpacing/>
              <w:rPr>
                <w:rFonts w:ascii="Calibri" w:hAnsi="Calibri" w:cs="Arial"/>
                <w:b/>
                <w:bCs/>
                <w:color w:val="000000"/>
                <w:sz w:val="19"/>
                <w:szCs w:val="19"/>
                <w:lang w:eastAsia="ja-JP"/>
              </w:rPr>
            </w:pPr>
            <w:r w:rsidRPr="00C17971">
              <w:rPr>
                <w:rFonts w:ascii="Calibri" w:hAnsi="Calibri" w:cs="Arial"/>
                <w:b/>
                <w:bCs/>
                <w:color w:val="000000"/>
                <w:sz w:val="19"/>
                <w:szCs w:val="19"/>
                <w:highlight w:val="yellow"/>
                <w:lang w:eastAsia="ja-JP"/>
              </w:rPr>
              <w:t>Silver (including Base Light and Base)</w:t>
            </w:r>
          </w:p>
          <w:p w14:paraId="1B528C16"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Shifting</w:t>
            </w:r>
          </w:p>
          <w:p w14:paraId="48D4F146"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Combination Purchase</w:t>
            </w:r>
          </w:p>
          <w:p w14:paraId="2C38D6A2"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HML</w:t>
            </w:r>
          </w:p>
          <w:p w14:paraId="1B8ED447"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Share of Wallet</w:t>
            </w:r>
          </w:p>
          <w:p w14:paraId="51726FF3" w14:textId="77777777" w:rsidR="006A3206" w:rsidRPr="00C17971" w:rsidRDefault="006A3206" w:rsidP="00B36C66">
            <w:pPr>
              <w:rPr>
                <w:rFonts w:ascii="Calibri" w:hAnsi="Calibri" w:cs="Arial"/>
                <w:b/>
                <w:bCs/>
                <w:color w:val="000000"/>
                <w:sz w:val="19"/>
                <w:szCs w:val="19"/>
                <w:lang w:eastAsia="ja-JP"/>
              </w:rPr>
            </w:pPr>
            <w:r w:rsidRPr="00C17971">
              <w:rPr>
                <w:rFonts w:ascii="Calibri" w:hAnsi="Calibri" w:cs="Arial"/>
                <w:b/>
                <w:bCs/>
                <w:color w:val="000000"/>
                <w:sz w:val="19"/>
                <w:szCs w:val="19"/>
                <w:highlight w:val="yellow"/>
                <w:lang w:eastAsia="ja-JP"/>
              </w:rPr>
              <w:t>Gold (including Base Light, Base, and Silver)</w:t>
            </w:r>
          </w:p>
          <w:p w14:paraId="2E3D940C" w14:textId="77777777" w:rsidR="006A3206" w:rsidRPr="00C17971" w:rsidRDefault="006A3206" w:rsidP="006A3206">
            <w:pPr>
              <w:numPr>
                <w:ilvl w:val="0"/>
                <w:numId w:val="19"/>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Buyer Turnover</w:t>
            </w:r>
          </w:p>
          <w:p w14:paraId="0B6550E0" w14:textId="77777777" w:rsidR="006A3206" w:rsidRPr="00C17971" w:rsidRDefault="006A3206" w:rsidP="006A3206">
            <w:pPr>
              <w:numPr>
                <w:ilvl w:val="0"/>
                <w:numId w:val="19"/>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Super Shifting</w:t>
            </w:r>
          </w:p>
          <w:p w14:paraId="48DC63E9" w14:textId="77777777" w:rsidR="006A3206" w:rsidRPr="00C17971" w:rsidRDefault="006A3206" w:rsidP="006A3206">
            <w:pPr>
              <w:numPr>
                <w:ilvl w:val="0"/>
                <w:numId w:val="19"/>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 xml:space="preserve">Key Item Ranking </w:t>
            </w:r>
          </w:p>
          <w:p w14:paraId="49F1C6DF" w14:textId="77777777" w:rsidR="006A3206" w:rsidRPr="00C17971" w:rsidRDefault="006A3206" w:rsidP="006A3206">
            <w:pPr>
              <w:numPr>
                <w:ilvl w:val="0"/>
                <w:numId w:val="19"/>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Shopper Basket Value</w:t>
            </w:r>
          </w:p>
          <w:p w14:paraId="5B67420F" w14:textId="77777777" w:rsidR="006A3206" w:rsidRPr="00C17971" w:rsidRDefault="006A3206" w:rsidP="00B36C66">
            <w:pPr>
              <w:rPr>
                <w:rFonts w:ascii="Calibri" w:hAnsi="Calibri" w:cs="Arial"/>
                <w:color w:val="000000"/>
                <w:sz w:val="19"/>
                <w:szCs w:val="19"/>
                <w:lang w:eastAsia="ja-JP"/>
              </w:rPr>
            </w:pPr>
          </w:p>
          <w:p w14:paraId="235E2C9E" w14:textId="77777777" w:rsidR="006A3206" w:rsidRPr="00C17971" w:rsidRDefault="006A3206" w:rsidP="00B36C66">
            <w:pPr>
              <w:rPr>
                <w:rFonts w:ascii="Calibri" w:hAnsi="Calibri" w:cs="Arial"/>
                <w:sz w:val="19"/>
                <w:szCs w:val="19"/>
                <w:lang w:eastAsia="ja-JP"/>
              </w:rPr>
            </w:pPr>
            <w:r w:rsidRPr="00C17971">
              <w:rPr>
                <w:rFonts w:ascii="Calibri" w:hAnsi="Calibri" w:cs="Arial"/>
                <w:sz w:val="19"/>
                <w:szCs w:val="19"/>
                <w:lang w:eastAsia="ja-JP"/>
              </w:rPr>
              <w:t xml:space="preserve">Updated: </w:t>
            </w:r>
            <w:r w:rsidRPr="00C17971">
              <w:rPr>
                <w:rFonts w:ascii="Calibri" w:hAnsi="Calibri" w:cs="Arial"/>
                <w:sz w:val="19"/>
                <w:szCs w:val="19"/>
                <w:highlight w:val="yellow"/>
                <w:lang w:eastAsia="ja-JP"/>
              </w:rPr>
              <w:t>Monthly/Quarterly/Semi-Annually/Annually</w:t>
            </w:r>
          </w:p>
          <w:p w14:paraId="6EE263D7" w14:textId="77777777" w:rsidR="006A3206" w:rsidRPr="00C17971" w:rsidRDefault="006A3206" w:rsidP="00B36C66">
            <w:pPr>
              <w:rPr>
                <w:rFonts w:ascii="Calibri" w:hAnsi="Calibri" w:cs="Arial"/>
                <w:sz w:val="19"/>
                <w:szCs w:val="19"/>
                <w:lang w:eastAsia="ja-JP"/>
              </w:rPr>
            </w:pPr>
            <w:r w:rsidRPr="00C17971">
              <w:rPr>
                <w:rFonts w:ascii="Calibri" w:hAnsi="Calibri" w:cs="Arial"/>
                <w:sz w:val="19"/>
                <w:szCs w:val="19"/>
                <w:lang w:eastAsia="ja-JP"/>
              </w:rPr>
              <w:t xml:space="preserve">Years of History: </w:t>
            </w:r>
            <w:r w:rsidRPr="00C17971">
              <w:rPr>
                <w:rFonts w:ascii="Calibri" w:hAnsi="Calibri" w:cs="Arial"/>
                <w:sz w:val="19"/>
                <w:szCs w:val="19"/>
                <w:highlight w:val="yellow"/>
                <w:lang w:eastAsia="ja-JP"/>
              </w:rPr>
              <w:t>3 Years/4 Years/5 Years</w:t>
            </w:r>
          </w:p>
          <w:p w14:paraId="7E1D2304" w14:textId="77777777" w:rsidR="006A3206" w:rsidRPr="00C17971" w:rsidRDefault="006A3206" w:rsidP="00B36C66">
            <w:pPr>
              <w:rPr>
                <w:rFonts w:ascii="Calibri" w:hAnsi="Calibri" w:cs="Arial"/>
                <w:b/>
                <w:bCs/>
                <w:color w:val="000000"/>
                <w:sz w:val="19"/>
                <w:szCs w:val="19"/>
                <w:u w:val="single"/>
                <w:lang w:eastAsia="ja-JP"/>
              </w:rPr>
            </w:pPr>
            <w:r w:rsidRPr="00C17971">
              <w:rPr>
                <w:rFonts w:ascii="Calibri" w:hAnsi="Calibri" w:cs="Calibri"/>
                <w:sz w:val="19"/>
                <w:szCs w:val="19"/>
                <w:lang w:eastAsia="ja-JP"/>
              </w:rPr>
              <w:t>Access: Self-serve access through Connect applications</w:t>
            </w:r>
            <w:r w:rsidRPr="00C17971" w:rsidDel="00BA4E7F">
              <w:rPr>
                <w:rFonts w:ascii="Calibri" w:hAnsi="Calibri" w:cs="Arial"/>
                <w:sz w:val="19"/>
                <w:szCs w:val="19"/>
                <w:lang w:eastAsia="ja-JP"/>
              </w:rPr>
              <w:t xml:space="preserve"> </w:t>
            </w:r>
          </w:p>
        </w:tc>
      </w:tr>
    </w:tbl>
    <w:p w14:paraId="18840EC8" w14:textId="77777777" w:rsidR="006A3206" w:rsidRPr="00C17971" w:rsidRDefault="006A3206" w:rsidP="006A3206">
      <w:r w:rsidRPr="00C17971">
        <w:br w:type="page"/>
      </w:r>
    </w:p>
    <w:tbl>
      <w:tblPr>
        <w:tblW w:w="9397" w:type="dxa"/>
        <w:tblInd w:w="768" w:type="dxa"/>
        <w:tblBorders>
          <w:top w:val="double" w:sz="4" w:space="0" w:color="auto"/>
          <w:left w:val="double" w:sz="4" w:space="0" w:color="auto"/>
          <w:bottom w:val="double" w:sz="4" w:space="0" w:color="auto"/>
          <w:right w:val="double" w:sz="6" w:space="0" w:color="000000"/>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9397"/>
      </w:tblGrid>
      <w:tr w:rsidR="006A3206" w:rsidRPr="00C17971" w14:paraId="523F4188" w14:textId="77777777" w:rsidTr="00B36C66">
        <w:trPr>
          <w:trHeight w:val="2960"/>
        </w:trPr>
        <w:tc>
          <w:tcPr>
            <w:tcW w:w="9397" w:type="dxa"/>
            <w:tcBorders>
              <w:top w:val="single" w:sz="4" w:space="0" w:color="auto"/>
              <w:left w:val="single" w:sz="4" w:space="0" w:color="auto"/>
              <w:bottom w:val="single" w:sz="4" w:space="0" w:color="auto"/>
              <w:right w:val="double" w:sz="6" w:space="0" w:color="000000"/>
            </w:tcBorders>
          </w:tcPr>
          <w:p w14:paraId="1D37C8A7" w14:textId="77777777" w:rsidR="006A3206" w:rsidRPr="00C17971" w:rsidRDefault="006A3206" w:rsidP="00B36C66">
            <w:pPr>
              <w:ind w:left="-29"/>
              <w:rPr>
                <w:rFonts w:ascii="Calibri" w:hAnsi="Calibri" w:cs="Arial"/>
                <w:b/>
                <w:bCs/>
                <w:color w:val="000000"/>
                <w:sz w:val="19"/>
                <w:szCs w:val="19"/>
                <w:lang w:eastAsia="ja-JP"/>
              </w:rPr>
            </w:pPr>
            <w:r w:rsidRPr="00C17971">
              <w:rPr>
                <w:rFonts w:ascii="Calibri" w:hAnsi="Calibri" w:cs="Arial"/>
                <w:b/>
                <w:bCs/>
                <w:color w:val="000000"/>
                <w:sz w:val="19"/>
                <w:szCs w:val="19"/>
                <w:highlight w:val="yellow"/>
                <w:lang w:eastAsia="ja-JP"/>
              </w:rPr>
              <w:lastRenderedPageBreak/>
              <w:t>Homescan or Omni Shopper including Homescan</w:t>
            </w:r>
            <w:r w:rsidRPr="00C17971">
              <w:rPr>
                <w:rFonts w:ascii="Calibri" w:hAnsi="Calibri" w:cs="Arial"/>
                <w:b/>
                <w:bCs/>
                <w:color w:val="000000"/>
                <w:sz w:val="19"/>
                <w:szCs w:val="19"/>
                <w:lang w:eastAsia="ja-JP"/>
              </w:rPr>
              <w:t xml:space="preserve"> Subscription Package </w:t>
            </w:r>
          </w:p>
          <w:p w14:paraId="001978C7" w14:textId="77777777" w:rsidR="006A3206" w:rsidRPr="00C17971" w:rsidRDefault="006A3206" w:rsidP="00B36C66">
            <w:pPr>
              <w:ind w:left="-29"/>
              <w:rPr>
                <w:rFonts w:ascii="Calibri" w:hAnsi="Calibri" w:cs="Arial"/>
                <w:color w:val="000000"/>
                <w:sz w:val="19"/>
                <w:szCs w:val="19"/>
                <w:lang w:eastAsia="ja-JP"/>
              </w:rPr>
            </w:pPr>
          </w:p>
          <w:p w14:paraId="6C3B100E" w14:textId="77777777" w:rsidR="006A3206" w:rsidRPr="00C17971" w:rsidRDefault="006A3206" w:rsidP="006A3206">
            <w:pPr>
              <w:numPr>
                <w:ilvl w:val="0"/>
                <w:numId w:val="18"/>
              </w:numPr>
              <w:ind w:left="368" w:hanging="368"/>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 xml:space="preserve">Type: </w:t>
            </w:r>
            <w:r w:rsidRPr="00C17971">
              <w:rPr>
                <w:rFonts w:ascii="Calibri" w:hAnsi="Calibri" w:cs="Arial"/>
                <w:color w:val="000000"/>
                <w:sz w:val="19"/>
                <w:szCs w:val="19"/>
                <w:highlight w:val="yellow"/>
                <w:lang w:eastAsia="ja-JP"/>
              </w:rPr>
              <w:t>Syndicated or Custom</w:t>
            </w:r>
            <w:r w:rsidRPr="00C17971">
              <w:rPr>
                <w:rFonts w:ascii="Calibri" w:hAnsi="Calibri" w:cs="Arial"/>
                <w:color w:val="000000"/>
                <w:sz w:val="19"/>
                <w:szCs w:val="19"/>
                <w:lang w:eastAsia="ja-JP"/>
              </w:rPr>
              <w:t xml:space="preserve"> including UPC level data;</w:t>
            </w:r>
          </w:p>
          <w:p w14:paraId="30E3D7E8" w14:textId="77777777" w:rsidR="006A3206" w:rsidRPr="00C17971" w:rsidRDefault="006A3206" w:rsidP="006A3206">
            <w:pPr>
              <w:numPr>
                <w:ilvl w:val="0"/>
                <w:numId w:val="18"/>
              </w:numPr>
              <w:ind w:left="368" w:hanging="368"/>
              <w:contextualSpacing/>
              <w:rPr>
                <w:rFonts w:ascii="Calibri" w:hAnsi="Calibri" w:cs="Arial"/>
                <w:color w:val="000000"/>
                <w:sz w:val="19"/>
                <w:szCs w:val="19"/>
                <w:highlight w:val="yellow"/>
                <w:lang w:eastAsia="ja-JP"/>
              </w:rPr>
            </w:pPr>
            <w:r w:rsidRPr="00C17971">
              <w:rPr>
                <w:rFonts w:ascii="Calibri" w:hAnsi="Calibri" w:cs="Arial"/>
                <w:color w:val="000000"/>
                <w:sz w:val="19"/>
                <w:szCs w:val="19"/>
                <w:lang w:eastAsia="ja-JP"/>
              </w:rPr>
              <w:t xml:space="preserve">Categories: </w:t>
            </w:r>
            <w:r w:rsidRPr="00C17971">
              <w:rPr>
                <w:rFonts w:ascii="Calibri" w:hAnsi="Calibri" w:cs="Arial"/>
                <w:color w:val="000000"/>
                <w:sz w:val="19"/>
                <w:szCs w:val="19"/>
                <w:highlight w:val="yellow"/>
                <w:shd w:val="clear" w:color="auto" w:fill="FFFFFF"/>
                <w:lang w:eastAsia="ja-JP"/>
              </w:rPr>
              <w:t>Dept, Super Cat or Cat level or See Exhibit A-3</w:t>
            </w:r>
          </w:p>
          <w:p w14:paraId="2FDEB945" w14:textId="77777777" w:rsidR="006A3206" w:rsidRPr="00C17971" w:rsidRDefault="006A3206" w:rsidP="006A3206">
            <w:pPr>
              <w:numPr>
                <w:ilvl w:val="0"/>
                <w:numId w:val="18"/>
              </w:numPr>
              <w:ind w:left="368" w:hanging="368"/>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 xml:space="preserve">Channels with all retailers included within: </w:t>
            </w:r>
            <w:r w:rsidRPr="00C17971">
              <w:rPr>
                <w:rFonts w:ascii="Calibri" w:hAnsi="Calibri" w:cs="Arial"/>
                <w:color w:val="000000"/>
                <w:sz w:val="19"/>
                <w:szCs w:val="19"/>
                <w:shd w:val="clear" w:color="auto" w:fill="FFFFFF"/>
                <w:lang w:eastAsia="ja-JP"/>
              </w:rPr>
              <w:t xml:space="preserve">Grocery, Drug, Mass, Dollar, Warehouse Club, Military, eCommerce (excluding Specialty).  </w:t>
            </w:r>
          </w:p>
          <w:p w14:paraId="0E766BAE" w14:textId="77777777" w:rsidR="006A3206" w:rsidRPr="00C17971" w:rsidRDefault="006A3206" w:rsidP="006A3206">
            <w:pPr>
              <w:numPr>
                <w:ilvl w:val="0"/>
                <w:numId w:val="18"/>
              </w:numPr>
              <w:ind w:left="368" w:hanging="368"/>
              <w:contextualSpacing/>
              <w:rPr>
                <w:rFonts w:ascii="Calibri" w:hAnsi="Calibri" w:cs="Arial"/>
                <w:color w:val="000000"/>
                <w:sz w:val="19"/>
                <w:szCs w:val="19"/>
                <w:highlight w:val="yellow"/>
                <w:lang w:eastAsia="ja-JP"/>
              </w:rPr>
            </w:pPr>
            <w:r w:rsidRPr="00C17971">
              <w:rPr>
                <w:rFonts w:ascii="Calibri" w:hAnsi="Calibri" w:cs="Arial"/>
                <w:color w:val="000000"/>
                <w:sz w:val="19"/>
                <w:szCs w:val="19"/>
                <w:highlight w:val="yellow"/>
                <w:shd w:val="clear" w:color="auto" w:fill="FFFFFF"/>
                <w:lang w:eastAsia="ja-JP"/>
              </w:rPr>
              <w:t>Add-on Channels Included: Convenience, Beauty, Pet, &amp; Home Improvement</w:t>
            </w:r>
          </w:p>
          <w:p w14:paraId="700D9CFE" w14:textId="77777777" w:rsidR="006A3206" w:rsidRPr="00C17971" w:rsidRDefault="006A3206" w:rsidP="00B36C66">
            <w:pPr>
              <w:ind w:left="368"/>
              <w:contextualSpacing/>
              <w:rPr>
                <w:rFonts w:ascii="Calibri" w:hAnsi="Calibri" w:cs="Arial"/>
                <w:color w:val="000000"/>
                <w:sz w:val="19"/>
                <w:szCs w:val="19"/>
                <w:highlight w:val="yellow"/>
                <w:lang w:eastAsia="ja-JP"/>
              </w:rPr>
            </w:pPr>
          </w:p>
          <w:p w14:paraId="554CB19C" w14:textId="77777777" w:rsidR="006A3206" w:rsidRPr="00C17971" w:rsidRDefault="006A3206" w:rsidP="006A3206">
            <w:pPr>
              <w:numPr>
                <w:ilvl w:val="0"/>
                <w:numId w:val="18"/>
              </w:numPr>
              <w:ind w:left="368" w:hanging="368"/>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Shopper Groups</w:t>
            </w:r>
          </w:p>
          <w:p w14:paraId="7A4698E4" w14:textId="77777777" w:rsidR="006A3206" w:rsidRPr="00C17971" w:rsidRDefault="006A3206" w:rsidP="006A3206">
            <w:pPr>
              <w:numPr>
                <w:ilvl w:val="0"/>
                <w:numId w:val="18"/>
              </w:numPr>
              <w:ind w:left="368" w:hanging="368"/>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Buyer Groups</w:t>
            </w:r>
          </w:p>
          <w:p w14:paraId="01646043" w14:textId="77777777" w:rsidR="006A3206" w:rsidRPr="00C17971" w:rsidRDefault="006A3206" w:rsidP="00B36C66">
            <w:pPr>
              <w:ind w:left="332"/>
              <w:contextualSpacing/>
              <w:rPr>
                <w:rFonts w:ascii="Calibri" w:hAnsi="Calibri" w:cs="Arial"/>
                <w:color w:val="000000"/>
                <w:sz w:val="19"/>
                <w:szCs w:val="19"/>
                <w:highlight w:val="yellow"/>
                <w:shd w:val="clear" w:color="auto" w:fill="FFFFFF"/>
                <w:lang w:eastAsia="ja-JP"/>
              </w:rPr>
            </w:pPr>
          </w:p>
          <w:p w14:paraId="02CDA084" w14:textId="77777777" w:rsidR="006A3206" w:rsidRPr="00C17971" w:rsidRDefault="006A3206" w:rsidP="00B36C66">
            <w:pPr>
              <w:rPr>
                <w:rFonts w:ascii="Calibri" w:hAnsi="Calibri" w:cs="Arial"/>
                <w:color w:val="000000"/>
                <w:sz w:val="19"/>
                <w:szCs w:val="19"/>
                <w:lang w:eastAsia="ja-JP"/>
              </w:rPr>
            </w:pPr>
            <w:r w:rsidRPr="00C17971">
              <w:rPr>
                <w:rFonts w:ascii="Calibri" w:hAnsi="Calibri" w:cs="Arial"/>
                <w:color w:val="000000"/>
                <w:sz w:val="19"/>
                <w:szCs w:val="19"/>
                <w:shd w:val="clear" w:color="auto" w:fill="FFFFFF"/>
                <w:lang w:eastAsia="ja-JP"/>
              </w:rPr>
              <w:t>Use Cases Include:</w:t>
            </w:r>
          </w:p>
          <w:p w14:paraId="2593A7F2" w14:textId="77777777" w:rsidR="006A3206" w:rsidRPr="00C17971" w:rsidRDefault="006A3206" w:rsidP="00B36C66">
            <w:pPr>
              <w:rPr>
                <w:rFonts w:ascii="Calibri" w:hAnsi="Calibri" w:cs="Arial"/>
                <w:b/>
                <w:bCs/>
                <w:color w:val="000000"/>
                <w:sz w:val="19"/>
                <w:szCs w:val="19"/>
                <w:highlight w:val="yellow"/>
                <w:lang w:eastAsia="ja-JP"/>
              </w:rPr>
            </w:pPr>
            <w:r w:rsidRPr="00C17971">
              <w:rPr>
                <w:rFonts w:ascii="Calibri" w:hAnsi="Calibri" w:cs="Arial"/>
                <w:b/>
                <w:bCs/>
                <w:color w:val="000000"/>
                <w:sz w:val="19"/>
                <w:szCs w:val="19"/>
                <w:highlight w:val="yellow"/>
                <w:lang w:eastAsia="ja-JP"/>
              </w:rPr>
              <w:t>Lite</w:t>
            </w:r>
          </w:p>
          <w:p w14:paraId="2C9EB289"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Table Builder</w:t>
            </w:r>
          </w:p>
          <w:p w14:paraId="5F340520"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Performance (limited facts)</w:t>
            </w:r>
          </w:p>
          <w:p w14:paraId="69B58C87"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Demographics</w:t>
            </w:r>
          </w:p>
          <w:p w14:paraId="74DD0EC7" w14:textId="77777777" w:rsidR="006A3206" w:rsidRPr="00C17971" w:rsidRDefault="006A3206" w:rsidP="00B36C66">
            <w:pPr>
              <w:rPr>
                <w:rFonts w:ascii="Calibri" w:hAnsi="Calibri" w:cs="Arial"/>
                <w:b/>
                <w:bCs/>
                <w:color w:val="000000"/>
                <w:sz w:val="19"/>
                <w:szCs w:val="19"/>
                <w:highlight w:val="yellow"/>
                <w:lang w:eastAsia="ja-JP"/>
              </w:rPr>
            </w:pPr>
            <w:r w:rsidRPr="00C17971">
              <w:rPr>
                <w:rFonts w:ascii="Calibri" w:hAnsi="Calibri" w:cs="Arial"/>
                <w:b/>
                <w:bCs/>
                <w:color w:val="000000"/>
                <w:sz w:val="19"/>
                <w:szCs w:val="19"/>
                <w:highlight w:val="yellow"/>
                <w:lang w:eastAsia="ja-JP"/>
              </w:rPr>
              <w:t>Basic</w:t>
            </w:r>
          </w:p>
          <w:p w14:paraId="5F8CCC2C"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Table Builder</w:t>
            </w:r>
          </w:p>
          <w:p w14:paraId="378192C5"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 xml:space="preserve">Performance </w:t>
            </w:r>
          </w:p>
          <w:p w14:paraId="00E860CB"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Demographics</w:t>
            </w:r>
          </w:p>
          <w:p w14:paraId="6DD5FB53" w14:textId="77777777" w:rsidR="006A3206" w:rsidRPr="00C17971" w:rsidRDefault="006A3206" w:rsidP="00B36C66">
            <w:pPr>
              <w:rPr>
                <w:rFonts w:ascii="Calibri" w:hAnsi="Calibri" w:cs="Arial"/>
                <w:b/>
                <w:bCs/>
                <w:color w:val="000000"/>
                <w:sz w:val="19"/>
                <w:szCs w:val="19"/>
                <w:lang w:eastAsia="ja-JP"/>
              </w:rPr>
            </w:pPr>
            <w:r w:rsidRPr="00C17971">
              <w:rPr>
                <w:rFonts w:ascii="Calibri" w:hAnsi="Calibri" w:cs="Arial"/>
                <w:b/>
                <w:bCs/>
                <w:color w:val="000000"/>
                <w:sz w:val="19"/>
                <w:szCs w:val="19"/>
                <w:highlight w:val="yellow"/>
                <w:lang w:eastAsia="ja-JP"/>
              </w:rPr>
              <w:t>Essential (including Basic)</w:t>
            </w:r>
            <w:r w:rsidRPr="00C17971">
              <w:rPr>
                <w:rFonts w:ascii="Calibri" w:hAnsi="Calibri" w:cs="Arial"/>
                <w:b/>
                <w:bCs/>
                <w:color w:val="000000"/>
                <w:sz w:val="19"/>
                <w:szCs w:val="19"/>
                <w:lang w:eastAsia="ja-JP"/>
              </w:rPr>
              <w:t xml:space="preserve"> </w:t>
            </w:r>
          </w:p>
          <w:p w14:paraId="4517861B"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Leakage / Share of Wallet</w:t>
            </w:r>
          </w:p>
          <w:p w14:paraId="32808EDA"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Shifting</w:t>
            </w:r>
          </w:p>
          <w:p w14:paraId="08F52142"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HML</w:t>
            </w:r>
          </w:p>
          <w:p w14:paraId="3F098F35"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Shopper Basket Value</w:t>
            </w:r>
          </w:p>
          <w:p w14:paraId="6CC7C0DD" w14:textId="77777777" w:rsidR="006A3206" w:rsidRPr="00C17971" w:rsidRDefault="006A3206" w:rsidP="00B36C66">
            <w:pPr>
              <w:rPr>
                <w:rFonts w:ascii="Calibri" w:hAnsi="Calibri" w:cs="Arial"/>
                <w:b/>
                <w:bCs/>
                <w:color w:val="000000"/>
                <w:sz w:val="19"/>
                <w:szCs w:val="19"/>
                <w:lang w:eastAsia="ja-JP"/>
              </w:rPr>
            </w:pPr>
            <w:r w:rsidRPr="00C17971">
              <w:rPr>
                <w:rFonts w:ascii="Calibri" w:hAnsi="Calibri" w:cs="Arial"/>
                <w:b/>
                <w:bCs/>
                <w:color w:val="000000"/>
                <w:sz w:val="19"/>
                <w:szCs w:val="19"/>
                <w:highlight w:val="yellow"/>
                <w:lang w:eastAsia="ja-JP"/>
              </w:rPr>
              <w:t>Advanced (including Basic and Essential)</w:t>
            </w:r>
          </w:p>
          <w:p w14:paraId="463ECB9B"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CP</w:t>
            </w:r>
            <w:r w:rsidRPr="00C17971">
              <w:rPr>
                <w:rFonts w:ascii="Calibri" w:hAnsi="Calibri" w:cs="Arial"/>
                <w:caps/>
                <w:color w:val="000000"/>
                <w:sz w:val="19"/>
                <w:szCs w:val="19"/>
                <w:lang w:eastAsia="ja-JP"/>
              </w:rPr>
              <w:t>A</w:t>
            </w:r>
          </w:p>
          <w:p w14:paraId="7215D3BF"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Sourcerer</w:t>
            </w:r>
          </w:p>
          <w:p w14:paraId="4A692971"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Trial &amp; Repeat</w:t>
            </w:r>
          </w:p>
          <w:p w14:paraId="3F67B2FC"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Buyer Excl and Duplication</w:t>
            </w:r>
          </w:p>
          <w:p w14:paraId="084A4CB6"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NLR/Buyer Turnover</w:t>
            </w:r>
          </w:p>
          <w:p w14:paraId="256D8975" w14:textId="77777777" w:rsidR="006A3206" w:rsidRPr="00C17971" w:rsidRDefault="006A3206" w:rsidP="00B36C66">
            <w:pPr>
              <w:rPr>
                <w:rFonts w:ascii="Calibri" w:hAnsi="Calibri" w:cs="Arial"/>
                <w:b/>
                <w:bCs/>
                <w:color w:val="000000"/>
                <w:sz w:val="19"/>
                <w:szCs w:val="19"/>
                <w:lang w:eastAsia="ja-JP"/>
              </w:rPr>
            </w:pPr>
            <w:r w:rsidRPr="00C17971">
              <w:rPr>
                <w:rFonts w:ascii="Calibri" w:hAnsi="Calibri" w:cs="Arial"/>
                <w:b/>
                <w:bCs/>
                <w:color w:val="000000"/>
                <w:sz w:val="19"/>
                <w:szCs w:val="19"/>
                <w:highlight w:val="yellow"/>
                <w:lang w:eastAsia="ja-JP"/>
              </w:rPr>
              <w:t>Pro (including Basic, Essential, and Advanced)</w:t>
            </w:r>
          </w:p>
          <w:p w14:paraId="763F0ED7"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Super Shifting</w:t>
            </w:r>
          </w:p>
          <w:p w14:paraId="6C2936EE"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 xml:space="preserve">Consumer Product Ranking </w:t>
            </w:r>
          </w:p>
          <w:p w14:paraId="042D26CD"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Shopper Optimizer</w:t>
            </w:r>
          </w:p>
          <w:p w14:paraId="53362DF6"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Portfolio T&amp;R</w:t>
            </w:r>
          </w:p>
          <w:p w14:paraId="608E05A4" w14:textId="77777777" w:rsidR="006A3206" w:rsidRPr="00C17971" w:rsidRDefault="006A3206" w:rsidP="006A3206">
            <w:pPr>
              <w:numPr>
                <w:ilvl w:val="0"/>
                <w:numId w:val="18"/>
              </w:numPr>
              <w:contextualSpacing/>
              <w:rPr>
                <w:rFonts w:ascii="Calibri" w:hAnsi="Calibri" w:cs="Arial"/>
                <w:color w:val="000000"/>
                <w:sz w:val="19"/>
                <w:szCs w:val="19"/>
                <w:lang w:eastAsia="ja-JP"/>
              </w:rPr>
            </w:pPr>
            <w:r w:rsidRPr="00C17971">
              <w:rPr>
                <w:rFonts w:ascii="Calibri" w:hAnsi="Calibri" w:cs="Arial"/>
                <w:color w:val="000000"/>
                <w:sz w:val="19"/>
                <w:szCs w:val="19"/>
                <w:lang w:eastAsia="ja-JP"/>
              </w:rPr>
              <w:t>Trip Groups</w:t>
            </w:r>
          </w:p>
          <w:p w14:paraId="437B4529" w14:textId="77777777" w:rsidR="006A3206" w:rsidRPr="00C17971" w:rsidRDefault="006A3206" w:rsidP="00B36C66">
            <w:pPr>
              <w:contextualSpacing/>
              <w:rPr>
                <w:rFonts w:ascii="Calibri" w:hAnsi="Calibri" w:cs="Arial"/>
                <w:color w:val="000000"/>
                <w:sz w:val="19"/>
                <w:szCs w:val="19"/>
                <w:lang w:eastAsia="ja-JP"/>
              </w:rPr>
            </w:pPr>
          </w:p>
          <w:p w14:paraId="6B1914E7" w14:textId="77777777" w:rsidR="006A3206" w:rsidRPr="00C17971" w:rsidRDefault="006A3206" w:rsidP="00B36C66">
            <w:pPr>
              <w:rPr>
                <w:rFonts w:ascii="Calibri" w:hAnsi="Calibri" w:cs="Arial"/>
                <w:color w:val="000000"/>
                <w:sz w:val="19"/>
                <w:szCs w:val="19"/>
                <w:lang w:eastAsia="ja-JP"/>
              </w:rPr>
            </w:pPr>
          </w:p>
          <w:p w14:paraId="3C43C80C" w14:textId="77777777" w:rsidR="006A3206" w:rsidRPr="00C17971" w:rsidRDefault="006A3206" w:rsidP="00B36C66">
            <w:pPr>
              <w:rPr>
                <w:rFonts w:ascii="Calibri" w:hAnsi="Calibri" w:cs="Arial"/>
                <w:sz w:val="19"/>
                <w:szCs w:val="19"/>
                <w:lang w:eastAsia="ja-JP"/>
              </w:rPr>
            </w:pPr>
            <w:r w:rsidRPr="00C17971">
              <w:rPr>
                <w:rFonts w:ascii="Calibri" w:hAnsi="Calibri" w:cs="Arial"/>
                <w:sz w:val="19"/>
                <w:szCs w:val="19"/>
                <w:lang w:eastAsia="ja-JP"/>
              </w:rPr>
              <w:t xml:space="preserve">Updated: </w:t>
            </w:r>
            <w:r w:rsidRPr="00C17971">
              <w:rPr>
                <w:rFonts w:ascii="Calibri" w:hAnsi="Calibri" w:cs="Arial"/>
                <w:sz w:val="19"/>
                <w:szCs w:val="19"/>
                <w:highlight w:val="yellow"/>
                <w:lang w:eastAsia="ja-JP"/>
              </w:rPr>
              <w:t>Monthly/Quarterly</w:t>
            </w:r>
          </w:p>
          <w:p w14:paraId="0F5E3E04" w14:textId="77777777" w:rsidR="006A3206" w:rsidRPr="00C17971" w:rsidRDefault="006A3206" w:rsidP="00B36C66">
            <w:pPr>
              <w:rPr>
                <w:rFonts w:ascii="Calibri" w:hAnsi="Calibri" w:cs="Arial"/>
                <w:sz w:val="19"/>
                <w:szCs w:val="19"/>
                <w:lang w:eastAsia="ja-JP"/>
              </w:rPr>
            </w:pPr>
            <w:r w:rsidRPr="00C17971">
              <w:rPr>
                <w:rFonts w:ascii="Calibri" w:hAnsi="Calibri" w:cs="Arial"/>
                <w:sz w:val="19"/>
                <w:szCs w:val="19"/>
                <w:lang w:eastAsia="ja-JP"/>
              </w:rPr>
              <w:t xml:space="preserve">Years of History: </w:t>
            </w:r>
            <w:r w:rsidRPr="00C17971">
              <w:rPr>
                <w:rFonts w:ascii="Calibri" w:hAnsi="Calibri" w:cs="Arial"/>
                <w:sz w:val="19"/>
                <w:szCs w:val="19"/>
                <w:highlight w:val="yellow"/>
                <w:lang w:eastAsia="ja-JP"/>
              </w:rPr>
              <w:t>3 Years/5 Years</w:t>
            </w:r>
          </w:p>
          <w:p w14:paraId="2D7DE823" w14:textId="77777777" w:rsidR="006A3206" w:rsidRPr="00C17971" w:rsidRDefault="006A3206" w:rsidP="00B36C66">
            <w:pPr>
              <w:ind w:left="-29"/>
              <w:rPr>
                <w:rFonts w:ascii="Calibri" w:hAnsi="Calibri" w:cs="Arial"/>
                <w:b/>
                <w:bCs/>
                <w:color w:val="000000"/>
                <w:sz w:val="19"/>
                <w:szCs w:val="19"/>
                <w:highlight w:val="yellow"/>
                <w:lang w:eastAsia="ja-JP"/>
              </w:rPr>
            </w:pPr>
            <w:r w:rsidRPr="00C17971">
              <w:rPr>
                <w:rFonts w:ascii="Calibri" w:hAnsi="Calibri" w:cs="Calibri"/>
                <w:sz w:val="19"/>
                <w:szCs w:val="19"/>
                <w:lang w:eastAsia="ja-JP"/>
              </w:rPr>
              <w:t>Access: Self-serve access through Connect applications</w:t>
            </w:r>
          </w:p>
        </w:tc>
      </w:tr>
    </w:tbl>
    <w:p w14:paraId="5FC1EECC" w14:textId="77777777" w:rsidR="006A3206" w:rsidRPr="00C17971" w:rsidRDefault="006A3206" w:rsidP="006A3206">
      <w:pPr>
        <w:spacing w:before="240" w:after="120"/>
        <w:ind w:left="990" w:hanging="720"/>
        <w:jc w:val="center"/>
        <w:rPr>
          <w:rFonts w:ascii="Calibri" w:hAnsi="Calibri" w:cs="Arial"/>
          <w:b/>
          <w:sz w:val="19"/>
          <w:szCs w:val="19"/>
        </w:rPr>
      </w:pPr>
      <w:r w:rsidRPr="00C17971">
        <w:rPr>
          <w:rFonts w:ascii="Calibri" w:eastAsia="Yu Mincho" w:hAnsi="Calibri" w:cs="Arial"/>
          <w:b/>
          <w:bCs/>
          <w:color w:val="000000"/>
          <w:sz w:val="19"/>
          <w:szCs w:val="19"/>
        </w:rPr>
        <w:t>Service Specific Terms for Consumer Panel:</w:t>
      </w:r>
    </w:p>
    <w:p w14:paraId="2DF2F3A2" w14:textId="77777777" w:rsidR="006A3206" w:rsidRPr="00C17971" w:rsidRDefault="006A3206" w:rsidP="006A3206">
      <w:pPr>
        <w:rPr>
          <w:rFonts w:ascii="Calibri" w:hAnsi="Calibri" w:cs="Calibri"/>
          <w:b/>
          <w:color w:val="000000"/>
          <w:sz w:val="19"/>
          <w:szCs w:val="19"/>
          <w:u w:val="single"/>
        </w:rPr>
      </w:pPr>
      <w:r w:rsidRPr="00C17971">
        <w:rPr>
          <w:rFonts w:ascii="Calibri" w:hAnsi="Calibri" w:cs="Calibri"/>
          <w:b/>
          <w:color w:val="000000"/>
          <w:sz w:val="19"/>
          <w:szCs w:val="19"/>
          <w:u w:val="single"/>
        </w:rPr>
        <w:br w:type="page"/>
      </w:r>
    </w:p>
    <w:p w14:paraId="5C795A6D" w14:textId="77777777" w:rsidR="006A3206" w:rsidRPr="00C17971" w:rsidRDefault="006A3206" w:rsidP="006A3206">
      <w:pPr>
        <w:spacing w:after="120" w:line="256" w:lineRule="auto"/>
        <w:jc w:val="center"/>
        <w:rPr>
          <w:rFonts w:ascii="Calibri" w:eastAsia="Yu Mincho" w:hAnsi="Calibri" w:cs="Calibri"/>
          <w:b/>
          <w:bCs/>
          <w:color w:val="000000"/>
          <w:sz w:val="22"/>
          <w:szCs w:val="22"/>
          <w:u w:val="single"/>
        </w:rPr>
      </w:pPr>
      <w:r w:rsidRPr="00C17971">
        <w:rPr>
          <w:rFonts w:ascii="Calibri" w:eastAsia="Yu Mincho" w:hAnsi="Calibri" w:cs="Calibri"/>
          <w:b/>
          <w:bCs/>
          <w:color w:val="000000"/>
          <w:sz w:val="22"/>
          <w:szCs w:val="22"/>
          <w:u w:val="single"/>
        </w:rPr>
        <w:lastRenderedPageBreak/>
        <w:t>Exhibit A-3</w:t>
      </w:r>
    </w:p>
    <w:p w14:paraId="368EF9DD" w14:textId="77777777" w:rsidR="006A3206" w:rsidRPr="00C17971" w:rsidRDefault="006A3206" w:rsidP="006A3206">
      <w:pPr>
        <w:spacing w:after="120" w:line="256" w:lineRule="auto"/>
        <w:jc w:val="center"/>
        <w:rPr>
          <w:rFonts w:ascii="Calibri" w:eastAsia="Yu Mincho" w:hAnsi="Calibri" w:cs="Calibri"/>
          <w:b/>
          <w:bCs/>
          <w:color w:val="000000"/>
          <w:sz w:val="22"/>
          <w:szCs w:val="22"/>
          <w:u w:val="single"/>
        </w:rPr>
      </w:pPr>
      <w:r w:rsidRPr="00C17971">
        <w:rPr>
          <w:rFonts w:ascii="Calibri" w:eastAsia="Yu Mincho" w:hAnsi="Calibri" w:cs="Calibri"/>
          <w:b/>
          <w:bCs/>
          <w:color w:val="000000"/>
          <w:sz w:val="22"/>
          <w:szCs w:val="22"/>
          <w:u w:val="single"/>
        </w:rPr>
        <w:t>Homescan / Omnishopper Product Scope</w:t>
      </w:r>
    </w:p>
    <w:p w14:paraId="26146D33" w14:textId="77777777" w:rsidR="006A3206" w:rsidRPr="00C17971" w:rsidRDefault="006A3206" w:rsidP="006A3206">
      <w:pPr>
        <w:spacing w:after="120" w:line="256" w:lineRule="auto"/>
        <w:jc w:val="center"/>
        <w:rPr>
          <w:rFonts w:ascii="Calibri" w:eastAsia="Yu Mincho" w:hAnsi="Calibri" w:cs="Calibri"/>
          <w:b/>
          <w:bCs/>
          <w:color w:val="000000"/>
          <w:szCs w:val="24"/>
          <w:u w:val="single"/>
        </w:rPr>
      </w:pPr>
    </w:p>
    <w:p w14:paraId="78AE162A" w14:textId="77777777" w:rsidR="006A3206" w:rsidRPr="00C17971" w:rsidRDefault="006A3206" w:rsidP="006A3206">
      <w:pPr>
        <w:spacing w:after="120"/>
        <w:jc w:val="center"/>
        <w:rPr>
          <w:rFonts w:ascii="Calibri" w:eastAsia="Yu Mincho" w:hAnsi="Calibri" w:cs="Arial"/>
          <w:color w:val="000000"/>
        </w:rPr>
      </w:pPr>
    </w:p>
    <w:p w14:paraId="499544E4" w14:textId="77777777" w:rsidR="006A3206" w:rsidRPr="00C17971" w:rsidRDefault="006A3206" w:rsidP="006A3206">
      <w:pPr>
        <w:spacing w:after="120" w:line="259" w:lineRule="auto"/>
        <w:jc w:val="center"/>
        <w:rPr>
          <w:rFonts w:ascii="Calibri" w:eastAsia="Yu Mincho" w:hAnsi="Calibri" w:cs="Calibri"/>
          <w:b/>
          <w:bCs/>
          <w:color w:val="000000"/>
          <w:szCs w:val="24"/>
          <w:u w:val="single"/>
        </w:rPr>
      </w:pPr>
    </w:p>
    <w:p w14:paraId="7E80AD93" w14:textId="77777777" w:rsidR="006A3206" w:rsidRPr="00C17971" w:rsidRDefault="006A3206" w:rsidP="006A3206">
      <w:pPr>
        <w:spacing w:after="120" w:line="259" w:lineRule="auto"/>
        <w:jc w:val="center"/>
        <w:rPr>
          <w:rFonts w:ascii="Calibri" w:eastAsia="Yu Mincho" w:hAnsi="Calibri" w:cs="Arial"/>
          <w:color w:val="000000"/>
        </w:rPr>
      </w:pPr>
    </w:p>
    <w:p w14:paraId="298FDCEF" w14:textId="77777777" w:rsidR="006A3206" w:rsidRPr="00DF1134" w:rsidRDefault="006A3206" w:rsidP="006A3206">
      <w:pPr>
        <w:spacing w:after="120" w:line="259" w:lineRule="auto"/>
        <w:jc w:val="center"/>
        <w:rPr>
          <w:rFonts w:asciiTheme="minorHAnsi" w:eastAsia="Arial" w:hAnsiTheme="minorHAnsi" w:cstheme="minorHAnsi"/>
          <w:highlight w:val="yellow"/>
        </w:rPr>
      </w:pPr>
    </w:p>
    <w:p w14:paraId="50066375" w14:textId="77777777" w:rsidR="00B556AE" w:rsidRPr="00AF1E90" w:rsidRDefault="00B556AE" w:rsidP="006A3206">
      <w:pPr>
        <w:spacing w:after="120" w:line="259" w:lineRule="auto"/>
        <w:jc w:val="center"/>
        <w:rPr>
          <w:rFonts w:ascii="Calibri" w:eastAsia="Yu Mincho" w:hAnsi="Calibri" w:cs="Arial"/>
          <w:color w:val="000000"/>
          <w:sz w:val="20"/>
        </w:rPr>
      </w:pPr>
    </w:p>
    <w:sectPr w:rsidR="00B556AE" w:rsidRPr="00AF1E90" w:rsidSect="00C570BC">
      <w:footerReference w:type="default" r:id="rId18"/>
      <w:pgSz w:w="11906" w:h="16838"/>
      <w:pgMar w:top="720" w:right="926" w:bottom="720" w:left="720" w:header="708" w:footer="637"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im Anzelone" w:date="2024-10-03T15:58:00Z" w:initials="KA">
    <w:p w14:paraId="44166423" w14:textId="77777777" w:rsidR="00486E36" w:rsidRDefault="00486E36" w:rsidP="00486E36">
      <w:pPr>
        <w:pStyle w:val="CommentText"/>
      </w:pPr>
      <w:r>
        <w:rPr>
          <w:rStyle w:val="CommentReference"/>
        </w:rPr>
        <w:annotationRef/>
      </w:r>
      <w:r>
        <w:t>Include for all Emerging Brands service agreements</w:t>
      </w:r>
    </w:p>
  </w:comment>
  <w:comment w:id="2" w:author="Kim Anzelone" w:date="2024-10-03T16:02:00Z" w:initials="KA">
    <w:p w14:paraId="2A0C7519" w14:textId="77777777" w:rsidR="00486E36" w:rsidRDefault="00486E36" w:rsidP="00486E36">
      <w:pPr>
        <w:pStyle w:val="CommentText"/>
      </w:pPr>
      <w:r>
        <w:rPr>
          <w:rStyle w:val="CommentReference"/>
        </w:rPr>
        <w:annotationRef/>
      </w:r>
      <w:r>
        <w:t>Use NIQ information Services if Self Service stand alone template and Emerging Brands service package if an all inclusive agreement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166423" w15:done="0"/>
  <w15:commentEx w15:paraId="2A0C7519" w15:paraIdParent="44166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88C591" w16cex:dateUtc="2024-10-03T19:58:00Z"/>
  <w16cex:commentExtensible w16cex:durableId="74EFC88C" w16cex:dateUtc="2024-10-03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166423" w16cid:durableId="1C88C591"/>
  <w16cid:commentId w16cid:paraId="2A0C7519" w16cid:durableId="74EFC8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52287" w14:textId="77777777" w:rsidR="00FD49E2" w:rsidRDefault="00FD49E2" w:rsidP="00D613A0">
      <w:r>
        <w:separator/>
      </w:r>
    </w:p>
  </w:endnote>
  <w:endnote w:type="continuationSeparator" w:id="0">
    <w:p w14:paraId="3F500C6D" w14:textId="77777777" w:rsidR="00FD49E2" w:rsidRDefault="00FD49E2" w:rsidP="00D613A0">
      <w:r>
        <w:continuationSeparator/>
      </w:r>
    </w:p>
  </w:endnote>
  <w:endnote w:type="continuationNotice" w:id="1">
    <w:p w14:paraId="0C055DC3" w14:textId="77777777" w:rsidR="00FD49E2" w:rsidRDefault="00FD49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nivers (E1)">
    <w:panose1 w:val="00000000000000000000"/>
    <w:charset w:val="00"/>
    <w:family w:val="swiss"/>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AE3E3" w14:textId="41CC6F6E" w:rsidR="007B328D" w:rsidRPr="00604740" w:rsidRDefault="007B328D" w:rsidP="007B328D">
    <w:pPr>
      <w:pStyle w:val="Footer"/>
      <w:tabs>
        <w:tab w:val="left" w:pos="7008"/>
      </w:tabs>
      <w:rPr>
        <w:rFonts w:asciiTheme="minorHAnsi" w:hAnsiTheme="minorHAnsi" w:cstheme="minorHAnsi"/>
        <w:sz w:val="18"/>
        <w:szCs w:val="18"/>
      </w:rPr>
    </w:pPr>
    <w:r w:rsidRPr="00604740">
      <w:rPr>
        <w:rFonts w:asciiTheme="minorHAnsi" w:hAnsiTheme="minorHAnsi" w:cstheme="minorHAnsi"/>
        <w:sz w:val="18"/>
        <w:szCs w:val="18"/>
      </w:rPr>
      <w:t>IntlLicenseAgreement</w:t>
    </w:r>
    <w:r w:rsidR="00A570C3">
      <w:rPr>
        <w:rFonts w:asciiTheme="minorHAnsi" w:hAnsiTheme="minorHAnsi" w:cstheme="minorHAnsi"/>
        <w:sz w:val="18"/>
        <w:szCs w:val="18"/>
      </w:rPr>
      <w:t xml:space="preserve"> (standalone)</w:t>
    </w:r>
    <w:r w:rsidRPr="00604740">
      <w:rPr>
        <w:rFonts w:asciiTheme="minorHAnsi" w:hAnsiTheme="minorHAnsi" w:cstheme="minorHAnsi"/>
        <w:sz w:val="18"/>
        <w:szCs w:val="18"/>
      </w:rPr>
      <w:t xml:space="preserve"> (</w:t>
    </w:r>
    <w:r w:rsidR="00AF1E90">
      <w:rPr>
        <w:rFonts w:asciiTheme="minorHAnsi" w:hAnsiTheme="minorHAnsi" w:cstheme="minorHAnsi"/>
        <w:sz w:val="18"/>
        <w:szCs w:val="18"/>
      </w:rPr>
      <w:t>31May</w:t>
    </w:r>
    <w:r w:rsidR="000658D6">
      <w:rPr>
        <w:rFonts w:asciiTheme="minorHAnsi" w:hAnsiTheme="minorHAnsi" w:cstheme="minorHAnsi"/>
        <w:sz w:val="18"/>
        <w:szCs w:val="18"/>
      </w:rPr>
      <w:t>2023</w:t>
    </w:r>
    <w:r w:rsidRPr="00604740">
      <w:rPr>
        <w:rFonts w:asciiTheme="minorHAnsi" w:hAnsiTheme="minorHAnsi" w:cstheme="minorHAnsi"/>
        <w:sz w:val="18"/>
        <w:szCs w:val="18"/>
      </w:rPr>
      <w:t>)</w:t>
    </w:r>
  </w:p>
  <w:p w14:paraId="190545CC" w14:textId="77777777" w:rsidR="007B328D" w:rsidRDefault="007B328D" w:rsidP="007B328D">
    <w:pPr>
      <w:pStyle w:val="Footer"/>
      <w:tabs>
        <w:tab w:val="left" w:pos="7008"/>
      </w:tabs>
      <w:rPr>
        <w:rFonts w:asciiTheme="minorHAnsi" w:hAnsiTheme="minorHAnsi" w:cstheme="minorHAnsi"/>
        <w:color w:val="2B579A"/>
        <w:sz w:val="16"/>
        <w:szCs w:val="16"/>
        <w:shd w:val="clear" w:color="auto" w:fill="E6E6E6"/>
      </w:rPr>
    </w:pPr>
    <w:r w:rsidRPr="00436299">
      <w:rPr>
        <w:rFonts w:asciiTheme="minorHAnsi" w:hAnsiTheme="minorHAnsi" w:cstheme="minorHAnsi"/>
        <w:sz w:val="16"/>
        <w:szCs w:val="16"/>
      </w:rPr>
      <w:t xml:space="preserve">Page </w:t>
    </w:r>
    <w:r w:rsidRPr="00436299">
      <w:rPr>
        <w:rFonts w:asciiTheme="minorHAnsi" w:hAnsiTheme="minorHAnsi" w:cstheme="minorHAnsi"/>
        <w:color w:val="2B579A"/>
        <w:sz w:val="16"/>
        <w:szCs w:val="16"/>
        <w:shd w:val="clear" w:color="auto" w:fill="E6E6E6"/>
      </w:rPr>
      <w:fldChar w:fldCharType="begin"/>
    </w:r>
    <w:r w:rsidRPr="00436299">
      <w:rPr>
        <w:rFonts w:asciiTheme="minorHAnsi" w:hAnsiTheme="minorHAnsi" w:cstheme="minorHAnsi"/>
        <w:sz w:val="16"/>
        <w:szCs w:val="16"/>
      </w:rPr>
      <w:instrText xml:space="preserve"> PAGE </w:instrText>
    </w:r>
    <w:r w:rsidRPr="00436299">
      <w:rPr>
        <w:rFonts w:asciiTheme="minorHAnsi" w:hAnsiTheme="minorHAnsi" w:cstheme="minorHAnsi"/>
        <w:color w:val="2B579A"/>
        <w:sz w:val="16"/>
        <w:szCs w:val="16"/>
        <w:shd w:val="clear" w:color="auto" w:fill="E6E6E6"/>
      </w:rPr>
      <w:fldChar w:fldCharType="separate"/>
    </w:r>
    <w:r>
      <w:rPr>
        <w:rFonts w:asciiTheme="minorHAnsi" w:hAnsiTheme="minorHAnsi" w:cstheme="minorHAnsi"/>
        <w:color w:val="2B579A"/>
        <w:shd w:val="clear" w:color="auto" w:fill="E6E6E6"/>
      </w:rPr>
      <w:t>4</w:t>
    </w:r>
    <w:r w:rsidRPr="00436299">
      <w:rPr>
        <w:rFonts w:asciiTheme="minorHAnsi" w:hAnsiTheme="minorHAnsi" w:cstheme="minorHAnsi"/>
        <w:color w:val="2B579A"/>
        <w:sz w:val="16"/>
        <w:szCs w:val="16"/>
        <w:shd w:val="clear" w:color="auto" w:fill="E6E6E6"/>
      </w:rPr>
      <w:fldChar w:fldCharType="end"/>
    </w:r>
    <w:r w:rsidRPr="00436299">
      <w:rPr>
        <w:rFonts w:asciiTheme="minorHAnsi" w:hAnsiTheme="minorHAnsi" w:cstheme="minorHAnsi"/>
        <w:sz w:val="16"/>
        <w:szCs w:val="16"/>
      </w:rPr>
      <w:t xml:space="preserve"> of </w:t>
    </w:r>
    <w:r w:rsidRPr="00436299">
      <w:rPr>
        <w:rFonts w:asciiTheme="minorHAnsi" w:hAnsiTheme="minorHAnsi" w:cstheme="minorHAnsi"/>
        <w:color w:val="2B579A"/>
        <w:sz w:val="16"/>
        <w:szCs w:val="16"/>
        <w:shd w:val="clear" w:color="auto" w:fill="E6E6E6"/>
      </w:rPr>
      <w:fldChar w:fldCharType="begin"/>
    </w:r>
    <w:r w:rsidRPr="00436299">
      <w:rPr>
        <w:rFonts w:asciiTheme="minorHAnsi" w:hAnsiTheme="minorHAnsi" w:cstheme="minorHAnsi"/>
        <w:sz w:val="16"/>
        <w:szCs w:val="16"/>
      </w:rPr>
      <w:instrText xml:space="preserve"> NUMPAGES </w:instrText>
    </w:r>
    <w:r w:rsidRPr="00436299">
      <w:rPr>
        <w:rFonts w:asciiTheme="minorHAnsi" w:hAnsiTheme="minorHAnsi" w:cstheme="minorHAnsi"/>
        <w:color w:val="2B579A"/>
        <w:sz w:val="16"/>
        <w:szCs w:val="16"/>
        <w:shd w:val="clear" w:color="auto" w:fill="E6E6E6"/>
      </w:rPr>
      <w:fldChar w:fldCharType="separate"/>
    </w:r>
    <w:r>
      <w:rPr>
        <w:rFonts w:asciiTheme="minorHAnsi" w:hAnsiTheme="minorHAnsi" w:cstheme="minorHAnsi"/>
        <w:color w:val="2B579A"/>
        <w:shd w:val="clear" w:color="auto" w:fill="E6E6E6"/>
      </w:rPr>
      <w:t>23</w:t>
    </w:r>
    <w:r w:rsidRPr="00436299">
      <w:rPr>
        <w:rFonts w:asciiTheme="minorHAnsi" w:hAnsiTheme="minorHAnsi" w:cstheme="minorHAnsi"/>
        <w:color w:val="2B579A"/>
        <w:sz w:val="16"/>
        <w:szCs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D69B3" w14:textId="77777777" w:rsidR="00FD49E2" w:rsidRDefault="00FD49E2" w:rsidP="00D613A0">
      <w:r>
        <w:separator/>
      </w:r>
    </w:p>
  </w:footnote>
  <w:footnote w:type="continuationSeparator" w:id="0">
    <w:p w14:paraId="48EB977F" w14:textId="77777777" w:rsidR="00FD49E2" w:rsidRDefault="00FD49E2" w:rsidP="00D613A0">
      <w:r>
        <w:continuationSeparator/>
      </w:r>
    </w:p>
  </w:footnote>
  <w:footnote w:type="continuationNotice" w:id="1">
    <w:p w14:paraId="0831A50D" w14:textId="77777777" w:rsidR="00FD49E2" w:rsidRDefault="00FD49E2"/>
  </w:footnote>
</w:footnotes>
</file>

<file path=word/intelligence.xml><?xml version="1.0" encoding="utf-8"?>
<int:Intelligence xmlns:int="http://schemas.microsoft.com/office/intelligence/2019/intelligence">
  <int:IntelligenceSettings/>
  <int:Manifest>
    <int:ParagraphRange paragraphId="411267074" textId="2004318071" start="184" length="5" invalidationStart="184" invalidationLength="5" id="aOvxk5fF"/>
    <int:WordHash hashCode="E1+Tt6RJBbZOzq" id="U6uPVIKn"/>
  </int:Manifest>
  <int:Observations>
    <int:Content id="aOvxk5fF">
      <int:Rejection type="LegacyProofing"/>
    </int:Content>
    <int:Content id="U6uPVIKn">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523C67"/>
    <w:multiLevelType w:val="multilevel"/>
    <w:tmpl w:val="E95ABAEC"/>
    <w:lvl w:ilvl="0">
      <w:start w:val="1"/>
      <w:numFmt w:val="decimal"/>
      <w:pStyle w:val="Level1"/>
      <w:lvlText w:val="%1."/>
      <w:lvlJc w:val="left"/>
      <w:pPr>
        <w:tabs>
          <w:tab w:val="num" w:pos="850"/>
        </w:tabs>
        <w:ind w:left="850" w:hanging="850"/>
      </w:pPr>
      <w:rPr>
        <w:rFonts w:cs="Times New Roman"/>
        <w:b/>
        <w:i w:val="0"/>
        <w:caps w:val="0"/>
        <w:smallCaps w:val="0"/>
        <w:strike w:val="0"/>
        <w:dstrike w:val="0"/>
        <w:vanish w:val="0"/>
        <w:color w:val="FFFFFF"/>
        <w:sz w:val="18"/>
        <w:szCs w:val="18"/>
        <w:u w:val="none"/>
        <w:effect w:val="none"/>
        <w:vertAlign w:val="baseline"/>
      </w:rPr>
    </w:lvl>
    <w:lvl w:ilvl="1">
      <w:start w:val="1"/>
      <w:numFmt w:val="decimal"/>
      <w:pStyle w:val="Level2"/>
      <w:lvlText w:val="%1.%2"/>
      <w:lvlJc w:val="left"/>
      <w:pPr>
        <w:tabs>
          <w:tab w:val="num" w:pos="850"/>
        </w:tabs>
        <w:ind w:left="850" w:hanging="850"/>
      </w:pPr>
      <w:rPr>
        <w:rFonts w:cs="Times New Roman"/>
        <w:b w:val="0"/>
        <w:i w:val="0"/>
        <w:caps w:val="0"/>
        <w:smallCaps w:val="0"/>
        <w:strike w:val="0"/>
        <w:dstrike w:val="0"/>
        <w:vanish w:val="0"/>
        <w:color w:val="000000"/>
        <w:sz w:val="18"/>
        <w:szCs w:val="20"/>
        <w:u w:val="none"/>
        <w:effect w:val="none"/>
        <w:vertAlign w:val="baseline"/>
      </w:rPr>
    </w:lvl>
    <w:lvl w:ilvl="2">
      <w:start w:val="1"/>
      <w:numFmt w:val="decimal"/>
      <w:pStyle w:val="Level3"/>
      <w:lvlText w:val="%1.%2.%3"/>
      <w:lvlJc w:val="left"/>
      <w:pPr>
        <w:tabs>
          <w:tab w:val="num" w:pos="2836"/>
        </w:tabs>
        <w:ind w:left="2836" w:hanging="1134"/>
      </w:pPr>
      <w:rPr>
        <w:rFonts w:cs="Times New Roman"/>
        <w:b w:val="0"/>
        <w:i w:val="0"/>
        <w:caps w:val="0"/>
        <w:smallCaps w:val="0"/>
        <w:strike w:val="0"/>
        <w:dstrike w:val="0"/>
        <w:vanish w:val="0"/>
        <w:color w:val="000000"/>
        <w:sz w:val="18"/>
        <w:szCs w:val="20"/>
        <w:u w:val="none"/>
        <w:effect w:val="none"/>
        <w:vertAlign w:val="baseline"/>
      </w:rPr>
    </w:lvl>
    <w:lvl w:ilvl="3">
      <w:start w:val="1"/>
      <w:numFmt w:val="decimal"/>
      <w:pStyle w:val="Level4"/>
      <w:lvlText w:val="%1.%2.%3.%4"/>
      <w:lvlJc w:val="left"/>
      <w:pPr>
        <w:tabs>
          <w:tab w:val="num" w:pos="4395"/>
        </w:tabs>
        <w:ind w:left="4395" w:hanging="1134"/>
      </w:pPr>
      <w:rPr>
        <w:rFonts w:cs="Times New Roman"/>
        <w:b w:val="0"/>
        <w:i w:val="0"/>
        <w:caps w:val="0"/>
        <w:smallCaps w:val="0"/>
        <w:strike w:val="0"/>
        <w:dstrike w:val="0"/>
        <w:vanish w:val="0"/>
        <w:color w:val="000000"/>
        <w:sz w:val="18"/>
        <w:szCs w:val="20"/>
        <w:u w:val="none"/>
        <w:effect w:val="none"/>
        <w:vertAlign w:val="baseline"/>
      </w:rPr>
    </w:lvl>
    <w:lvl w:ilvl="4">
      <w:start w:val="1"/>
      <w:numFmt w:val="lowerLetter"/>
      <w:pStyle w:val="Level5"/>
      <w:lvlText w:val="(%5)"/>
      <w:lvlJc w:val="left"/>
      <w:pPr>
        <w:tabs>
          <w:tab w:val="num" w:pos="3685"/>
        </w:tabs>
        <w:ind w:left="3685" w:hanging="567"/>
      </w:pPr>
      <w:rPr>
        <w:rFonts w:cs="Times New Roman"/>
        <w:b w:val="0"/>
        <w:i w:val="0"/>
        <w:caps w:val="0"/>
        <w:smallCaps w:val="0"/>
        <w:strike w:val="0"/>
        <w:dstrike w:val="0"/>
        <w:vanish w:val="0"/>
        <w:color w:val="000000"/>
        <w:u w:val="none"/>
        <w:effect w:val="none"/>
        <w:vertAlign w:val="baseline"/>
      </w:rPr>
    </w:lvl>
    <w:lvl w:ilvl="5">
      <w:start w:val="1"/>
      <w:numFmt w:val="lowerRoman"/>
      <w:pStyle w:val="Level6"/>
      <w:lvlText w:val="(%6)"/>
      <w:lvlJc w:val="left"/>
      <w:pPr>
        <w:tabs>
          <w:tab w:val="num" w:pos="4252"/>
        </w:tabs>
        <w:ind w:left="4252" w:hanging="567"/>
      </w:pPr>
      <w:rPr>
        <w:rFonts w:cs="Times New Roman"/>
        <w:b w:val="0"/>
        <w:i w:val="0"/>
        <w:caps w:val="0"/>
        <w:smallCaps w:val="0"/>
        <w:strike w:val="0"/>
        <w:dstrike w:val="0"/>
        <w:vanish w:val="0"/>
        <w:color w:val="000000"/>
        <w:u w:val="none"/>
        <w:effect w:val="none"/>
        <w:vertAlign w:val="baseline"/>
      </w:rPr>
    </w:lvl>
    <w:lvl w:ilvl="6">
      <w:start w:val="1"/>
      <w:numFmt w:val="none"/>
      <w:pStyle w:val="Level7"/>
      <w:suff w:val="nothing"/>
      <w:lvlText w:val=""/>
      <w:lvlJc w:val="left"/>
      <w:rPr>
        <w:rFonts w:cs="Times New Roman"/>
        <w:b w:val="0"/>
        <w:i w:val="0"/>
        <w:caps w:val="0"/>
        <w:smallCaps w:val="0"/>
        <w:strike w:val="0"/>
        <w:dstrike w:val="0"/>
        <w:vanish w:val="0"/>
        <w:color w:val="000000"/>
        <w:u w:val="none"/>
        <w:effect w:val="none"/>
        <w:vertAlign w:val="baseline"/>
      </w:rPr>
    </w:lvl>
    <w:lvl w:ilvl="7">
      <w:start w:val="1"/>
      <w:numFmt w:val="lowerLetter"/>
      <w:pStyle w:val="Level8"/>
      <w:lvlText w:val="(%8)"/>
      <w:lvlJc w:val="left"/>
      <w:pPr>
        <w:tabs>
          <w:tab w:val="num" w:pos="850"/>
        </w:tabs>
        <w:ind w:left="850" w:hanging="850"/>
      </w:pPr>
      <w:rPr>
        <w:rFonts w:cs="Times New Roman"/>
        <w:b w:val="0"/>
        <w:i w:val="0"/>
        <w:caps w:val="0"/>
        <w:smallCaps w:val="0"/>
        <w:strike w:val="0"/>
        <w:dstrike w:val="0"/>
        <w:vanish w:val="0"/>
        <w:color w:val="000000"/>
        <w:u w:val="none"/>
        <w:effect w:val="none"/>
        <w:vertAlign w:val="baseline"/>
      </w:rPr>
    </w:lvl>
    <w:lvl w:ilvl="8">
      <w:start w:val="1"/>
      <w:numFmt w:val="lowerRoman"/>
      <w:pStyle w:val="Level9"/>
      <w:lvlText w:val="(%9)"/>
      <w:lvlJc w:val="left"/>
      <w:pPr>
        <w:tabs>
          <w:tab w:val="num" w:pos="1701"/>
        </w:tabs>
        <w:ind w:left="1701" w:hanging="851"/>
      </w:pPr>
      <w:rPr>
        <w:rFonts w:cs="Times New Roman"/>
        <w:b w:val="0"/>
        <w:i w:val="0"/>
        <w:caps w:val="0"/>
        <w:smallCaps w:val="0"/>
        <w:strike w:val="0"/>
        <w:dstrike w:val="0"/>
        <w:vanish w:val="0"/>
        <w:color w:val="000000"/>
        <w:u w:val="none"/>
        <w:effect w:val="none"/>
        <w:vertAlign w:val="baseline"/>
      </w:rPr>
    </w:lvl>
  </w:abstractNum>
  <w:abstractNum w:abstractNumId="1" w15:restartNumberingAfterBreak="0">
    <w:nsid w:val="01956FBA"/>
    <w:multiLevelType w:val="hybridMultilevel"/>
    <w:tmpl w:val="A3FEB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A43A3"/>
    <w:multiLevelType w:val="hybridMultilevel"/>
    <w:tmpl w:val="1834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72FB6"/>
    <w:multiLevelType w:val="hybridMultilevel"/>
    <w:tmpl w:val="35E6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3046"/>
    <w:multiLevelType w:val="hybridMultilevel"/>
    <w:tmpl w:val="3C68E798"/>
    <w:lvl w:ilvl="0" w:tplc="7326FE44">
      <w:start w:val="1"/>
      <w:numFmt w:val="bullet"/>
      <w:lvlText w:val="o"/>
      <w:lvlJc w:val="left"/>
      <w:pPr>
        <w:ind w:left="720" w:hanging="360"/>
      </w:pPr>
      <w:rPr>
        <w:rFonts w:ascii="Courier New" w:hAnsi="Courier New" w:hint="default"/>
      </w:rPr>
    </w:lvl>
    <w:lvl w:ilvl="1" w:tplc="3DE04BB0">
      <w:start w:val="1"/>
      <w:numFmt w:val="bullet"/>
      <w:lvlText w:val="o"/>
      <w:lvlJc w:val="left"/>
      <w:pPr>
        <w:ind w:left="1440" w:hanging="360"/>
      </w:pPr>
      <w:rPr>
        <w:rFonts w:ascii="Courier New" w:hAnsi="Courier New" w:hint="default"/>
      </w:rPr>
    </w:lvl>
    <w:lvl w:ilvl="2" w:tplc="092C3534">
      <w:start w:val="1"/>
      <w:numFmt w:val="bullet"/>
      <w:lvlText w:val=""/>
      <w:lvlJc w:val="left"/>
      <w:pPr>
        <w:ind w:left="2160" w:hanging="360"/>
      </w:pPr>
      <w:rPr>
        <w:rFonts w:ascii="Wingdings" w:hAnsi="Wingdings" w:hint="default"/>
      </w:rPr>
    </w:lvl>
    <w:lvl w:ilvl="3" w:tplc="874E5B76">
      <w:start w:val="1"/>
      <w:numFmt w:val="bullet"/>
      <w:lvlText w:val=""/>
      <w:lvlJc w:val="left"/>
      <w:pPr>
        <w:ind w:left="2880" w:hanging="360"/>
      </w:pPr>
      <w:rPr>
        <w:rFonts w:ascii="Symbol" w:hAnsi="Symbol" w:hint="default"/>
      </w:rPr>
    </w:lvl>
    <w:lvl w:ilvl="4" w:tplc="1FE03BC8">
      <w:start w:val="1"/>
      <w:numFmt w:val="bullet"/>
      <w:lvlText w:val="o"/>
      <w:lvlJc w:val="left"/>
      <w:pPr>
        <w:ind w:left="3600" w:hanging="360"/>
      </w:pPr>
      <w:rPr>
        <w:rFonts w:ascii="Courier New" w:hAnsi="Courier New" w:hint="default"/>
      </w:rPr>
    </w:lvl>
    <w:lvl w:ilvl="5" w:tplc="C6CC10FA">
      <w:start w:val="1"/>
      <w:numFmt w:val="bullet"/>
      <w:lvlText w:val=""/>
      <w:lvlJc w:val="left"/>
      <w:pPr>
        <w:ind w:left="4320" w:hanging="360"/>
      </w:pPr>
      <w:rPr>
        <w:rFonts w:ascii="Wingdings" w:hAnsi="Wingdings" w:hint="default"/>
      </w:rPr>
    </w:lvl>
    <w:lvl w:ilvl="6" w:tplc="B9B87B1C">
      <w:start w:val="1"/>
      <w:numFmt w:val="bullet"/>
      <w:lvlText w:val=""/>
      <w:lvlJc w:val="left"/>
      <w:pPr>
        <w:ind w:left="5040" w:hanging="360"/>
      </w:pPr>
      <w:rPr>
        <w:rFonts w:ascii="Symbol" w:hAnsi="Symbol" w:hint="default"/>
      </w:rPr>
    </w:lvl>
    <w:lvl w:ilvl="7" w:tplc="4F04CA80">
      <w:start w:val="1"/>
      <w:numFmt w:val="bullet"/>
      <w:lvlText w:val="o"/>
      <w:lvlJc w:val="left"/>
      <w:pPr>
        <w:ind w:left="5760" w:hanging="360"/>
      </w:pPr>
      <w:rPr>
        <w:rFonts w:ascii="Courier New" w:hAnsi="Courier New" w:hint="default"/>
      </w:rPr>
    </w:lvl>
    <w:lvl w:ilvl="8" w:tplc="317266A4">
      <w:start w:val="1"/>
      <w:numFmt w:val="bullet"/>
      <w:lvlText w:val=""/>
      <w:lvlJc w:val="left"/>
      <w:pPr>
        <w:ind w:left="6480" w:hanging="360"/>
      </w:pPr>
      <w:rPr>
        <w:rFonts w:ascii="Wingdings" w:hAnsi="Wingdings" w:hint="default"/>
      </w:rPr>
    </w:lvl>
  </w:abstractNum>
  <w:abstractNum w:abstractNumId="5" w15:restartNumberingAfterBreak="0">
    <w:nsid w:val="0D181127"/>
    <w:multiLevelType w:val="multilevel"/>
    <w:tmpl w:val="940AB8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495FD8"/>
    <w:multiLevelType w:val="hybridMultilevel"/>
    <w:tmpl w:val="599E61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359C1"/>
    <w:multiLevelType w:val="hybridMultilevel"/>
    <w:tmpl w:val="2A067A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C2514"/>
    <w:multiLevelType w:val="multilevel"/>
    <w:tmpl w:val="535C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553EFF"/>
    <w:multiLevelType w:val="hybridMultilevel"/>
    <w:tmpl w:val="1DE68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3230BD"/>
    <w:multiLevelType w:val="hybridMultilevel"/>
    <w:tmpl w:val="0480FBF0"/>
    <w:lvl w:ilvl="0" w:tplc="04090001">
      <w:start w:val="1"/>
      <w:numFmt w:val="bullet"/>
      <w:lvlText w:val=""/>
      <w:lvlJc w:val="left"/>
      <w:pPr>
        <w:ind w:left="733" w:hanging="360"/>
      </w:pPr>
      <w:rPr>
        <w:rFonts w:ascii="Symbol" w:hAnsi="Symbol" w:hint="default"/>
      </w:rPr>
    </w:lvl>
    <w:lvl w:ilvl="1" w:tplc="04090003">
      <w:start w:val="1"/>
      <w:numFmt w:val="bullet"/>
      <w:lvlText w:val="o"/>
      <w:lvlJc w:val="left"/>
      <w:pPr>
        <w:ind w:left="1453" w:hanging="360"/>
      </w:pPr>
      <w:rPr>
        <w:rFonts w:ascii="Courier New" w:hAnsi="Courier New" w:cs="Courier New" w:hint="default"/>
      </w:rPr>
    </w:lvl>
    <w:lvl w:ilvl="2" w:tplc="04090005">
      <w:start w:val="1"/>
      <w:numFmt w:val="bullet"/>
      <w:lvlText w:val=""/>
      <w:lvlJc w:val="left"/>
      <w:pPr>
        <w:ind w:left="2173" w:hanging="360"/>
      </w:pPr>
      <w:rPr>
        <w:rFonts w:ascii="Wingdings" w:hAnsi="Wingdings" w:hint="default"/>
      </w:rPr>
    </w:lvl>
    <w:lvl w:ilvl="3" w:tplc="04090001">
      <w:start w:val="1"/>
      <w:numFmt w:val="bullet"/>
      <w:lvlText w:val=""/>
      <w:lvlJc w:val="left"/>
      <w:pPr>
        <w:ind w:left="2893" w:hanging="360"/>
      </w:pPr>
      <w:rPr>
        <w:rFonts w:ascii="Symbol" w:hAnsi="Symbol" w:hint="default"/>
      </w:rPr>
    </w:lvl>
    <w:lvl w:ilvl="4" w:tplc="04090003">
      <w:start w:val="1"/>
      <w:numFmt w:val="bullet"/>
      <w:lvlText w:val="o"/>
      <w:lvlJc w:val="left"/>
      <w:pPr>
        <w:ind w:left="3613" w:hanging="360"/>
      </w:pPr>
      <w:rPr>
        <w:rFonts w:ascii="Courier New" w:hAnsi="Courier New" w:cs="Courier New" w:hint="default"/>
      </w:rPr>
    </w:lvl>
    <w:lvl w:ilvl="5" w:tplc="04090005">
      <w:start w:val="1"/>
      <w:numFmt w:val="bullet"/>
      <w:lvlText w:val=""/>
      <w:lvlJc w:val="left"/>
      <w:pPr>
        <w:ind w:left="4333" w:hanging="360"/>
      </w:pPr>
      <w:rPr>
        <w:rFonts w:ascii="Wingdings" w:hAnsi="Wingdings" w:hint="default"/>
      </w:rPr>
    </w:lvl>
    <w:lvl w:ilvl="6" w:tplc="04090001">
      <w:start w:val="1"/>
      <w:numFmt w:val="bullet"/>
      <w:lvlText w:val=""/>
      <w:lvlJc w:val="left"/>
      <w:pPr>
        <w:ind w:left="5053" w:hanging="360"/>
      </w:pPr>
      <w:rPr>
        <w:rFonts w:ascii="Symbol" w:hAnsi="Symbol" w:hint="default"/>
      </w:rPr>
    </w:lvl>
    <w:lvl w:ilvl="7" w:tplc="04090003">
      <w:start w:val="1"/>
      <w:numFmt w:val="bullet"/>
      <w:lvlText w:val="o"/>
      <w:lvlJc w:val="left"/>
      <w:pPr>
        <w:ind w:left="5773" w:hanging="360"/>
      </w:pPr>
      <w:rPr>
        <w:rFonts w:ascii="Courier New" w:hAnsi="Courier New" w:cs="Courier New" w:hint="default"/>
      </w:rPr>
    </w:lvl>
    <w:lvl w:ilvl="8" w:tplc="04090005">
      <w:start w:val="1"/>
      <w:numFmt w:val="bullet"/>
      <w:lvlText w:val=""/>
      <w:lvlJc w:val="left"/>
      <w:pPr>
        <w:ind w:left="6493" w:hanging="360"/>
      </w:pPr>
      <w:rPr>
        <w:rFonts w:ascii="Wingdings" w:hAnsi="Wingdings" w:hint="default"/>
      </w:rPr>
    </w:lvl>
  </w:abstractNum>
  <w:abstractNum w:abstractNumId="11" w15:restartNumberingAfterBreak="0">
    <w:nsid w:val="24A57AFD"/>
    <w:multiLevelType w:val="multilevel"/>
    <w:tmpl w:val="23D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E1C14"/>
    <w:multiLevelType w:val="hybridMultilevel"/>
    <w:tmpl w:val="80641380"/>
    <w:lvl w:ilvl="0" w:tplc="43988684">
      <w:start w:val="1"/>
      <w:numFmt w:val="decimal"/>
      <w:lvlText w:val="%1."/>
      <w:lvlJc w:val="left"/>
      <w:pPr>
        <w:ind w:left="720" w:hanging="360"/>
      </w:pPr>
    </w:lvl>
    <w:lvl w:ilvl="1" w:tplc="D566395E">
      <w:start w:val="1"/>
      <w:numFmt w:val="lowerLetter"/>
      <w:lvlText w:val="%2."/>
      <w:lvlJc w:val="left"/>
      <w:pPr>
        <w:ind w:left="1440" w:hanging="360"/>
      </w:pPr>
    </w:lvl>
    <w:lvl w:ilvl="2" w:tplc="157CA6FE">
      <w:start w:val="1"/>
      <w:numFmt w:val="lowerRoman"/>
      <w:lvlText w:val="%3."/>
      <w:lvlJc w:val="right"/>
      <w:pPr>
        <w:ind w:left="2160" w:hanging="180"/>
      </w:pPr>
    </w:lvl>
    <w:lvl w:ilvl="3" w:tplc="797CED52">
      <w:start w:val="1"/>
      <w:numFmt w:val="decimal"/>
      <w:lvlText w:val="%4."/>
      <w:lvlJc w:val="left"/>
      <w:pPr>
        <w:ind w:left="2880" w:hanging="360"/>
      </w:pPr>
      <w:rPr>
        <w:b/>
        <w:bCs/>
        <w:sz w:val="19"/>
        <w:szCs w:val="19"/>
      </w:rPr>
    </w:lvl>
    <w:lvl w:ilvl="4" w:tplc="68E6B880">
      <w:start w:val="1"/>
      <w:numFmt w:val="lowerLetter"/>
      <w:lvlText w:val="%5."/>
      <w:lvlJc w:val="left"/>
      <w:pPr>
        <w:ind w:left="3600" w:hanging="360"/>
      </w:pPr>
    </w:lvl>
    <w:lvl w:ilvl="5" w:tplc="A2FAD8EA">
      <w:start w:val="1"/>
      <w:numFmt w:val="lowerRoman"/>
      <w:lvlText w:val="%6."/>
      <w:lvlJc w:val="right"/>
      <w:pPr>
        <w:ind w:left="4320" w:hanging="180"/>
      </w:pPr>
    </w:lvl>
    <w:lvl w:ilvl="6" w:tplc="4B2A2182">
      <w:start w:val="1"/>
      <w:numFmt w:val="decimal"/>
      <w:lvlText w:val="%7."/>
      <w:lvlJc w:val="left"/>
      <w:pPr>
        <w:ind w:left="5040" w:hanging="360"/>
      </w:pPr>
    </w:lvl>
    <w:lvl w:ilvl="7" w:tplc="E89AF5C8">
      <w:start w:val="1"/>
      <w:numFmt w:val="lowerLetter"/>
      <w:lvlText w:val="%8."/>
      <w:lvlJc w:val="left"/>
      <w:pPr>
        <w:ind w:left="5760" w:hanging="360"/>
      </w:pPr>
    </w:lvl>
    <w:lvl w:ilvl="8" w:tplc="A64A05A8">
      <w:start w:val="1"/>
      <w:numFmt w:val="lowerRoman"/>
      <w:lvlText w:val="%9."/>
      <w:lvlJc w:val="right"/>
      <w:pPr>
        <w:ind w:left="6480" w:hanging="180"/>
      </w:pPr>
    </w:lvl>
  </w:abstractNum>
  <w:abstractNum w:abstractNumId="13" w15:restartNumberingAfterBreak="0">
    <w:nsid w:val="29142385"/>
    <w:multiLevelType w:val="multilevel"/>
    <w:tmpl w:val="D26AC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92123B3"/>
    <w:multiLevelType w:val="multilevel"/>
    <w:tmpl w:val="DEB4214E"/>
    <w:lvl w:ilvl="0">
      <w:start w:val="1"/>
      <w:numFmt w:val="decimal"/>
      <w:lvlText w:val="%1."/>
      <w:lvlJc w:val="left"/>
      <w:pPr>
        <w:ind w:left="360" w:hanging="360"/>
      </w:pPr>
      <w:rPr>
        <w:rFonts w:hint="default"/>
        <w:b/>
        <w:bCs/>
      </w:rPr>
    </w:lvl>
    <w:lvl w:ilvl="1">
      <w:start w:val="1"/>
      <w:numFmt w:val="decimal"/>
      <w:lvlText w:val="%1.%2"/>
      <w:lvlJc w:val="left"/>
      <w:pPr>
        <w:ind w:left="1800" w:hanging="360"/>
      </w:pPr>
      <w:rPr>
        <w:rFonts w:hint="default"/>
        <w:b/>
        <w:bCs/>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5" w15:restartNumberingAfterBreak="0">
    <w:nsid w:val="295D081C"/>
    <w:multiLevelType w:val="hybridMultilevel"/>
    <w:tmpl w:val="7B5C1F9E"/>
    <w:lvl w:ilvl="0" w:tplc="04090001">
      <w:start w:val="1"/>
      <w:numFmt w:val="bullet"/>
      <w:lvlText w:val=""/>
      <w:lvlJc w:val="left"/>
      <w:pPr>
        <w:ind w:left="720" w:hanging="360"/>
      </w:pPr>
      <w:rPr>
        <w:rFonts w:ascii="Symbol" w:hAnsi="Symbol" w:hint="default"/>
      </w:rPr>
    </w:lvl>
    <w:lvl w:ilvl="1" w:tplc="4C8AA68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521FA"/>
    <w:multiLevelType w:val="hybridMultilevel"/>
    <w:tmpl w:val="35FE9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043FB4"/>
    <w:multiLevelType w:val="hybridMultilevel"/>
    <w:tmpl w:val="AA121BFA"/>
    <w:lvl w:ilvl="0" w:tplc="154A1CC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3D3DA1"/>
    <w:multiLevelType w:val="multilevel"/>
    <w:tmpl w:val="E946DA1C"/>
    <w:lvl w:ilvl="0">
      <w:start w:val="1"/>
      <w:numFmt w:val="decimal"/>
      <w:lvlText w:val="%1."/>
      <w:lvlJc w:val="left"/>
      <w:pPr>
        <w:tabs>
          <w:tab w:val="num" w:pos="0"/>
        </w:tabs>
        <w:ind w:left="0" w:hanging="360"/>
      </w:pPr>
      <w:rPr>
        <w:b/>
        <w:bCs/>
      </w:rPr>
    </w:lvl>
    <w:lvl w:ilvl="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19" w15:restartNumberingAfterBreak="0">
    <w:nsid w:val="358A2B2B"/>
    <w:multiLevelType w:val="hybridMultilevel"/>
    <w:tmpl w:val="8D0A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27292"/>
    <w:multiLevelType w:val="hybridMultilevel"/>
    <w:tmpl w:val="7758D7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D87581"/>
    <w:multiLevelType w:val="hybridMultilevel"/>
    <w:tmpl w:val="704A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E5F19"/>
    <w:multiLevelType w:val="multilevel"/>
    <w:tmpl w:val="77509450"/>
    <w:lvl w:ilvl="0">
      <w:start w:val="1"/>
      <w:numFmt w:val="decimal"/>
      <w:pStyle w:val="AutoWilsonsLegalSingleSpacing"/>
      <w:lvlText w:val="%1"/>
      <w:lvlJc w:val="left"/>
      <w:pPr>
        <w:tabs>
          <w:tab w:val="num" w:pos="680"/>
        </w:tabs>
        <w:ind w:left="680" w:hanging="680"/>
      </w:pPr>
      <w:rPr>
        <w:rFonts w:ascii="Arial" w:hAnsi="Arial" w:hint="default"/>
        <w:b w:val="0"/>
        <w:i w:val="0"/>
        <w:color w:val="auto"/>
        <w:sz w:val="22"/>
        <w:u w:val="none"/>
      </w:rPr>
    </w:lvl>
    <w:lvl w:ilvl="1">
      <w:start w:val="1"/>
      <w:numFmt w:val="decimal"/>
      <w:isLgl/>
      <w:lvlText w:val="%1.%2."/>
      <w:lvlJc w:val="left"/>
      <w:pPr>
        <w:tabs>
          <w:tab w:val="num" w:pos="1361"/>
        </w:tabs>
        <w:ind w:left="1361" w:hanging="681"/>
      </w:pPr>
      <w:rPr>
        <w:rFonts w:ascii="Arial" w:hAnsi="Arial" w:hint="default"/>
        <w:b w:val="0"/>
        <w:i w:val="0"/>
        <w:color w:val="auto"/>
        <w:sz w:val="22"/>
        <w:u w:val="none"/>
      </w:rPr>
    </w:lvl>
    <w:lvl w:ilvl="2">
      <w:start w:val="1"/>
      <w:numFmt w:val="decimal"/>
      <w:lvlText w:val="%1.%2.%3."/>
      <w:lvlJc w:val="left"/>
      <w:pPr>
        <w:tabs>
          <w:tab w:val="num" w:pos="2041"/>
        </w:tabs>
        <w:ind w:left="2041" w:hanging="680"/>
      </w:pPr>
      <w:rPr>
        <w:rFonts w:ascii="Arial" w:hAnsi="Arial" w:hint="default"/>
        <w:b w:val="0"/>
        <w:i w:val="0"/>
        <w:color w:val="auto"/>
        <w:sz w:val="22"/>
        <w:u w:val="none"/>
      </w:rPr>
    </w:lvl>
    <w:lvl w:ilvl="3">
      <w:start w:val="1"/>
      <w:numFmt w:val="decimal"/>
      <w:lvlText w:val="%1.%2.%3.%4."/>
      <w:lvlJc w:val="left"/>
      <w:pPr>
        <w:tabs>
          <w:tab w:val="num" w:pos="3121"/>
        </w:tabs>
        <w:ind w:left="2722" w:hanging="681"/>
      </w:pPr>
      <w:rPr>
        <w:rFonts w:ascii="Arial" w:hAnsi="Arial" w:hint="default"/>
        <w:b w:val="0"/>
        <w:i w:val="0"/>
        <w:color w:val="auto"/>
        <w:sz w:val="22"/>
        <w:u w:val="none"/>
      </w:rPr>
    </w:lvl>
    <w:lvl w:ilvl="4">
      <w:start w:val="1"/>
      <w:numFmt w:val="decimal"/>
      <w:lvlText w:val="%1.%2.%3.%4.%5."/>
      <w:lvlJc w:val="left"/>
      <w:pPr>
        <w:tabs>
          <w:tab w:val="num" w:pos="3802"/>
        </w:tabs>
        <w:ind w:left="3402" w:hanging="680"/>
      </w:pPr>
      <w:rPr>
        <w:rFonts w:ascii="Arial" w:hAnsi="Arial" w:hint="default"/>
        <w:b w:val="0"/>
        <w:i w:val="0"/>
        <w:color w:val="auto"/>
        <w:sz w:val="22"/>
        <w:u w:val="none"/>
      </w:rPr>
    </w:lvl>
    <w:lvl w:ilvl="5">
      <w:start w:val="1"/>
      <w:numFmt w:val="decimal"/>
      <w:lvlText w:val="%1.%2.%3.%4.%5.%6."/>
      <w:lvlJc w:val="left"/>
      <w:pPr>
        <w:tabs>
          <w:tab w:val="num" w:pos="4842"/>
        </w:tabs>
        <w:ind w:left="4082" w:hanging="680"/>
      </w:pPr>
      <w:rPr>
        <w:rFonts w:ascii="Arial" w:hAnsi="Arial" w:hint="default"/>
        <w:b w:val="0"/>
        <w:i w:val="0"/>
        <w:color w:val="auto"/>
        <w:sz w:val="22"/>
        <w:u w:val="none"/>
      </w:rPr>
    </w:lvl>
    <w:lvl w:ilvl="6">
      <w:start w:val="1"/>
      <w:numFmt w:val="decimal"/>
      <w:lvlText w:val="%1.%2.%3.%4.%5.%6.%7."/>
      <w:lvlJc w:val="left"/>
      <w:pPr>
        <w:tabs>
          <w:tab w:val="num" w:pos="5522"/>
        </w:tabs>
        <w:ind w:left="4763" w:hanging="681"/>
      </w:pPr>
      <w:rPr>
        <w:rFonts w:ascii="Arial" w:hAnsi="Arial" w:hint="default"/>
        <w:b w:val="0"/>
        <w:i w:val="0"/>
        <w:sz w:val="22"/>
      </w:rPr>
    </w:lvl>
    <w:lvl w:ilvl="7">
      <w:start w:val="1"/>
      <w:numFmt w:val="decimal"/>
      <w:lvlText w:val="%1.%2.%3.%4.%5.%6.%7.%8."/>
      <w:lvlJc w:val="left"/>
      <w:pPr>
        <w:tabs>
          <w:tab w:val="num" w:pos="6563"/>
        </w:tabs>
        <w:ind w:left="5443" w:hanging="680"/>
      </w:pPr>
      <w:rPr>
        <w:rFonts w:ascii="Arial" w:hAnsi="Arial" w:hint="default"/>
        <w:b w:val="0"/>
        <w:i w:val="0"/>
        <w:sz w:val="22"/>
      </w:rPr>
    </w:lvl>
    <w:lvl w:ilvl="8">
      <w:start w:val="1"/>
      <w:numFmt w:val="decimal"/>
      <w:isLgl/>
      <w:lvlText w:val="%1.%2.%3.%4.%5.%6.%7.%8.%9."/>
      <w:lvlJc w:val="left"/>
      <w:pPr>
        <w:tabs>
          <w:tab w:val="num" w:pos="7243"/>
        </w:tabs>
        <w:ind w:left="6124" w:hanging="681"/>
      </w:pPr>
      <w:rPr>
        <w:rFonts w:ascii="Arial" w:hAnsi="Arial" w:hint="default"/>
        <w:b w:val="0"/>
        <w:i w:val="0"/>
        <w:sz w:val="22"/>
      </w:rPr>
    </w:lvl>
  </w:abstractNum>
  <w:abstractNum w:abstractNumId="23" w15:restartNumberingAfterBreak="0">
    <w:nsid w:val="415C1939"/>
    <w:multiLevelType w:val="multilevel"/>
    <w:tmpl w:val="20F0ED00"/>
    <w:lvl w:ilvl="0">
      <w:start w:val="1"/>
      <w:numFmt w:val="decimal"/>
      <w:lvlText w:val="%1."/>
      <w:lvlJc w:val="left"/>
      <w:pPr>
        <w:tabs>
          <w:tab w:val="num" w:pos="720"/>
        </w:tabs>
        <w:ind w:left="720" w:hanging="720"/>
      </w:pPr>
      <w:rPr>
        <w:b/>
        <w:i w:val="0"/>
        <w:sz w:val="19"/>
        <w:szCs w:val="19"/>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1260"/>
        </w:tabs>
        <w:ind w:left="126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4" w15:restartNumberingAfterBreak="0">
    <w:nsid w:val="4B764217"/>
    <w:multiLevelType w:val="multilevel"/>
    <w:tmpl w:val="58D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563276"/>
    <w:multiLevelType w:val="hybridMultilevel"/>
    <w:tmpl w:val="9ABEEAC2"/>
    <w:lvl w:ilvl="0" w:tplc="BA48D302">
      <w:start w:val="1"/>
      <w:numFmt w:val="decimal"/>
      <w:lvlText w:val="%1."/>
      <w:lvlJc w:val="left"/>
      <w:pPr>
        <w:ind w:left="720" w:hanging="360"/>
      </w:pPr>
      <w:rPr>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26" w15:restartNumberingAfterBreak="0">
    <w:nsid w:val="4E0D1648"/>
    <w:multiLevelType w:val="multilevel"/>
    <w:tmpl w:val="BF1E5BAA"/>
    <w:lvl w:ilvl="0">
      <w:start w:val="1"/>
      <w:numFmt w:val="decimal"/>
      <w:lvlText w:val="%1."/>
      <w:lvlJc w:val="left"/>
      <w:pPr>
        <w:tabs>
          <w:tab w:val="num" w:pos="720"/>
        </w:tabs>
        <w:ind w:left="720" w:hanging="720"/>
      </w:pPr>
      <w:rPr>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rPr>
        <w:b/>
        <w:bCs/>
      </w:r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7" w15:restartNumberingAfterBreak="0">
    <w:nsid w:val="4E194919"/>
    <w:multiLevelType w:val="multilevel"/>
    <w:tmpl w:val="09323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F2B7140"/>
    <w:multiLevelType w:val="hybridMultilevel"/>
    <w:tmpl w:val="D290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2DBB"/>
    <w:multiLevelType w:val="hybridMultilevel"/>
    <w:tmpl w:val="0F7EB88E"/>
    <w:lvl w:ilvl="0" w:tplc="04090001">
      <w:start w:val="1"/>
      <w:numFmt w:val="bullet"/>
      <w:lvlText w:val=""/>
      <w:lvlJc w:val="left"/>
      <w:pPr>
        <w:ind w:left="733" w:hanging="360"/>
      </w:pPr>
      <w:rPr>
        <w:rFonts w:ascii="Symbol" w:hAnsi="Symbol" w:hint="default"/>
      </w:rPr>
    </w:lvl>
    <w:lvl w:ilvl="1" w:tplc="04090003">
      <w:start w:val="1"/>
      <w:numFmt w:val="bullet"/>
      <w:lvlText w:val="o"/>
      <w:lvlJc w:val="left"/>
      <w:pPr>
        <w:ind w:left="1453" w:hanging="360"/>
      </w:pPr>
      <w:rPr>
        <w:rFonts w:ascii="Courier New" w:hAnsi="Courier New" w:cs="Courier New" w:hint="default"/>
      </w:rPr>
    </w:lvl>
    <w:lvl w:ilvl="2" w:tplc="04090005">
      <w:start w:val="1"/>
      <w:numFmt w:val="bullet"/>
      <w:lvlText w:val=""/>
      <w:lvlJc w:val="left"/>
      <w:pPr>
        <w:ind w:left="2173" w:hanging="360"/>
      </w:pPr>
      <w:rPr>
        <w:rFonts w:ascii="Wingdings" w:hAnsi="Wingdings" w:hint="default"/>
      </w:rPr>
    </w:lvl>
    <w:lvl w:ilvl="3" w:tplc="04090001">
      <w:start w:val="1"/>
      <w:numFmt w:val="bullet"/>
      <w:lvlText w:val=""/>
      <w:lvlJc w:val="left"/>
      <w:pPr>
        <w:ind w:left="2893" w:hanging="360"/>
      </w:pPr>
      <w:rPr>
        <w:rFonts w:ascii="Symbol" w:hAnsi="Symbol" w:hint="default"/>
      </w:rPr>
    </w:lvl>
    <w:lvl w:ilvl="4" w:tplc="04090003">
      <w:start w:val="1"/>
      <w:numFmt w:val="bullet"/>
      <w:lvlText w:val="o"/>
      <w:lvlJc w:val="left"/>
      <w:pPr>
        <w:ind w:left="3613" w:hanging="360"/>
      </w:pPr>
      <w:rPr>
        <w:rFonts w:ascii="Courier New" w:hAnsi="Courier New" w:cs="Courier New" w:hint="default"/>
      </w:rPr>
    </w:lvl>
    <w:lvl w:ilvl="5" w:tplc="04090005">
      <w:start w:val="1"/>
      <w:numFmt w:val="bullet"/>
      <w:lvlText w:val=""/>
      <w:lvlJc w:val="left"/>
      <w:pPr>
        <w:ind w:left="4333" w:hanging="360"/>
      </w:pPr>
      <w:rPr>
        <w:rFonts w:ascii="Wingdings" w:hAnsi="Wingdings" w:hint="default"/>
      </w:rPr>
    </w:lvl>
    <w:lvl w:ilvl="6" w:tplc="04090001">
      <w:start w:val="1"/>
      <w:numFmt w:val="bullet"/>
      <w:lvlText w:val=""/>
      <w:lvlJc w:val="left"/>
      <w:pPr>
        <w:ind w:left="5053" w:hanging="360"/>
      </w:pPr>
      <w:rPr>
        <w:rFonts w:ascii="Symbol" w:hAnsi="Symbol" w:hint="default"/>
      </w:rPr>
    </w:lvl>
    <w:lvl w:ilvl="7" w:tplc="04090003">
      <w:start w:val="1"/>
      <w:numFmt w:val="bullet"/>
      <w:lvlText w:val="o"/>
      <w:lvlJc w:val="left"/>
      <w:pPr>
        <w:ind w:left="5773" w:hanging="360"/>
      </w:pPr>
      <w:rPr>
        <w:rFonts w:ascii="Courier New" w:hAnsi="Courier New" w:cs="Courier New" w:hint="default"/>
      </w:rPr>
    </w:lvl>
    <w:lvl w:ilvl="8" w:tplc="04090005">
      <w:start w:val="1"/>
      <w:numFmt w:val="bullet"/>
      <w:lvlText w:val=""/>
      <w:lvlJc w:val="left"/>
      <w:pPr>
        <w:ind w:left="6493" w:hanging="360"/>
      </w:pPr>
      <w:rPr>
        <w:rFonts w:ascii="Wingdings" w:hAnsi="Wingdings" w:hint="default"/>
      </w:rPr>
    </w:lvl>
  </w:abstractNum>
  <w:abstractNum w:abstractNumId="30" w15:restartNumberingAfterBreak="0">
    <w:nsid w:val="5ECE526B"/>
    <w:multiLevelType w:val="multilevel"/>
    <w:tmpl w:val="3928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C8115C"/>
    <w:multiLevelType w:val="hybridMultilevel"/>
    <w:tmpl w:val="CA14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F21129"/>
    <w:multiLevelType w:val="hybridMultilevel"/>
    <w:tmpl w:val="107CD84C"/>
    <w:lvl w:ilvl="0" w:tplc="04090001">
      <w:start w:val="1"/>
      <w:numFmt w:val="bullet"/>
      <w:lvlText w:val=""/>
      <w:lvlJc w:val="left"/>
      <w:pPr>
        <w:ind w:left="733" w:hanging="360"/>
      </w:pPr>
      <w:rPr>
        <w:rFonts w:ascii="Symbol" w:hAnsi="Symbol" w:hint="default"/>
      </w:rPr>
    </w:lvl>
    <w:lvl w:ilvl="1" w:tplc="04090003">
      <w:start w:val="1"/>
      <w:numFmt w:val="bullet"/>
      <w:lvlText w:val="o"/>
      <w:lvlJc w:val="left"/>
      <w:pPr>
        <w:ind w:left="1453" w:hanging="360"/>
      </w:pPr>
      <w:rPr>
        <w:rFonts w:ascii="Courier New" w:hAnsi="Courier New" w:cs="Courier New" w:hint="default"/>
      </w:rPr>
    </w:lvl>
    <w:lvl w:ilvl="2" w:tplc="04090005">
      <w:start w:val="1"/>
      <w:numFmt w:val="bullet"/>
      <w:lvlText w:val=""/>
      <w:lvlJc w:val="left"/>
      <w:pPr>
        <w:ind w:left="2173" w:hanging="360"/>
      </w:pPr>
      <w:rPr>
        <w:rFonts w:ascii="Wingdings" w:hAnsi="Wingdings" w:hint="default"/>
      </w:rPr>
    </w:lvl>
    <w:lvl w:ilvl="3" w:tplc="04090001">
      <w:start w:val="1"/>
      <w:numFmt w:val="bullet"/>
      <w:lvlText w:val=""/>
      <w:lvlJc w:val="left"/>
      <w:pPr>
        <w:ind w:left="2893" w:hanging="360"/>
      </w:pPr>
      <w:rPr>
        <w:rFonts w:ascii="Symbol" w:hAnsi="Symbol" w:hint="default"/>
      </w:rPr>
    </w:lvl>
    <w:lvl w:ilvl="4" w:tplc="04090003">
      <w:start w:val="1"/>
      <w:numFmt w:val="bullet"/>
      <w:lvlText w:val="o"/>
      <w:lvlJc w:val="left"/>
      <w:pPr>
        <w:ind w:left="3613" w:hanging="360"/>
      </w:pPr>
      <w:rPr>
        <w:rFonts w:ascii="Courier New" w:hAnsi="Courier New" w:cs="Courier New" w:hint="default"/>
      </w:rPr>
    </w:lvl>
    <w:lvl w:ilvl="5" w:tplc="04090005">
      <w:start w:val="1"/>
      <w:numFmt w:val="bullet"/>
      <w:lvlText w:val=""/>
      <w:lvlJc w:val="left"/>
      <w:pPr>
        <w:ind w:left="4333" w:hanging="360"/>
      </w:pPr>
      <w:rPr>
        <w:rFonts w:ascii="Wingdings" w:hAnsi="Wingdings" w:hint="default"/>
      </w:rPr>
    </w:lvl>
    <w:lvl w:ilvl="6" w:tplc="04090001">
      <w:start w:val="1"/>
      <w:numFmt w:val="bullet"/>
      <w:lvlText w:val=""/>
      <w:lvlJc w:val="left"/>
      <w:pPr>
        <w:ind w:left="5053" w:hanging="360"/>
      </w:pPr>
      <w:rPr>
        <w:rFonts w:ascii="Symbol" w:hAnsi="Symbol" w:hint="default"/>
      </w:rPr>
    </w:lvl>
    <w:lvl w:ilvl="7" w:tplc="04090003">
      <w:start w:val="1"/>
      <w:numFmt w:val="bullet"/>
      <w:lvlText w:val="o"/>
      <w:lvlJc w:val="left"/>
      <w:pPr>
        <w:ind w:left="5773" w:hanging="360"/>
      </w:pPr>
      <w:rPr>
        <w:rFonts w:ascii="Courier New" w:hAnsi="Courier New" w:cs="Courier New" w:hint="default"/>
      </w:rPr>
    </w:lvl>
    <w:lvl w:ilvl="8" w:tplc="04090005">
      <w:start w:val="1"/>
      <w:numFmt w:val="bullet"/>
      <w:lvlText w:val=""/>
      <w:lvlJc w:val="left"/>
      <w:pPr>
        <w:ind w:left="6493" w:hanging="360"/>
      </w:pPr>
      <w:rPr>
        <w:rFonts w:ascii="Wingdings" w:hAnsi="Wingdings" w:hint="default"/>
      </w:rPr>
    </w:lvl>
  </w:abstractNum>
  <w:abstractNum w:abstractNumId="33" w15:restartNumberingAfterBreak="0">
    <w:nsid w:val="6F364D0C"/>
    <w:multiLevelType w:val="multilevel"/>
    <w:tmpl w:val="2B605D6A"/>
    <w:lvl w:ilvl="0">
      <w:start w:val="1"/>
      <w:numFmt w:val="decimal"/>
      <w:pStyle w:val="AutoWilsonsLegal15Spacing"/>
      <w:lvlText w:val="%1."/>
      <w:lvlJc w:val="left"/>
      <w:pPr>
        <w:tabs>
          <w:tab w:val="num" w:pos="680"/>
        </w:tabs>
        <w:ind w:left="680" w:hanging="680"/>
      </w:pPr>
      <w:rPr>
        <w:rFonts w:hint="default"/>
        <w:b/>
        <w:i w:val="0"/>
        <w:color w:val="auto"/>
        <w:sz w:val="18"/>
        <w:szCs w:val="18"/>
        <w:u w:val="none"/>
      </w:rPr>
    </w:lvl>
    <w:lvl w:ilvl="1">
      <w:start w:val="1"/>
      <w:numFmt w:val="decimal"/>
      <w:lvlText w:val="%1.%2."/>
      <w:lvlJc w:val="left"/>
      <w:pPr>
        <w:tabs>
          <w:tab w:val="num" w:pos="1674"/>
        </w:tabs>
        <w:ind w:left="1674" w:hanging="681"/>
      </w:pPr>
      <w:rPr>
        <w:rFonts w:hint="default"/>
        <w:b w:val="0"/>
        <w:i w:val="0"/>
        <w:color w:val="auto"/>
        <w:sz w:val="18"/>
        <w:szCs w:val="18"/>
        <w:u w:val="none"/>
      </w:rPr>
    </w:lvl>
    <w:lvl w:ilvl="2">
      <w:numFmt w:val="none"/>
      <w:lvlText w:val=""/>
      <w:lvlJc w:val="left"/>
      <w:pPr>
        <w:tabs>
          <w:tab w:val="num" w:pos="360"/>
        </w:tabs>
        <w:ind w:left="0" w:firstLine="0"/>
      </w:pPr>
      <w:rPr>
        <w:rFonts w:hint="default"/>
      </w:rPr>
    </w:lvl>
    <w:lvl w:ilvl="3">
      <w:start w:val="1"/>
      <w:numFmt w:val="decimal"/>
      <w:lvlText w:val="%1.%2.%3.%4."/>
      <w:lvlJc w:val="left"/>
      <w:pPr>
        <w:tabs>
          <w:tab w:val="num" w:pos="2835"/>
        </w:tabs>
        <w:ind w:left="2835" w:hanging="794"/>
      </w:pPr>
      <w:rPr>
        <w:rFonts w:hint="default"/>
        <w:b w:val="0"/>
        <w:i w:val="0"/>
        <w:color w:val="auto"/>
        <w:sz w:val="22"/>
        <w:u w:val="none"/>
      </w:rPr>
    </w:lvl>
    <w:lvl w:ilvl="4">
      <w:start w:val="1"/>
      <w:numFmt w:val="decimal"/>
      <w:lvlText w:val="%1.%2.%3.%4.%5."/>
      <w:lvlJc w:val="left"/>
      <w:pPr>
        <w:tabs>
          <w:tab w:val="num" w:pos="3915"/>
        </w:tabs>
        <w:ind w:left="3402" w:hanging="567"/>
      </w:pPr>
      <w:rPr>
        <w:rFonts w:hint="default"/>
        <w:b w:val="0"/>
        <w:i w:val="0"/>
        <w:color w:val="auto"/>
        <w:sz w:val="22"/>
        <w:u w:val="none"/>
      </w:rPr>
    </w:lvl>
    <w:lvl w:ilvl="5">
      <w:start w:val="1"/>
      <w:numFmt w:val="decimal"/>
      <w:lvlText w:val="%1.%2.%3.%4.%5.%6."/>
      <w:lvlJc w:val="left"/>
      <w:pPr>
        <w:tabs>
          <w:tab w:val="num" w:pos="2880"/>
        </w:tabs>
        <w:ind w:left="2736" w:hanging="936"/>
      </w:pPr>
      <w:rPr>
        <w:rFonts w:hint="default"/>
        <w:b w:val="0"/>
        <w:i w:val="0"/>
        <w:color w:val="auto"/>
        <w:sz w:val="22"/>
        <w:u w:val="none"/>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3D754BE"/>
    <w:multiLevelType w:val="multilevel"/>
    <w:tmpl w:val="08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5" w15:restartNumberingAfterBreak="0">
    <w:nsid w:val="74C9162D"/>
    <w:multiLevelType w:val="multilevel"/>
    <w:tmpl w:val="DEE6B89E"/>
    <w:lvl w:ilvl="0">
      <w:start w:val="1"/>
      <w:numFmt w:val="bullet"/>
      <w:lvlText w:val=""/>
      <w:lvlJc w:val="left"/>
      <w:pPr>
        <w:tabs>
          <w:tab w:val="num" w:pos="360"/>
        </w:tabs>
        <w:ind w:left="360" w:hanging="360"/>
      </w:pPr>
      <w:rPr>
        <w:rFonts w:ascii="Symbol" w:hAnsi="Symbol" w:hint="default"/>
        <w:sz w:val="20"/>
      </w:rPr>
    </w:lvl>
    <w:lvl w:ilvl="1">
      <w:start w:val="3"/>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86B00D7"/>
    <w:multiLevelType w:val="hybridMultilevel"/>
    <w:tmpl w:val="A9DCE0D2"/>
    <w:lvl w:ilvl="0" w:tplc="4080CB34">
      <w:start w:val="1"/>
      <w:numFmt w:val="decimal"/>
      <w:lvlText w:val="%1."/>
      <w:lvlJc w:val="left"/>
      <w:pPr>
        <w:ind w:left="720" w:hanging="360"/>
      </w:pPr>
      <w:rPr>
        <w:rFonts w:asciiTheme="minorHAnsi" w:eastAsiaTheme="minorEastAsia" w:hAnsiTheme="minorHAnsi" w:cstheme="minorHAnsi"/>
      </w:rPr>
    </w:lvl>
    <w:lvl w:ilvl="1" w:tplc="C3DC5064">
      <w:start w:val="1"/>
      <w:numFmt w:val="lowerLetter"/>
      <w:lvlText w:val="%2."/>
      <w:lvlJc w:val="left"/>
      <w:pPr>
        <w:ind w:left="1440" w:hanging="360"/>
      </w:pPr>
    </w:lvl>
    <w:lvl w:ilvl="2" w:tplc="7FE4C18E">
      <w:start w:val="1"/>
      <w:numFmt w:val="lowerRoman"/>
      <w:lvlText w:val="%3."/>
      <w:lvlJc w:val="right"/>
      <w:pPr>
        <w:ind w:left="2160" w:hanging="180"/>
      </w:pPr>
    </w:lvl>
    <w:lvl w:ilvl="3" w:tplc="1CD229BE">
      <w:start w:val="1"/>
      <w:numFmt w:val="decimal"/>
      <w:lvlText w:val="%4."/>
      <w:lvlJc w:val="left"/>
      <w:pPr>
        <w:ind w:left="2880" w:hanging="360"/>
      </w:pPr>
    </w:lvl>
    <w:lvl w:ilvl="4" w:tplc="BE381218">
      <w:start w:val="1"/>
      <w:numFmt w:val="lowerLetter"/>
      <w:lvlText w:val="%5."/>
      <w:lvlJc w:val="left"/>
      <w:pPr>
        <w:ind w:left="3600" w:hanging="360"/>
      </w:pPr>
    </w:lvl>
    <w:lvl w:ilvl="5" w:tplc="93C6813E">
      <w:start w:val="1"/>
      <w:numFmt w:val="lowerRoman"/>
      <w:lvlText w:val="%6."/>
      <w:lvlJc w:val="right"/>
      <w:pPr>
        <w:ind w:left="4320" w:hanging="180"/>
      </w:pPr>
    </w:lvl>
    <w:lvl w:ilvl="6" w:tplc="520889AE">
      <w:start w:val="1"/>
      <w:numFmt w:val="decimal"/>
      <w:lvlText w:val="%7."/>
      <w:lvlJc w:val="left"/>
      <w:pPr>
        <w:ind w:left="5040" w:hanging="360"/>
      </w:pPr>
      <w:rPr>
        <w:b w:val="0"/>
        <w:bCs w:val="0"/>
      </w:rPr>
    </w:lvl>
    <w:lvl w:ilvl="7" w:tplc="537C38E2">
      <w:start w:val="1"/>
      <w:numFmt w:val="lowerLetter"/>
      <w:lvlText w:val="%8."/>
      <w:lvlJc w:val="left"/>
      <w:pPr>
        <w:ind w:left="5760" w:hanging="360"/>
      </w:pPr>
    </w:lvl>
    <w:lvl w:ilvl="8" w:tplc="BD3E935A">
      <w:start w:val="1"/>
      <w:numFmt w:val="lowerRoman"/>
      <w:lvlText w:val="%9."/>
      <w:lvlJc w:val="right"/>
      <w:pPr>
        <w:ind w:left="6480" w:hanging="180"/>
      </w:pPr>
    </w:lvl>
  </w:abstractNum>
  <w:abstractNum w:abstractNumId="37" w15:restartNumberingAfterBreak="0">
    <w:nsid w:val="7B3919A5"/>
    <w:multiLevelType w:val="hybridMultilevel"/>
    <w:tmpl w:val="3DE2715E"/>
    <w:lvl w:ilvl="0" w:tplc="8E108E48">
      <w:start w:val="1"/>
      <w:numFmt w:val="decimal"/>
      <w:lvlText w:val="%1."/>
      <w:lvlJc w:val="left"/>
      <w:pPr>
        <w:ind w:left="720" w:hanging="360"/>
      </w:pPr>
      <w:rPr>
        <w:rFonts w:hint="default"/>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38" w15:restartNumberingAfterBreak="0">
    <w:nsid w:val="7CE51F87"/>
    <w:multiLevelType w:val="hybridMultilevel"/>
    <w:tmpl w:val="F218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337980">
    <w:abstractNumId w:val="34"/>
  </w:num>
  <w:num w:numId="2" w16cid:durableId="496120371">
    <w:abstractNumId w:val="33"/>
  </w:num>
  <w:num w:numId="3" w16cid:durableId="510991299">
    <w:abstractNumId w:val="18"/>
  </w:num>
  <w:num w:numId="4" w16cid:durableId="625890456">
    <w:abstractNumId w:val="22"/>
  </w:num>
  <w:num w:numId="5" w16cid:durableId="1478112605">
    <w:abstractNumId w:val="25"/>
  </w:num>
  <w:num w:numId="6" w16cid:durableId="1171070614">
    <w:abstractNumId w:val="4"/>
  </w:num>
  <w:num w:numId="7" w16cid:durableId="1337921082">
    <w:abstractNumId w:val="37"/>
  </w:num>
  <w:num w:numId="8" w16cid:durableId="729690221">
    <w:abstractNumId w:val="0"/>
  </w:num>
  <w:num w:numId="9" w16cid:durableId="932250616">
    <w:abstractNumId w:val="14"/>
  </w:num>
  <w:num w:numId="10" w16cid:durableId="524488353">
    <w:abstractNumId w:val="3"/>
  </w:num>
  <w:num w:numId="11" w16cid:durableId="493230682">
    <w:abstractNumId w:val="9"/>
  </w:num>
  <w:num w:numId="12" w16cid:durableId="391774958">
    <w:abstractNumId w:val="16"/>
  </w:num>
  <w:num w:numId="13" w16cid:durableId="1837067168">
    <w:abstractNumId w:val="1"/>
  </w:num>
  <w:num w:numId="14" w16cid:durableId="404451942">
    <w:abstractNumId w:val="15"/>
  </w:num>
  <w:num w:numId="15" w16cid:durableId="146942579">
    <w:abstractNumId w:val="7"/>
  </w:num>
  <w:num w:numId="16" w16cid:durableId="723795978">
    <w:abstractNumId w:val="31"/>
  </w:num>
  <w:num w:numId="17" w16cid:durableId="2030518900">
    <w:abstractNumId w:val="19"/>
  </w:num>
  <w:num w:numId="18" w16cid:durableId="658465101">
    <w:abstractNumId w:val="38"/>
  </w:num>
  <w:num w:numId="19" w16cid:durableId="148639971">
    <w:abstractNumId w:val="21"/>
  </w:num>
  <w:num w:numId="20" w16cid:durableId="17473371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57941902">
    <w:abstractNumId w:val="23"/>
  </w:num>
  <w:num w:numId="22" w16cid:durableId="1715813254">
    <w:abstractNumId w:val="11"/>
  </w:num>
  <w:num w:numId="23" w16cid:durableId="16791120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60886635">
    <w:abstractNumId w:val="35"/>
  </w:num>
  <w:num w:numId="25" w16cid:durableId="540362869">
    <w:abstractNumId w:val="28"/>
  </w:num>
  <w:num w:numId="26" w16cid:durableId="775176201">
    <w:abstractNumId w:val="2"/>
  </w:num>
  <w:num w:numId="27" w16cid:durableId="2367913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87973888">
    <w:abstractNumId w:val="30"/>
  </w:num>
  <w:num w:numId="29" w16cid:durableId="809905221">
    <w:abstractNumId w:val="13"/>
  </w:num>
  <w:num w:numId="30" w16cid:durableId="1726370362">
    <w:abstractNumId w:val="8"/>
  </w:num>
  <w:num w:numId="31" w16cid:durableId="1659529171">
    <w:abstractNumId w:val="27"/>
  </w:num>
  <w:num w:numId="32" w16cid:durableId="692536407">
    <w:abstractNumId w:val="24"/>
  </w:num>
  <w:num w:numId="33" w16cid:durableId="1380394845">
    <w:abstractNumId w:val="5"/>
  </w:num>
  <w:num w:numId="34" w16cid:durableId="19346285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62950558">
    <w:abstractNumId w:val="20"/>
  </w:num>
  <w:num w:numId="36" w16cid:durableId="1615477784">
    <w:abstractNumId w:val="10"/>
  </w:num>
  <w:num w:numId="37" w16cid:durableId="102657623">
    <w:abstractNumId w:val="29"/>
  </w:num>
  <w:num w:numId="38" w16cid:durableId="501749653">
    <w:abstractNumId w:val="32"/>
  </w:num>
  <w:num w:numId="39" w16cid:durableId="426660936">
    <w:abstractNumId w:val="6"/>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m Anzelone">
    <w15:presenceInfo w15:providerId="AD" w15:userId="S::Kimberly.Anzelone@nielseniq.com::38fe95f4-3506-4f0a-91d7-b39769546b80"/>
  </w15:person>
  <w15:person w15:author="Olga Garcia">
    <w15:presenceInfo w15:providerId="AD" w15:userId="S::olga.garcia@nielseniq.com::0189ccf8-d75a-4bc7-ac20-e4287ef81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dGeneratedStamp" w:val="4858-4803-7909, v. 1"/>
    <w:docVar w:name="ndGeneratedStampLocation" w:val="EachPage"/>
  </w:docVars>
  <w:rsids>
    <w:rsidRoot w:val="00F36326"/>
    <w:rsid w:val="000009C6"/>
    <w:rsid w:val="00001284"/>
    <w:rsid w:val="00002354"/>
    <w:rsid w:val="000031DE"/>
    <w:rsid w:val="00003777"/>
    <w:rsid w:val="00003C35"/>
    <w:rsid w:val="00004C29"/>
    <w:rsid w:val="00005BA4"/>
    <w:rsid w:val="00006369"/>
    <w:rsid w:val="000068F8"/>
    <w:rsid w:val="00006E2A"/>
    <w:rsid w:val="00007074"/>
    <w:rsid w:val="000078D8"/>
    <w:rsid w:val="00007B28"/>
    <w:rsid w:val="000105B7"/>
    <w:rsid w:val="00011210"/>
    <w:rsid w:val="00011497"/>
    <w:rsid w:val="000114D1"/>
    <w:rsid w:val="000121C6"/>
    <w:rsid w:val="00012D95"/>
    <w:rsid w:val="000132A1"/>
    <w:rsid w:val="00014179"/>
    <w:rsid w:val="00014460"/>
    <w:rsid w:val="00014FC7"/>
    <w:rsid w:val="00015072"/>
    <w:rsid w:val="000150E6"/>
    <w:rsid w:val="000167A0"/>
    <w:rsid w:val="00021EC2"/>
    <w:rsid w:val="00022265"/>
    <w:rsid w:val="000224C9"/>
    <w:rsid w:val="000231C2"/>
    <w:rsid w:val="0002473B"/>
    <w:rsid w:val="00024FB4"/>
    <w:rsid w:val="00025529"/>
    <w:rsid w:val="000261F8"/>
    <w:rsid w:val="0002698C"/>
    <w:rsid w:val="00026DB8"/>
    <w:rsid w:val="00027055"/>
    <w:rsid w:val="00027E9A"/>
    <w:rsid w:val="00030049"/>
    <w:rsid w:val="00031CAA"/>
    <w:rsid w:val="00031E62"/>
    <w:rsid w:val="00032331"/>
    <w:rsid w:val="00032BFB"/>
    <w:rsid w:val="000338B6"/>
    <w:rsid w:val="00035A2E"/>
    <w:rsid w:val="00036C81"/>
    <w:rsid w:val="00036E17"/>
    <w:rsid w:val="00037074"/>
    <w:rsid w:val="00037124"/>
    <w:rsid w:val="00037512"/>
    <w:rsid w:val="00037641"/>
    <w:rsid w:val="00037B37"/>
    <w:rsid w:val="00037E3E"/>
    <w:rsid w:val="00037F19"/>
    <w:rsid w:val="000401C2"/>
    <w:rsid w:val="00040572"/>
    <w:rsid w:val="00040FCD"/>
    <w:rsid w:val="00041CA8"/>
    <w:rsid w:val="00043251"/>
    <w:rsid w:val="00046096"/>
    <w:rsid w:val="000463B3"/>
    <w:rsid w:val="000463EB"/>
    <w:rsid w:val="00046481"/>
    <w:rsid w:val="00046747"/>
    <w:rsid w:val="00046854"/>
    <w:rsid w:val="00047700"/>
    <w:rsid w:val="000502BD"/>
    <w:rsid w:val="0005188F"/>
    <w:rsid w:val="000526FF"/>
    <w:rsid w:val="00052A1A"/>
    <w:rsid w:val="000530F0"/>
    <w:rsid w:val="0005397D"/>
    <w:rsid w:val="00053F65"/>
    <w:rsid w:val="00054221"/>
    <w:rsid w:val="0005425C"/>
    <w:rsid w:val="00054C45"/>
    <w:rsid w:val="00054F69"/>
    <w:rsid w:val="0005593E"/>
    <w:rsid w:val="00055A1C"/>
    <w:rsid w:val="000570B6"/>
    <w:rsid w:val="00057844"/>
    <w:rsid w:val="00057AE5"/>
    <w:rsid w:val="0006039A"/>
    <w:rsid w:val="0006073A"/>
    <w:rsid w:val="000611F1"/>
    <w:rsid w:val="000614FC"/>
    <w:rsid w:val="000615BC"/>
    <w:rsid w:val="00061C29"/>
    <w:rsid w:val="00061E59"/>
    <w:rsid w:val="00062DEB"/>
    <w:rsid w:val="00063176"/>
    <w:rsid w:val="00064A36"/>
    <w:rsid w:val="00065209"/>
    <w:rsid w:val="000658D6"/>
    <w:rsid w:val="00066754"/>
    <w:rsid w:val="00066865"/>
    <w:rsid w:val="00067937"/>
    <w:rsid w:val="00067A43"/>
    <w:rsid w:val="00067BA3"/>
    <w:rsid w:val="00067C03"/>
    <w:rsid w:val="00067CFE"/>
    <w:rsid w:val="000703A6"/>
    <w:rsid w:val="000703D9"/>
    <w:rsid w:val="0007217F"/>
    <w:rsid w:val="000723C9"/>
    <w:rsid w:val="00072478"/>
    <w:rsid w:val="00072E51"/>
    <w:rsid w:val="00073446"/>
    <w:rsid w:val="00073BF0"/>
    <w:rsid w:val="000750CC"/>
    <w:rsid w:val="000759BD"/>
    <w:rsid w:val="00075B7F"/>
    <w:rsid w:val="000767FA"/>
    <w:rsid w:val="00076C3B"/>
    <w:rsid w:val="00077456"/>
    <w:rsid w:val="00077AE0"/>
    <w:rsid w:val="00077B45"/>
    <w:rsid w:val="00077F2D"/>
    <w:rsid w:val="00080763"/>
    <w:rsid w:val="00080CEB"/>
    <w:rsid w:val="000816F9"/>
    <w:rsid w:val="000817C2"/>
    <w:rsid w:val="00081A92"/>
    <w:rsid w:val="00082B1E"/>
    <w:rsid w:val="00084C21"/>
    <w:rsid w:val="00085207"/>
    <w:rsid w:val="00085385"/>
    <w:rsid w:val="000854BA"/>
    <w:rsid w:val="00086171"/>
    <w:rsid w:val="00087544"/>
    <w:rsid w:val="00090214"/>
    <w:rsid w:val="00090F4C"/>
    <w:rsid w:val="00091A49"/>
    <w:rsid w:val="00091D6D"/>
    <w:rsid w:val="0009263D"/>
    <w:rsid w:val="0009364F"/>
    <w:rsid w:val="0009432D"/>
    <w:rsid w:val="0009552B"/>
    <w:rsid w:val="00095C82"/>
    <w:rsid w:val="00096079"/>
    <w:rsid w:val="000973DA"/>
    <w:rsid w:val="000975D7"/>
    <w:rsid w:val="00097FCF"/>
    <w:rsid w:val="000A0A7B"/>
    <w:rsid w:val="000A14A7"/>
    <w:rsid w:val="000A1D4A"/>
    <w:rsid w:val="000A22F5"/>
    <w:rsid w:val="000A37A2"/>
    <w:rsid w:val="000A4B06"/>
    <w:rsid w:val="000A6744"/>
    <w:rsid w:val="000A674B"/>
    <w:rsid w:val="000A756B"/>
    <w:rsid w:val="000A75C7"/>
    <w:rsid w:val="000A7AF7"/>
    <w:rsid w:val="000B037F"/>
    <w:rsid w:val="000B048B"/>
    <w:rsid w:val="000B0F8A"/>
    <w:rsid w:val="000B12BF"/>
    <w:rsid w:val="000B25A4"/>
    <w:rsid w:val="000B26C5"/>
    <w:rsid w:val="000B3DC8"/>
    <w:rsid w:val="000B4156"/>
    <w:rsid w:val="000B498E"/>
    <w:rsid w:val="000B514E"/>
    <w:rsid w:val="000B5E51"/>
    <w:rsid w:val="000B6E47"/>
    <w:rsid w:val="000B71A9"/>
    <w:rsid w:val="000B7A3F"/>
    <w:rsid w:val="000C103E"/>
    <w:rsid w:val="000C18C1"/>
    <w:rsid w:val="000C1928"/>
    <w:rsid w:val="000C1FD5"/>
    <w:rsid w:val="000C209B"/>
    <w:rsid w:val="000C24C5"/>
    <w:rsid w:val="000C2584"/>
    <w:rsid w:val="000C2D74"/>
    <w:rsid w:val="000C3825"/>
    <w:rsid w:val="000C3836"/>
    <w:rsid w:val="000C3A44"/>
    <w:rsid w:val="000C40E2"/>
    <w:rsid w:val="000C41E6"/>
    <w:rsid w:val="000C458D"/>
    <w:rsid w:val="000C5EEA"/>
    <w:rsid w:val="000C671D"/>
    <w:rsid w:val="000C68FC"/>
    <w:rsid w:val="000C7B08"/>
    <w:rsid w:val="000C7B8A"/>
    <w:rsid w:val="000C7EA8"/>
    <w:rsid w:val="000C7F65"/>
    <w:rsid w:val="000D0F45"/>
    <w:rsid w:val="000D1058"/>
    <w:rsid w:val="000D1AEF"/>
    <w:rsid w:val="000D1F8C"/>
    <w:rsid w:val="000D3790"/>
    <w:rsid w:val="000D5A02"/>
    <w:rsid w:val="000D5C1F"/>
    <w:rsid w:val="000D623E"/>
    <w:rsid w:val="000D65D2"/>
    <w:rsid w:val="000D6908"/>
    <w:rsid w:val="000D73E9"/>
    <w:rsid w:val="000D75C9"/>
    <w:rsid w:val="000D763E"/>
    <w:rsid w:val="000D7FFB"/>
    <w:rsid w:val="000E0043"/>
    <w:rsid w:val="000E093A"/>
    <w:rsid w:val="000E113D"/>
    <w:rsid w:val="000E1A0D"/>
    <w:rsid w:val="000E1A1E"/>
    <w:rsid w:val="000E1CF9"/>
    <w:rsid w:val="000E2855"/>
    <w:rsid w:val="000E312A"/>
    <w:rsid w:val="000E4005"/>
    <w:rsid w:val="000E4275"/>
    <w:rsid w:val="000E4393"/>
    <w:rsid w:val="000E51B8"/>
    <w:rsid w:val="000E5615"/>
    <w:rsid w:val="000E5BBD"/>
    <w:rsid w:val="000E5E7A"/>
    <w:rsid w:val="000E7CE8"/>
    <w:rsid w:val="000E7E70"/>
    <w:rsid w:val="000F02B3"/>
    <w:rsid w:val="000F0338"/>
    <w:rsid w:val="000F0538"/>
    <w:rsid w:val="000F0BC1"/>
    <w:rsid w:val="000F0DE3"/>
    <w:rsid w:val="000F0E75"/>
    <w:rsid w:val="000F0F24"/>
    <w:rsid w:val="000F1451"/>
    <w:rsid w:val="000F2196"/>
    <w:rsid w:val="000F22F0"/>
    <w:rsid w:val="000F2847"/>
    <w:rsid w:val="000F2FCF"/>
    <w:rsid w:val="000F32C2"/>
    <w:rsid w:val="000F3ADF"/>
    <w:rsid w:val="000F3BDA"/>
    <w:rsid w:val="000F41A2"/>
    <w:rsid w:val="000F4937"/>
    <w:rsid w:val="000F57C2"/>
    <w:rsid w:val="000F59BF"/>
    <w:rsid w:val="000F6244"/>
    <w:rsid w:val="000F680A"/>
    <w:rsid w:val="000F7016"/>
    <w:rsid w:val="000F7A70"/>
    <w:rsid w:val="0010122F"/>
    <w:rsid w:val="001019D3"/>
    <w:rsid w:val="00101D88"/>
    <w:rsid w:val="0010219C"/>
    <w:rsid w:val="0010397B"/>
    <w:rsid w:val="001046E5"/>
    <w:rsid w:val="00104B3D"/>
    <w:rsid w:val="001050DA"/>
    <w:rsid w:val="00107AD0"/>
    <w:rsid w:val="001107A3"/>
    <w:rsid w:val="00110F79"/>
    <w:rsid w:val="001118F9"/>
    <w:rsid w:val="00113651"/>
    <w:rsid w:val="00113BCD"/>
    <w:rsid w:val="001144FF"/>
    <w:rsid w:val="001146B0"/>
    <w:rsid w:val="00114A1E"/>
    <w:rsid w:val="00114E5F"/>
    <w:rsid w:val="00115041"/>
    <w:rsid w:val="00115735"/>
    <w:rsid w:val="0011601A"/>
    <w:rsid w:val="00116682"/>
    <w:rsid w:val="001167F5"/>
    <w:rsid w:val="00116A56"/>
    <w:rsid w:val="001174ED"/>
    <w:rsid w:val="001175B1"/>
    <w:rsid w:val="001176D7"/>
    <w:rsid w:val="00117C08"/>
    <w:rsid w:val="00117D1B"/>
    <w:rsid w:val="00120BC8"/>
    <w:rsid w:val="00121E3B"/>
    <w:rsid w:val="00121FB4"/>
    <w:rsid w:val="00122F9C"/>
    <w:rsid w:val="00123B85"/>
    <w:rsid w:val="00123BA8"/>
    <w:rsid w:val="001248C4"/>
    <w:rsid w:val="00124CDD"/>
    <w:rsid w:val="00124D15"/>
    <w:rsid w:val="001252CF"/>
    <w:rsid w:val="00125799"/>
    <w:rsid w:val="00126206"/>
    <w:rsid w:val="00126844"/>
    <w:rsid w:val="00131A83"/>
    <w:rsid w:val="00133024"/>
    <w:rsid w:val="00133B23"/>
    <w:rsid w:val="00133C1D"/>
    <w:rsid w:val="00133CE6"/>
    <w:rsid w:val="00133D57"/>
    <w:rsid w:val="00133E07"/>
    <w:rsid w:val="00135206"/>
    <w:rsid w:val="001352AF"/>
    <w:rsid w:val="00135B66"/>
    <w:rsid w:val="00136BD6"/>
    <w:rsid w:val="00136D5D"/>
    <w:rsid w:val="00137604"/>
    <w:rsid w:val="001376FE"/>
    <w:rsid w:val="00137A91"/>
    <w:rsid w:val="00137CA1"/>
    <w:rsid w:val="001402F9"/>
    <w:rsid w:val="00140444"/>
    <w:rsid w:val="00140879"/>
    <w:rsid w:val="00142E66"/>
    <w:rsid w:val="00142F7E"/>
    <w:rsid w:val="001448CC"/>
    <w:rsid w:val="00144ADA"/>
    <w:rsid w:val="00144D4D"/>
    <w:rsid w:val="00144EE3"/>
    <w:rsid w:val="001453F8"/>
    <w:rsid w:val="001469C8"/>
    <w:rsid w:val="00146CBD"/>
    <w:rsid w:val="001471E2"/>
    <w:rsid w:val="00147D37"/>
    <w:rsid w:val="00147EFD"/>
    <w:rsid w:val="00147F18"/>
    <w:rsid w:val="00150DCB"/>
    <w:rsid w:val="00151182"/>
    <w:rsid w:val="0015163A"/>
    <w:rsid w:val="00151F91"/>
    <w:rsid w:val="001520D6"/>
    <w:rsid w:val="00152223"/>
    <w:rsid w:val="00152D29"/>
    <w:rsid w:val="00153475"/>
    <w:rsid w:val="00153C4C"/>
    <w:rsid w:val="00153D9E"/>
    <w:rsid w:val="001540AB"/>
    <w:rsid w:val="00154321"/>
    <w:rsid w:val="00154364"/>
    <w:rsid w:val="001544DC"/>
    <w:rsid w:val="00154B82"/>
    <w:rsid w:val="00155195"/>
    <w:rsid w:val="001556F3"/>
    <w:rsid w:val="00155CC5"/>
    <w:rsid w:val="00156A9B"/>
    <w:rsid w:val="00157262"/>
    <w:rsid w:val="0015772B"/>
    <w:rsid w:val="00157A8E"/>
    <w:rsid w:val="00160AAF"/>
    <w:rsid w:val="00160ED8"/>
    <w:rsid w:val="0016175A"/>
    <w:rsid w:val="001618D2"/>
    <w:rsid w:val="00161A88"/>
    <w:rsid w:val="00162239"/>
    <w:rsid w:val="00162A09"/>
    <w:rsid w:val="00163090"/>
    <w:rsid w:val="00163094"/>
    <w:rsid w:val="001632FA"/>
    <w:rsid w:val="0016390D"/>
    <w:rsid w:val="00164CD3"/>
    <w:rsid w:val="00165A83"/>
    <w:rsid w:val="00166CF9"/>
    <w:rsid w:val="00166F0F"/>
    <w:rsid w:val="00166F32"/>
    <w:rsid w:val="00167035"/>
    <w:rsid w:val="00170290"/>
    <w:rsid w:val="0017043E"/>
    <w:rsid w:val="001717F8"/>
    <w:rsid w:val="00173133"/>
    <w:rsid w:val="001732B5"/>
    <w:rsid w:val="0017352C"/>
    <w:rsid w:val="00173B58"/>
    <w:rsid w:val="00173CAC"/>
    <w:rsid w:val="00176070"/>
    <w:rsid w:val="00176BD8"/>
    <w:rsid w:val="00177B9B"/>
    <w:rsid w:val="00180A73"/>
    <w:rsid w:val="001812D7"/>
    <w:rsid w:val="00181331"/>
    <w:rsid w:val="001818B9"/>
    <w:rsid w:val="00181B59"/>
    <w:rsid w:val="00181F1B"/>
    <w:rsid w:val="0018246C"/>
    <w:rsid w:val="0018255C"/>
    <w:rsid w:val="00182ED2"/>
    <w:rsid w:val="001835C0"/>
    <w:rsid w:val="0018542A"/>
    <w:rsid w:val="00185958"/>
    <w:rsid w:val="00185A5D"/>
    <w:rsid w:val="001863CF"/>
    <w:rsid w:val="00186819"/>
    <w:rsid w:val="00186A94"/>
    <w:rsid w:val="00190858"/>
    <w:rsid w:val="00190F83"/>
    <w:rsid w:val="00191CDB"/>
    <w:rsid w:val="00191CE9"/>
    <w:rsid w:val="00192158"/>
    <w:rsid w:val="0019238D"/>
    <w:rsid w:val="0019257D"/>
    <w:rsid w:val="0019325C"/>
    <w:rsid w:val="001947C5"/>
    <w:rsid w:val="001950FC"/>
    <w:rsid w:val="001959C7"/>
    <w:rsid w:val="00195FC2"/>
    <w:rsid w:val="00195FDC"/>
    <w:rsid w:val="001960F6"/>
    <w:rsid w:val="0019696E"/>
    <w:rsid w:val="001A096B"/>
    <w:rsid w:val="001A17B5"/>
    <w:rsid w:val="001A2514"/>
    <w:rsid w:val="001A36CC"/>
    <w:rsid w:val="001A3BB6"/>
    <w:rsid w:val="001A3BC8"/>
    <w:rsid w:val="001A4064"/>
    <w:rsid w:val="001A4151"/>
    <w:rsid w:val="001A503D"/>
    <w:rsid w:val="001A5788"/>
    <w:rsid w:val="001A59A0"/>
    <w:rsid w:val="001A64E9"/>
    <w:rsid w:val="001A6DD4"/>
    <w:rsid w:val="001A71B0"/>
    <w:rsid w:val="001A7B2A"/>
    <w:rsid w:val="001B02CC"/>
    <w:rsid w:val="001B3592"/>
    <w:rsid w:val="001B40F7"/>
    <w:rsid w:val="001B50E6"/>
    <w:rsid w:val="001B5909"/>
    <w:rsid w:val="001B6716"/>
    <w:rsid w:val="001B68D8"/>
    <w:rsid w:val="001B6CCF"/>
    <w:rsid w:val="001B7D4E"/>
    <w:rsid w:val="001B7D79"/>
    <w:rsid w:val="001C1E17"/>
    <w:rsid w:val="001C2160"/>
    <w:rsid w:val="001C2192"/>
    <w:rsid w:val="001C22E1"/>
    <w:rsid w:val="001C3333"/>
    <w:rsid w:val="001C399C"/>
    <w:rsid w:val="001C3E31"/>
    <w:rsid w:val="001C4BF2"/>
    <w:rsid w:val="001C5798"/>
    <w:rsid w:val="001C58AA"/>
    <w:rsid w:val="001C5D8E"/>
    <w:rsid w:val="001C62BF"/>
    <w:rsid w:val="001C7005"/>
    <w:rsid w:val="001C7BEB"/>
    <w:rsid w:val="001D016E"/>
    <w:rsid w:val="001D06A3"/>
    <w:rsid w:val="001D0837"/>
    <w:rsid w:val="001D1064"/>
    <w:rsid w:val="001D18E7"/>
    <w:rsid w:val="001D2091"/>
    <w:rsid w:val="001D27CB"/>
    <w:rsid w:val="001D41D3"/>
    <w:rsid w:val="001D4266"/>
    <w:rsid w:val="001D440F"/>
    <w:rsid w:val="001D690F"/>
    <w:rsid w:val="001D6E0A"/>
    <w:rsid w:val="001D6F47"/>
    <w:rsid w:val="001D728B"/>
    <w:rsid w:val="001E01C8"/>
    <w:rsid w:val="001E0258"/>
    <w:rsid w:val="001E0628"/>
    <w:rsid w:val="001E0954"/>
    <w:rsid w:val="001E0C8A"/>
    <w:rsid w:val="001E0DDD"/>
    <w:rsid w:val="001E2F63"/>
    <w:rsid w:val="001E3749"/>
    <w:rsid w:val="001E37DC"/>
    <w:rsid w:val="001E452D"/>
    <w:rsid w:val="001E512F"/>
    <w:rsid w:val="001E56D0"/>
    <w:rsid w:val="001E58B3"/>
    <w:rsid w:val="001E5AFF"/>
    <w:rsid w:val="001E5B4E"/>
    <w:rsid w:val="001E627F"/>
    <w:rsid w:val="001E6452"/>
    <w:rsid w:val="001E6557"/>
    <w:rsid w:val="001E6DF5"/>
    <w:rsid w:val="001E783F"/>
    <w:rsid w:val="001F0870"/>
    <w:rsid w:val="001F0AB3"/>
    <w:rsid w:val="001F11AE"/>
    <w:rsid w:val="001F2193"/>
    <w:rsid w:val="001F23FA"/>
    <w:rsid w:val="001F3956"/>
    <w:rsid w:val="001F5A23"/>
    <w:rsid w:val="001F662A"/>
    <w:rsid w:val="001F7A96"/>
    <w:rsid w:val="001F7D0B"/>
    <w:rsid w:val="002001C3"/>
    <w:rsid w:val="0020125D"/>
    <w:rsid w:val="00201A04"/>
    <w:rsid w:val="002030AF"/>
    <w:rsid w:val="00203C1B"/>
    <w:rsid w:val="00203F06"/>
    <w:rsid w:val="00203F0B"/>
    <w:rsid w:val="00204282"/>
    <w:rsid w:val="002045BB"/>
    <w:rsid w:val="002049E2"/>
    <w:rsid w:val="00204A0C"/>
    <w:rsid w:val="002051E6"/>
    <w:rsid w:val="002051FC"/>
    <w:rsid w:val="002063F1"/>
    <w:rsid w:val="00206564"/>
    <w:rsid w:val="002069B7"/>
    <w:rsid w:val="00206B36"/>
    <w:rsid w:val="00207EE3"/>
    <w:rsid w:val="00210563"/>
    <w:rsid w:val="002109C0"/>
    <w:rsid w:val="00211ABB"/>
    <w:rsid w:val="00212BC7"/>
    <w:rsid w:val="00212C3B"/>
    <w:rsid w:val="00212E57"/>
    <w:rsid w:val="002131EA"/>
    <w:rsid w:val="002136A0"/>
    <w:rsid w:val="00214C2F"/>
    <w:rsid w:val="00215099"/>
    <w:rsid w:val="00215DA1"/>
    <w:rsid w:val="002162C1"/>
    <w:rsid w:val="00216704"/>
    <w:rsid w:val="00216895"/>
    <w:rsid w:val="002173AB"/>
    <w:rsid w:val="00217E17"/>
    <w:rsid w:val="00220A11"/>
    <w:rsid w:val="00220A33"/>
    <w:rsid w:val="002219EE"/>
    <w:rsid w:val="00221AD9"/>
    <w:rsid w:val="00221D01"/>
    <w:rsid w:val="002236DD"/>
    <w:rsid w:val="00224A46"/>
    <w:rsid w:val="00224F35"/>
    <w:rsid w:val="00225013"/>
    <w:rsid w:val="0022569A"/>
    <w:rsid w:val="00225ED7"/>
    <w:rsid w:val="0022614D"/>
    <w:rsid w:val="00227909"/>
    <w:rsid w:val="00227E6D"/>
    <w:rsid w:val="0023031A"/>
    <w:rsid w:val="00230675"/>
    <w:rsid w:val="002306A5"/>
    <w:rsid w:val="00230B13"/>
    <w:rsid w:val="00233BFC"/>
    <w:rsid w:val="00234A39"/>
    <w:rsid w:val="0023570F"/>
    <w:rsid w:val="0023738F"/>
    <w:rsid w:val="00237944"/>
    <w:rsid w:val="00241908"/>
    <w:rsid w:val="00242158"/>
    <w:rsid w:val="0024355A"/>
    <w:rsid w:val="0024372A"/>
    <w:rsid w:val="00244622"/>
    <w:rsid w:val="0024531D"/>
    <w:rsid w:val="0024545F"/>
    <w:rsid w:val="00246AE7"/>
    <w:rsid w:val="00246DFB"/>
    <w:rsid w:val="002479BC"/>
    <w:rsid w:val="002503A3"/>
    <w:rsid w:val="0025054A"/>
    <w:rsid w:val="002544FE"/>
    <w:rsid w:val="002547CE"/>
    <w:rsid w:val="0025540C"/>
    <w:rsid w:val="00255C88"/>
    <w:rsid w:val="0025630C"/>
    <w:rsid w:val="00256FD3"/>
    <w:rsid w:val="0026036D"/>
    <w:rsid w:val="00260890"/>
    <w:rsid w:val="0026196B"/>
    <w:rsid w:val="00262598"/>
    <w:rsid w:val="00264F2B"/>
    <w:rsid w:val="00265895"/>
    <w:rsid w:val="00265A35"/>
    <w:rsid w:val="0026628B"/>
    <w:rsid w:val="00267A6E"/>
    <w:rsid w:val="00271D2D"/>
    <w:rsid w:val="00272129"/>
    <w:rsid w:val="00272C7A"/>
    <w:rsid w:val="00272F6B"/>
    <w:rsid w:val="002731BB"/>
    <w:rsid w:val="0027326B"/>
    <w:rsid w:val="002732B2"/>
    <w:rsid w:val="0027364B"/>
    <w:rsid w:val="00274435"/>
    <w:rsid w:val="00274ADF"/>
    <w:rsid w:val="00275165"/>
    <w:rsid w:val="00276173"/>
    <w:rsid w:val="0027622B"/>
    <w:rsid w:val="00276269"/>
    <w:rsid w:val="002762D0"/>
    <w:rsid w:val="002763AC"/>
    <w:rsid w:val="002769AE"/>
    <w:rsid w:val="00276BFA"/>
    <w:rsid w:val="00277248"/>
    <w:rsid w:val="00277495"/>
    <w:rsid w:val="00277822"/>
    <w:rsid w:val="00281187"/>
    <w:rsid w:val="00281AD4"/>
    <w:rsid w:val="002829BC"/>
    <w:rsid w:val="002834A2"/>
    <w:rsid w:val="00284393"/>
    <w:rsid w:val="00284832"/>
    <w:rsid w:val="0028664F"/>
    <w:rsid w:val="00286CFB"/>
    <w:rsid w:val="0028705A"/>
    <w:rsid w:val="002904E8"/>
    <w:rsid w:val="002907F5"/>
    <w:rsid w:val="00290C26"/>
    <w:rsid w:val="00290F47"/>
    <w:rsid w:val="0029123C"/>
    <w:rsid w:val="00291704"/>
    <w:rsid w:val="0029170F"/>
    <w:rsid w:val="00293360"/>
    <w:rsid w:val="00293704"/>
    <w:rsid w:val="0029380C"/>
    <w:rsid w:val="002938F0"/>
    <w:rsid w:val="00294F8B"/>
    <w:rsid w:val="00295B70"/>
    <w:rsid w:val="00296B75"/>
    <w:rsid w:val="00297759"/>
    <w:rsid w:val="002A0432"/>
    <w:rsid w:val="002A1253"/>
    <w:rsid w:val="002A1473"/>
    <w:rsid w:val="002A169E"/>
    <w:rsid w:val="002A257F"/>
    <w:rsid w:val="002A2BAB"/>
    <w:rsid w:val="002A34B9"/>
    <w:rsid w:val="002A3825"/>
    <w:rsid w:val="002A38E9"/>
    <w:rsid w:val="002A39C8"/>
    <w:rsid w:val="002A3CE6"/>
    <w:rsid w:val="002A451B"/>
    <w:rsid w:val="002A5098"/>
    <w:rsid w:val="002A6EF6"/>
    <w:rsid w:val="002A7438"/>
    <w:rsid w:val="002A7726"/>
    <w:rsid w:val="002A7B36"/>
    <w:rsid w:val="002B0428"/>
    <w:rsid w:val="002B1BE1"/>
    <w:rsid w:val="002B21AB"/>
    <w:rsid w:val="002B2BE8"/>
    <w:rsid w:val="002B2E26"/>
    <w:rsid w:val="002B2E44"/>
    <w:rsid w:val="002B40E7"/>
    <w:rsid w:val="002B4533"/>
    <w:rsid w:val="002B4668"/>
    <w:rsid w:val="002B4960"/>
    <w:rsid w:val="002B4F6B"/>
    <w:rsid w:val="002B521F"/>
    <w:rsid w:val="002B53B5"/>
    <w:rsid w:val="002B666A"/>
    <w:rsid w:val="002B68AF"/>
    <w:rsid w:val="002B6F06"/>
    <w:rsid w:val="002B7D64"/>
    <w:rsid w:val="002B7E26"/>
    <w:rsid w:val="002BF1BA"/>
    <w:rsid w:val="002C080C"/>
    <w:rsid w:val="002C0BD6"/>
    <w:rsid w:val="002C1236"/>
    <w:rsid w:val="002C186F"/>
    <w:rsid w:val="002C2014"/>
    <w:rsid w:val="002C2E22"/>
    <w:rsid w:val="002C2EC0"/>
    <w:rsid w:val="002C3058"/>
    <w:rsid w:val="002C4067"/>
    <w:rsid w:val="002C439C"/>
    <w:rsid w:val="002C4750"/>
    <w:rsid w:val="002C4FE6"/>
    <w:rsid w:val="002C510B"/>
    <w:rsid w:val="002C5470"/>
    <w:rsid w:val="002C554F"/>
    <w:rsid w:val="002C5D8D"/>
    <w:rsid w:val="002C69D8"/>
    <w:rsid w:val="002C7345"/>
    <w:rsid w:val="002C7598"/>
    <w:rsid w:val="002D016B"/>
    <w:rsid w:val="002D1AA6"/>
    <w:rsid w:val="002D1AD5"/>
    <w:rsid w:val="002D22ED"/>
    <w:rsid w:val="002D295A"/>
    <w:rsid w:val="002D29E4"/>
    <w:rsid w:val="002D2FD1"/>
    <w:rsid w:val="002D3E3E"/>
    <w:rsid w:val="002D4262"/>
    <w:rsid w:val="002D4C12"/>
    <w:rsid w:val="002D4D80"/>
    <w:rsid w:val="002D509E"/>
    <w:rsid w:val="002D5297"/>
    <w:rsid w:val="002D5BD9"/>
    <w:rsid w:val="002D6349"/>
    <w:rsid w:val="002D6C55"/>
    <w:rsid w:val="002D7555"/>
    <w:rsid w:val="002D7A00"/>
    <w:rsid w:val="002E0AFF"/>
    <w:rsid w:val="002E149A"/>
    <w:rsid w:val="002E16F0"/>
    <w:rsid w:val="002E2155"/>
    <w:rsid w:val="002E223D"/>
    <w:rsid w:val="002E2F2A"/>
    <w:rsid w:val="002E32A6"/>
    <w:rsid w:val="002E3AAA"/>
    <w:rsid w:val="002E630A"/>
    <w:rsid w:val="002E63F4"/>
    <w:rsid w:val="002E646D"/>
    <w:rsid w:val="002E65E0"/>
    <w:rsid w:val="002E66A3"/>
    <w:rsid w:val="002E7353"/>
    <w:rsid w:val="002E7E0C"/>
    <w:rsid w:val="002F0278"/>
    <w:rsid w:val="002F0517"/>
    <w:rsid w:val="002F09B9"/>
    <w:rsid w:val="002F0D64"/>
    <w:rsid w:val="002F1613"/>
    <w:rsid w:val="002F2AA9"/>
    <w:rsid w:val="002F30DD"/>
    <w:rsid w:val="002F4A2D"/>
    <w:rsid w:val="002F50CD"/>
    <w:rsid w:val="002F51BF"/>
    <w:rsid w:val="002F559F"/>
    <w:rsid w:val="002F5FF1"/>
    <w:rsid w:val="002F7762"/>
    <w:rsid w:val="002F78AF"/>
    <w:rsid w:val="002F7CDA"/>
    <w:rsid w:val="0030038A"/>
    <w:rsid w:val="00300495"/>
    <w:rsid w:val="00301307"/>
    <w:rsid w:val="003029B7"/>
    <w:rsid w:val="00302D17"/>
    <w:rsid w:val="00303F1C"/>
    <w:rsid w:val="00303F77"/>
    <w:rsid w:val="0030401D"/>
    <w:rsid w:val="00305B34"/>
    <w:rsid w:val="00305E65"/>
    <w:rsid w:val="00306486"/>
    <w:rsid w:val="003072AA"/>
    <w:rsid w:val="0030738D"/>
    <w:rsid w:val="00307C39"/>
    <w:rsid w:val="003100E9"/>
    <w:rsid w:val="0031026F"/>
    <w:rsid w:val="00311900"/>
    <w:rsid w:val="00311922"/>
    <w:rsid w:val="00312D66"/>
    <w:rsid w:val="00313455"/>
    <w:rsid w:val="00313AD0"/>
    <w:rsid w:val="00313FA9"/>
    <w:rsid w:val="0031581A"/>
    <w:rsid w:val="00316239"/>
    <w:rsid w:val="00316DA9"/>
    <w:rsid w:val="00316E6B"/>
    <w:rsid w:val="00316F67"/>
    <w:rsid w:val="003173C0"/>
    <w:rsid w:val="0031742B"/>
    <w:rsid w:val="00320192"/>
    <w:rsid w:val="00320387"/>
    <w:rsid w:val="00320F5F"/>
    <w:rsid w:val="0032234E"/>
    <w:rsid w:val="00322680"/>
    <w:rsid w:val="00322C2E"/>
    <w:rsid w:val="00323B9A"/>
    <w:rsid w:val="00323E03"/>
    <w:rsid w:val="00324A61"/>
    <w:rsid w:val="003259BB"/>
    <w:rsid w:val="00326504"/>
    <w:rsid w:val="00326570"/>
    <w:rsid w:val="00326F18"/>
    <w:rsid w:val="003275E7"/>
    <w:rsid w:val="00327A3D"/>
    <w:rsid w:val="00327D31"/>
    <w:rsid w:val="00330767"/>
    <w:rsid w:val="00330B23"/>
    <w:rsid w:val="0033144A"/>
    <w:rsid w:val="00332380"/>
    <w:rsid w:val="00332D58"/>
    <w:rsid w:val="00333186"/>
    <w:rsid w:val="00333289"/>
    <w:rsid w:val="00333347"/>
    <w:rsid w:val="003335D4"/>
    <w:rsid w:val="00333E5C"/>
    <w:rsid w:val="003343C9"/>
    <w:rsid w:val="0033450D"/>
    <w:rsid w:val="00334600"/>
    <w:rsid w:val="00335D3F"/>
    <w:rsid w:val="00335E07"/>
    <w:rsid w:val="00336A22"/>
    <w:rsid w:val="00336CD2"/>
    <w:rsid w:val="00336D41"/>
    <w:rsid w:val="0033781E"/>
    <w:rsid w:val="0033799F"/>
    <w:rsid w:val="00340863"/>
    <w:rsid w:val="00341BF9"/>
    <w:rsid w:val="003449D0"/>
    <w:rsid w:val="00344F9D"/>
    <w:rsid w:val="003450DA"/>
    <w:rsid w:val="0034536B"/>
    <w:rsid w:val="00346935"/>
    <w:rsid w:val="003476B3"/>
    <w:rsid w:val="00347C79"/>
    <w:rsid w:val="00350122"/>
    <w:rsid w:val="00350140"/>
    <w:rsid w:val="00350230"/>
    <w:rsid w:val="003504CC"/>
    <w:rsid w:val="0035054B"/>
    <w:rsid w:val="00350EE4"/>
    <w:rsid w:val="00351054"/>
    <w:rsid w:val="003511B8"/>
    <w:rsid w:val="003513FD"/>
    <w:rsid w:val="00352142"/>
    <w:rsid w:val="003526D6"/>
    <w:rsid w:val="003527C7"/>
    <w:rsid w:val="003527D0"/>
    <w:rsid w:val="00352895"/>
    <w:rsid w:val="00352AEC"/>
    <w:rsid w:val="003533D4"/>
    <w:rsid w:val="00353D8A"/>
    <w:rsid w:val="00353E12"/>
    <w:rsid w:val="0035452F"/>
    <w:rsid w:val="00354A4F"/>
    <w:rsid w:val="00355761"/>
    <w:rsid w:val="0035629A"/>
    <w:rsid w:val="003567D5"/>
    <w:rsid w:val="00356C2A"/>
    <w:rsid w:val="003577BB"/>
    <w:rsid w:val="00360214"/>
    <w:rsid w:val="003605CE"/>
    <w:rsid w:val="00360642"/>
    <w:rsid w:val="003608DF"/>
    <w:rsid w:val="00360FE1"/>
    <w:rsid w:val="00361296"/>
    <w:rsid w:val="00361C7E"/>
    <w:rsid w:val="00361F26"/>
    <w:rsid w:val="00361F8B"/>
    <w:rsid w:val="0036275A"/>
    <w:rsid w:val="003628D2"/>
    <w:rsid w:val="00362993"/>
    <w:rsid w:val="003637D7"/>
    <w:rsid w:val="00364014"/>
    <w:rsid w:val="003643DD"/>
    <w:rsid w:val="00364B31"/>
    <w:rsid w:val="00365367"/>
    <w:rsid w:val="00366146"/>
    <w:rsid w:val="00366B85"/>
    <w:rsid w:val="00367DB6"/>
    <w:rsid w:val="003701AD"/>
    <w:rsid w:val="003707FB"/>
    <w:rsid w:val="00372677"/>
    <w:rsid w:val="00372A41"/>
    <w:rsid w:val="0037307C"/>
    <w:rsid w:val="00373204"/>
    <w:rsid w:val="00373246"/>
    <w:rsid w:val="00373496"/>
    <w:rsid w:val="003735B1"/>
    <w:rsid w:val="0037368C"/>
    <w:rsid w:val="00373E88"/>
    <w:rsid w:val="00375F70"/>
    <w:rsid w:val="003761FE"/>
    <w:rsid w:val="00376274"/>
    <w:rsid w:val="00376D49"/>
    <w:rsid w:val="003771BF"/>
    <w:rsid w:val="00377C62"/>
    <w:rsid w:val="00377E18"/>
    <w:rsid w:val="003801D1"/>
    <w:rsid w:val="003813EF"/>
    <w:rsid w:val="00381CCC"/>
    <w:rsid w:val="00382A42"/>
    <w:rsid w:val="00382BA8"/>
    <w:rsid w:val="00383567"/>
    <w:rsid w:val="0038386A"/>
    <w:rsid w:val="00383C15"/>
    <w:rsid w:val="003843B9"/>
    <w:rsid w:val="003861EE"/>
    <w:rsid w:val="00386A07"/>
    <w:rsid w:val="0038736F"/>
    <w:rsid w:val="003904FE"/>
    <w:rsid w:val="00390C4C"/>
    <w:rsid w:val="0039102E"/>
    <w:rsid w:val="003913E0"/>
    <w:rsid w:val="00391418"/>
    <w:rsid w:val="003922D9"/>
    <w:rsid w:val="003922EB"/>
    <w:rsid w:val="00393594"/>
    <w:rsid w:val="003942F4"/>
    <w:rsid w:val="003945B3"/>
    <w:rsid w:val="003947D4"/>
    <w:rsid w:val="00395706"/>
    <w:rsid w:val="003957EB"/>
    <w:rsid w:val="00395848"/>
    <w:rsid w:val="0039602A"/>
    <w:rsid w:val="00396C93"/>
    <w:rsid w:val="00396DC6"/>
    <w:rsid w:val="00397BB6"/>
    <w:rsid w:val="003A0076"/>
    <w:rsid w:val="003A02B4"/>
    <w:rsid w:val="003A0512"/>
    <w:rsid w:val="003A093E"/>
    <w:rsid w:val="003A19AE"/>
    <w:rsid w:val="003A3801"/>
    <w:rsid w:val="003A4476"/>
    <w:rsid w:val="003A47CA"/>
    <w:rsid w:val="003A4958"/>
    <w:rsid w:val="003A4BB9"/>
    <w:rsid w:val="003A4EC0"/>
    <w:rsid w:val="003A5161"/>
    <w:rsid w:val="003A5275"/>
    <w:rsid w:val="003A5D75"/>
    <w:rsid w:val="003A6043"/>
    <w:rsid w:val="003A68F1"/>
    <w:rsid w:val="003A7057"/>
    <w:rsid w:val="003A7F40"/>
    <w:rsid w:val="003B00AA"/>
    <w:rsid w:val="003B0C6E"/>
    <w:rsid w:val="003B13EE"/>
    <w:rsid w:val="003B1550"/>
    <w:rsid w:val="003B3734"/>
    <w:rsid w:val="003B38CB"/>
    <w:rsid w:val="003B391E"/>
    <w:rsid w:val="003B3F02"/>
    <w:rsid w:val="003B4AAE"/>
    <w:rsid w:val="003B4B89"/>
    <w:rsid w:val="003B558E"/>
    <w:rsid w:val="003B572A"/>
    <w:rsid w:val="003B59F3"/>
    <w:rsid w:val="003B6C7A"/>
    <w:rsid w:val="003B7792"/>
    <w:rsid w:val="003B7E53"/>
    <w:rsid w:val="003C010E"/>
    <w:rsid w:val="003C0F14"/>
    <w:rsid w:val="003C12BB"/>
    <w:rsid w:val="003C23AD"/>
    <w:rsid w:val="003C24E4"/>
    <w:rsid w:val="003C4028"/>
    <w:rsid w:val="003C45F2"/>
    <w:rsid w:val="003C4E7C"/>
    <w:rsid w:val="003C516F"/>
    <w:rsid w:val="003C7227"/>
    <w:rsid w:val="003C748E"/>
    <w:rsid w:val="003C7FA9"/>
    <w:rsid w:val="003D003B"/>
    <w:rsid w:val="003D1196"/>
    <w:rsid w:val="003D1909"/>
    <w:rsid w:val="003D20DC"/>
    <w:rsid w:val="003D3A41"/>
    <w:rsid w:val="003D3A75"/>
    <w:rsid w:val="003D3FE3"/>
    <w:rsid w:val="003D411D"/>
    <w:rsid w:val="003D5173"/>
    <w:rsid w:val="003D5627"/>
    <w:rsid w:val="003D583C"/>
    <w:rsid w:val="003D5C65"/>
    <w:rsid w:val="003D6038"/>
    <w:rsid w:val="003D632F"/>
    <w:rsid w:val="003D637E"/>
    <w:rsid w:val="003D6FEB"/>
    <w:rsid w:val="003D7BA1"/>
    <w:rsid w:val="003D7BFF"/>
    <w:rsid w:val="003D7E33"/>
    <w:rsid w:val="003E0934"/>
    <w:rsid w:val="003E1529"/>
    <w:rsid w:val="003E349E"/>
    <w:rsid w:val="003E3ABC"/>
    <w:rsid w:val="003E5E29"/>
    <w:rsid w:val="003E5E9C"/>
    <w:rsid w:val="003E6C49"/>
    <w:rsid w:val="003E75D3"/>
    <w:rsid w:val="003E7753"/>
    <w:rsid w:val="003E7E7E"/>
    <w:rsid w:val="003F00E1"/>
    <w:rsid w:val="003F1DDD"/>
    <w:rsid w:val="003F2339"/>
    <w:rsid w:val="003F2444"/>
    <w:rsid w:val="003F278A"/>
    <w:rsid w:val="003F2AA9"/>
    <w:rsid w:val="003F2BE5"/>
    <w:rsid w:val="003F3DB6"/>
    <w:rsid w:val="003F3ECD"/>
    <w:rsid w:val="003F455D"/>
    <w:rsid w:val="003F5079"/>
    <w:rsid w:val="003F5909"/>
    <w:rsid w:val="003F5A07"/>
    <w:rsid w:val="003F5D70"/>
    <w:rsid w:val="003F5E9E"/>
    <w:rsid w:val="003F6D3D"/>
    <w:rsid w:val="003F6D56"/>
    <w:rsid w:val="003F7D60"/>
    <w:rsid w:val="003F7F51"/>
    <w:rsid w:val="00400094"/>
    <w:rsid w:val="0040056F"/>
    <w:rsid w:val="00400E94"/>
    <w:rsid w:val="00400FC6"/>
    <w:rsid w:val="00400FD4"/>
    <w:rsid w:val="004017C1"/>
    <w:rsid w:val="00401997"/>
    <w:rsid w:val="00402077"/>
    <w:rsid w:val="00402BFA"/>
    <w:rsid w:val="0040415C"/>
    <w:rsid w:val="00404382"/>
    <w:rsid w:val="00404964"/>
    <w:rsid w:val="00404B25"/>
    <w:rsid w:val="00404C4E"/>
    <w:rsid w:val="00405B44"/>
    <w:rsid w:val="00406545"/>
    <w:rsid w:val="00410BAA"/>
    <w:rsid w:val="00410FFA"/>
    <w:rsid w:val="004116BF"/>
    <w:rsid w:val="00413429"/>
    <w:rsid w:val="004148E3"/>
    <w:rsid w:val="00415601"/>
    <w:rsid w:val="004157D5"/>
    <w:rsid w:val="00415D5C"/>
    <w:rsid w:val="00415D93"/>
    <w:rsid w:val="004160B2"/>
    <w:rsid w:val="00416D00"/>
    <w:rsid w:val="004178C9"/>
    <w:rsid w:val="00417A1C"/>
    <w:rsid w:val="00417FE2"/>
    <w:rsid w:val="00420172"/>
    <w:rsid w:val="00421362"/>
    <w:rsid w:val="00422CCB"/>
    <w:rsid w:val="004237DF"/>
    <w:rsid w:val="00423BB7"/>
    <w:rsid w:val="004252E2"/>
    <w:rsid w:val="00425BB9"/>
    <w:rsid w:val="00426069"/>
    <w:rsid w:val="00426BD1"/>
    <w:rsid w:val="0043104B"/>
    <w:rsid w:val="004319C5"/>
    <w:rsid w:val="004320CA"/>
    <w:rsid w:val="00432CD0"/>
    <w:rsid w:val="00432F1B"/>
    <w:rsid w:val="0043363A"/>
    <w:rsid w:val="00433B75"/>
    <w:rsid w:val="00433F13"/>
    <w:rsid w:val="00434CEB"/>
    <w:rsid w:val="00434F10"/>
    <w:rsid w:val="004355F6"/>
    <w:rsid w:val="00435A06"/>
    <w:rsid w:val="00435CCB"/>
    <w:rsid w:val="0044048F"/>
    <w:rsid w:val="004408AD"/>
    <w:rsid w:val="00440B2B"/>
    <w:rsid w:val="00440C09"/>
    <w:rsid w:val="00440E26"/>
    <w:rsid w:val="00442683"/>
    <w:rsid w:val="00442C63"/>
    <w:rsid w:val="004437EC"/>
    <w:rsid w:val="0044396A"/>
    <w:rsid w:val="00444A0A"/>
    <w:rsid w:val="00445555"/>
    <w:rsid w:val="004466CC"/>
    <w:rsid w:val="00446C94"/>
    <w:rsid w:val="004500A1"/>
    <w:rsid w:val="004518A2"/>
    <w:rsid w:val="00451943"/>
    <w:rsid w:val="004520F1"/>
    <w:rsid w:val="004529EA"/>
    <w:rsid w:val="004534BA"/>
    <w:rsid w:val="00453685"/>
    <w:rsid w:val="004539E3"/>
    <w:rsid w:val="004540C8"/>
    <w:rsid w:val="00454374"/>
    <w:rsid w:val="00455880"/>
    <w:rsid w:val="00455A70"/>
    <w:rsid w:val="00455BBA"/>
    <w:rsid w:val="00455D9E"/>
    <w:rsid w:val="00455FDF"/>
    <w:rsid w:val="00456275"/>
    <w:rsid w:val="004562ED"/>
    <w:rsid w:val="004566B9"/>
    <w:rsid w:val="004566F3"/>
    <w:rsid w:val="004574E1"/>
    <w:rsid w:val="00457AC8"/>
    <w:rsid w:val="0046036B"/>
    <w:rsid w:val="004608D4"/>
    <w:rsid w:val="00460D83"/>
    <w:rsid w:val="00461EB6"/>
    <w:rsid w:val="00461EF5"/>
    <w:rsid w:val="004627A9"/>
    <w:rsid w:val="004627ED"/>
    <w:rsid w:val="004628C2"/>
    <w:rsid w:val="00462C2A"/>
    <w:rsid w:val="00462E40"/>
    <w:rsid w:val="004630DC"/>
    <w:rsid w:val="004638FC"/>
    <w:rsid w:val="0046473E"/>
    <w:rsid w:val="00464A2E"/>
    <w:rsid w:val="00465281"/>
    <w:rsid w:val="0046608C"/>
    <w:rsid w:val="00466E17"/>
    <w:rsid w:val="0046720B"/>
    <w:rsid w:val="00467510"/>
    <w:rsid w:val="0046763D"/>
    <w:rsid w:val="00467CEE"/>
    <w:rsid w:val="004709C3"/>
    <w:rsid w:val="0047101D"/>
    <w:rsid w:val="00471443"/>
    <w:rsid w:val="0047178B"/>
    <w:rsid w:val="004722EF"/>
    <w:rsid w:val="00472498"/>
    <w:rsid w:val="00472886"/>
    <w:rsid w:val="00472B2C"/>
    <w:rsid w:val="0047360C"/>
    <w:rsid w:val="004739E4"/>
    <w:rsid w:val="004746B7"/>
    <w:rsid w:val="00474963"/>
    <w:rsid w:val="00474CA3"/>
    <w:rsid w:val="0047500A"/>
    <w:rsid w:val="004752C4"/>
    <w:rsid w:val="00476B49"/>
    <w:rsid w:val="00476C72"/>
    <w:rsid w:val="0047780F"/>
    <w:rsid w:val="0047795A"/>
    <w:rsid w:val="0048009F"/>
    <w:rsid w:val="0048042C"/>
    <w:rsid w:val="0048081D"/>
    <w:rsid w:val="004810EA"/>
    <w:rsid w:val="004811B7"/>
    <w:rsid w:val="004815A6"/>
    <w:rsid w:val="00482EDC"/>
    <w:rsid w:val="0048429F"/>
    <w:rsid w:val="0048533A"/>
    <w:rsid w:val="00485F96"/>
    <w:rsid w:val="00486498"/>
    <w:rsid w:val="00486C9D"/>
    <w:rsid w:val="00486E36"/>
    <w:rsid w:val="0048771D"/>
    <w:rsid w:val="004906E5"/>
    <w:rsid w:val="0049168F"/>
    <w:rsid w:val="004920CA"/>
    <w:rsid w:val="004926B8"/>
    <w:rsid w:val="00492BDA"/>
    <w:rsid w:val="00493553"/>
    <w:rsid w:val="00493780"/>
    <w:rsid w:val="004939A7"/>
    <w:rsid w:val="00494CEF"/>
    <w:rsid w:val="0049550A"/>
    <w:rsid w:val="004959EA"/>
    <w:rsid w:val="00496B37"/>
    <w:rsid w:val="0049740B"/>
    <w:rsid w:val="00497D0A"/>
    <w:rsid w:val="00497FBB"/>
    <w:rsid w:val="004A0714"/>
    <w:rsid w:val="004A099E"/>
    <w:rsid w:val="004A0AFD"/>
    <w:rsid w:val="004A2743"/>
    <w:rsid w:val="004A338C"/>
    <w:rsid w:val="004A36AB"/>
    <w:rsid w:val="004A44AB"/>
    <w:rsid w:val="004A4C25"/>
    <w:rsid w:val="004A5C9C"/>
    <w:rsid w:val="004A5F06"/>
    <w:rsid w:val="004A61FB"/>
    <w:rsid w:val="004A6524"/>
    <w:rsid w:val="004A69C3"/>
    <w:rsid w:val="004B08A1"/>
    <w:rsid w:val="004B140E"/>
    <w:rsid w:val="004B35B8"/>
    <w:rsid w:val="004B380C"/>
    <w:rsid w:val="004B38A3"/>
    <w:rsid w:val="004B3ACA"/>
    <w:rsid w:val="004B3B07"/>
    <w:rsid w:val="004B3C77"/>
    <w:rsid w:val="004B4986"/>
    <w:rsid w:val="004B5058"/>
    <w:rsid w:val="004B6101"/>
    <w:rsid w:val="004B6CDE"/>
    <w:rsid w:val="004B76A3"/>
    <w:rsid w:val="004B7BD0"/>
    <w:rsid w:val="004B7D7B"/>
    <w:rsid w:val="004C0337"/>
    <w:rsid w:val="004C06FE"/>
    <w:rsid w:val="004C0FAC"/>
    <w:rsid w:val="004C256F"/>
    <w:rsid w:val="004C2636"/>
    <w:rsid w:val="004C3A3A"/>
    <w:rsid w:val="004C4E58"/>
    <w:rsid w:val="004C5964"/>
    <w:rsid w:val="004C6049"/>
    <w:rsid w:val="004C612A"/>
    <w:rsid w:val="004C74C0"/>
    <w:rsid w:val="004C78D9"/>
    <w:rsid w:val="004C7C73"/>
    <w:rsid w:val="004D014F"/>
    <w:rsid w:val="004D028D"/>
    <w:rsid w:val="004D0F9B"/>
    <w:rsid w:val="004D11F6"/>
    <w:rsid w:val="004D19F9"/>
    <w:rsid w:val="004D3330"/>
    <w:rsid w:val="004D3C2F"/>
    <w:rsid w:val="004D414B"/>
    <w:rsid w:val="004D4372"/>
    <w:rsid w:val="004D4782"/>
    <w:rsid w:val="004D541D"/>
    <w:rsid w:val="004D6CD0"/>
    <w:rsid w:val="004D6F1B"/>
    <w:rsid w:val="004D754F"/>
    <w:rsid w:val="004D7B0F"/>
    <w:rsid w:val="004E04F2"/>
    <w:rsid w:val="004E1A63"/>
    <w:rsid w:val="004E1F45"/>
    <w:rsid w:val="004E1FAA"/>
    <w:rsid w:val="004E26E2"/>
    <w:rsid w:val="004E3487"/>
    <w:rsid w:val="004E417F"/>
    <w:rsid w:val="004E4C21"/>
    <w:rsid w:val="004E4F98"/>
    <w:rsid w:val="004E5AB9"/>
    <w:rsid w:val="004E5BE9"/>
    <w:rsid w:val="004E7491"/>
    <w:rsid w:val="004F0505"/>
    <w:rsid w:val="004F139B"/>
    <w:rsid w:val="004F1EC1"/>
    <w:rsid w:val="004F2423"/>
    <w:rsid w:val="004F3235"/>
    <w:rsid w:val="004F41D1"/>
    <w:rsid w:val="004F4548"/>
    <w:rsid w:val="004F523D"/>
    <w:rsid w:val="004F6055"/>
    <w:rsid w:val="004F6BFE"/>
    <w:rsid w:val="004F6D13"/>
    <w:rsid w:val="004F7832"/>
    <w:rsid w:val="004F7C1A"/>
    <w:rsid w:val="004F7F5B"/>
    <w:rsid w:val="005002C3"/>
    <w:rsid w:val="00500EA9"/>
    <w:rsid w:val="00501728"/>
    <w:rsid w:val="0050193C"/>
    <w:rsid w:val="00501A2A"/>
    <w:rsid w:val="00501AB5"/>
    <w:rsid w:val="005027FB"/>
    <w:rsid w:val="00502863"/>
    <w:rsid w:val="005028CB"/>
    <w:rsid w:val="005029AB"/>
    <w:rsid w:val="00503AD8"/>
    <w:rsid w:val="00504360"/>
    <w:rsid w:val="00504A10"/>
    <w:rsid w:val="00505065"/>
    <w:rsid w:val="005063B1"/>
    <w:rsid w:val="005064A9"/>
    <w:rsid w:val="0050710D"/>
    <w:rsid w:val="00507E99"/>
    <w:rsid w:val="005107EA"/>
    <w:rsid w:val="00510888"/>
    <w:rsid w:val="00510F2B"/>
    <w:rsid w:val="005110E4"/>
    <w:rsid w:val="00511A35"/>
    <w:rsid w:val="00511F79"/>
    <w:rsid w:val="00512CA2"/>
    <w:rsid w:val="005133CE"/>
    <w:rsid w:val="005137DB"/>
    <w:rsid w:val="005140B4"/>
    <w:rsid w:val="005149EC"/>
    <w:rsid w:val="005155C7"/>
    <w:rsid w:val="00515BD5"/>
    <w:rsid w:val="00515F45"/>
    <w:rsid w:val="00516836"/>
    <w:rsid w:val="00516DCF"/>
    <w:rsid w:val="00520087"/>
    <w:rsid w:val="00520CDF"/>
    <w:rsid w:val="00521F1D"/>
    <w:rsid w:val="0052279D"/>
    <w:rsid w:val="005236FF"/>
    <w:rsid w:val="005239E4"/>
    <w:rsid w:val="00523DAA"/>
    <w:rsid w:val="005249D1"/>
    <w:rsid w:val="00524E61"/>
    <w:rsid w:val="005255C9"/>
    <w:rsid w:val="005256A4"/>
    <w:rsid w:val="005267F5"/>
    <w:rsid w:val="00527DAB"/>
    <w:rsid w:val="00527E04"/>
    <w:rsid w:val="00530655"/>
    <w:rsid w:val="0053082E"/>
    <w:rsid w:val="005308D9"/>
    <w:rsid w:val="00530DA9"/>
    <w:rsid w:val="005317F8"/>
    <w:rsid w:val="005318BA"/>
    <w:rsid w:val="00531BFD"/>
    <w:rsid w:val="00532028"/>
    <w:rsid w:val="005320D7"/>
    <w:rsid w:val="005322A8"/>
    <w:rsid w:val="005322AE"/>
    <w:rsid w:val="00533B85"/>
    <w:rsid w:val="00533F60"/>
    <w:rsid w:val="00534162"/>
    <w:rsid w:val="00534201"/>
    <w:rsid w:val="00535640"/>
    <w:rsid w:val="00535C7D"/>
    <w:rsid w:val="005368CE"/>
    <w:rsid w:val="00536EEA"/>
    <w:rsid w:val="00540187"/>
    <w:rsid w:val="005407BE"/>
    <w:rsid w:val="005408C6"/>
    <w:rsid w:val="00540F3E"/>
    <w:rsid w:val="00541314"/>
    <w:rsid w:val="00541953"/>
    <w:rsid w:val="00541B6F"/>
    <w:rsid w:val="00542EEE"/>
    <w:rsid w:val="00543255"/>
    <w:rsid w:val="00544028"/>
    <w:rsid w:val="00544CD8"/>
    <w:rsid w:val="00545F29"/>
    <w:rsid w:val="00545F7C"/>
    <w:rsid w:val="005464D8"/>
    <w:rsid w:val="005472FA"/>
    <w:rsid w:val="005516D0"/>
    <w:rsid w:val="005517C8"/>
    <w:rsid w:val="00551B58"/>
    <w:rsid w:val="0055205D"/>
    <w:rsid w:val="00552EEC"/>
    <w:rsid w:val="005536A6"/>
    <w:rsid w:val="005554E7"/>
    <w:rsid w:val="0055626B"/>
    <w:rsid w:val="00556474"/>
    <w:rsid w:val="005569EF"/>
    <w:rsid w:val="005575B3"/>
    <w:rsid w:val="00557C95"/>
    <w:rsid w:val="005605CA"/>
    <w:rsid w:val="00562021"/>
    <w:rsid w:val="00562E34"/>
    <w:rsid w:val="0056399E"/>
    <w:rsid w:val="00563EB5"/>
    <w:rsid w:val="005640EC"/>
    <w:rsid w:val="0056473A"/>
    <w:rsid w:val="00565BC4"/>
    <w:rsid w:val="005701FF"/>
    <w:rsid w:val="00571EB9"/>
    <w:rsid w:val="00572B81"/>
    <w:rsid w:val="00575DFD"/>
    <w:rsid w:val="0057628C"/>
    <w:rsid w:val="00580878"/>
    <w:rsid w:val="00580ADE"/>
    <w:rsid w:val="00581B12"/>
    <w:rsid w:val="0058239E"/>
    <w:rsid w:val="00582417"/>
    <w:rsid w:val="0058280B"/>
    <w:rsid w:val="00582811"/>
    <w:rsid w:val="00582D7D"/>
    <w:rsid w:val="00582E24"/>
    <w:rsid w:val="005838B3"/>
    <w:rsid w:val="005838E8"/>
    <w:rsid w:val="00583909"/>
    <w:rsid w:val="0058468B"/>
    <w:rsid w:val="00584A59"/>
    <w:rsid w:val="00584BEA"/>
    <w:rsid w:val="00584FB8"/>
    <w:rsid w:val="00586E50"/>
    <w:rsid w:val="00587335"/>
    <w:rsid w:val="005877EA"/>
    <w:rsid w:val="00587924"/>
    <w:rsid w:val="00587CDF"/>
    <w:rsid w:val="005902D7"/>
    <w:rsid w:val="005906A4"/>
    <w:rsid w:val="00590A25"/>
    <w:rsid w:val="00590D05"/>
    <w:rsid w:val="005922E1"/>
    <w:rsid w:val="00592B78"/>
    <w:rsid w:val="00593172"/>
    <w:rsid w:val="005931B0"/>
    <w:rsid w:val="00593619"/>
    <w:rsid w:val="00593D40"/>
    <w:rsid w:val="0059483A"/>
    <w:rsid w:val="00594A31"/>
    <w:rsid w:val="00594D24"/>
    <w:rsid w:val="00596B03"/>
    <w:rsid w:val="00596F06"/>
    <w:rsid w:val="0059761C"/>
    <w:rsid w:val="00597EE0"/>
    <w:rsid w:val="005A094A"/>
    <w:rsid w:val="005A1432"/>
    <w:rsid w:val="005A2148"/>
    <w:rsid w:val="005A224E"/>
    <w:rsid w:val="005A2504"/>
    <w:rsid w:val="005A31D7"/>
    <w:rsid w:val="005A372B"/>
    <w:rsid w:val="005A3ECB"/>
    <w:rsid w:val="005A5AF2"/>
    <w:rsid w:val="005A6163"/>
    <w:rsid w:val="005A6522"/>
    <w:rsid w:val="005A6CD4"/>
    <w:rsid w:val="005A7844"/>
    <w:rsid w:val="005B02B3"/>
    <w:rsid w:val="005B04D2"/>
    <w:rsid w:val="005B1BAA"/>
    <w:rsid w:val="005B22C5"/>
    <w:rsid w:val="005B32C1"/>
    <w:rsid w:val="005B3ED8"/>
    <w:rsid w:val="005B41E1"/>
    <w:rsid w:val="005B5B4B"/>
    <w:rsid w:val="005B6062"/>
    <w:rsid w:val="005B685C"/>
    <w:rsid w:val="005C0B58"/>
    <w:rsid w:val="005C0B73"/>
    <w:rsid w:val="005C0BD3"/>
    <w:rsid w:val="005C0BF9"/>
    <w:rsid w:val="005C16B5"/>
    <w:rsid w:val="005C22AB"/>
    <w:rsid w:val="005C269F"/>
    <w:rsid w:val="005C2898"/>
    <w:rsid w:val="005C354C"/>
    <w:rsid w:val="005C4959"/>
    <w:rsid w:val="005C4B9C"/>
    <w:rsid w:val="005C5B98"/>
    <w:rsid w:val="005C61F6"/>
    <w:rsid w:val="005C704A"/>
    <w:rsid w:val="005D172C"/>
    <w:rsid w:val="005D1F8F"/>
    <w:rsid w:val="005D2451"/>
    <w:rsid w:val="005D2691"/>
    <w:rsid w:val="005D32B2"/>
    <w:rsid w:val="005D36E9"/>
    <w:rsid w:val="005D4600"/>
    <w:rsid w:val="005D47D6"/>
    <w:rsid w:val="005D4A32"/>
    <w:rsid w:val="005D4C10"/>
    <w:rsid w:val="005D4F33"/>
    <w:rsid w:val="005D5553"/>
    <w:rsid w:val="005D5BD6"/>
    <w:rsid w:val="005D64F9"/>
    <w:rsid w:val="005D6550"/>
    <w:rsid w:val="005D6AEA"/>
    <w:rsid w:val="005D6FA1"/>
    <w:rsid w:val="005D7214"/>
    <w:rsid w:val="005D7B80"/>
    <w:rsid w:val="005D7FE9"/>
    <w:rsid w:val="005E0474"/>
    <w:rsid w:val="005E06EC"/>
    <w:rsid w:val="005E25DA"/>
    <w:rsid w:val="005E2A70"/>
    <w:rsid w:val="005E319E"/>
    <w:rsid w:val="005E329C"/>
    <w:rsid w:val="005E415F"/>
    <w:rsid w:val="005E45F9"/>
    <w:rsid w:val="005E4DB0"/>
    <w:rsid w:val="005E4E18"/>
    <w:rsid w:val="005E5CB4"/>
    <w:rsid w:val="005E6327"/>
    <w:rsid w:val="005E69E1"/>
    <w:rsid w:val="005E72D3"/>
    <w:rsid w:val="005F0072"/>
    <w:rsid w:val="005F0142"/>
    <w:rsid w:val="005F16CE"/>
    <w:rsid w:val="005F1F48"/>
    <w:rsid w:val="005F2269"/>
    <w:rsid w:val="005F3A31"/>
    <w:rsid w:val="005F4AD3"/>
    <w:rsid w:val="005F4C4B"/>
    <w:rsid w:val="005F51F1"/>
    <w:rsid w:val="005F5B07"/>
    <w:rsid w:val="005F6176"/>
    <w:rsid w:val="005F694B"/>
    <w:rsid w:val="005F6D1E"/>
    <w:rsid w:val="005F7BCE"/>
    <w:rsid w:val="00600137"/>
    <w:rsid w:val="006006E0"/>
    <w:rsid w:val="00600E80"/>
    <w:rsid w:val="00601575"/>
    <w:rsid w:val="006015CD"/>
    <w:rsid w:val="0060273F"/>
    <w:rsid w:val="00602BDB"/>
    <w:rsid w:val="00602FFF"/>
    <w:rsid w:val="00603C0E"/>
    <w:rsid w:val="00604165"/>
    <w:rsid w:val="0060464E"/>
    <w:rsid w:val="00604740"/>
    <w:rsid w:val="00605509"/>
    <w:rsid w:val="00605A41"/>
    <w:rsid w:val="006075C9"/>
    <w:rsid w:val="00607CCF"/>
    <w:rsid w:val="00607E59"/>
    <w:rsid w:val="00610E5B"/>
    <w:rsid w:val="00611567"/>
    <w:rsid w:val="00611618"/>
    <w:rsid w:val="00611686"/>
    <w:rsid w:val="00611CDE"/>
    <w:rsid w:val="00612136"/>
    <w:rsid w:val="00612614"/>
    <w:rsid w:val="00612D58"/>
    <w:rsid w:val="00612DE8"/>
    <w:rsid w:val="0061362F"/>
    <w:rsid w:val="00614C66"/>
    <w:rsid w:val="00614F51"/>
    <w:rsid w:val="006153DA"/>
    <w:rsid w:val="006155B7"/>
    <w:rsid w:val="00615F21"/>
    <w:rsid w:val="00616657"/>
    <w:rsid w:val="00616A29"/>
    <w:rsid w:val="00616DD3"/>
    <w:rsid w:val="0061765D"/>
    <w:rsid w:val="0062092D"/>
    <w:rsid w:val="00620A90"/>
    <w:rsid w:val="0062136C"/>
    <w:rsid w:val="006217C4"/>
    <w:rsid w:val="0062250F"/>
    <w:rsid w:val="0062331E"/>
    <w:rsid w:val="00623376"/>
    <w:rsid w:val="006239B6"/>
    <w:rsid w:val="00623D64"/>
    <w:rsid w:val="0062447B"/>
    <w:rsid w:val="006246CF"/>
    <w:rsid w:val="0062477C"/>
    <w:rsid w:val="00624B01"/>
    <w:rsid w:val="00624B10"/>
    <w:rsid w:val="00624BFB"/>
    <w:rsid w:val="00624DFF"/>
    <w:rsid w:val="00624E3D"/>
    <w:rsid w:val="00625218"/>
    <w:rsid w:val="0062613D"/>
    <w:rsid w:val="00626702"/>
    <w:rsid w:val="0062689B"/>
    <w:rsid w:val="006268EA"/>
    <w:rsid w:val="00626A7E"/>
    <w:rsid w:val="00626CC0"/>
    <w:rsid w:val="0063000C"/>
    <w:rsid w:val="00631913"/>
    <w:rsid w:val="00631C36"/>
    <w:rsid w:val="00631C3F"/>
    <w:rsid w:val="00631C9F"/>
    <w:rsid w:val="006325A9"/>
    <w:rsid w:val="00632B2E"/>
    <w:rsid w:val="00632D8D"/>
    <w:rsid w:val="006336E0"/>
    <w:rsid w:val="00633C67"/>
    <w:rsid w:val="00633C8E"/>
    <w:rsid w:val="00635536"/>
    <w:rsid w:val="00635A93"/>
    <w:rsid w:val="006369D1"/>
    <w:rsid w:val="00637107"/>
    <w:rsid w:val="0063718C"/>
    <w:rsid w:val="00637597"/>
    <w:rsid w:val="0063769B"/>
    <w:rsid w:val="00637E99"/>
    <w:rsid w:val="006403D1"/>
    <w:rsid w:val="00640B1E"/>
    <w:rsid w:val="0064290D"/>
    <w:rsid w:val="00643E35"/>
    <w:rsid w:val="00644050"/>
    <w:rsid w:val="00644511"/>
    <w:rsid w:val="00644819"/>
    <w:rsid w:val="00644D62"/>
    <w:rsid w:val="006457C1"/>
    <w:rsid w:val="00645951"/>
    <w:rsid w:val="00645A6A"/>
    <w:rsid w:val="00645F08"/>
    <w:rsid w:val="00645F80"/>
    <w:rsid w:val="006467C8"/>
    <w:rsid w:val="00646AC5"/>
    <w:rsid w:val="00647009"/>
    <w:rsid w:val="006472B9"/>
    <w:rsid w:val="006476AE"/>
    <w:rsid w:val="00647B8A"/>
    <w:rsid w:val="0065007C"/>
    <w:rsid w:val="006503D0"/>
    <w:rsid w:val="006525EB"/>
    <w:rsid w:val="006539FE"/>
    <w:rsid w:val="00654104"/>
    <w:rsid w:val="0065415D"/>
    <w:rsid w:val="0065431E"/>
    <w:rsid w:val="0065476A"/>
    <w:rsid w:val="006547A1"/>
    <w:rsid w:val="00654FEF"/>
    <w:rsid w:val="00655DDB"/>
    <w:rsid w:val="00656E4D"/>
    <w:rsid w:val="00656E82"/>
    <w:rsid w:val="00657A5C"/>
    <w:rsid w:val="00657DAC"/>
    <w:rsid w:val="00657FDE"/>
    <w:rsid w:val="00660131"/>
    <w:rsid w:val="006603D8"/>
    <w:rsid w:val="006604AA"/>
    <w:rsid w:val="00660957"/>
    <w:rsid w:val="00660DAD"/>
    <w:rsid w:val="0066160D"/>
    <w:rsid w:val="00662D57"/>
    <w:rsid w:val="00662F36"/>
    <w:rsid w:val="0066309A"/>
    <w:rsid w:val="00663EEB"/>
    <w:rsid w:val="00664E88"/>
    <w:rsid w:val="00664EDE"/>
    <w:rsid w:val="006651C5"/>
    <w:rsid w:val="006656C2"/>
    <w:rsid w:val="0066588E"/>
    <w:rsid w:val="00665A4E"/>
    <w:rsid w:val="00665BC0"/>
    <w:rsid w:val="00665C77"/>
    <w:rsid w:val="00665CFA"/>
    <w:rsid w:val="00665EB3"/>
    <w:rsid w:val="00665F2C"/>
    <w:rsid w:val="00665F91"/>
    <w:rsid w:val="006672A4"/>
    <w:rsid w:val="00667331"/>
    <w:rsid w:val="00667695"/>
    <w:rsid w:val="0067013D"/>
    <w:rsid w:val="006705B0"/>
    <w:rsid w:val="006707AB"/>
    <w:rsid w:val="0067081A"/>
    <w:rsid w:val="00670A39"/>
    <w:rsid w:val="00670D2A"/>
    <w:rsid w:val="006713E1"/>
    <w:rsid w:val="00671EAD"/>
    <w:rsid w:val="006722B3"/>
    <w:rsid w:val="006726EC"/>
    <w:rsid w:val="006743A8"/>
    <w:rsid w:val="0067506A"/>
    <w:rsid w:val="006760B2"/>
    <w:rsid w:val="006760D8"/>
    <w:rsid w:val="00676A8B"/>
    <w:rsid w:val="006811CC"/>
    <w:rsid w:val="0068215E"/>
    <w:rsid w:val="00682F0D"/>
    <w:rsid w:val="00683C07"/>
    <w:rsid w:val="00685FD7"/>
    <w:rsid w:val="00687532"/>
    <w:rsid w:val="00690ACF"/>
    <w:rsid w:val="00691676"/>
    <w:rsid w:val="0069183C"/>
    <w:rsid w:val="00691881"/>
    <w:rsid w:val="00691ECF"/>
    <w:rsid w:val="006925A3"/>
    <w:rsid w:val="006926B9"/>
    <w:rsid w:val="0069278E"/>
    <w:rsid w:val="006929B2"/>
    <w:rsid w:val="00692A1C"/>
    <w:rsid w:val="00692B28"/>
    <w:rsid w:val="00692B93"/>
    <w:rsid w:val="00692C5D"/>
    <w:rsid w:val="00693039"/>
    <w:rsid w:val="0069394D"/>
    <w:rsid w:val="00693E34"/>
    <w:rsid w:val="00694EC8"/>
    <w:rsid w:val="00695559"/>
    <w:rsid w:val="00695632"/>
    <w:rsid w:val="006958B6"/>
    <w:rsid w:val="006961E8"/>
    <w:rsid w:val="006970E7"/>
    <w:rsid w:val="00697817"/>
    <w:rsid w:val="0069798C"/>
    <w:rsid w:val="006A027D"/>
    <w:rsid w:val="006A0540"/>
    <w:rsid w:val="006A05AA"/>
    <w:rsid w:val="006A0F10"/>
    <w:rsid w:val="006A0FA0"/>
    <w:rsid w:val="006A2594"/>
    <w:rsid w:val="006A2B60"/>
    <w:rsid w:val="006A3206"/>
    <w:rsid w:val="006A38F8"/>
    <w:rsid w:val="006A55F6"/>
    <w:rsid w:val="006A627A"/>
    <w:rsid w:val="006A6CF9"/>
    <w:rsid w:val="006A6E7E"/>
    <w:rsid w:val="006B0F1C"/>
    <w:rsid w:val="006B0FA7"/>
    <w:rsid w:val="006B119D"/>
    <w:rsid w:val="006B351C"/>
    <w:rsid w:val="006B3709"/>
    <w:rsid w:val="006B4EAE"/>
    <w:rsid w:val="006B6931"/>
    <w:rsid w:val="006B74B8"/>
    <w:rsid w:val="006B7B9E"/>
    <w:rsid w:val="006C008F"/>
    <w:rsid w:val="006C1840"/>
    <w:rsid w:val="006C2F5E"/>
    <w:rsid w:val="006C3E2B"/>
    <w:rsid w:val="006C4337"/>
    <w:rsid w:val="006C4CFE"/>
    <w:rsid w:val="006C519A"/>
    <w:rsid w:val="006C6916"/>
    <w:rsid w:val="006C6B97"/>
    <w:rsid w:val="006C712B"/>
    <w:rsid w:val="006C77A1"/>
    <w:rsid w:val="006C7BB2"/>
    <w:rsid w:val="006D0433"/>
    <w:rsid w:val="006D0A1E"/>
    <w:rsid w:val="006D19DA"/>
    <w:rsid w:val="006D21DD"/>
    <w:rsid w:val="006D43FF"/>
    <w:rsid w:val="006D4C7C"/>
    <w:rsid w:val="006D4EBA"/>
    <w:rsid w:val="006D5640"/>
    <w:rsid w:val="006D5DC5"/>
    <w:rsid w:val="006D6C1D"/>
    <w:rsid w:val="006D6E69"/>
    <w:rsid w:val="006D75DE"/>
    <w:rsid w:val="006D7650"/>
    <w:rsid w:val="006D7A18"/>
    <w:rsid w:val="006D7B9B"/>
    <w:rsid w:val="006E02E9"/>
    <w:rsid w:val="006E213F"/>
    <w:rsid w:val="006E2F60"/>
    <w:rsid w:val="006E3C10"/>
    <w:rsid w:val="006E40AE"/>
    <w:rsid w:val="006E4655"/>
    <w:rsid w:val="006E511B"/>
    <w:rsid w:val="006E544D"/>
    <w:rsid w:val="006E5BF3"/>
    <w:rsid w:val="006E5E3E"/>
    <w:rsid w:val="006E7785"/>
    <w:rsid w:val="006E77CA"/>
    <w:rsid w:val="006E7FAB"/>
    <w:rsid w:val="006F0108"/>
    <w:rsid w:val="006F0355"/>
    <w:rsid w:val="006F0361"/>
    <w:rsid w:val="006F1E2A"/>
    <w:rsid w:val="006F228D"/>
    <w:rsid w:val="006F2389"/>
    <w:rsid w:val="006F25F0"/>
    <w:rsid w:val="006F2D8A"/>
    <w:rsid w:val="006F2F0B"/>
    <w:rsid w:val="006F32E3"/>
    <w:rsid w:val="006F3562"/>
    <w:rsid w:val="006F3641"/>
    <w:rsid w:val="006F43C4"/>
    <w:rsid w:val="006F48DA"/>
    <w:rsid w:val="006F652E"/>
    <w:rsid w:val="006F6872"/>
    <w:rsid w:val="006F7AEE"/>
    <w:rsid w:val="0070009C"/>
    <w:rsid w:val="00701128"/>
    <w:rsid w:val="0070151C"/>
    <w:rsid w:val="00701544"/>
    <w:rsid w:val="0070161B"/>
    <w:rsid w:val="007035F1"/>
    <w:rsid w:val="007036DF"/>
    <w:rsid w:val="0070432E"/>
    <w:rsid w:val="00704370"/>
    <w:rsid w:val="00704557"/>
    <w:rsid w:val="00704605"/>
    <w:rsid w:val="00704E69"/>
    <w:rsid w:val="007052A5"/>
    <w:rsid w:val="00705875"/>
    <w:rsid w:val="007059BC"/>
    <w:rsid w:val="00705EDE"/>
    <w:rsid w:val="00706250"/>
    <w:rsid w:val="0070671C"/>
    <w:rsid w:val="00706769"/>
    <w:rsid w:val="007075C0"/>
    <w:rsid w:val="00707A76"/>
    <w:rsid w:val="00707E57"/>
    <w:rsid w:val="00710478"/>
    <w:rsid w:val="007106F9"/>
    <w:rsid w:val="00710FEF"/>
    <w:rsid w:val="007120E5"/>
    <w:rsid w:val="0071272B"/>
    <w:rsid w:val="007145B4"/>
    <w:rsid w:val="00715614"/>
    <w:rsid w:val="00716396"/>
    <w:rsid w:val="007169AE"/>
    <w:rsid w:val="00716A38"/>
    <w:rsid w:val="00717414"/>
    <w:rsid w:val="0071793F"/>
    <w:rsid w:val="00720884"/>
    <w:rsid w:val="00720886"/>
    <w:rsid w:val="007209E7"/>
    <w:rsid w:val="0072117D"/>
    <w:rsid w:val="007219B8"/>
    <w:rsid w:val="00721A06"/>
    <w:rsid w:val="0072248C"/>
    <w:rsid w:val="007250AF"/>
    <w:rsid w:val="00725EEA"/>
    <w:rsid w:val="0073096E"/>
    <w:rsid w:val="00731579"/>
    <w:rsid w:val="007315C8"/>
    <w:rsid w:val="00731BDA"/>
    <w:rsid w:val="00731BF7"/>
    <w:rsid w:val="00731F3C"/>
    <w:rsid w:val="00732100"/>
    <w:rsid w:val="00733645"/>
    <w:rsid w:val="0073373D"/>
    <w:rsid w:val="007344F7"/>
    <w:rsid w:val="00734C82"/>
    <w:rsid w:val="00735485"/>
    <w:rsid w:val="00736409"/>
    <w:rsid w:val="007364A2"/>
    <w:rsid w:val="0073666E"/>
    <w:rsid w:val="00736A4D"/>
    <w:rsid w:val="00737F8C"/>
    <w:rsid w:val="00737FDC"/>
    <w:rsid w:val="007408F9"/>
    <w:rsid w:val="00740B2B"/>
    <w:rsid w:val="00740F23"/>
    <w:rsid w:val="007411B4"/>
    <w:rsid w:val="00741C2B"/>
    <w:rsid w:val="00742279"/>
    <w:rsid w:val="007429EF"/>
    <w:rsid w:val="0074331D"/>
    <w:rsid w:val="007438C1"/>
    <w:rsid w:val="00743CEF"/>
    <w:rsid w:val="00743E24"/>
    <w:rsid w:val="00744031"/>
    <w:rsid w:val="00744406"/>
    <w:rsid w:val="00744666"/>
    <w:rsid w:val="007458E2"/>
    <w:rsid w:val="0074603E"/>
    <w:rsid w:val="00746AC4"/>
    <w:rsid w:val="00747E67"/>
    <w:rsid w:val="00747F9D"/>
    <w:rsid w:val="0075011B"/>
    <w:rsid w:val="00750F83"/>
    <w:rsid w:val="007511E7"/>
    <w:rsid w:val="0075191F"/>
    <w:rsid w:val="00751DFF"/>
    <w:rsid w:val="00752A54"/>
    <w:rsid w:val="007541D3"/>
    <w:rsid w:val="00755AD5"/>
    <w:rsid w:val="00755F16"/>
    <w:rsid w:val="00756E3D"/>
    <w:rsid w:val="00756EC8"/>
    <w:rsid w:val="00757991"/>
    <w:rsid w:val="00757B4A"/>
    <w:rsid w:val="00757DE5"/>
    <w:rsid w:val="007600E2"/>
    <w:rsid w:val="007602CC"/>
    <w:rsid w:val="00760360"/>
    <w:rsid w:val="007617D0"/>
    <w:rsid w:val="0076218C"/>
    <w:rsid w:val="00762322"/>
    <w:rsid w:val="007635F8"/>
    <w:rsid w:val="00763DD6"/>
    <w:rsid w:val="00763ECA"/>
    <w:rsid w:val="00764CB5"/>
    <w:rsid w:val="00765647"/>
    <w:rsid w:val="00766053"/>
    <w:rsid w:val="00766EE6"/>
    <w:rsid w:val="00766F53"/>
    <w:rsid w:val="00767692"/>
    <w:rsid w:val="007700E4"/>
    <w:rsid w:val="0077079E"/>
    <w:rsid w:val="007708DC"/>
    <w:rsid w:val="007719A8"/>
    <w:rsid w:val="00772CB5"/>
    <w:rsid w:val="00773326"/>
    <w:rsid w:val="00773EC3"/>
    <w:rsid w:val="0077432B"/>
    <w:rsid w:val="00774546"/>
    <w:rsid w:val="007762C9"/>
    <w:rsid w:val="00776389"/>
    <w:rsid w:val="0077669B"/>
    <w:rsid w:val="0077711E"/>
    <w:rsid w:val="00780B14"/>
    <w:rsid w:val="00780DD0"/>
    <w:rsid w:val="00781A5F"/>
    <w:rsid w:val="00781C53"/>
    <w:rsid w:val="0078226F"/>
    <w:rsid w:val="0078267F"/>
    <w:rsid w:val="00782E29"/>
    <w:rsid w:val="00783689"/>
    <w:rsid w:val="007850AF"/>
    <w:rsid w:val="0078592C"/>
    <w:rsid w:val="00786BF6"/>
    <w:rsid w:val="0078720F"/>
    <w:rsid w:val="007873CE"/>
    <w:rsid w:val="007875C9"/>
    <w:rsid w:val="00787766"/>
    <w:rsid w:val="00787A9D"/>
    <w:rsid w:val="00787E0D"/>
    <w:rsid w:val="00787F88"/>
    <w:rsid w:val="00790471"/>
    <w:rsid w:val="007913D3"/>
    <w:rsid w:val="0079242A"/>
    <w:rsid w:val="00792635"/>
    <w:rsid w:val="007931BB"/>
    <w:rsid w:val="00793D4A"/>
    <w:rsid w:val="00793D72"/>
    <w:rsid w:val="00793E57"/>
    <w:rsid w:val="00795340"/>
    <w:rsid w:val="0079661A"/>
    <w:rsid w:val="00796944"/>
    <w:rsid w:val="00797257"/>
    <w:rsid w:val="00797381"/>
    <w:rsid w:val="007973A8"/>
    <w:rsid w:val="007A0B16"/>
    <w:rsid w:val="007A1C00"/>
    <w:rsid w:val="007A2018"/>
    <w:rsid w:val="007A23EE"/>
    <w:rsid w:val="007A29CB"/>
    <w:rsid w:val="007A31A0"/>
    <w:rsid w:val="007A35F5"/>
    <w:rsid w:val="007A44E8"/>
    <w:rsid w:val="007A46CD"/>
    <w:rsid w:val="007A47FB"/>
    <w:rsid w:val="007A50F2"/>
    <w:rsid w:val="007A6054"/>
    <w:rsid w:val="007A7A68"/>
    <w:rsid w:val="007B0BFD"/>
    <w:rsid w:val="007B0E7C"/>
    <w:rsid w:val="007B0F96"/>
    <w:rsid w:val="007B1203"/>
    <w:rsid w:val="007B216B"/>
    <w:rsid w:val="007B289E"/>
    <w:rsid w:val="007B2B60"/>
    <w:rsid w:val="007B2DBF"/>
    <w:rsid w:val="007B328D"/>
    <w:rsid w:val="007B3319"/>
    <w:rsid w:val="007B4375"/>
    <w:rsid w:val="007B4C3F"/>
    <w:rsid w:val="007B4C55"/>
    <w:rsid w:val="007B5690"/>
    <w:rsid w:val="007B717D"/>
    <w:rsid w:val="007B7F39"/>
    <w:rsid w:val="007C03A0"/>
    <w:rsid w:val="007C0549"/>
    <w:rsid w:val="007C17E5"/>
    <w:rsid w:val="007C1C92"/>
    <w:rsid w:val="007C2793"/>
    <w:rsid w:val="007C319C"/>
    <w:rsid w:val="007C34E6"/>
    <w:rsid w:val="007C35ED"/>
    <w:rsid w:val="007C37DA"/>
    <w:rsid w:val="007C3DA6"/>
    <w:rsid w:val="007C4865"/>
    <w:rsid w:val="007C4F19"/>
    <w:rsid w:val="007C50F9"/>
    <w:rsid w:val="007C5326"/>
    <w:rsid w:val="007C549F"/>
    <w:rsid w:val="007C5705"/>
    <w:rsid w:val="007C631D"/>
    <w:rsid w:val="007C694A"/>
    <w:rsid w:val="007C6A1C"/>
    <w:rsid w:val="007C6DE2"/>
    <w:rsid w:val="007C708E"/>
    <w:rsid w:val="007C7151"/>
    <w:rsid w:val="007C72E9"/>
    <w:rsid w:val="007C7719"/>
    <w:rsid w:val="007C7B47"/>
    <w:rsid w:val="007C7BFE"/>
    <w:rsid w:val="007C7CD3"/>
    <w:rsid w:val="007D0435"/>
    <w:rsid w:val="007D0AFD"/>
    <w:rsid w:val="007D1CDE"/>
    <w:rsid w:val="007D2261"/>
    <w:rsid w:val="007D29E9"/>
    <w:rsid w:val="007D3A74"/>
    <w:rsid w:val="007D4981"/>
    <w:rsid w:val="007D5302"/>
    <w:rsid w:val="007D589B"/>
    <w:rsid w:val="007D58E5"/>
    <w:rsid w:val="007D5FCC"/>
    <w:rsid w:val="007D74C8"/>
    <w:rsid w:val="007D7766"/>
    <w:rsid w:val="007D78B6"/>
    <w:rsid w:val="007E0C2D"/>
    <w:rsid w:val="007E0F2D"/>
    <w:rsid w:val="007E15EE"/>
    <w:rsid w:val="007E1B7C"/>
    <w:rsid w:val="007E1CF0"/>
    <w:rsid w:val="007E1D29"/>
    <w:rsid w:val="007E21BC"/>
    <w:rsid w:val="007E28F9"/>
    <w:rsid w:val="007E2922"/>
    <w:rsid w:val="007E2ABF"/>
    <w:rsid w:val="007E2FCC"/>
    <w:rsid w:val="007E3C47"/>
    <w:rsid w:val="007E4800"/>
    <w:rsid w:val="007E4ABF"/>
    <w:rsid w:val="007E4E77"/>
    <w:rsid w:val="007E5952"/>
    <w:rsid w:val="007E5AC5"/>
    <w:rsid w:val="007E5C6A"/>
    <w:rsid w:val="007E5DC1"/>
    <w:rsid w:val="007E62C0"/>
    <w:rsid w:val="007E6689"/>
    <w:rsid w:val="007E6815"/>
    <w:rsid w:val="007E75F2"/>
    <w:rsid w:val="007E7D7B"/>
    <w:rsid w:val="007F017E"/>
    <w:rsid w:val="007F0F89"/>
    <w:rsid w:val="007F12CF"/>
    <w:rsid w:val="007F1536"/>
    <w:rsid w:val="007F22E1"/>
    <w:rsid w:val="007F28A2"/>
    <w:rsid w:val="007F3470"/>
    <w:rsid w:val="007F41DE"/>
    <w:rsid w:val="007F41F2"/>
    <w:rsid w:val="007F489E"/>
    <w:rsid w:val="007F4F6F"/>
    <w:rsid w:val="007F5662"/>
    <w:rsid w:val="007F62C6"/>
    <w:rsid w:val="007F6529"/>
    <w:rsid w:val="007F72A1"/>
    <w:rsid w:val="007F789A"/>
    <w:rsid w:val="0080014E"/>
    <w:rsid w:val="0080054F"/>
    <w:rsid w:val="008012EE"/>
    <w:rsid w:val="0080134F"/>
    <w:rsid w:val="00801FAF"/>
    <w:rsid w:val="00802C59"/>
    <w:rsid w:val="00803239"/>
    <w:rsid w:val="0080376E"/>
    <w:rsid w:val="008040F6"/>
    <w:rsid w:val="008043ED"/>
    <w:rsid w:val="00804CFC"/>
    <w:rsid w:val="0080548F"/>
    <w:rsid w:val="008072A8"/>
    <w:rsid w:val="008074B2"/>
    <w:rsid w:val="00807597"/>
    <w:rsid w:val="0081141F"/>
    <w:rsid w:val="00811671"/>
    <w:rsid w:val="00811D14"/>
    <w:rsid w:val="008138A3"/>
    <w:rsid w:val="008139AD"/>
    <w:rsid w:val="00813F04"/>
    <w:rsid w:val="00813FA7"/>
    <w:rsid w:val="00814D0B"/>
    <w:rsid w:val="0081509B"/>
    <w:rsid w:val="008151B7"/>
    <w:rsid w:val="00816B62"/>
    <w:rsid w:val="00817D1E"/>
    <w:rsid w:val="008202B4"/>
    <w:rsid w:val="00820960"/>
    <w:rsid w:val="00820EF2"/>
    <w:rsid w:val="00821D84"/>
    <w:rsid w:val="008226A5"/>
    <w:rsid w:val="00823452"/>
    <w:rsid w:val="008259A4"/>
    <w:rsid w:val="00825AC7"/>
    <w:rsid w:val="00826450"/>
    <w:rsid w:val="008276EB"/>
    <w:rsid w:val="00827E9A"/>
    <w:rsid w:val="0083003B"/>
    <w:rsid w:val="0083023D"/>
    <w:rsid w:val="008307F6"/>
    <w:rsid w:val="00831B52"/>
    <w:rsid w:val="00831CE5"/>
    <w:rsid w:val="008324D5"/>
    <w:rsid w:val="0083384D"/>
    <w:rsid w:val="008339E1"/>
    <w:rsid w:val="00833DD5"/>
    <w:rsid w:val="00834786"/>
    <w:rsid w:val="00834BCD"/>
    <w:rsid w:val="00834F76"/>
    <w:rsid w:val="00836A20"/>
    <w:rsid w:val="00836DDE"/>
    <w:rsid w:val="00840901"/>
    <w:rsid w:val="008437BB"/>
    <w:rsid w:val="008438B2"/>
    <w:rsid w:val="008438E2"/>
    <w:rsid w:val="00843AF9"/>
    <w:rsid w:val="00844281"/>
    <w:rsid w:val="008446C6"/>
    <w:rsid w:val="00844C14"/>
    <w:rsid w:val="0084554D"/>
    <w:rsid w:val="0084581A"/>
    <w:rsid w:val="00846014"/>
    <w:rsid w:val="0084656B"/>
    <w:rsid w:val="00846DE4"/>
    <w:rsid w:val="00847DD1"/>
    <w:rsid w:val="00847EB9"/>
    <w:rsid w:val="00850445"/>
    <w:rsid w:val="008508AA"/>
    <w:rsid w:val="00851520"/>
    <w:rsid w:val="008518F9"/>
    <w:rsid w:val="0085190A"/>
    <w:rsid w:val="0085239E"/>
    <w:rsid w:val="008529FD"/>
    <w:rsid w:val="008531AB"/>
    <w:rsid w:val="0085364D"/>
    <w:rsid w:val="0085449D"/>
    <w:rsid w:val="00854700"/>
    <w:rsid w:val="00855198"/>
    <w:rsid w:val="00855BEE"/>
    <w:rsid w:val="00857323"/>
    <w:rsid w:val="008574CA"/>
    <w:rsid w:val="00857DD1"/>
    <w:rsid w:val="00857E8E"/>
    <w:rsid w:val="00860B01"/>
    <w:rsid w:val="00860F75"/>
    <w:rsid w:val="00861EE8"/>
    <w:rsid w:val="008620A6"/>
    <w:rsid w:val="008628A7"/>
    <w:rsid w:val="00863223"/>
    <w:rsid w:val="008632C5"/>
    <w:rsid w:val="0086345E"/>
    <w:rsid w:val="008642DE"/>
    <w:rsid w:val="00864533"/>
    <w:rsid w:val="00864624"/>
    <w:rsid w:val="00864657"/>
    <w:rsid w:val="00864BBB"/>
    <w:rsid w:val="00864BF0"/>
    <w:rsid w:val="0086570F"/>
    <w:rsid w:val="00867136"/>
    <w:rsid w:val="0086740D"/>
    <w:rsid w:val="00867B54"/>
    <w:rsid w:val="00871288"/>
    <w:rsid w:val="008713D6"/>
    <w:rsid w:val="008715A1"/>
    <w:rsid w:val="00871B03"/>
    <w:rsid w:val="00871EE1"/>
    <w:rsid w:val="00873B22"/>
    <w:rsid w:val="008741D3"/>
    <w:rsid w:val="0087442E"/>
    <w:rsid w:val="008752AD"/>
    <w:rsid w:val="00875432"/>
    <w:rsid w:val="00875B13"/>
    <w:rsid w:val="008769E1"/>
    <w:rsid w:val="00876B31"/>
    <w:rsid w:val="00876F2D"/>
    <w:rsid w:val="00877752"/>
    <w:rsid w:val="00880D58"/>
    <w:rsid w:val="008810A2"/>
    <w:rsid w:val="008814A7"/>
    <w:rsid w:val="00881CD8"/>
    <w:rsid w:val="00881D95"/>
    <w:rsid w:val="0088210F"/>
    <w:rsid w:val="0088239F"/>
    <w:rsid w:val="008831FB"/>
    <w:rsid w:val="0088460E"/>
    <w:rsid w:val="00885EF1"/>
    <w:rsid w:val="008867E6"/>
    <w:rsid w:val="0088709E"/>
    <w:rsid w:val="0089005B"/>
    <w:rsid w:val="008907F2"/>
    <w:rsid w:val="0089086F"/>
    <w:rsid w:val="00891221"/>
    <w:rsid w:val="00891256"/>
    <w:rsid w:val="00891353"/>
    <w:rsid w:val="008914E0"/>
    <w:rsid w:val="00891FA2"/>
    <w:rsid w:val="00892BB7"/>
    <w:rsid w:val="00892C5E"/>
    <w:rsid w:val="00895307"/>
    <w:rsid w:val="008955C1"/>
    <w:rsid w:val="008A0057"/>
    <w:rsid w:val="008A0C13"/>
    <w:rsid w:val="008A0ED6"/>
    <w:rsid w:val="008A1D9D"/>
    <w:rsid w:val="008A2CB2"/>
    <w:rsid w:val="008A36D7"/>
    <w:rsid w:val="008A3749"/>
    <w:rsid w:val="008A3F81"/>
    <w:rsid w:val="008A676E"/>
    <w:rsid w:val="008A68DC"/>
    <w:rsid w:val="008A6999"/>
    <w:rsid w:val="008A7992"/>
    <w:rsid w:val="008A7FFA"/>
    <w:rsid w:val="008B00BC"/>
    <w:rsid w:val="008B0302"/>
    <w:rsid w:val="008B0378"/>
    <w:rsid w:val="008B252E"/>
    <w:rsid w:val="008B2803"/>
    <w:rsid w:val="008B287C"/>
    <w:rsid w:val="008B2B9A"/>
    <w:rsid w:val="008B2D9E"/>
    <w:rsid w:val="008B3341"/>
    <w:rsid w:val="008B34A6"/>
    <w:rsid w:val="008B38A8"/>
    <w:rsid w:val="008B45C2"/>
    <w:rsid w:val="008B475D"/>
    <w:rsid w:val="008B516F"/>
    <w:rsid w:val="008B53AA"/>
    <w:rsid w:val="008B5BD5"/>
    <w:rsid w:val="008B63FA"/>
    <w:rsid w:val="008B6753"/>
    <w:rsid w:val="008B6BB2"/>
    <w:rsid w:val="008B7212"/>
    <w:rsid w:val="008C00A7"/>
    <w:rsid w:val="008C04E5"/>
    <w:rsid w:val="008C0828"/>
    <w:rsid w:val="008C08EE"/>
    <w:rsid w:val="008C0A28"/>
    <w:rsid w:val="008C0E56"/>
    <w:rsid w:val="008C143A"/>
    <w:rsid w:val="008C256C"/>
    <w:rsid w:val="008C2A29"/>
    <w:rsid w:val="008C392D"/>
    <w:rsid w:val="008C43F4"/>
    <w:rsid w:val="008C4A26"/>
    <w:rsid w:val="008C4B78"/>
    <w:rsid w:val="008C4BAB"/>
    <w:rsid w:val="008C6BDD"/>
    <w:rsid w:val="008C76DE"/>
    <w:rsid w:val="008D0161"/>
    <w:rsid w:val="008D0905"/>
    <w:rsid w:val="008D16F2"/>
    <w:rsid w:val="008D18F4"/>
    <w:rsid w:val="008D2604"/>
    <w:rsid w:val="008D3340"/>
    <w:rsid w:val="008D33C3"/>
    <w:rsid w:val="008D361A"/>
    <w:rsid w:val="008D54FB"/>
    <w:rsid w:val="008D5771"/>
    <w:rsid w:val="008D5C7F"/>
    <w:rsid w:val="008D64B5"/>
    <w:rsid w:val="008D680C"/>
    <w:rsid w:val="008D6811"/>
    <w:rsid w:val="008D6D33"/>
    <w:rsid w:val="008D6D55"/>
    <w:rsid w:val="008E175D"/>
    <w:rsid w:val="008E1D9C"/>
    <w:rsid w:val="008E3274"/>
    <w:rsid w:val="008E3C1E"/>
    <w:rsid w:val="008E3DC2"/>
    <w:rsid w:val="008E4188"/>
    <w:rsid w:val="008E4305"/>
    <w:rsid w:val="008E4B8A"/>
    <w:rsid w:val="008E5FA0"/>
    <w:rsid w:val="008E6670"/>
    <w:rsid w:val="008E6ACD"/>
    <w:rsid w:val="008E706A"/>
    <w:rsid w:val="008E76D2"/>
    <w:rsid w:val="008E7715"/>
    <w:rsid w:val="008F0C23"/>
    <w:rsid w:val="008F0D92"/>
    <w:rsid w:val="008F1843"/>
    <w:rsid w:val="008F2353"/>
    <w:rsid w:val="008F255A"/>
    <w:rsid w:val="008F278F"/>
    <w:rsid w:val="008F2D7A"/>
    <w:rsid w:val="008F2E9A"/>
    <w:rsid w:val="008F36F6"/>
    <w:rsid w:val="008F4A18"/>
    <w:rsid w:val="008F4B5A"/>
    <w:rsid w:val="008F4E6A"/>
    <w:rsid w:val="008F54F6"/>
    <w:rsid w:val="008F5C37"/>
    <w:rsid w:val="008F6340"/>
    <w:rsid w:val="008F63F7"/>
    <w:rsid w:val="008F6A00"/>
    <w:rsid w:val="008F6EC3"/>
    <w:rsid w:val="008F7F1A"/>
    <w:rsid w:val="00900134"/>
    <w:rsid w:val="00900EDD"/>
    <w:rsid w:val="00901550"/>
    <w:rsid w:val="00901EEE"/>
    <w:rsid w:val="00902233"/>
    <w:rsid w:val="00902321"/>
    <w:rsid w:val="00903341"/>
    <w:rsid w:val="009034A7"/>
    <w:rsid w:val="00903789"/>
    <w:rsid w:val="00904297"/>
    <w:rsid w:val="0090480A"/>
    <w:rsid w:val="00905783"/>
    <w:rsid w:val="00905C38"/>
    <w:rsid w:val="00905C87"/>
    <w:rsid w:val="00906981"/>
    <w:rsid w:val="00906F25"/>
    <w:rsid w:val="00907817"/>
    <w:rsid w:val="0091036F"/>
    <w:rsid w:val="009111BD"/>
    <w:rsid w:val="0091174F"/>
    <w:rsid w:val="00911C55"/>
    <w:rsid w:val="00911CF6"/>
    <w:rsid w:val="00912540"/>
    <w:rsid w:val="00912A83"/>
    <w:rsid w:val="009133B9"/>
    <w:rsid w:val="009136D3"/>
    <w:rsid w:val="0091495B"/>
    <w:rsid w:val="0091589A"/>
    <w:rsid w:val="00915D63"/>
    <w:rsid w:val="009160CF"/>
    <w:rsid w:val="00916244"/>
    <w:rsid w:val="009174D3"/>
    <w:rsid w:val="00917CF5"/>
    <w:rsid w:val="00917E9D"/>
    <w:rsid w:val="00920995"/>
    <w:rsid w:val="0092119E"/>
    <w:rsid w:val="00921388"/>
    <w:rsid w:val="009213F3"/>
    <w:rsid w:val="00921583"/>
    <w:rsid w:val="009216FA"/>
    <w:rsid w:val="00921C6C"/>
    <w:rsid w:val="00921DE6"/>
    <w:rsid w:val="00921FA0"/>
    <w:rsid w:val="009224E3"/>
    <w:rsid w:val="00922627"/>
    <w:rsid w:val="009229E6"/>
    <w:rsid w:val="00922BAD"/>
    <w:rsid w:val="00924075"/>
    <w:rsid w:val="00924C41"/>
    <w:rsid w:val="00925C82"/>
    <w:rsid w:val="00925CF0"/>
    <w:rsid w:val="0092637D"/>
    <w:rsid w:val="0092711C"/>
    <w:rsid w:val="00927763"/>
    <w:rsid w:val="0092780B"/>
    <w:rsid w:val="009279A9"/>
    <w:rsid w:val="0093028A"/>
    <w:rsid w:val="00931A67"/>
    <w:rsid w:val="00931D45"/>
    <w:rsid w:val="00931FC1"/>
    <w:rsid w:val="00932EF4"/>
    <w:rsid w:val="00932F91"/>
    <w:rsid w:val="009337DD"/>
    <w:rsid w:val="00933B51"/>
    <w:rsid w:val="00933D64"/>
    <w:rsid w:val="00933ECE"/>
    <w:rsid w:val="00933FA2"/>
    <w:rsid w:val="009347AC"/>
    <w:rsid w:val="0093495F"/>
    <w:rsid w:val="009355DD"/>
    <w:rsid w:val="009362D7"/>
    <w:rsid w:val="00936994"/>
    <w:rsid w:val="009379B6"/>
    <w:rsid w:val="00937DB6"/>
    <w:rsid w:val="00940046"/>
    <w:rsid w:val="00940CEC"/>
    <w:rsid w:val="00941201"/>
    <w:rsid w:val="00941341"/>
    <w:rsid w:val="00941CFB"/>
    <w:rsid w:val="00942B28"/>
    <w:rsid w:val="00942DE6"/>
    <w:rsid w:val="0094343B"/>
    <w:rsid w:val="0094348A"/>
    <w:rsid w:val="0094498D"/>
    <w:rsid w:val="00944B04"/>
    <w:rsid w:val="00945017"/>
    <w:rsid w:val="009453C8"/>
    <w:rsid w:val="00945901"/>
    <w:rsid w:val="00945D1C"/>
    <w:rsid w:val="00947533"/>
    <w:rsid w:val="00947695"/>
    <w:rsid w:val="009506FB"/>
    <w:rsid w:val="00950818"/>
    <w:rsid w:val="00951B7C"/>
    <w:rsid w:val="00951BC6"/>
    <w:rsid w:val="00952BCF"/>
    <w:rsid w:val="00952ED8"/>
    <w:rsid w:val="00952F18"/>
    <w:rsid w:val="009536B3"/>
    <w:rsid w:val="009542CC"/>
    <w:rsid w:val="0095516B"/>
    <w:rsid w:val="00955239"/>
    <w:rsid w:val="009556A4"/>
    <w:rsid w:val="0095592B"/>
    <w:rsid w:val="009563B6"/>
    <w:rsid w:val="0095722B"/>
    <w:rsid w:val="00957514"/>
    <w:rsid w:val="009576B3"/>
    <w:rsid w:val="0095F1CA"/>
    <w:rsid w:val="00960139"/>
    <w:rsid w:val="00961078"/>
    <w:rsid w:val="00962CE0"/>
    <w:rsid w:val="00963688"/>
    <w:rsid w:val="00964189"/>
    <w:rsid w:val="00964246"/>
    <w:rsid w:val="00964C45"/>
    <w:rsid w:val="00964CC1"/>
    <w:rsid w:val="00964F4A"/>
    <w:rsid w:val="009654B9"/>
    <w:rsid w:val="00965A68"/>
    <w:rsid w:val="00965D37"/>
    <w:rsid w:val="00965FBC"/>
    <w:rsid w:val="00966052"/>
    <w:rsid w:val="00966059"/>
    <w:rsid w:val="0096608C"/>
    <w:rsid w:val="009663C8"/>
    <w:rsid w:val="00970814"/>
    <w:rsid w:val="009712E3"/>
    <w:rsid w:val="009718AB"/>
    <w:rsid w:val="009728BC"/>
    <w:rsid w:val="00973F3B"/>
    <w:rsid w:val="00974BF5"/>
    <w:rsid w:val="00974CBF"/>
    <w:rsid w:val="00974F71"/>
    <w:rsid w:val="00975098"/>
    <w:rsid w:val="009761FE"/>
    <w:rsid w:val="0097638B"/>
    <w:rsid w:val="0097694D"/>
    <w:rsid w:val="0097704E"/>
    <w:rsid w:val="009778CB"/>
    <w:rsid w:val="00980417"/>
    <w:rsid w:val="00981731"/>
    <w:rsid w:val="00981C4F"/>
    <w:rsid w:val="00981D2E"/>
    <w:rsid w:val="00981F56"/>
    <w:rsid w:val="0098268B"/>
    <w:rsid w:val="00982962"/>
    <w:rsid w:val="00982A61"/>
    <w:rsid w:val="00983242"/>
    <w:rsid w:val="00983375"/>
    <w:rsid w:val="009836B3"/>
    <w:rsid w:val="009838E5"/>
    <w:rsid w:val="00984678"/>
    <w:rsid w:val="00984B33"/>
    <w:rsid w:val="009865F5"/>
    <w:rsid w:val="00986D0C"/>
    <w:rsid w:val="00987D2B"/>
    <w:rsid w:val="0099078B"/>
    <w:rsid w:val="00990BC3"/>
    <w:rsid w:val="009914B9"/>
    <w:rsid w:val="009923E0"/>
    <w:rsid w:val="009926B0"/>
    <w:rsid w:val="00992995"/>
    <w:rsid w:val="009935CF"/>
    <w:rsid w:val="00994827"/>
    <w:rsid w:val="00994B6D"/>
    <w:rsid w:val="00995197"/>
    <w:rsid w:val="00995C48"/>
    <w:rsid w:val="009962D4"/>
    <w:rsid w:val="00996668"/>
    <w:rsid w:val="00996F73"/>
    <w:rsid w:val="009970AE"/>
    <w:rsid w:val="0099714F"/>
    <w:rsid w:val="009A1ACC"/>
    <w:rsid w:val="009A269A"/>
    <w:rsid w:val="009A277B"/>
    <w:rsid w:val="009A2DE3"/>
    <w:rsid w:val="009A37A2"/>
    <w:rsid w:val="009A3A1A"/>
    <w:rsid w:val="009A40FB"/>
    <w:rsid w:val="009A5A58"/>
    <w:rsid w:val="009A5CAF"/>
    <w:rsid w:val="009A6F3E"/>
    <w:rsid w:val="009B08F0"/>
    <w:rsid w:val="009B09CF"/>
    <w:rsid w:val="009B10BC"/>
    <w:rsid w:val="009B15DF"/>
    <w:rsid w:val="009B1D95"/>
    <w:rsid w:val="009B3028"/>
    <w:rsid w:val="009B3186"/>
    <w:rsid w:val="009B39A8"/>
    <w:rsid w:val="009B3EA3"/>
    <w:rsid w:val="009B486B"/>
    <w:rsid w:val="009B4A0F"/>
    <w:rsid w:val="009B4E64"/>
    <w:rsid w:val="009B5405"/>
    <w:rsid w:val="009B6DD6"/>
    <w:rsid w:val="009B7BDF"/>
    <w:rsid w:val="009B7EA1"/>
    <w:rsid w:val="009C02AB"/>
    <w:rsid w:val="009C03EA"/>
    <w:rsid w:val="009C0993"/>
    <w:rsid w:val="009C1333"/>
    <w:rsid w:val="009C182F"/>
    <w:rsid w:val="009C26E6"/>
    <w:rsid w:val="009C30C3"/>
    <w:rsid w:val="009C3805"/>
    <w:rsid w:val="009C3BB0"/>
    <w:rsid w:val="009C4E5F"/>
    <w:rsid w:val="009C663B"/>
    <w:rsid w:val="009C7453"/>
    <w:rsid w:val="009D00B4"/>
    <w:rsid w:val="009D0118"/>
    <w:rsid w:val="009D0AB9"/>
    <w:rsid w:val="009D0CC5"/>
    <w:rsid w:val="009D0E69"/>
    <w:rsid w:val="009D1627"/>
    <w:rsid w:val="009D1C0C"/>
    <w:rsid w:val="009D1DA8"/>
    <w:rsid w:val="009D26D2"/>
    <w:rsid w:val="009D2D6D"/>
    <w:rsid w:val="009D2F72"/>
    <w:rsid w:val="009D3400"/>
    <w:rsid w:val="009D3E47"/>
    <w:rsid w:val="009D3FA3"/>
    <w:rsid w:val="009D4A80"/>
    <w:rsid w:val="009D54CF"/>
    <w:rsid w:val="009D6186"/>
    <w:rsid w:val="009D7204"/>
    <w:rsid w:val="009D73D7"/>
    <w:rsid w:val="009D7B91"/>
    <w:rsid w:val="009D7EB1"/>
    <w:rsid w:val="009E03E5"/>
    <w:rsid w:val="009E08F1"/>
    <w:rsid w:val="009E0F87"/>
    <w:rsid w:val="009E1248"/>
    <w:rsid w:val="009E136B"/>
    <w:rsid w:val="009E13B2"/>
    <w:rsid w:val="009E17D5"/>
    <w:rsid w:val="009E1A79"/>
    <w:rsid w:val="009E1A99"/>
    <w:rsid w:val="009E1B6B"/>
    <w:rsid w:val="009E22CA"/>
    <w:rsid w:val="009E27F1"/>
    <w:rsid w:val="009E2CB3"/>
    <w:rsid w:val="009E3C5C"/>
    <w:rsid w:val="009E5837"/>
    <w:rsid w:val="009E59B0"/>
    <w:rsid w:val="009E6241"/>
    <w:rsid w:val="009E7654"/>
    <w:rsid w:val="009E7E7F"/>
    <w:rsid w:val="009F0C3A"/>
    <w:rsid w:val="009F17B4"/>
    <w:rsid w:val="009F1ACB"/>
    <w:rsid w:val="009F221F"/>
    <w:rsid w:val="009F2448"/>
    <w:rsid w:val="009F3912"/>
    <w:rsid w:val="009F3957"/>
    <w:rsid w:val="009F3D3B"/>
    <w:rsid w:val="009F4497"/>
    <w:rsid w:val="009F44DA"/>
    <w:rsid w:val="009F4A68"/>
    <w:rsid w:val="009F4D5C"/>
    <w:rsid w:val="009F5023"/>
    <w:rsid w:val="009F532E"/>
    <w:rsid w:val="009F724F"/>
    <w:rsid w:val="009F7EF1"/>
    <w:rsid w:val="00A00B73"/>
    <w:rsid w:val="00A014AA"/>
    <w:rsid w:val="00A01E0F"/>
    <w:rsid w:val="00A02269"/>
    <w:rsid w:val="00A02BCB"/>
    <w:rsid w:val="00A032D7"/>
    <w:rsid w:val="00A035AB"/>
    <w:rsid w:val="00A0471D"/>
    <w:rsid w:val="00A05A6B"/>
    <w:rsid w:val="00A06228"/>
    <w:rsid w:val="00A062E9"/>
    <w:rsid w:val="00A070A8"/>
    <w:rsid w:val="00A109F6"/>
    <w:rsid w:val="00A10A02"/>
    <w:rsid w:val="00A1105C"/>
    <w:rsid w:val="00A11B60"/>
    <w:rsid w:val="00A11CB4"/>
    <w:rsid w:val="00A11D50"/>
    <w:rsid w:val="00A11D6D"/>
    <w:rsid w:val="00A127BA"/>
    <w:rsid w:val="00A1290E"/>
    <w:rsid w:val="00A12E20"/>
    <w:rsid w:val="00A132E1"/>
    <w:rsid w:val="00A13C96"/>
    <w:rsid w:val="00A13E2A"/>
    <w:rsid w:val="00A14B2A"/>
    <w:rsid w:val="00A15317"/>
    <w:rsid w:val="00A164DD"/>
    <w:rsid w:val="00A16547"/>
    <w:rsid w:val="00A165A6"/>
    <w:rsid w:val="00A165EE"/>
    <w:rsid w:val="00A168EB"/>
    <w:rsid w:val="00A200F2"/>
    <w:rsid w:val="00A204D3"/>
    <w:rsid w:val="00A20C8C"/>
    <w:rsid w:val="00A21710"/>
    <w:rsid w:val="00A21F16"/>
    <w:rsid w:val="00A21F5F"/>
    <w:rsid w:val="00A220D0"/>
    <w:rsid w:val="00A23966"/>
    <w:rsid w:val="00A23FA9"/>
    <w:rsid w:val="00A24891"/>
    <w:rsid w:val="00A24E4E"/>
    <w:rsid w:val="00A2537E"/>
    <w:rsid w:val="00A26012"/>
    <w:rsid w:val="00A261BC"/>
    <w:rsid w:val="00A2655C"/>
    <w:rsid w:val="00A2668D"/>
    <w:rsid w:val="00A26A4C"/>
    <w:rsid w:val="00A2709F"/>
    <w:rsid w:val="00A27211"/>
    <w:rsid w:val="00A27C00"/>
    <w:rsid w:val="00A30513"/>
    <w:rsid w:val="00A30C6D"/>
    <w:rsid w:val="00A313B8"/>
    <w:rsid w:val="00A315D8"/>
    <w:rsid w:val="00A31714"/>
    <w:rsid w:val="00A31955"/>
    <w:rsid w:val="00A321C5"/>
    <w:rsid w:val="00A32A76"/>
    <w:rsid w:val="00A3444C"/>
    <w:rsid w:val="00A3452F"/>
    <w:rsid w:val="00A34DA5"/>
    <w:rsid w:val="00A35B47"/>
    <w:rsid w:val="00A35C62"/>
    <w:rsid w:val="00A35FC1"/>
    <w:rsid w:val="00A3665A"/>
    <w:rsid w:val="00A36C67"/>
    <w:rsid w:val="00A3770D"/>
    <w:rsid w:val="00A40000"/>
    <w:rsid w:val="00A4001A"/>
    <w:rsid w:val="00A401E9"/>
    <w:rsid w:val="00A40B8E"/>
    <w:rsid w:val="00A41138"/>
    <w:rsid w:val="00A4141D"/>
    <w:rsid w:val="00A41D5C"/>
    <w:rsid w:val="00A42276"/>
    <w:rsid w:val="00A4256E"/>
    <w:rsid w:val="00A4284B"/>
    <w:rsid w:val="00A428B2"/>
    <w:rsid w:val="00A42A9C"/>
    <w:rsid w:val="00A42B3B"/>
    <w:rsid w:val="00A42BC3"/>
    <w:rsid w:val="00A435D1"/>
    <w:rsid w:val="00A43855"/>
    <w:rsid w:val="00A45FCB"/>
    <w:rsid w:val="00A4676D"/>
    <w:rsid w:val="00A475F6"/>
    <w:rsid w:val="00A502DE"/>
    <w:rsid w:val="00A50666"/>
    <w:rsid w:val="00A50DC4"/>
    <w:rsid w:val="00A50E63"/>
    <w:rsid w:val="00A517BB"/>
    <w:rsid w:val="00A519E8"/>
    <w:rsid w:val="00A52C89"/>
    <w:rsid w:val="00A52E4D"/>
    <w:rsid w:val="00A53955"/>
    <w:rsid w:val="00A53EFD"/>
    <w:rsid w:val="00A549E7"/>
    <w:rsid w:val="00A55497"/>
    <w:rsid w:val="00A55694"/>
    <w:rsid w:val="00A565EC"/>
    <w:rsid w:val="00A56A96"/>
    <w:rsid w:val="00A570C3"/>
    <w:rsid w:val="00A57CBC"/>
    <w:rsid w:val="00A57DF8"/>
    <w:rsid w:val="00A60467"/>
    <w:rsid w:val="00A60505"/>
    <w:rsid w:val="00A60E64"/>
    <w:rsid w:val="00A61127"/>
    <w:rsid w:val="00A61CD4"/>
    <w:rsid w:val="00A624CC"/>
    <w:rsid w:val="00A63443"/>
    <w:rsid w:val="00A636FE"/>
    <w:rsid w:val="00A63AD1"/>
    <w:rsid w:val="00A63CDB"/>
    <w:rsid w:val="00A64269"/>
    <w:rsid w:val="00A645D7"/>
    <w:rsid w:val="00A64914"/>
    <w:rsid w:val="00A65973"/>
    <w:rsid w:val="00A659B4"/>
    <w:rsid w:val="00A65D78"/>
    <w:rsid w:val="00A670FC"/>
    <w:rsid w:val="00A67994"/>
    <w:rsid w:val="00A67B63"/>
    <w:rsid w:val="00A705EE"/>
    <w:rsid w:val="00A70612"/>
    <w:rsid w:val="00A70E5C"/>
    <w:rsid w:val="00A712AD"/>
    <w:rsid w:val="00A71F82"/>
    <w:rsid w:val="00A720AE"/>
    <w:rsid w:val="00A722CC"/>
    <w:rsid w:val="00A7369F"/>
    <w:rsid w:val="00A74BC5"/>
    <w:rsid w:val="00A756DB"/>
    <w:rsid w:val="00A76189"/>
    <w:rsid w:val="00A77690"/>
    <w:rsid w:val="00A77CF2"/>
    <w:rsid w:val="00A807C4"/>
    <w:rsid w:val="00A80F8D"/>
    <w:rsid w:val="00A8154A"/>
    <w:rsid w:val="00A82B4E"/>
    <w:rsid w:val="00A83AEA"/>
    <w:rsid w:val="00A84C89"/>
    <w:rsid w:val="00A84F95"/>
    <w:rsid w:val="00A8662A"/>
    <w:rsid w:val="00A86885"/>
    <w:rsid w:val="00A86E9C"/>
    <w:rsid w:val="00A875F4"/>
    <w:rsid w:val="00A87AB3"/>
    <w:rsid w:val="00A92A28"/>
    <w:rsid w:val="00A92B06"/>
    <w:rsid w:val="00A930D0"/>
    <w:rsid w:val="00A935EE"/>
    <w:rsid w:val="00A93727"/>
    <w:rsid w:val="00A93A9C"/>
    <w:rsid w:val="00A93DBB"/>
    <w:rsid w:val="00A94CCF"/>
    <w:rsid w:val="00A94E2C"/>
    <w:rsid w:val="00A95010"/>
    <w:rsid w:val="00A95F01"/>
    <w:rsid w:val="00A968AB"/>
    <w:rsid w:val="00A96D80"/>
    <w:rsid w:val="00A974FF"/>
    <w:rsid w:val="00A9793A"/>
    <w:rsid w:val="00AA0FB0"/>
    <w:rsid w:val="00AA163D"/>
    <w:rsid w:val="00AA18BA"/>
    <w:rsid w:val="00AA1C2F"/>
    <w:rsid w:val="00AA2351"/>
    <w:rsid w:val="00AA2748"/>
    <w:rsid w:val="00AA335D"/>
    <w:rsid w:val="00AA4376"/>
    <w:rsid w:val="00AA44DB"/>
    <w:rsid w:val="00AA463A"/>
    <w:rsid w:val="00AA4736"/>
    <w:rsid w:val="00AA609E"/>
    <w:rsid w:val="00AA67C3"/>
    <w:rsid w:val="00AA7289"/>
    <w:rsid w:val="00AA76A0"/>
    <w:rsid w:val="00AB0A6A"/>
    <w:rsid w:val="00AB1566"/>
    <w:rsid w:val="00AB1717"/>
    <w:rsid w:val="00AB1992"/>
    <w:rsid w:val="00AB1BA7"/>
    <w:rsid w:val="00AB2261"/>
    <w:rsid w:val="00AB2C8D"/>
    <w:rsid w:val="00AB4F95"/>
    <w:rsid w:val="00AB5F93"/>
    <w:rsid w:val="00AB62B6"/>
    <w:rsid w:val="00AB6A7C"/>
    <w:rsid w:val="00AB7D34"/>
    <w:rsid w:val="00AC04C0"/>
    <w:rsid w:val="00AC134E"/>
    <w:rsid w:val="00AC2A1C"/>
    <w:rsid w:val="00AC34C4"/>
    <w:rsid w:val="00AC37F7"/>
    <w:rsid w:val="00AC3B19"/>
    <w:rsid w:val="00AC4037"/>
    <w:rsid w:val="00AC436F"/>
    <w:rsid w:val="00AC4EC4"/>
    <w:rsid w:val="00AC5B0C"/>
    <w:rsid w:val="00AC5DA1"/>
    <w:rsid w:val="00AC6CFE"/>
    <w:rsid w:val="00AC7D94"/>
    <w:rsid w:val="00AD00FE"/>
    <w:rsid w:val="00AD0145"/>
    <w:rsid w:val="00AD04E2"/>
    <w:rsid w:val="00AD0CED"/>
    <w:rsid w:val="00AD0EAF"/>
    <w:rsid w:val="00AD24EA"/>
    <w:rsid w:val="00AD345D"/>
    <w:rsid w:val="00AD3ACB"/>
    <w:rsid w:val="00AD4443"/>
    <w:rsid w:val="00AD496F"/>
    <w:rsid w:val="00AD4D92"/>
    <w:rsid w:val="00AD4F04"/>
    <w:rsid w:val="00AD524E"/>
    <w:rsid w:val="00AD5610"/>
    <w:rsid w:val="00AD5614"/>
    <w:rsid w:val="00AD591D"/>
    <w:rsid w:val="00AD5BC5"/>
    <w:rsid w:val="00AD7128"/>
    <w:rsid w:val="00AD7C3D"/>
    <w:rsid w:val="00AD7FA1"/>
    <w:rsid w:val="00AE03FA"/>
    <w:rsid w:val="00AE049A"/>
    <w:rsid w:val="00AE0C25"/>
    <w:rsid w:val="00AE0D19"/>
    <w:rsid w:val="00AE12F2"/>
    <w:rsid w:val="00AE1ABC"/>
    <w:rsid w:val="00AE1AEF"/>
    <w:rsid w:val="00AE2747"/>
    <w:rsid w:val="00AE29CA"/>
    <w:rsid w:val="00AE2B52"/>
    <w:rsid w:val="00AE2F76"/>
    <w:rsid w:val="00AE3B8F"/>
    <w:rsid w:val="00AE40BF"/>
    <w:rsid w:val="00AE4225"/>
    <w:rsid w:val="00AE5A43"/>
    <w:rsid w:val="00AE6035"/>
    <w:rsid w:val="00AE6456"/>
    <w:rsid w:val="00AE6CB6"/>
    <w:rsid w:val="00AE6DAD"/>
    <w:rsid w:val="00AE7710"/>
    <w:rsid w:val="00AE7A9B"/>
    <w:rsid w:val="00AE7F69"/>
    <w:rsid w:val="00AF0779"/>
    <w:rsid w:val="00AF0B2D"/>
    <w:rsid w:val="00AF0E65"/>
    <w:rsid w:val="00AF1E90"/>
    <w:rsid w:val="00AF39FD"/>
    <w:rsid w:val="00AF44E1"/>
    <w:rsid w:val="00AF45E1"/>
    <w:rsid w:val="00AF4E42"/>
    <w:rsid w:val="00AF5287"/>
    <w:rsid w:val="00AF61D0"/>
    <w:rsid w:val="00AF6F4C"/>
    <w:rsid w:val="00AF77BD"/>
    <w:rsid w:val="00AF7D35"/>
    <w:rsid w:val="00AFC3F8"/>
    <w:rsid w:val="00B00975"/>
    <w:rsid w:val="00B00D13"/>
    <w:rsid w:val="00B0182A"/>
    <w:rsid w:val="00B029BB"/>
    <w:rsid w:val="00B02A7C"/>
    <w:rsid w:val="00B02F01"/>
    <w:rsid w:val="00B031EB"/>
    <w:rsid w:val="00B03792"/>
    <w:rsid w:val="00B03A24"/>
    <w:rsid w:val="00B03B3D"/>
    <w:rsid w:val="00B048B5"/>
    <w:rsid w:val="00B04A9A"/>
    <w:rsid w:val="00B05291"/>
    <w:rsid w:val="00B063EA"/>
    <w:rsid w:val="00B0653D"/>
    <w:rsid w:val="00B069DD"/>
    <w:rsid w:val="00B07E14"/>
    <w:rsid w:val="00B10CE1"/>
    <w:rsid w:val="00B10F6C"/>
    <w:rsid w:val="00B125B5"/>
    <w:rsid w:val="00B12700"/>
    <w:rsid w:val="00B12BDF"/>
    <w:rsid w:val="00B12D84"/>
    <w:rsid w:val="00B136D0"/>
    <w:rsid w:val="00B13AEB"/>
    <w:rsid w:val="00B1410E"/>
    <w:rsid w:val="00B144F9"/>
    <w:rsid w:val="00B149B3"/>
    <w:rsid w:val="00B14F87"/>
    <w:rsid w:val="00B153CB"/>
    <w:rsid w:val="00B157B8"/>
    <w:rsid w:val="00B15A64"/>
    <w:rsid w:val="00B17501"/>
    <w:rsid w:val="00B17CEC"/>
    <w:rsid w:val="00B17D3F"/>
    <w:rsid w:val="00B204C8"/>
    <w:rsid w:val="00B220F9"/>
    <w:rsid w:val="00B22103"/>
    <w:rsid w:val="00B224ED"/>
    <w:rsid w:val="00B23776"/>
    <w:rsid w:val="00B240A3"/>
    <w:rsid w:val="00B24344"/>
    <w:rsid w:val="00B24491"/>
    <w:rsid w:val="00B2502E"/>
    <w:rsid w:val="00B26122"/>
    <w:rsid w:val="00B26278"/>
    <w:rsid w:val="00B2670F"/>
    <w:rsid w:val="00B26776"/>
    <w:rsid w:val="00B268FF"/>
    <w:rsid w:val="00B27755"/>
    <w:rsid w:val="00B30A44"/>
    <w:rsid w:val="00B30F0D"/>
    <w:rsid w:val="00B3112E"/>
    <w:rsid w:val="00B32C4D"/>
    <w:rsid w:val="00B336E0"/>
    <w:rsid w:val="00B3385A"/>
    <w:rsid w:val="00B33965"/>
    <w:rsid w:val="00B33B55"/>
    <w:rsid w:val="00B347AA"/>
    <w:rsid w:val="00B34955"/>
    <w:rsid w:val="00B353C0"/>
    <w:rsid w:val="00B35BFE"/>
    <w:rsid w:val="00B361A0"/>
    <w:rsid w:val="00B36C90"/>
    <w:rsid w:val="00B37F69"/>
    <w:rsid w:val="00B40192"/>
    <w:rsid w:val="00B4095D"/>
    <w:rsid w:val="00B40B0E"/>
    <w:rsid w:val="00B4137F"/>
    <w:rsid w:val="00B41582"/>
    <w:rsid w:val="00B4168E"/>
    <w:rsid w:val="00B41C83"/>
    <w:rsid w:val="00B41E5E"/>
    <w:rsid w:val="00B4251F"/>
    <w:rsid w:val="00B428F7"/>
    <w:rsid w:val="00B42A1E"/>
    <w:rsid w:val="00B42E74"/>
    <w:rsid w:val="00B43D11"/>
    <w:rsid w:val="00B43D17"/>
    <w:rsid w:val="00B442AC"/>
    <w:rsid w:val="00B448B3"/>
    <w:rsid w:val="00B449F4"/>
    <w:rsid w:val="00B44F60"/>
    <w:rsid w:val="00B4532A"/>
    <w:rsid w:val="00B45678"/>
    <w:rsid w:val="00B45BBB"/>
    <w:rsid w:val="00B45BDB"/>
    <w:rsid w:val="00B45C96"/>
    <w:rsid w:val="00B45CD4"/>
    <w:rsid w:val="00B4661E"/>
    <w:rsid w:val="00B47340"/>
    <w:rsid w:val="00B477FC"/>
    <w:rsid w:val="00B47F30"/>
    <w:rsid w:val="00B5119C"/>
    <w:rsid w:val="00B51758"/>
    <w:rsid w:val="00B51836"/>
    <w:rsid w:val="00B52B3D"/>
    <w:rsid w:val="00B52B56"/>
    <w:rsid w:val="00B52E3E"/>
    <w:rsid w:val="00B53566"/>
    <w:rsid w:val="00B539E5"/>
    <w:rsid w:val="00B53BEB"/>
    <w:rsid w:val="00B53C6E"/>
    <w:rsid w:val="00B54F11"/>
    <w:rsid w:val="00B54F3C"/>
    <w:rsid w:val="00B55324"/>
    <w:rsid w:val="00B55349"/>
    <w:rsid w:val="00B556AE"/>
    <w:rsid w:val="00B556FB"/>
    <w:rsid w:val="00B55967"/>
    <w:rsid w:val="00B5665C"/>
    <w:rsid w:val="00B57E4C"/>
    <w:rsid w:val="00B607A4"/>
    <w:rsid w:val="00B60B6F"/>
    <w:rsid w:val="00B615D5"/>
    <w:rsid w:val="00B61602"/>
    <w:rsid w:val="00B618BA"/>
    <w:rsid w:val="00B62226"/>
    <w:rsid w:val="00B62A8B"/>
    <w:rsid w:val="00B62D0A"/>
    <w:rsid w:val="00B635A7"/>
    <w:rsid w:val="00B6658F"/>
    <w:rsid w:val="00B665E4"/>
    <w:rsid w:val="00B6692B"/>
    <w:rsid w:val="00B67544"/>
    <w:rsid w:val="00B67D3B"/>
    <w:rsid w:val="00B706A9"/>
    <w:rsid w:val="00B71041"/>
    <w:rsid w:val="00B716A9"/>
    <w:rsid w:val="00B719F0"/>
    <w:rsid w:val="00B71D43"/>
    <w:rsid w:val="00B72790"/>
    <w:rsid w:val="00B7327E"/>
    <w:rsid w:val="00B7376A"/>
    <w:rsid w:val="00B73F59"/>
    <w:rsid w:val="00B7407B"/>
    <w:rsid w:val="00B74277"/>
    <w:rsid w:val="00B7448B"/>
    <w:rsid w:val="00B74861"/>
    <w:rsid w:val="00B74CF4"/>
    <w:rsid w:val="00B74D0F"/>
    <w:rsid w:val="00B74D15"/>
    <w:rsid w:val="00B74DAE"/>
    <w:rsid w:val="00B75B46"/>
    <w:rsid w:val="00B75B5D"/>
    <w:rsid w:val="00B76BEF"/>
    <w:rsid w:val="00B807E0"/>
    <w:rsid w:val="00B80C34"/>
    <w:rsid w:val="00B81BF8"/>
    <w:rsid w:val="00B81C4F"/>
    <w:rsid w:val="00B82325"/>
    <w:rsid w:val="00B82A95"/>
    <w:rsid w:val="00B82EE5"/>
    <w:rsid w:val="00B83653"/>
    <w:rsid w:val="00B836D7"/>
    <w:rsid w:val="00B83772"/>
    <w:rsid w:val="00B838AA"/>
    <w:rsid w:val="00B838E3"/>
    <w:rsid w:val="00B83D82"/>
    <w:rsid w:val="00B83DBB"/>
    <w:rsid w:val="00B8456B"/>
    <w:rsid w:val="00B84C83"/>
    <w:rsid w:val="00B8574E"/>
    <w:rsid w:val="00B858DB"/>
    <w:rsid w:val="00B9010A"/>
    <w:rsid w:val="00B9016C"/>
    <w:rsid w:val="00B9035B"/>
    <w:rsid w:val="00B90585"/>
    <w:rsid w:val="00B90FD1"/>
    <w:rsid w:val="00B919F4"/>
    <w:rsid w:val="00B91ABE"/>
    <w:rsid w:val="00B9252F"/>
    <w:rsid w:val="00B92915"/>
    <w:rsid w:val="00B92DB2"/>
    <w:rsid w:val="00B938A0"/>
    <w:rsid w:val="00B93997"/>
    <w:rsid w:val="00B93C05"/>
    <w:rsid w:val="00B94257"/>
    <w:rsid w:val="00B96379"/>
    <w:rsid w:val="00B97A09"/>
    <w:rsid w:val="00BA00F6"/>
    <w:rsid w:val="00BA02A4"/>
    <w:rsid w:val="00BA07F0"/>
    <w:rsid w:val="00BA0890"/>
    <w:rsid w:val="00BA10E8"/>
    <w:rsid w:val="00BA12BB"/>
    <w:rsid w:val="00BA2048"/>
    <w:rsid w:val="00BA209E"/>
    <w:rsid w:val="00BA27C0"/>
    <w:rsid w:val="00BA2A32"/>
    <w:rsid w:val="00BA2C56"/>
    <w:rsid w:val="00BA4122"/>
    <w:rsid w:val="00BA4B78"/>
    <w:rsid w:val="00BA58EA"/>
    <w:rsid w:val="00BA5FE9"/>
    <w:rsid w:val="00BA6372"/>
    <w:rsid w:val="00BA68AE"/>
    <w:rsid w:val="00BA7649"/>
    <w:rsid w:val="00BA7AA1"/>
    <w:rsid w:val="00BB0B79"/>
    <w:rsid w:val="00BB10DC"/>
    <w:rsid w:val="00BB16A8"/>
    <w:rsid w:val="00BB24BA"/>
    <w:rsid w:val="00BB2B93"/>
    <w:rsid w:val="00BB32E6"/>
    <w:rsid w:val="00BB513A"/>
    <w:rsid w:val="00BB5AD6"/>
    <w:rsid w:val="00BB63A1"/>
    <w:rsid w:val="00BB6691"/>
    <w:rsid w:val="00BB7D3C"/>
    <w:rsid w:val="00BC01B5"/>
    <w:rsid w:val="00BC05AB"/>
    <w:rsid w:val="00BC0B4C"/>
    <w:rsid w:val="00BC1C4C"/>
    <w:rsid w:val="00BC2026"/>
    <w:rsid w:val="00BC24C3"/>
    <w:rsid w:val="00BC2998"/>
    <w:rsid w:val="00BC2C66"/>
    <w:rsid w:val="00BC5AAB"/>
    <w:rsid w:val="00BC627C"/>
    <w:rsid w:val="00BC63C1"/>
    <w:rsid w:val="00BC739F"/>
    <w:rsid w:val="00BD0E29"/>
    <w:rsid w:val="00BD1518"/>
    <w:rsid w:val="00BD1AAF"/>
    <w:rsid w:val="00BD2440"/>
    <w:rsid w:val="00BD3122"/>
    <w:rsid w:val="00BD336D"/>
    <w:rsid w:val="00BD3629"/>
    <w:rsid w:val="00BD4724"/>
    <w:rsid w:val="00BD4948"/>
    <w:rsid w:val="00BD5C74"/>
    <w:rsid w:val="00BD70F4"/>
    <w:rsid w:val="00BD78F0"/>
    <w:rsid w:val="00BD7BAC"/>
    <w:rsid w:val="00BD7DCA"/>
    <w:rsid w:val="00BE0094"/>
    <w:rsid w:val="00BE0104"/>
    <w:rsid w:val="00BE0252"/>
    <w:rsid w:val="00BE1846"/>
    <w:rsid w:val="00BE1AF9"/>
    <w:rsid w:val="00BE1CB2"/>
    <w:rsid w:val="00BE20B2"/>
    <w:rsid w:val="00BE24CE"/>
    <w:rsid w:val="00BE3EE7"/>
    <w:rsid w:val="00BE4EDF"/>
    <w:rsid w:val="00BE522A"/>
    <w:rsid w:val="00BE5A36"/>
    <w:rsid w:val="00BE5E47"/>
    <w:rsid w:val="00BE64AB"/>
    <w:rsid w:val="00BE6B97"/>
    <w:rsid w:val="00BE7088"/>
    <w:rsid w:val="00BE7BC7"/>
    <w:rsid w:val="00BF0938"/>
    <w:rsid w:val="00BF15E2"/>
    <w:rsid w:val="00BF165A"/>
    <w:rsid w:val="00BF166F"/>
    <w:rsid w:val="00BF23E2"/>
    <w:rsid w:val="00BF26D6"/>
    <w:rsid w:val="00BF3546"/>
    <w:rsid w:val="00BF407C"/>
    <w:rsid w:val="00BF4D35"/>
    <w:rsid w:val="00BF50D7"/>
    <w:rsid w:val="00C00089"/>
    <w:rsid w:val="00C001EC"/>
    <w:rsid w:val="00C018B9"/>
    <w:rsid w:val="00C01ED1"/>
    <w:rsid w:val="00C021B5"/>
    <w:rsid w:val="00C02304"/>
    <w:rsid w:val="00C029F5"/>
    <w:rsid w:val="00C03E0C"/>
    <w:rsid w:val="00C04263"/>
    <w:rsid w:val="00C04CBB"/>
    <w:rsid w:val="00C04E3C"/>
    <w:rsid w:val="00C06164"/>
    <w:rsid w:val="00C06233"/>
    <w:rsid w:val="00C066D0"/>
    <w:rsid w:val="00C0724C"/>
    <w:rsid w:val="00C072F4"/>
    <w:rsid w:val="00C07C6A"/>
    <w:rsid w:val="00C10644"/>
    <w:rsid w:val="00C10DF5"/>
    <w:rsid w:val="00C1170D"/>
    <w:rsid w:val="00C11B8D"/>
    <w:rsid w:val="00C11CD2"/>
    <w:rsid w:val="00C11E93"/>
    <w:rsid w:val="00C12F78"/>
    <w:rsid w:val="00C145C0"/>
    <w:rsid w:val="00C1469A"/>
    <w:rsid w:val="00C15C23"/>
    <w:rsid w:val="00C16A1B"/>
    <w:rsid w:val="00C16D8C"/>
    <w:rsid w:val="00C17694"/>
    <w:rsid w:val="00C17936"/>
    <w:rsid w:val="00C201BD"/>
    <w:rsid w:val="00C2034D"/>
    <w:rsid w:val="00C205A5"/>
    <w:rsid w:val="00C2068D"/>
    <w:rsid w:val="00C20DB3"/>
    <w:rsid w:val="00C22EAD"/>
    <w:rsid w:val="00C246CF"/>
    <w:rsid w:val="00C25381"/>
    <w:rsid w:val="00C25D72"/>
    <w:rsid w:val="00C26116"/>
    <w:rsid w:val="00C2653B"/>
    <w:rsid w:val="00C26B4E"/>
    <w:rsid w:val="00C278EF"/>
    <w:rsid w:val="00C27DBE"/>
    <w:rsid w:val="00C30AD0"/>
    <w:rsid w:val="00C30CB1"/>
    <w:rsid w:val="00C312A5"/>
    <w:rsid w:val="00C31445"/>
    <w:rsid w:val="00C31787"/>
    <w:rsid w:val="00C317B7"/>
    <w:rsid w:val="00C32F96"/>
    <w:rsid w:val="00C3401F"/>
    <w:rsid w:val="00C34490"/>
    <w:rsid w:val="00C3516D"/>
    <w:rsid w:val="00C3533E"/>
    <w:rsid w:val="00C35C1B"/>
    <w:rsid w:val="00C36334"/>
    <w:rsid w:val="00C366B9"/>
    <w:rsid w:val="00C366FB"/>
    <w:rsid w:val="00C36CC5"/>
    <w:rsid w:val="00C40525"/>
    <w:rsid w:val="00C41B28"/>
    <w:rsid w:val="00C41FB2"/>
    <w:rsid w:val="00C43471"/>
    <w:rsid w:val="00C43CC4"/>
    <w:rsid w:val="00C44289"/>
    <w:rsid w:val="00C44549"/>
    <w:rsid w:val="00C445CE"/>
    <w:rsid w:val="00C46BD4"/>
    <w:rsid w:val="00C46D21"/>
    <w:rsid w:val="00C472A9"/>
    <w:rsid w:val="00C474A9"/>
    <w:rsid w:val="00C479DE"/>
    <w:rsid w:val="00C47D7D"/>
    <w:rsid w:val="00C50143"/>
    <w:rsid w:val="00C50A51"/>
    <w:rsid w:val="00C51048"/>
    <w:rsid w:val="00C51397"/>
    <w:rsid w:val="00C51431"/>
    <w:rsid w:val="00C51F73"/>
    <w:rsid w:val="00C5205F"/>
    <w:rsid w:val="00C52592"/>
    <w:rsid w:val="00C52E3C"/>
    <w:rsid w:val="00C536AC"/>
    <w:rsid w:val="00C54246"/>
    <w:rsid w:val="00C553A0"/>
    <w:rsid w:val="00C570BC"/>
    <w:rsid w:val="00C57164"/>
    <w:rsid w:val="00C60085"/>
    <w:rsid w:val="00C60E54"/>
    <w:rsid w:val="00C60F02"/>
    <w:rsid w:val="00C6140A"/>
    <w:rsid w:val="00C614E7"/>
    <w:rsid w:val="00C6217B"/>
    <w:rsid w:val="00C63074"/>
    <w:rsid w:val="00C63281"/>
    <w:rsid w:val="00C6436C"/>
    <w:rsid w:val="00C643DB"/>
    <w:rsid w:val="00C64A03"/>
    <w:rsid w:val="00C6529B"/>
    <w:rsid w:val="00C65334"/>
    <w:rsid w:val="00C653EC"/>
    <w:rsid w:val="00C66B57"/>
    <w:rsid w:val="00C66F30"/>
    <w:rsid w:val="00C66FFC"/>
    <w:rsid w:val="00C71070"/>
    <w:rsid w:val="00C71358"/>
    <w:rsid w:val="00C718C2"/>
    <w:rsid w:val="00C71A44"/>
    <w:rsid w:val="00C71A7C"/>
    <w:rsid w:val="00C720E7"/>
    <w:rsid w:val="00C737E9"/>
    <w:rsid w:val="00C737F0"/>
    <w:rsid w:val="00C742D8"/>
    <w:rsid w:val="00C75551"/>
    <w:rsid w:val="00C75766"/>
    <w:rsid w:val="00C76257"/>
    <w:rsid w:val="00C762FF"/>
    <w:rsid w:val="00C765B5"/>
    <w:rsid w:val="00C76A72"/>
    <w:rsid w:val="00C76F34"/>
    <w:rsid w:val="00C770E3"/>
    <w:rsid w:val="00C80677"/>
    <w:rsid w:val="00C80AB9"/>
    <w:rsid w:val="00C811C4"/>
    <w:rsid w:val="00C81794"/>
    <w:rsid w:val="00C8222F"/>
    <w:rsid w:val="00C8235E"/>
    <w:rsid w:val="00C82ACA"/>
    <w:rsid w:val="00C83804"/>
    <w:rsid w:val="00C83A44"/>
    <w:rsid w:val="00C83B8E"/>
    <w:rsid w:val="00C86077"/>
    <w:rsid w:val="00C8643A"/>
    <w:rsid w:val="00C868F3"/>
    <w:rsid w:val="00C87B1C"/>
    <w:rsid w:val="00C87C40"/>
    <w:rsid w:val="00C90300"/>
    <w:rsid w:val="00C90606"/>
    <w:rsid w:val="00C90EF1"/>
    <w:rsid w:val="00C9167C"/>
    <w:rsid w:val="00C92303"/>
    <w:rsid w:val="00C9236B"/>
    <w:rsid w:val="00C92E69"/>
    <w:rsid w:val="00C92F35"/>
    <w:rsid w:val="00C93268"/>
    <w:rsid w:val="00C9338D"/>
    <w:rsid w:val="00C933BB"/>
    <w:rsid w:val="00C93FAB"/>
    <w:rsid w:val="00C9427F"/>
    <w:rsid w:val="00C9457B"/>
    <w:rsid w:val="00C948A6"/>
    <w:rsid w:val="00C94F15"/>
    <w:rsid w:val="00C94F79"/>
    <w:rsid w:val="00C95394"/>
    <w:rsid w:val="00C95731"/>
    <w:rsid w:val="00C95C81"/>
    <w:rsid w:val="00C95CC8"/>
    <w:rsid w:val="00C97A01"/>
    <w:rsid w:val="00C97A1E"/>
    <w:rsid w:val="00CA09C8"/>
    <w:rsid w:val="00CA0CFB"/>
    <w:rsid w:val="00CA1706"/>
    <w:rsid w:val="00CA1E08"/>
    <w:rsid w:val="00CA368F"/>
    <w:rsid w:val="00CA3A02"/>
    <w:rsid w:val="00CA40A6"/>
    <w:rsid w:val="00CA4665"/>
    <w:rsid w:val="00CA4FD8"/>
    <w:rsid w:val="00CA5AB2"/>
    <w:rsid w:val="00CA5AC4"/>
    <w:rsid w:val="00CA5F31"/>
    <w:rsid w:val="00CA5FCD"/>
    <w:rsid w:val="00CA63DE"/>
    <w:rsid w:val="00CA6EEA"/>
    <w:rsid w:val="00CB00EA"/>
    <w:rsid w:val="00CB075D"/>
    <w:rsid w:val="00CB08B5"/>
    <w:rsid w:val="00CB0E15"/>
    <w:rsid w:val="00CB0FF5"/>
    <w:rsid w:val="00CB186D"/>
    <w:rsid w:val="00CB1B7B"/>
    <w:rsid w:val="00CB1F47"/>
    <w:rsid w:val="00CB22CE"/>
    <w:rsid w:val="00CB251E"/>
    <w:rsid w:val="00CB2FEC"/>
    <w:rsid w:val="00CB4807"/>
    <w:rsid w:val="00CB4CE4"/>
    <w:rsid w:val="00CB562A"/>
    <w:rsid w:val="00CB6CE8"/>
    <w:rsid w:val="00CB74B2"/>
    <w:rsid w:val="00CB7A81"/>
    <w:rsid w:val="00CB7F89"/>
    <w:rsid w:val="00CC0B4B"/>
    <w:rsid w:val="00CC107B"/>
    <w:rsid w:val="00CC13D2"/>
    <w:rsid w:val="00CC1CCB"/>
    <w:rsid w:val="00CC1FDA"/>
    <w:rsid w:val="00CC2402"/>
    <w:rsid w:val="00CC2957"/>
    <w:rsid w:val="00CC4172"/>
    <w:rsid w:val="00CC440E"/>
    <w:rsid w:val="00CC4780"/>
    <w:rsid w:val="00CC4794"/>
    <w:rsid w:val="00CC54A1"/>
    <w:rsid w:val="00CC6C0F"/>
    <w:rsid w:val="00CC6DF4"/>
    <w:rsid w:val="00CD042B"/>
    <w:rsid w:val="00CD0CDB"/>
    <w:rsid w:val="00CD1419"/>
    <w:rsid w:val="00CD1566"/>
    <w:rsid w:val="00CD1E0F"/>
    <w:rsid w:val="00CD2CEA"/>
    <w:rsid w:val="00CD2F6E"/>
    <w:rsid w:val="00CD2FC7"/>
    <w:rsid w:val="00CD42D1"/>
    <w:rsid w:val="00CD43BD"/>
    <w:rsid w:val="00CD43C9"/>
    <w:rsid w:val="00CD474B"/>
    <w:rsid w:val="00CD499C"/>
    <w:rsid w:val="00CD5372"/>
    <w:rsid w:val="00CD550D"/>
    <w:rsid w:val="00CD5737"/>
    <w:rsid w:val="00CD5E26"/>
    <w:rsid w:val="00CD6761"/>
    <w:rsid w:val="00CD7ABD"/>
    <w:rsid w:val="00CD7B29"/>
    <w:rsid w:val="00CD7C77"/>
    <w:rsid w:val="00CE0211"/>
    <w:rsid w:val="00CE0292"/>
    <w:rsid w:val="00CE02DD"/>
    <w:rsid w:val="00CE08F2"/>
    <w:rsid w:val="00CE1303"/>
    <w:rsid w:val="00CE1337"/>
    <w:rsid w:val="00CE141C"/>
    <w:rsid w:val="00CE18F6"/>
    <w:rsid w:val="00CE1BD2"/>
    <w:rsid w:val="00CE1E0C"/>
    <w:rsid w:val="00CE2C93"/>
    <w:rsid w:val="00CE35D0"/>
    <w:rsid w:val="00CE3778"/>
    <w:rsid w:val="00CE44F2"/>
    <w:rsid w:val="00CE57BB"/>
    <w:rsid w:val="00CE5E07"/>
    <w:rsid w:val="00CE6B22"/>
    <w:rsid w:val="00CE6BE5"/>
    <w:rsid w:val="00CE7F70"/>
    <w:rsid w:val="00CF0489"/>
    <w:rsid w:val="00CF10F4"/>
    <w:rsid w:val="00CF2133"/>
    <w:rsid w:val="00CF24D0"/>
    <w:rsid w:val="00CF2550"/>
    <w:rsid w:val="00CF2735"/>
    <w:rsid w:val="00CF3BAA"/>
    <w:rsid w:val="00CF3CB3"/>
    <w:rsid w:val="00CF40C3"/>
    <w:rsid w:val="00CF4568"/>
    <w:rsid w:val="00CF4D4D"/>
    <w:rsid w:val="00CF53AD"/>
    <w:rsid w:val="00CF6312"/>
    <w:rsid w:val="00CF63F4"/>
    <w:rsid w:val="00CF692D"/>
    <w:rsid w:val="00CF6E3C"/>
    <w:rsid w:val="00CF78AB"/>
    <w:rsid w:val="00CF78D4"/>
    <w:rsid w:val="00CF7A9F"/>
    <w:rsid w:val="00D00E61"/>
    <w:rsid w:val="00D014D4"/>
    <w:rsid w:val="00D018B0"/>
    <w:rsid w:val="00D024DA"/>
    <w:rsid w:val="00D02C53"/>
    <w:rsid w:val="00D033E6"/>
    <w:rsid w:val="00D03F09"/>
    <w:rsid w:val="00D06709"/>
    <w:rsid w:val="00D07FA0"/>
    <w:rsid w:val="00D10A80"/>
    <w:rsid w:val="00D11484"/>
    <w:rsid w:val="00D117D8"/>
    <w:rsid w:val="00D118D5"/>
    <w:rsid w:val="00D1314C"/>
    <w:rsid w:val="00D14EDF"/>
    <w:rsid w:val="00D150D9"/>
    <w:rsid w:val="00D153CF"/>
    <w:rsid w:val="00D15592"/>
    <w:rsid w:val="00D1593D"/>
    <w:rsid w:val="00D15D27"/>
    <w:rsid w:val="00D169D9"/>
    <w:rsid w:val="00D16B62"/>
    <w:rsid w:val="00D17099"/>
    <w:rsid w:val="00D17ECE"/>
    <w:rsid w:val="00D20947"/>
    <w:rsid w:val="00D20B63"/>
    <w:rsid w:val="00D21BA5"/>
    <w:rsid w:val="00D21DD7"/>
    <w:rsid w:val="00D21E0C"/>
    <w:rsid w:val="00D22CB9"/>
    <w:rsid w:val="00D22D4B"/>
    <w:rsid w:val="00D24A4B"/>
    <w:rsid w:val="00D26235"/>
    <w:rsid w:val="00D264FF"/>
    <w:rsid w:val="00D267D6"/>
    <w:rsid w:val="00D27ADA"/>
    <w:rsid w:val="00D30218"/>
    <w:rsid w:val="00D309ED"/>
    <w:rsid w:val="00D30D7D"/>
    <w:rsid w:val="00D31157"/>
    <w:rsid w:val="00D31573"/>
    <w:rsid w:val="00D31874"/>
    <w:rsid w:val="00D32616"/>
    <w:rsid w:val="00D327B1"/>
    <w:rsid w:val="00D327E0"/>
    <w:rsid w:val="00D32D12"/>
    <w:rsid w:val="00D34763"/>
    <w:rsid w:val="00D34B60"/>
    <w:rsid w:val="00D354CE"/>
    <w:rsid w:val="00D36A45"/>
    <w:rsid w:val="00D37549"/>
    <w:rsid w:val="00D376CA"/>
    <w:rsid w:val="00D37AA1"/>
    <w:rsid w:val="00D40888"/>
    <w:rsid w:val="00D40A1F"/>
    <w:rsid w:val="00D413C1"/>
    <w:rsid w:val="00D41587"/>
    <w:rsid w:val="00D4180B"/>
    <w:rsid w:val="00D4187A"/>
    <w:rsid w:val="00D42416"/>
    <w:rsid w:val="00D426C2"/>
    <w:rsid w:val="00D4350B"/>
    <w:rsid w:val="00D435E7"/>
    <w:rsid w:val="00D4585C"/>
    <w:rsid w:val="00D45895"/>
    <w:rsid w:val="00D45B27"/>
    <w:rsid w:val="00D45F5F"/>
    <w:rsid w:val="00D4685D"/>
    <w:rsid w:val="00D500D2"/>
    <w:rsid w:val="00D512A6"/>
    <w:rsid w:val="00D514F6"/>
    <w:rsid w:val="00D5276E"/>
    <w:rsid w:val="00D5279A"/>
    <w:rsid w:val="00D52870"/>
    <w:rsid w:val="00D52CD0"/>
    <w:rsid w:val="00D53187"/>
    <w:rsid w:val="00D53354"/>
    <w:rsid w:val="00D536C7"/>
    <w:rsid w:val="00D5386A"/>
    <w:rsid w:val="00D54565"/>
    <w:rsid w:val="00D546C7"/>
    <w:rsid w:val="00D54F20"/>
    <w:rsid w:val="00D561C2"/>
    <w:rsid w:val="00D57A04"/>
    <w:rsid w:val="00D600BE"/>
    <w:rsid w:val="00D613A0"/>
    <w:rsid w:val="00D6151B"/>
    <w:rsid w:val="00D61753"/>
    <w:rsid w:val="00D63038"/>
    <w:rsid w:val="00D63466"/>
    <w:rsid w:val="00D6354B"/>
    <w:rsid w:val="00D6371E"/>
    <w:rsid w:val="00D63981"/>
    <w:rsid w:val="00D63D13"/>
    <w:rsid w:val="00D642BA"/>
    <w:rsid w:val="00D65872"/>
    <w:rsid w:val="00D669B3"/>
    <w:rsid w:val="00D66FDD"/>
    <w:rsid w:val="00D67987"/>
    <w:rsid w:val="00D711F7"/>
    <w:rsid w:val="00D714FB"/>
    <w:rsid w:val="00D71E74"/>
    <w:rsid w:val="00D72FFF"/>
    <w:rsid w:val="00D73417"/>
    <w:rsid w:val="00D74068"/>
    <w:rsid w:val="00D7468B"/>
    <w:rsid w:val="00D75817"/>
    <w:rsid w:val="00D76762"/>
    <w:rsid w:val="00D7716C"/>
    <w:rsid w:val="00D77D14"/>
    <w:rsid w:val="00D801B2"/>
    <w:rsid w:val="00D809DC"/>
    <w:rsid w:val="00D80D10"/>
    <w:rsid w:val="00D83816"/>
    <w:rsid w:val="00D84133"/>
    <w:rsid w:val="00D84C37"/>
    <w:rsid w:val="00D84F5B"/>
    <w:rsid w:val="00D85992"/>
    <w:rsid w:val="00D85B6D"/>
    <w:rsid w:val="00D864E4"/>
    <w:rsid w:val="00D8664B"/>
    <w:rsid w:val="00D87051"/>
    <w:rsid w:val="00D87412"/>
    <w:rsid w:val="00D8752D"/>
    <w:rsid w:val="00D87AC5"/>
    <w:rsid w:val="00D90E8E"/>
    <w:rsid w:val="00D90FEA"/>
    <w:rsid w:val="00D9175F"/>
    <w:rsid w:val="00D918D4"/>
    <w:rsid w:val="00D91DA3"/>
    <w:rsid w:val="00D92592"/>
    <w:rsid w:val="00D93360"/>
    <w:rsid w:val="00D93EB9"/>
    <w:rsid w:val="00D9445A"/>
    <w:rsid w:val="00D94918"/>
    <w:rsid w:val="00D9619D"/>
    <w:rsid w:val="00D9647A"/>
    <w:rsid w:val="00D96B91"/>
    <w:rsid w:val="00DA0073"/>
    <w:rsid w:val="00DA0172"/>
    <w:rsid w:val="00DA091C"/>
    <w:rsid w:val="00DA19F3"/>
    <w:rsid w:val="00DA2496"/>
    <w:rsid w:val="00DA3081"/>
    <w:rsid w:val="00DA3DF7"/>
    <w:rsid w:val="00DA3F2B"/>
    <w:rsid w:val="00DA4188"/>
    <w:rsid w:val="00DA4934"/>
    <w:rsid w:val="00DA5876"/>
    <w:rsid w:val="00DA7137"/>
    <w:rsid w:val="00DB00BC"/>
    <w:rsid w:val="00DB0EDA"/>
    <w:rsid w:val="00DB1706"/>
    <w:rsid w:val="00DB1C12"/>
    <w:rsid w:val="00DB1CF4"/>
    <w:rsid w:val="00DB1DA6"/>
    <w:rsid w:val="00DB29F9"/>
    <w:rsid w:val="00DB3065"/>
    <w:rsid w:val="00DB31FB"/>
    <w:rsid w:val="00DB334F"/>
    <w:rsid w:val="00DB45D1"/>
    <w:rsid w:val="00DB5048"/>
    <w:rsid w:val="00DB51BC"/>
    <w:rsid w:val="00DB52CE"/>
    <w:rsid w:val="00DC03DE"/>
    <w:rsid w:val="00DC09C6"/>
    <w:rsid w:val="00DC0B4B"/>
    <w:rsid w:val="00DC0C24"/>
    <w:rsid w:val="00DC12F5"/>
    <w:rsid w:val="00DC14DF"/>
    <w:rsid w:val="00DC2B71"/>
    <w:rsid w:val="00DC2B8A"/>
    <w:rsid w:val="00DC3579"/>
    <w:rsid w:val="00DC3B18"/>
    <w:rsid w:val="00DC4D24"/>
    <w:rsid w:val="00DC520A"/>
    <w:rsid w:val="00DC662A"/>
    <w:rsid w:val="00DC6AF9"/>
    <w:rsid w:val="00DC7119"/>
    <w:rsid w:val="00DC7301"/>
    <w:rsid w:val="00DC78EC"/>
    <w:rsid w:val="00DD1E31"/>
    <w:rsid w:val="00DD24D8"/>
    <w:rsid w:val="00DD33D4"/>
    <w:rsid w:val="00DD33EF"/>
    <w:rsid w:val="00DD397F"/>
    <w:rsid w:val="00DD422A"/>
    <w:rsid w:val="00DD430B"/>
    <w:rsid w:val="00DD4C72"/>
    <w:rsid w:val="00DD5693"/>
    <w:rsid w:val="00DD6031"/>
    <w:rsid w:val="00DD6978"/>
    <w:rsid w:val="00DD69F6"/>
    <w:rsid w:val="00DD6B79"/>
    <w:rsid w:val="00DE0097"/>
    <w:rsid w:val="00DE023B"/>
    <w:rsid w:val="00DE1298"/>
    <w:rsid w:val="00DE1436"/>
    <w:rsid w:val="00DE16CC"/>
    <w:rsid w:val="00DE1C74"/>
    <w:rsid w:val="00DE2DA4"/>
    <w:rsid w:val="00DE32AA"/>
    <w:rsid w:val="00DE3331"/>
    <w:rsid w:val="00DE3FED"/>
    <w:rsid w:val="00DE4687"/>
    <w:rsid w:val="00DE54B0"/>
    <w:rsid w:val="00DE59EC"/>
    <w:rsid w:val="00DE5CC0"/>
    <w:rsid w:val="00DE5CC5"/>
    <w:rsid w:val="00DE6202"/>
    <w:rsid w:val="00DE6FC1"/>
    <w:rsid w:val="00DE70FB"/>
    <w:rsid w:val="00DE7479"/>
    <w:rsid w:val="00DE7D88"/>
    <w:rsid w:val="00DE7E90"/>
    <w:rsid w:val="00DF00D5"/>
    <w:rsid w:val="00DF0A82"/>
    <w:rsid w:val="00DF0D59"/>
    <w:rsid w:val="00DF19CA"/>
    <w:rsid w:val="00DF1FF7"/>
    <w:rsid w:val="00DF26BA"/>
    <w:rsid w:val="00DF26E9"/>
    <w:rsid w:val="00DF37BC"/>
    <w:rsid w:val="00DF428F"/>
    <w:rsid w:val="00DF4F02"/>
    <w:rsid w:val="00DF528F"/>
    <w:rsid w:val="00DF60A3"/>
    <w:rsid w:val="00DF67A8"/>
    <w:rsid w:val="00DF7698"/>
    <w:rsid w:val="00DF7A62"/>
    <w:rsid w:val="00DF7BC3"/>
    <w:rsid w:val="00E00E19"/>
    <w:rsid w:val="00E00F91"/>
    <w:rsid w:val="00E01401"/>
    <w:rsid w:val="00E01E56"/>
    <w:rsid w:val="00E02403"/>
    <w:rsid w:val="00E02927"/>
    <w:rsid w:val="00E02D97"/>
    <w:rsid w:val="00E04363"/>
    <w:rsid w:val="00E046E9"/>
    <w:rsid w:val="00E054EA"/>
    <w:rsid w:val="00E05DBA"/>
    <w:rsid w:val="00E064C9"/>
    <w:rsid w:val="00E06B8E"/>
    <w:rsid w:val="00E06C7E"/>
    <w:rsid w:val="00E06D87"/>
    <w:rsid w:val="00E0761A"/>
    <w:rsid w:val="00E077AE"/>
    <w:rsid w:val="00E07C6C"/>
    <w:rsid w:val="00E1026D"/>
    <w:rsid w:val="00E1098B"/>
    <w:rsid w:val="00E10C20"/>
    <w:rsid w:val="00E120A6"/>
    <w:rsid w:val="00E1226E"/>
    <w:rsid w:val="00E125B2"/>
    <w:rsid w:val="00E126CD"/>
    <w:rsid w:val="00E128FD"/>
    <w:rsid w:val="00E135FB"/>
    <w:rsid w:val="00E139DB"/>
    <w:rsid w:val="00E13F2B"/>
    <w:rsid w:val="00E14D3D"/>
    <w:rsid w:val="00E15A18"/>
    <w:rsid w:val="00E15D75"/>
    <w:rsid w:val="00E1646C"/>
    <w:rsid w:val="00E16F38"/>
    <w:rsid w:val="00E176A7"/>
    <w:rsid w:val="00E20626"/>
    <w:rsid w:val="00E20827"/>
    <w:rsid w:val="00E210ED"/>
    <w:rsid w:val="00E22BF1"/>
    <w:rsid w:val="00E23419"/>
    <w:rsid w:val="00E23E84"/>
    <w:rsid w:val="00E24035"/>
    <w:rsid w:val="00E250BD"/>
    <w:rsid w:val="00E265FB"/>
    <w:rsid w:val="00E268A8"/>
    <w:rsid w:val="00E26F70"/>
    <w:rsid w:val="00E272A4"/>
    <w:rsid w:val="00E3019E"/>
    <w:rsid w:val="00E305B6"/>
    <w:rsid w:val="00E30F88"/>
    <w:rsid w:val="00E3169D"/>
    <w:rsid w:val="00E319DC"/>
    <w:rsid w:val="00E32AC8"/>
    <w:rsid w:val="00E32AE0"/>
    <w:rsid w:val="00E3315B"/>
    <w:rsid w:val="00E33B50"/>
    <w:rsid w:val="00E33D67"/>
    <w:rsid w:val="00E33F31"/>
    <w:rsid w:val="00E3482E"/>
    <w:rsid w:val="00E358C2"/>
    <w:rsid w:val="00E35E61"/>
    <w:rsid w:val="00E363EE"/>
    <w:rsid w:val="00E36AB9"/>
    <w:rsid w:val="00E37BE2"/>
    <w:rsid w:val="00E410D9"/>
    <w:rsid w:val="00E41434"/>
    <w:rsid w:val="00E41B59"/>
    <w:rsid w:val="00E42C5E"/>
    <w:rsid w:val="00E42D29"/>
    <w:rsid w:val="00E433AA"/>
    <w:rsid w:val="00E43D4D"/>
    <w:rsid w:val="00E44E3F"/>
    <w:rsid w:val="00E44FC2"/>
    <w:rsid w:val="00E4509A"/>
    <w:rsid w:val="00E454FF"/>
    <w:rsid w:val="00E459F4"/>
    <w:rsid w:val="00E45DB7"/>
    <w:rsid w:val="00E46542"/>
    <w:rsid w:val="00E46942"/>
    <w:rsid w:val="00E46E6E"/>
    <w:rsid w:val="00E477A1"/>
    <w:rsid w:val="00E5056E"/>
    <w:rsid w:val="00E50986"/>
    <w:rsid w:val="00E50FDB"/>
    <w:rsid w:val="00E5198B"/>
    <w:rsid w:val="00E51B37"/>
    <w:rsid w:val="00E52780"/>
    <w:rsid w:val="00E527A0"/>
    <w:rsid w:val="00E527FC"/>
    <w:rsid w:val="00E52AF6"/>
    <w:rsid w:val="00E53CC2"/>
    <w:rsid w:val="00E5432C"/>
    <w:rsid w:val="00E543AB"/>
    <w:rsid w:val="00E544DA"/>
    <w:rsid w:val="00E54DB7"/>
    <w:rsid w:val="00E550E8"/>
    <w:rsid w:val="00E5679F"/>
    <w:rsid w:val="00E5697B"/>
    <w:rsid w:val="00E57272"/>
    <w:rsid w:val="00E60F93"/>
    <w:rsid w:val="00E6151B"/>
    <w:rsid w:val="00E6154E"/>
    <w:rsid w:val="00E6159B"/>
    <w:rsid w:val="00E623EF"/>
    <w:rsid w:val="00E6382F"/>
    <w:rsid w:val="00E639CD"/>
    <w:rsid w:val="00E645F0"/>
    <w:rsid w:val="00E648D8"/>
    <w:rsid w:val="00E64B99"/>
    <w:rsid w:val="00E6548E"/>
    <w:rsid w:val="00E65FC0"/>
    <w:rsid w:val="00E66369"/>
    <w:rsid w:val="00E664E1"/>
    <w:rsid w:val="00E66786"/>
    <w:rsid w:val="00E66D5F"/>
    <w:rsid w:val="00E70F41"/>
    <w:rsid w:val="00E7153A"/>
    <w:rsid w:val="00E71696"/>
    <w:rsid w:val="00E71994"/>
    <w:rsid w:val="00E71EDB"/>
    <w:rsid w:val="00E722FB"/>
    <w:rsid w:val="00E728C1"/>
    <w:rsid w:val="00E72F18"/>
    <w:rsid w:val="00E7424E"/>
    <w:rsid w:val="00E743BB"/>
    <w:rsid w:val="00E75A16"/>
    <w:rsid w:val="00E7605F"/>
    <w:rsid w:val="00E7669A"/>
    <w:rsid w:val="00E76EA4"/>
    <w:rsid w:val="00E77B91"/>
    <w:rsid w:val="00E81CD1"/>
    <w:rsid w:val="00E82082"/>
    <w:rsid w:val="00E82A22"/>
    <w:rsid w:val="00E82E2B"/>
    <w:rsid w:val="00E83349"/>
    <w:rsid w:val="00E83BB7"/>
    <w:rsid w:val="00E83BEE"/>
    <w:rsid w:val="00E83F44"/>
    <w:rsid w:val="00E84409"/>
    <w:rsid w:val="00E84830"/>
    <w:rsid w:val="00E84880"/>
    <w:rsid w:val="00E848B5"/>
    <w:rsid w:val="00E84DD8"/>
    <w:rsid w:val="00E856E6"/>
    <w:rsid w:val="00E85E79"/>
    <w:rsid w:val="00E85F00"/>
    <w:rsid w:val="00E8663A"/>
    <w:rsid w:val="00E867D1"/>
    <w:rsid w:val="00E86B0C"/>
    <w:rsid w:val="00E86C75"/>
    <w:rsid w:val="00E86CB3"/>
    <w:rsid w:val="00E86D9C"/>
    <w:rsid w:val="00E87116"/>
    <w:rsid w:val="00E87983"/>
    <w:rsid w:val="00E908AE"/>
    <w:rsid w:val="00E91415"/>
    <w:rsid w:val="00E91601"/>
    <w:rsid w:val="00E93054"/>
    <w:rsid w:val="00E93D1B"/>
    <w:rsid w:val="00E94231"/>
    <w:rsid w:val="00E94EFC"/>
    <w:rsid w:val="00E950B1"/>
    <w:rsid w:val="00E95741"/>
    <w:rsid w:val="00E9748C"/>
    <w:rsid w:val="00E9770C"/>
    <w:rsid w:val="00E97756"/>
    <w:rsid w:val="00E97B53"/>
    <w:rsid w:val="00EA031B"/>
    <w:rsid w:val="00EA0676"/>
    <w:rsid w:val="00EA1198"/>
    <w:rsid w:val="00EA1513"/>
    <w:rsid w:val="00EA16A2"/>
    <w:rsid w:val="00EA1DE8"/>
    <w:rsid w:val="00EA3725"/>
    <w:rsid w:val="00EA4301"/>
    <w:rsid w:val="00EA5493"/>
    <w:rsid w:val="00EA5AC3"/>
    <w:rsid w:val="00EA6473"/>
    <w:rsid w:val="00EA6738"/>
    <w:rsid w:val="00EA699E"/>
    <w:rsid w:val="00EA71F4"/>
    <w:rsid w:val="00EB12A7"/>
    <w:rsid w:val="00EB1A24"/>
    <w:rsid w:val="00EB1C64"/>
    <w:rsid w:val="00EB2972"/>
    <w:rsid w:val="00EB4CF7"/>
    <w:rsid w:val="00EB4D15"/>
    <w:rsid w:val="00EB5E40"/>
    <w:rsid w:val="00EB60BC"/>
    <w:rsid w:val="00EB6331"/>
    <w:rsid w:val="00EB7555"/>
    <w:rsid w:val="00EC0E7B"/>
    <w:rsid w:val="00EC0EE3"/>
    <w:rsid w:val="00EC12A3"/>
    <w:rsid w:val="00EC240C"/>
    <w:rsid w:val="00EC2484"/>
    <w:rsid w:val="00EC309B"/>
    <w:rsid w:val="00EC42A8"/>
    <w:rsid w:val="00EC515B"/>
    <w:rsid w:val="00EC559B"/>
    <w:rsid w:val="00EC5714"/>
    <w:rsid w:val="00EC58F8"/>
    <w:rsid w:val="00EC6542"/>
    <w:rsid w:val="00EC662F"/>
    <w:rsid w:val="00EC66D9"/>
    <w:rsid w:val="00EC6B59"/>
    <w:rsid w:val="00EC6EB7"/>
    <w:rsid w:val="00EC7981"/>
    <w:rsid w:val="00EC79BD"/>
    <w:rsid w:val="00EC7BF2"/>
    <w:rsid w:val="00ED045D"/>
    <w:rsid w:val="00ED1089"/>
    <w:rsid w:val="00ED1D3D"/>
    <w:rsid w:val="00ED227D"/>
    <w:rsid w:val="00ED2440"/>
    <w:rsid w:val="00ED2A00"/>
    <w:rsid w:val="00ED2B9F"/>
    <w:rsid w:val="00ED3BF1"/>
    <w:rsid w:val="00ED3E0E"/>
    <w:rsid w:val="00ED4185"/>
    <w:rsid w:val="00ED46A7"/>
    <w:rsid w:val="00ED5B74"/>
    <w:rsid w:val="00ED667F"/>
    <w:rsid w:val="00ED693E"/>
    <w:rsid w:val="00ED6BC4"/>
    <w:rsid w:val="00ED75D3"/>
    <w:rsid w:val="00ED7D3E"/>
    <w:rsid w:val="00ED7E0A"/>
    <w:rsid w:val="00ED7EE6"/>
    <w:rsid w:val="00EE039B"/>
    <w:rsid w:val="00EE0699"/>
    <w:rsid w:val="00EE0BAF"/>
    <w:rsid w:val="00EE0D7F"/>
    <w:rsid w:val="00EE0EBD"/>
    <w:rsid w:val="00EE19BD"/>
    <w:rsid w:val="00EE1BB2"/>
    <w:rsid w:val="00EE266D"/>
    <w:rsid w:val="00EE281A"/>
    <w:rsid w:val="00EE2DE6"/>
    <w:rsid w:val="00EE40B2"/>
    <w:rsid w:val="00EE551B"/>
    <w:rsid w:val="00EE5A82"/>
    <w:rsid w:val="00EE5F4B"/>
    <w:rsid w:val="00EE758A"/>
    <w:rsid w:val="00EE7651"/>
    <w:rsid w:val="00EF0043"/>
    <w:rsid w:val="00EF08C6"/>
    <w:rsid w:val="00EF0A50"/>
    <w:rsid w:val="00EF0C29"/>
    <w:rsid w:val="00EF0FF8"/>
    <w:rsid w:val="00EF18DD"/>
    <w:rsid w:val="00EF2B59"/>
    <w:rsid w:val="00EF3406"/>
    <w:rsid w:val="00EF35B7"/>
    <w:rsid w:val="00EF438F"/>
    <w:rsid w:val="00EF4716"/>
    <w:rsid w:val="00EF4C78"/>
    <w:rsid w:val="00EF6335"/>
    <w:rsid w:val="00EF6724"/>
    <w:rsid w:val="00EF6B92"/>
    <w:rsid w:val="00EF6E73"/>
    <w:rsid w:val="00EF7373"/>
    <w:rsid w:val="00EF7586"/>
    <w:rsid w:val="00EF772D"/>
    <w:rsid w:val="00F006FE"/>
    <w:rsid w:val="00F009C2"/>
    <w:rsid w:val="00F00B06"/>
    <w:rsid w:val="00F01A63"/>
    <w:rsid w:val="00F01F4A"/>
    <w:rsid w:val="00F02C2C"/>
    <w:rsid w:val="00F0355A"/>
    <w:rsid w:val="00F047BD"/>
    <w:rsid w:val="00F04896"/>
    <w:rsid w:val="00F05189"/>
    <w:rsid w:val="00F061EC"/>
    <w:rsid w:val="00F06A65"/>
    <w:rsid w:val="00F07547"/>
    <w:rsid w:val="00F07692"/>
    <w:rsid w:val="00F07A4C"/>
    <w:rsid w:val="00F1108D"/>
    <w:rsid w:val="00F11434"/>
    <w:rsid w:val="00F11442"/>
    <w:rsid w:val="00F136BD"/>
    <w:rsid w:val="00F1433E"/>
    <w:rsid w:val="00F15BA0"/>
    <w:rsid w:val="00F165E5"/>
    <w:rsid w:val="00F17BC1"/>
    <w:rsid w:val="00F20C9D"/>
    <w:rsid w:val="00F21040"/>
    <w:rsid w:val="00F2165A"/>
    <w:rsid w:val="00F22DF0"/>
    <w:rsid w:val="00F23234"/>
    <w:rsid w:val="00F2350B"/>
    <w:rsid w:val="00F23D34"/>
    <w:rsid w:val="00F24AB2"/>
    <w:rsid w:val="00F259D0"/>
    <w:rsid w:val="00F25CE9"/>
    <w:rsid w:val="00F26A61"/>
    <w:rsid w:val="00F2755B"/>
    <w:rsid w:val="00F27817"/>
    <w:rsid w:val="00F279B2"/>
    <w:rsid w:val="00F27EC2"/>
    <w:rsid w:val="00F3013A"/>
    <w:rsid w:val="00F30AE6"/>
    <w:rsid w:val="00F30D15"/>
    <w:rsid w:val="00F31886"/>
    <w:rsid w:val="00F31C4B"/>
    <w:rsid w:val="00F3202E"/>
    <w:rsid w:val="00F332D0"/>
    <w:rsid w:val="00F34978"/>
    <w:rsid w:val="00F35828"/>
    <w:rsid w:val="00F35E1F"/>
    <w:rsid w:val="00F36150"/>
    <w:rsid w:val="00F361A2"/>
    <w:rsid w:val="00F36326"/>
    <w:rsid w:val="00F363B9"/>
    <w:rsid w:val="00F36A9F"/>
    <w:rsid w:val="00F37DBF"/>
    <w:rsid w:val="00F40676"/>
    <w:rsid w:val="00F407AE"/>
    <w:rsid w:val="00F40CA1"/>
    <w:rsid w:val="00F41350"/>
    <w:rsid w:val="00F4261B"/>
    <w:rsid w:val="00F4267F"/>
    <w:rsid w:val="00F44575"/>
    <w:rsid w:val="00F456D3"/>
    <w:rsid w:val="00F45B02"/>
    <w:rsid w:val="00F45CA8"/>
    <w:rsid w:val="00F46E36"/>
    <w:rsid w:val="00F47331"/>
    <w:rsid w:val="00F47D24"/>
    <w:rsid w:val="00F47EE9"/>
    <w:rsid w:val="00F5018B"/>
    <w:rsid w:val="00F52770"/>
    <w:rsid w:val="00F53DB8"/>
    <w:rsid w:val="00F53EE7"/>
    <w:rsid w:val="00F54202"/>
    <w:rsid w:val="00F54B1E"/>
    <w:rsid w:val="00F551D4"/>
    <w:rsid w:val="00F55218"/>
    <w:rsid w:val="00F55789"/>
    <w:rsid w:val="00F5580E"/>
    <w:rsid w:val="00F55B37"/>
    <w:rsid w:val="00F55B89"/>
    <w:rsid w:val="00F55DF6"/>
    <w:rsid w:val="00F5686E"/>
    <w:rsid w:val="00F604C0"/>
    <w:rsid w:val="00F60803"/>
    <w:rsid w:val="00F61B34"/>
    <w:rsid w:val="00F6265E"/>
    <w:rsid w:val="00F6291A"/>
    <w:rsid w:val="00F62CA7"/>
    <w:rsid w:val="00F62D46"/>
    <w:rsid w:val="00F6322C"/>
    <w:rsid w:val="00F639FE"/>
    <w:rsid w:val="00F63D07"/>
    <w:rsid w:val="00F64DA7"/>
    <w:rsid w:val="00F65091"/>
    <w:rsid w:val="00F650C2"/>
    <w:rsid w:val="00F65469"/>
    <w:rsid w:val="00F679E5"/>
    <w:rsid w:val="00F70FDC"/>
    <w:rsid w:val="00F7104F"/>
    <w:rsid w:val="00F71555"/>
    <w:rsid w:val="00F72710"/>
    <w:rsid w:val="00F73E2D"/>
    <w:rsid w:val="00F74734"/>
    <w:rsid w:val="00F75EA5"/>
    <w:rsid w:val="00F765C1"/>
    <w:rsid w:val="00F769A8"/>
    <w:rsid w:val="00F76B13"/>
    <w:rsid w:val="00F7732F"/>
    <w:rsid w:val="00F775B4"/>
    <w:rsid w:val="00F776E1"/>
    <w:rsid w:val="00F77CA7"/>
    <w:rsid w:val="00F807E2"/>
    <w:rsid w:val="00F808F7"/>
    <w:rsid w:val="00F81600"/>
    <w:rsid w:val="00F81B20"/>
    <w:rsid w:val="00F82CFF"/>
    <w:rsid w:val="00F83B97"/>
    <w:rsid w:val="00F85150"/>
    <w:rsid w:val="00F85713"/>
    <w:rsid w:val="00F85FEF"/>
    <w:rsid w:val="00F86255"/>
    <w:rsid w:val="00F86839"/>
    <w:rsid w:val="00F87588"/>
    <w:rsid w:val="00F87B3A"/>
    <w:rsid w:val="00F87E52"/>
    <w:rsid w:val="00F9084C"/>
    <w:rsid w:val="00F909FE"/>
    <w:rsid w:val="00F91634"/>
    <w:rsid w:val="00F91C22"/>
    <w:rsid w:val="00F92F74"/>
    <w:rsid w:val="00F93E5E"/>
    <w:rsid w:val="00F93FDC"/>
    <w:rsid w:val="00F95C55"/>
    <w:rsid w:val="00F95C58"/>
    <w:rsid w:val="00F96176"/>
    <w:rsid w:val="00F966B4"/>
    <w:rsid w:val="00F9740A"/>
    <w:rsid w:val="00F974C2"/>
    <w:rsid w:val="00F9765C"/>
    <w:rsid w:val="00F97A10"/>
    <w:rsid w:val="00FA042F"/>
    <w:rsid w:val="00FA08F4"/>
    <w:rsid w:val="00FA12E8"/>
    <w:rsid w:val="00FA1622"/>
    <w:rsid w:val="00FA19B3"/>
    <w:rsid w:val="00FA23C6"/>
    <w:rsid w:val="00FA2564"/>
    <w:rsid w:val="00FA298C"/>
    <w:rsid w:val="00FA308B"/>
    <w:rsid w:val="00FA34A1"/>
    <w:rsid w:val="00FA4DDE"/>
    <w:rsid w:val="00FA5D9B"/>
    <w:rsid w:val="00FA64AA"/>
    <w:rsid w:val="00FA6976"/>
    <w:rsid w:val="00FA697D"/>
    <w:rsid w:val="00FA6A3D"/>
    <w:rsid w:val="00FA74D8"/>
    <w:rsid w:val="00FA775B"/>
    <w:rsid w:val="00FA7984"/>
    <w:rsid w:val="00FA7B71"/>
    <w:rsid w:val="00FB0884"/>
    <w:rsid w:val="00FB0A7B"/>
    <w:rsid w:val="00FB0C2D"/>
    <w:rsid w:val="00FB16E3"/>
    <w:rsid w:val="00FB1901"/>
    <w:rsid w:val="00FB24C8"/>
    <w:rsid w:val="00FB2FDD"/>
    <w:rsid w:val="00FB3831"/>
    <w:rsid w:val="00FB426B"/>
    <w:rsid w:val="00FB42D5"/>
    <w:rsid w:val="00FB4320"/>
    <w:rsid w:val="00FB47E9"/>
    <w:rsid w:val="00FB5D36"/>
    <w:rsid w:val="00FB6F94"/>
    <w:rsid w:val="00FB795C"/>
    <w:rsid w:val="00FB7CC0"/>
    <w:rsid w:val="00FC04F3"/>
    <w:rsid w:val="00FC08F8"/>
    <w:rsid w:val="00FC138E"/>
    <w:rsid w:val="00FC162E"/>
    <w:rsid w:val="00FC207D"/>
    <w:rsid w:val="00FC2B23"/>
    <w:rsid w:val="00FC33BE"/>
    <w:rsid w:val="00FC34B7"/>
    <w:rsid w:val="00FC395C"/>
    <w:rsid w:val="00FC4256"/>
    <w:rsid w:val="00FC4593"/>
    <w:rsid w:val="00FC4DEC"/>
    <w:rsid w:val="00FC6596"/>
    <w:rsid w:val="00FC6B2E"/>
    <w:rsid w:val="00FC7B5D"/>
    <w:rsid w:val="00FD0425"/>
    <w:rsid w:val="00FD0C04"/>
    <w:rsid w:val="00FD0C90"/>
    <w:rsid w:val="00FD24C3"/>
    <w:rsid w:val="00FD2FA4"/>
    <w:rsid w:val="00FD3439"/>
    <w:rsid w:val="00FD3A02"/>
    <w:rsid w:val="00FD3E70"/>
    <w:rsid w:val="00FD3EAA"/>
    <w:rsid w:val="00FD420E"/>
    <w:rsid w:val="00FD49E2"/>
    <w:rsid w:val="00FD50E4"/>
    <w:rsid w:val="00FD57B2"/>
    <w:rsid w:val="00FD5BA6"/>
    <w:rsid w:val="00FD6A28"/>
    <w:rsid w:val="00FD6E3B"/>
    <w:rsid w:val="00FD75F7"/>
    <w:rsid w:val="00FE2668"/>
    <w:rsid w:val="00FE2B5E"/>
    <w:rsid w:val="00FE313F"/>
    <w:rsid w:val="00FE3E84"/>
    <w:rsid w:val="00FE53D6"/>
    <w:rsid w:val="00FE64DA"/>
    <w:rsid w:val="00FE6EE1"/>
    <w:rsid w:val="00FE6F83"/>
    <w:rsid w:val="00FE79D4"/>
    <w:rsid w:val="00FF0975"/>
    <w:rsid w:val="00FF12E3"/>
    <w:rsid w:val="00FF13C6"/>
    <w:rsid w:val="00FF2599"/>
    <w:rsid w:val="00FF3C47"/>
    <w:rsid w:val="00FF3DCF"/>
    <w:rsid w:val="00FF40B8"/>
    <w:rsid w:val="00FF41DF"/>
    <w:rsid w:val="00FF44D8"/>
    <w:rsid w:val="00FF4789"/>
    <w:rsid w:val="00FF48E9"/>
    <w:rsid w:val="00FF4EE9"/>
    <w:rsid w:val="00FF574F"/>
    <w:rsid w:val="00FF5944"/>
    <w:rsid w:val="00FF5FD5"/>
    <w:rsid w:val="00FF6487"/>
    <w:rsid w:val="00FF6F49"/>
    <w:rsid w:val="00FF7115"/>
    <w:rsid w:val="00FF7BD3"/>
    <w:rsid w:val="00FF860C"/>
    <w:rsid w:val="015DDA98"/>
    <w:rsid w:val="01989A8D"/>
    <w:rsid w:val="01C274FE"/>
    <w:rsid w:val="01DC9A96"/>
    <w:rsid w:val="0261BC33"/>
    <w:rsid w:val="028634B7"/>
    <w:rsid w:val="02ED18D9"/>
    <w:rsid w:val="049B8A72"/>
    <w:rsid w:val="04AF6982"/>
    <w:rsid w:val="04E8EBEB"/>
    <w:rsid w:val="05DE0B8E"/>
    <w:rsid w:val="068813FE"/>
    <w:rsid w:val="06BED8C6"/>
    <w:rsid w:val="06D95929"/>
    <w:rsid w:val="06FB4D8A"/>
    <w:rsid w:val="07284FAC"/>
    <w:rsid w:val="0790AA82"/>
    <w:rsid w:val="07B83EBC"/>
    <w:rsid w:val="07BEFF7B"/>
    <w:rsid w:val="0819706E"/>
    <w:rsid w:val="0875298A"/>
    <w:rsid w:val="08EDF260"/>
    <w:rsid w:val="08EDFE88"/>
    <w:rsid w:val="091FE5B2"/>
    <w:rsid w:val="09A334B1"/>
    <w:rsid w:val="0A0BBB1F"/>
    <w:rsid w:val="0A0BC279"/>
    <w:rsid w:val="0A3873B1"/>
    <w:rsid w:val="0A6C9093"/>
    <w:rsid w:val="0B59D64F"/>
    <w:rsid w:val="0BA792DA"/>
    <w:rsid w:val="0BD44412"/>
    <w:rsid w:val="0BE063C6"/>
    <w:rsid w:val="0C1A2D2D"/>
    <w:rsid w:val="0C578674"/>
    <w:rsid w:val="0CBC5608"/>
    <w:rsid w:val="0D1003C0"/>
    <w:rsid w:val="0D345036"/>
    <w:rsid w:val="0D43D0D7"/>
    <w:rsid w:val="0E484329"/>
    <w:rsid w:val="0E4F1029"/>
    <w:rsid w:val="0E81A569"/>
    <w:rsid w:val="0ED02097"/>
    <w:rsid w:val="0EDF339C"/>
    <w:rsid w:val="0EEA29A6"/>
    <w:rsid w:val="0F0D2AFB"/>
    <w:rsid w:val="0F2FEEAF"/>
    <w:rsid w:val="0F365B62"/>
    <w:rsid w:val="0F50440F"/>
    <w:rsid w:val="0F7A3FEC"/>
    <w:rsid w:val="0FE35C85"/>
    <w:rsid w:val="1050D89B"/>
    <w:rsid w:val="10890773"/>
    <w:rsid w:val="10D8CEE3"/>
    <w:rsid w:val="115AD605"/>
    <w:rsid w:val="1179A698"/>
    <w:rsid w:val="1271066A"/>
    <w:rsid w:val="1294D4A6"/>
    <w:rsid w:val="134BBFD7"/>
    <w:rsid w:val="136E848C"/>
    <w:rsid w:val="138CB384"/>
    <w:rsid w:val="14E79038"/>
    <w:rsid w:val="14FB648C"/>
    <w:rsid w:val="15BE0711"/>
    <w:rsid w:val="16103D67"/>
    <w:rsid w:val="162E4728"/>
    <w:rsid w:val="16465356"/>
    <w:rsid w:val="16A852A1"/>
    <w:rsid w:val="1781EAE4"/>
    <w:rsid w:val="17A59A1A"/>
    <w:rsid w:val="1835E4DC"/>
    <w:rsid w:val="18A181AB"/>
    <w:rsid w:val="18B2C71A"/>
    <w:rsid w:val="18BAB4A0"/>
    <w:rsid w:val="18D3E880"/>
    <w:rsid w:val="1913878B"/>
    <w:rsid w:val="194ED391"/>
    <w:rsid w:val="1953928F"/>
    <w:rsid w:val="196AC5D0"/>
    <w:rsid w:val="1A3F36F5"/>
    <w:rsid w:val="1A4395E1"/>
    <w:rsid w:val="1A67CFC6"/>
    <w:rsid w:val="1AA15937"/>
    <w:rsid w:val="1AC77C12"/>
    <w:rsid w:val="1ADDC8CE"/>
    <w:rsid w:val="1B1986F4"/>
    <w:rsid w:val="1B28C8DD"/>
    <w:rsid w:val="1B3854F3"/>
    <w:rsid w:val="1B615A2C"/>
    <w:rsid w:val="1BA4FBE3"/>
    <w:rsid w:val="1BB49B29"/>
    <w:rsid w:val="1BEA67DC"/>
    <w:rsid w:val="1D05804E"/>
    <w:rsid w:val="1D1E0563"/>
    <w:rsid w:val="1D491CBA"/>
    <w:rsid w:val="1D6C5E49"/>
    <w:rsid w:val="1D782342"/>
    <w:rsid w:val="1D81D526"/>
    <w:rsid w:val="1D99DD16"/>
    <w:rsid w:val="1DD1067C"/>
    <w:rsid w:val="1E39590D"/>
    <w:rsid w:val="1EF037A4"/>
    <w:rsid w:val="2008C2E8"/>
    <w:rsid w:val="20209FDF"/>
    <w:rsid w:val="2033DF37"/>
    <w:rsid w:val="208C0805"/>
    <w:rsid w:val="20A7A279"/>
    <w:rsid w:val="20B6F2D4"/>
    <w:rsid w:val="2108A73E"/>
    <w:rsid w:val="21132015"/>
    <w:rsid w:val="2168E3B8"/>
    <w:rsid w:val="2170CA9F"/>
    <w:rsid w:val="21899FE4"/>
    <w:rsid w:val="21A49349"/>
    <w:rsid w:val="21CC57E6"/>
    <w:rsid w:val="21D3AA4B"/>
    <w:rsid w:val="220A71B2"/>
    <w:rsid w:val="2244D502"/>
    <w:rsid w:val="22486E89"/>
    <w:rsid w:val="22FC4625"/>
    <w:rsid w:val="23C30E68"/>
    <w:rsid w:val="23EB7CCB"/>
    <w:rsid w:val="24289277"/>
    <w:rsid w:val="24404800"/>
    <w:rsid w:val="245573F2"/>
    <w:rsid w:val="24A02397"/>
    <w:rsid w:val="252455B9"/>
    <w:rsid w:val="25A3E95B"/>
    <w:rsid w:val="25C462D8"/>
    <w:rsid w:val="25DC1861"/>
    <w:rsid w:val="260D04F7"/>
    <w:rsid w:val="268807CB"/>
    <w:rsid w:val="268A06BB"/>
    <w:rsid w:val="268FE163"/>
    <w:rsid w:val="269FC909"/>
    <w:rsid w:val="26EF271A"/>
    <w:rsid w:val="26F00140"/>
    <w:rsid w:val="27647CE4"/>
    <w:rsid w:val="27B1BD1C"/>
    <w:rsid w:val="27B60E8D"/>
    <w:rsid w:val="27DB717D"/>
    <w:rsid w:val="2879F5D4"/>
    <w:rsid w:val="2913B923"/>
    <w:rsid w:val="2939339C"/>
    <w:rsid w:val="2A3B9E38"/>
    <w:rsid w:val="2B83DE14"/>
    <w:rsid w:val="2BFA6431"/>
    <w:rsid w:val="2C162CEA"/>
    <w:rsid w:val="2D4BECB6"/>
    <w:rsid w:val="2E6EFA38"/>
    <w:rsid w:val="3051F087"/>
    <w:rsid w:val="30743F18"/>
    <w:rsid w:val="30B5B949"/>
    <w:rsid w:val="30CDD554"/>
    <w:rsid w:val="311ACE9D"/>
    <w:rsid w:val="31F07D8A"/>
    <w:rsid w:val="3282DF71"/>
    <w:rsid w:val="32C78280"/>
    <w:rsid w:val="3329BF51"/>
    <w:rsid w:val="33AB2831"/>
    <w:rsid w:val="33FD8890"/>
    <w:rsid w:val="34051467"/>
    <w:rsid w:val="34057616"/>
    <w:rsid w:val="3438CDC1"/>
    <w:rsid w:val="343F70DA"/>
    <w:rsid w:val="344BB1C4"/>
    <w:rsid w:val="345BEE4B"/>
    <w:rsid w:val="34EE25A7"/>
    <w:rsid w:val="350F7C2E"/>
    <w:rsid w:val="35716809"/>
    <w:rsid w:val="357E50DF"/>
    <w:rsid w:val="3689F608"/>
    <w:rsid w:val="3755FF2B"/>
    <w:rsid w:val="38204104"/>
    <w:rsid w:val="386A4087"/>
    <w:rsid w:val="38DF52EE"/>
    <w:rsid w:val="39C0B186"/>
    <w:rsid w:val="3A5B8F3D"/>
    <w:rsid w:val="3AE2F968"/>
    <w:rsid w:val="3AEF2BAE"/>
    <w:rsid w:val="3B705A4F"/>
    <w:rsid w:val="3BA047E4"/>
    <w:rsid w:val="3BC5B205"/>
    <w:rsid w:val="3C309356"/>
    <w:rsid w:val="3CA14943"/>
    <w:rsid w:val="3D7C79EE"/>
    <w:rsid w:val="3E30BB39"/>
    <w:rsid w:val="3E5943B0"/>
    <w:rsid w:val="3E7617B8"/>
    <w:rsid w:val="3E9507ED"/>
    <w:rsid w:val="3F9CBE70"/>
    <w:rsid w:val="3FBD2621"/>
    <w:rsid w:val="3FF51411"/>
    <w:rsid w:val="4030D84E"/>
    <w:rsid w:val="41278209"/>
    <w:rsid w:val="4190E472"/>
    <w:rsid w:val="41CCA8AF"/>
    <w:rsid w:val="41FE82C5"/>
    <w:rsid w:val="4224B55A"/>
    <w:rsid w:val="422D813B"/>
    <w:rsid w:val="425AE875"/>
    <w:rsid w:val="42C9FD33"/>
    <w:rsid w:val="43193E8D"/>
    <w:rsid w:val="434C1293"/>
    <w:rsid w:val="4365B2AC"/>
    <w:rsid w:val="439BE0F5"/>
    <w:rsid w:val="43A6EE50"/>
    <w:rsid w:val="43C04061"/>
    <w:rsid w:val="43C6A6F9"/>
    <w:rsid w:val="44027183"/>
    <w:rsid w:val="44DCAE1C"/>
    <w:rsid w:val="45044971"/>
    <w:rsid w:val="453C7024"/>
    <w:rsid w:val="45CDAD79"/>
    <w:rsid w:val="46536B08"/>
    <w:rsid w:val="46BA925E"/>
    <w:rsid w:val="472D4917"/>
    <w:rsid w:val="47383290"/>
    <w:rsid w:val="4787A4BF"/>
    <w:rsid w:val="47B1F06B"/>
    <w:rsid w:val="483BEA33"/>
    <w:rsid w:val="4849A952"/>
    <w:rsid w:val="486F02E9"/>
    <w:rsid w:val="49DF782A"/>
    <w:rsid w:val="4A9ED122"/>
    <w:rsid w:val="4ACB7D87"/>
    <w:rsid w:val="4B07023A"/>
    <w:rsid w:val="4BA6A3AB"/>
    <w:rsid w:val="4BE3C302"/>
    <w:rsid w:val="4C1DABCB"/>
    <w:rsid w:val="4C7F2BBB"/>
    <w:rsid w:val="4CC1FB80"/>
    <w:rsid w:val="4CD167ED"/>
    <w:rsid w:val="4CDDFD1E"/>
    <w:rsid w:val="4D319FB7"/>
    <w:rsid w:val="4D39B359"/>
    <w:rsid w:val="4D49D4A7"/>
    <w:rsid w:val="4DA953C9"/>
    <w:rsid w:val="4E15211C"/>
    <w:rsid w:val="4E5E244D"/>
    <w:rsid w:val="4EE3526A"/>
    <w:rsid w:val="4F8B6F7D"/>
    <w:rsid w:val="5070B474"/>
    <w:rsid w:val="50FA1CE8"/>
    <w:rsid w:val="50FEFACE"/>
    <w:rsid w:val="513ACFD9"/>
    <w:rsid w:val="51459359"/>
    <w:rsid w:val="5158D2B1"/>
    <w:rsid w:val="5172E5BE"/>
    <w:rsid w:val="51BB8F21"/>
    <w:rsid w:val="51FD20E3"/>
    <w:rsid w:val="526C7063"/>
    <w:rsid w:val="52A61E93"/>
    <w:rsid w:val="52E8923F"/>
    <w:rsid w:val="52F4A312"/>
    <w:rsid w:val="531403F9"/>
    <w:rsid w:val="53DBDE5F"/>
    <w:rsid w:val="542B9DBA"/>
    <w:rsid w:val="54593770"/>
    <w:rsid w:val="54DFFD77"/>
    <w:rsid w:val="555434D7"/>
    <w:rsid w:val="555FC8D1"/>
    <w:rsid w:val="558D9F7D"/>
    <w:rsid w:val="55BD7FB8"/>
    <w:rsid w:val="55F586EC"/>
    <w:rsid w:val="5610C15B"/>
    <w:rsid w:val="563E8EE4"/>
    <w:rsid w:val="56B51E19"/>
    <w:rsid w:val="5704AF6B"/>
    <w:rsid w:val="573E6396"/>
    <w:rsid w:val="57E22742"/>
    <w:rsid w:val="580F1315"/>
    <w:rsid w:val="582C0B28"/>
    <w:rsid w:val="58B4D452"/>
    <w:rsid w:val="5972E316"/>
    <w:rsid w:val="5A3FFFD0"/>
    <w:rsid w:val="5AA9CB32"/>
    <w:rsid w:val="5AD7FE7B"/>
    <w:rsid w:val="5AF3A424"/>
    <w:rsid w:val="5B57685F"/>
    <w:rsid w:val="5B627167"/>
    <w:rsid w:val="5BB8EBB9"/>
    <w:rsid w:val="5C319BEE"/>
    <w:rsid w:val="5C644955"/>
    <w:rsid w:val="5CC82EB5"/>
    <w:rsid w:val="5CFF7C4B"/>
    <w:rsid w:val="5D2A534B"/>
    <w:rsid w:val="5DC1BFFB"/>
    <w:rsid w:val="5E31F3CC"/>
    <w:rsid w:val="5E7B29A2"/>
    <w:rsid w:val="5F40D99C"/>
    <w:rsid w:val="605696BE"/>
    <w:rsid w:val="612F55CE"/>
    <w:rsid w:val="613FA7FE"/>
    <w:rsid w:val="61D1B2EB"/>
    <w:rsid w:val="623FF4B9"/>
    <w:rsid w:val="62ADBF62"/>
    <w:rsid w:val="62DE5F27"/>
    <w:rsid w:val="632CCEAE"/>
    <w:rsid w:val="6337616C"/>
    <w:rsid w:val="634F1483"/>
    <w:rsid w:val="63B7BEFE"/>
    <w:rsid w:val="63CEE491"/>
    <w:rsid w:val="63E56172"/>
    <w:rsid w:val="645B8473"/>
    <w:rsid w:val="6465FB46"/>
    <w:rsid w:val="654A74EB"/>
    <w:rsid w:val="65633453"/>
    <w:rsid w:val="65BE2431"/>
    <w:rsid w:val="662B2D4F"/>
    <w:rsid w:val="663A95DE"/>
    <w:rsid w:val="663BFF39"/>
    <w:rsid w:val="66E6454C"/>
    <w:rsid w:val="66E9A001"/>
    <w:rsid w:val="674ED8CF"/>
    <w:rsid w:val="688215AD"/>
    <w:rsid w:val="69393E17"/>
    <w:rsid w:val="6994537B"/>
    <w:rsid w:val="6A737DC8"/>
    <w:rsid w:val="6A944E6A"/>
    <w:rsid w:val="6AE1D935"/>
    <w:rsid w:val="6B16C371"/>
    <w:rsid w:val="6B23F854"/>
    <w:rsid w:val="6B789531"/>
    <w:rsid w:val="6BE97B4B"/>
    <w:rsid w:val="6CF3F86E"/>
    <w:rsid w:val="6D28567D"/>
    <w:rsid w:val="6D5586D0"/>
    <w:rsid w:val="6D93FE22"/>
    <w:rsid w:val="6E01AF81"/>
    <w:rsid w:val="6E495636"/>
    <w:rsid w:val="6EB035F3"/>
    <w:rsid w:val="6EB82379"/>
    <w:rsid w:val="6EE3CF6D"/>
    <w:rsid w:val="6F8C0B0C"/>
    <w:rsid w:val="70277D55"/>
    <w:rsid w:val="709D765D"/>
    <w:rsid w:val="712DCFBA"/>
    <w:rsid w:val="717F8424"/>
    <w:rsid w:val="7180F6F8"/>
    <w:rsid w:val="7187A5DE"/>
    <w:rsid w:val="71916FAF"/>
    <w:rsid w:val="7197A187"/>
    <w:rsid w:val="71BFE5CD"/>
    <w:rsid w:val="7253204C"/>
    <w:rsid w:val="72B5D7EC"/>
    <w:rsid w:val="72C09196"/>
    <w:rsid w:val="72CB54C8"/>
    <w:rsid w:val="72CF79D8"/>
    <w:rsid w:val="73CF1D87"/>
    <w:rsid w:val="7465707C"/>
    <w:rsid w:val="749F6F5D"/>
    <w:rsid w:val="75087C76"/>
    <w:rsid w:val="752764FD"/>
    <w:rsid w:val="755310F1"/>
    <w:rsid w:val="75671FDA"/>
    <w:rsid w:val="7595A6CB"/>
    <w:rsid w:val="75B890E3"/>
    <w:rsid w:val="75C754A4"/>
    <w:rsid w:val="76528DE6"/>
    <w:rsid w:val="7677C6FD"/>
    <w:rsid w:val="76BB47D8"/>
    <w:rsid w:val="76C41D43"/>
    <w:rsid w:val="76E340B9"/>
    <w:rsid w:val="76E407C5"/>
    <w:rsid w:val="7706BE49"/>
    <w:rsid w:val="770F25B8"/>
    <w:rsid w:val="774D390B"/>
    <w:rsid w:val="780DC094"/>
    <w:rsid w:val="78386E5A"/>
    <w:rsid w:val="78628B6A"/>
    <w:rsid w:val="78CD478D"/>
    <w:rsid w:val="798A9609"/>
    <w:rsid w:val="799FC1FB"/>
    <w:rsid w:val="79FAD620"/>
    <w:rsid w:val="7A767141"/>
    <w:rsid w:val="7AC6FE90"/>
    <w:rsid w:val="7ACBA37B"/>
    <w:rsid w:val="7BCAE20B"/>
    <w:rsid w:val="7C04F5C6"/>
    <w:rsid w:val="7C815FBF"/>
    <w:rsid w:val="7CB95B5C"/>
    <w:rsid w:val="7CDAFBE4"/>
    <w:rsid w:val="7D176ED0"/>
    <w:rsid w:val="7DAA5508"/>
    <w:rsid w:val="7E8C8C1B"/>
    <w:rsid w:val="7EB33F31"/>
    <w:rsid w:val="7ECE4743"/>
    <w:rsid w:val="7F2C9E17"/>
    <w:rsid w:val="7F890679"/>
    <w:rsid w:val="7F959DE4"/>
    <w:rsid w:val="7FD3F8A1"/>
    <w:rsid w:val="7FF9D7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BBAACC"/>
  <w15:docId w15:val="{248869CF-57D0-4834-9559-9AB209C2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F33"/>
    <w:rPr>
      <w:rFonts w:ascii="CG Times" w:hAnsi="CG Times"/>
      <w:sz w:val="24"/>
      <w:lang w:val="en-US" w:eastAsia="en-US"/>
    </w:rPr>
  </w:style>
  <w:style w:type="paragraph" w:styleId="Heading1">
    <w:name w:val="heading 1"/>
    <w:basedOn w:val="Normal"/>
    <w:next w:val="Normal"/>
    <w:link w:val="Heading1Char"/>
    <w:qFormat/>
    <w:rsid w:val="00FB7CC0"/>
    <w:pPr>
      <w:keepNext/>
      <w:numPr>
        <w:numId w:val="1"/>
      </w:numPr>
      <w:spacing w:before="240" w:after="60"/>
      <w:outlineLvl w:val="0"/>
    </w:pPr>
    <w:rPr>
      <w:rFonts w:ascii="Arial" w:hAnsi="Arial"/>
      <w:b/>
      <w:kern w:val="28"/>
      <w:sz w:val="28"/>
      <w:lang w:val="en-GB"/>
    </w:rPr>
  </w:style>
  <w:style w:type="paragraph" w:styleId="Heading2">
    <w:name w:val="heading 2"/>
    <w:basedOn w:val="Normal"/>
    <w:next w:val="Normal"/>
    <w:link w:val="Heading2Char"/>
    <w:qFormat/>
    <w:rsid w:val="00FB7CC0"/>
    <w:pPr>
      <w:keepNext/>
      <w:numPr>
        <w:ilvl w:val="1"/>
        <w:numId w:val="1"/>
      </w:numPr>
      <w:spacing w:before="240" w:after="60"/>
      <w:outlineLvl w:val="1"/>
    </w:pPr>
    <w:rPr>
      <w:rFonts w:ascii="Arial" w:hAnsi="Arial"/>
      <w:b/>
      <w:i/>
      <w:lang w:val="en-GB"/>
    </w:rPr>
  </w:style>
  <w:style w:type="paragraph" w:styleId="Heading3">
    <w:name w:val="heading 3"/>
    <w:basedOn w:val="Normal"/>
    <w:next w:val="Normal"/>
    <w:link w:val="Heading3Char"/>
    <w:qFormat/>
    <w:rsid w:val="00FB7CC0"/>
    <w:pPr>
      <w:keepNext/>
      <w:numPr>
        <w:ilvl w:val="2"/>
        <w:numId w:val="1"/>
      </w:numPr>
      <w:spacing w:before="240" w:after="60"/>
      <w:outlineLvl w:val="2"/>
    </w:pPr>
    <w:rPr>
      <w:rFonts w:ascii="Arial" w:hAnsi="Arial"/>
      <w:lang w:val="en-GB"/>
    </w:rPr>
  </w:style>
  <w:style w:type="paragraph" w:styleId="Heading4">
    <w:name w:val="heading 4"/>
    <w:basedOn w:val="Normal"/>
    <w:next w:val="Normal"/>
    <w:link w:val="Heading4Char"/>
    <w:qFormat/>
    <w:rsid w:val="00FB7CC0"/>
    <w:pPr>
      <w:keepNext/>
      <w:numPr>
        <w:ilvl w:val="3"/>
        <w:numId w:val="1"/>
      </w:numPr>
      <w:spacing w:before="240" w:after="60"/>
      <w:outlineLvl w:val="3"/>
    </w:pPr>
    <w:rPr>
      <w:rFonts w:ascii="Arial" w:hAnsi="Arial"/>
      <w:b/>
      <w:lang w:val="en-GB"/>
    </w:rPr>
  </w:style>
  <w:style w:type="paragraph" w:styleId="Heading5">
    <w:name w:val="heading 5"/>
    <w:basedOn w:val="Normal"/>
    <w:next w:val="Normal"/>
    <w:link w:val="Heading5Char"/>
    <w:qFormat/>
    <w:rsid w:val="00FB7CC0"/>
    <w:pPr>
      <w:numPr>
        <w:ilvl w:val="4"/>
        <w:numId w:val="1"/>
      </w:numPr>
      <w:spacing w:before="240" w:after="60"/>
      <w:outlineLvl w:val="4"/>
    </w:pPr>
    <w:rPr>
      <w:rFonts w:ascii="Times New Roman" w:hAnsi="Times New Roman"/>
      <w:sz w:val="22"/>
      <w:lang w:val="en-GB"/>
    </w:rPr>
  </w:style>
  <w:style w:type="paragraph" w:styleId="Heading6">
    <w:name w:val="heading 6"/>
    <w:basedOn w:val="Normal"/>
    <w:next w:val="Normal"/>
    <w:link w:val="Heading6Char"/>
    <w:qFormat/>
    <w:rsid w:val="00FB7CC0"/>
    <w:pPr>
      <w:numPr>
        <w:ilvl w:val="5"/>
        <w:numId w:val="1"/>
      </w:numPr>
      <w:spacing w:before="240" w:after="60"/>
      <w:outlineLvl w:val="5"/>
    </w:pPr>
    <w:rPr>
      <w:rFonts w:ascii="Times New Roman" w:hAnsi="Times New Roman"/>
      <w:i/>
      <w:sz w:val="22"/>
      <w:lang w:val="en-GB"/>
    </w:rPr>
  </w:style>
  <w:style w:type="paragraph" w:styleId="Heading7">
    <w:name w:val="heading 7"/>
    <w:basedOn w:val="Normal"/>
    <w:next w:val="Normal"/>
    <w:link w:val="Heading7Char"/>
    <w:qFormat/>
    <w:rsid w:val="00FB7CC0"/>
    <w:pPr>
      <w:numPr>
        <w:ilvl w:val="6"/>
        <w:numId w:val="1"/>
      </w:numPr>
      <w:spacing w:before="240" w:after="60"/>
      <w:outlineLvl w:val="6"/>
    </w:pPr>
    <w:rPr>
      <w:rFonts w:ascii="Arial" w:hAnsi="Arial"/>
      <w:sz w:val="20"/>
      <w:lang w:val="en-GB"/>
    </w:rPr>
  </w:style>
  <w:style w:type="paragraph" w:styleId="Heading8">
    <w:name w:val="heading 8"/>
    <w:basedOn w:val="Normal"/>
    <w:next w:val="Normal"/>
    <w:link w:val="Heading8Char"/>
    <w:qFormat/>
    <w:rsid w:val="00FB7CC0"/>
    <w:pPr>
      <w:numPr>
        <w:ilvl w:val="7"/>
        <w:numId w:val="1"/>
      </w:numPr>
      <w:spacing w:before="240" w:after="60"/>
      <w:outlineLvl w:val="7"/>
    </w:pPr>
    <w:rPr>
      <w:rFonts w:ascii="Arial" w:hAnsi="Arial"/>
      <w:i/>
      <w:sz w:val="20"/>
      <w:lang w:val="en-GB"/>
    </w:rPr>
  </w:style>
  <w:style w:type="paragraph" w:styleId="Heading9">
    <w:name w:val="heading 9"/>
    <w:basedOn w:val="Normal"/>
    <w:next w:val="Normal"/>
    <w:link w:val="Heading9Char"/>
    <w:qFormat/>
    <w:rsid w:val="00FB7CC0"/>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C2F5E"/>
    <w:rPr>
      <w:rFonts w:ascii="CG Times" w:hAnsi="CG Times"/>
      <w:sz w:val="24"/>
      <w:lang w:val="en-US" w:eastAsia="en-US"/>
    </w:rPr>
  </w:style>
  <w:style w:type="character" w:styleId="BookTitle">
    <w:name w:val="Book Title"/>
    <w:basedOn w:val="DefaultParagraphFont"/>
    <w:qFormat/>
    <w:rsid w:val="006C2F5E"/>
    <w:rPr>
      <w:b/>
      <w:bCs/>
      <w:smallCaps/>
      <w:spacing w:val="5"/>
    </w:rPr>
  </w:style>
  <w:style w:type="paragraph" w:customStyle="1" w:styleId="Default">
    <w:name w:val="Default"/>
    <w:uiPriority w:val="99"/>
    <w:rsid w:val="00F36326"/>
    <w:pPr>
      <w:autoSpaceDE w:val="0"/>
      <w:autoSpaceDN w:val="0"/>
      <w:adjustRightInd w:val="0"/>
    </w:pPr>
    <w:rPr>
      <w:rFonts w:ascii="Arial" w:hAnsi="Arial" w:cs="Arial"/>
      <w:color w:val="000000"/>
      <w:sz w:val="24"/>
      <w:szCs w:val="24"/>
    </w:rPr>
  </w:style>
  <w:style w:type="paragraph" w:styleId="Header">
    <w:name w:val="header"/>
    <w:basedOn w:val="Normal"/>
    <w:link w:val="HeaderChar"/>
    <w:rsid w:val="00D613A0"/>
    <w:pPr>
      <w:tabs>
        <w:tab w:val="center" w:pos="4536"/>
        <w:tab w:val="right" w:pos="9072"/>
      </w:tabs>
    </w:pPr>
  </w:style>
  <w:style w:type="character" w:customStyle="1" w:styleId="HeaderChar">
    <w:name w:val="Header Char"/>
    <w:basedOn w:val="DefaultParagraphFont"/>
    <w:link w:val="Header"/>
    <w:rsid w:val="00D613A0"/>
    <w:rPr>
      <w:rFonts w:ascii="CG Times" w:hAnsi="CG Times"/>
      <w:sz w:val="24"/>
      <w:lang w:val="en-US" w:eastAsia="en-US"/>
    </w:rPr>
  </w:style>
  <w:style w:type="paragraph" w:styleId="Footer">
    <w:name w:val="footer"/>
    <w:basedOn w:val="Normal"/>
    <w:link w:val="FooterChar"/>
    <w:rsid w:val="00D613A0"/>
    <w:pPr>
      <w:tabs>
        <w:tab w:val="center" w:pos="4536"/>
        <w:tab w:val="right" w:pos="9072"/>
      </w:tabs>
    </w:pPr>
  </w:style>
  <w:style w:type="character" w:customStyle="1" w:styleId="FooterChar">
    <w:name w:val="Footer Char"/>
    <w:basedOn w:val="DefaultParagraphFont"/>
    <w:link w:val="Footer"/>
    <w:rsid w:val="00D613A0"/>
    <w:rPr>
      <w:rFonts w:ascii="CG Times" w:hAnsi="CG Times"/>
      <w:sz w:val="24"/>
      <w:lang w:val="en-US" w:eastAsia="en-US"/>
    </w:rPr>
  </w:style>
  <w:style w:type="paragraph" w:styleId="BalloonText">
    <w:name w:val="Balloon Text"/>
    <w:basedOn w:val="Normal"/>
    <w:link w:val="BalloonTextChar"/>
    <w:uiPriority w:val="99"/>
    <w:rsid w:val="00E53CC2"/>
    <w:rPr>
      <w:rFonts w:ascii="Tahoma" w:hAnsi="Tahoma" w:cs="Tahoma"/>
      <w:sz w:val="16"/>
      <w:szCs w:val="16"/>
    </w:rPr>
  </w:style>
  <w:style w:type="character" w:customStyle="1" w:styleId="BalloonTextChar">
    <w:name w:val="Balloon Text Char"/>
    <w:basedOn w:val="DefaultParagraphFont"/>
    <w:link w:val="BalloonText"/>
    <w:uiPriority w:val="99"/>
    <w:rsid w:val="00D613A0"/>
    <w:rPr>
      <w:rFonts w:ascii="Tahoma" w:hAnsi="Tahoma" w:cs="Tahoma"/>
      <w:sz w:val="16"/>
      <w:szCs w:val="16"/>
      <w:lang w:val="en-US" w:eastAsia="en-US"/>
    </w:rPr>
  </w:style>
  <w:style w:type="paragraph" w:styleId="BodyText2">
    <w:name w:val="Body Text 2"/>
    <w:basedOn w:val="Normal"/>
    <w:link w:val="BodyText2Char"/>
    <w:rsid w:val="00D613A0"/>
    <w:pPr>
      <w:ind w:right="126"/>
    </w:pPr>
    <w:rPr>
      <w:rFonts w:ascii="Arial" w:hAnsi="Arial" w:cs="Angsana New"/>
      <w:sz w:val="16"/>
      <w:szCs w:val="16"/>
      <w:lang w:bidi="th-TH"/>
    </w:rPr>
  </w:style>
  <w:style w:type="character" w:customStyle="1" w:styleId="BodyText2Char">
    <w:name w:val="Body Text 2 Char"/>
    <w:basedOn w:val="DefaultParagraphFont"/>
    <w:link w:val="BodyText2"/>
    <w:rsid w:val="00D613A0"/>
    <w:rPr>
      <w:rFonts w:ascii="Arial" w:hAnsi="Arial" w:cs="Angsana New"/>
      <w:sz w:val="16"/>
      <w:szCs w:val="16"/>
      <w:lang w:val="en-US" w:eastAsia="en-US" w:bidi="th-TH"/>
    </w:rPr>
  </w:style>
  <w:style w:type="paragraph" w:customStyle="1" w:styleId="NielsenMainHeading">
    <w:name w:val="Nielsen _ Main Heading"/>
    <w:link w:val="NielsenMainHeadingChar"/>
    <w:uiPriority w:val="99"/>
    <w:qFormat/>
    <w:rsid w:val="00D613A0"/>
    <w:pPr>
      <w:spacing w:line="192" w:lineRule="auto"/>
    </w:pPr>
    <w:rPr>
      <w:rFonts w:ascii="Calibri" w:eastAsia="Calibri" w:hAnsi="Calibri"/>
      <w:caps/>
      <w:color w:val="009DD9"/>
      <w:sz w:val="102"/>
      <w:szCs w:val="102"/>
      <w:lang w:val="en-US" w:eastAsia="en-US"/>
    </w:rPr>
  </w:style>
  <w:style w:type="character" w:customStyle="1" w:styleId="NielsenMainHeadingChar">
    <w:name w:val="Nielsen _ Main Heading Char"/>
    <w:link w:val="NielsenMainHeading"/>
    <w:uiPriority w:val="99"/>
    <w:rsid w:val="00D613A0"/>
    <w:rPr>
      <w:rFonts w:ascii="Calibri" w:eastAsia="Calibri" w:hAnsi="Calibri"/>
      <w:caps/>
      <w:color w:val="009DD9"/>
      <w:sz w:val="102"/>
      <w:szCs w:val="102"/>
      <w:lang w:val="en-US" w:eastAsia="en-US"/>
    </w:rPr>
  </w:style>
  <w:style w:type="paragraph" w:customStyle="1" w:styleId="NielsenSubheadingGRAY">
    <w:name w:val="Nielsen _ Subheading _ GRAY"/>
    <w:link w:val="NielsenSubheadingGRAYChar"/>
    <w:qFormat/>
    <w:rsid w:val="00D613A0"/>
    <w:pPr>
      <w:spacing w:after="240" w:line="500" w:lineRule="exact"/>
    </w:pPr>
    <w:rPr>
      <w:rFonts w:ascii="Calibri" w:eastAsia="Calibri" w:hAnsi="Calibri"/>
      <w:b/>
      <w:caps/>
      <w:color w:val="707276"/>
      <w:sz w:val="34"/>
      <w:szCs w:val="34"/>
      <w:lang w:val="en-US" w:eastAsia="en-US"/>
    </w:rPr>
  </w:style>
  <w:style w:type="character" w:customStyle="1" w:styleId="NielsenSubheadingGRAYChar">
    <w:name w:val="Nielsen _ Subheading _ GRAY Char"/>
    <w:link w:val="NielsenSubheadingGRAY"/>
    <w:rsid w:val="00D613A0"/>
    <w:rPr>
      <w:rFonts w:ascii="Calibri" w:eastAsia="Calibri" w:hAnsi="Calibri"/>
      <w:b/>
      <w:caps/>
      <w:color w:val="707276"/>
      <w:sz w:val="34"/>
      <w:szCs w:val="34"/>
      <w:lang w:val="en-US" w:eastAsia="en-US"/>
    </w:rPr>
  </w:style>
  <w:style w:type="character" w:customStyle="1" w:styleId="Heading1Char">
    <w:name w:val="Heading 1 Char"/>
    <w:basedOn w:val="DefaultParagraphFont"/>
    <w:link w:val="Heading1"/>
    <w:rsid w:val="00F5686E"/>
    <w:rPr>
      <w:rFonts w:ascii="Arial" w:hAnsi="Arial"/>
      <w:b/>
      <w:kern w:val="28"/>
      <w:sz w:val="28"/>
      <w:lang w:val="en-GB" w:eastAsia="en-US"/>
    </w:rPr>
  </w:style>
  <w:style w:type="character" w:customStyle="1" w:styleId="Heading2Char">
    <w:name w:val="Heading 2 Char"/>
    <w:basedOn w:val="DefaultParagraphFont"/>
    <w:link w:val="Heading2"/>
    <w:rsid w:val="00F5686E"/>
    <w:rPr>
      <w:rFonts w:ascii="Arial" w:hAnsi="Arial"/>
      <w:b/>
      <w:i/>
      <w:sz w:val="24"/>
      <w:lang w:val="en-GB" w:eastAsia="en-US"/>
    </w:rPr>
  </w:style>
  <w:style w:type="character" w:customStyle="1" w:styleId="Heading3Char">
    <w:name w:val="Heading 3 Char"/>
    <w:basedOn w:val="DefaultParagraphFont"/>
    <w:link w:val="Heading3"/>
    <w:rsid w:val="00F5686E"/>
    <w:rPr>
      <w:rFonts w:ascii="Arial" w:hAnsi="Arial"/>
      <w:sz w:val="24"/>
      <w:lang w:val="en-GB" w:eastAsia="en-US"/>
    </w:rPr>
  </w:style>
  <w:style w:type="character" w:customStyle="1" w:styleId="Heading4Char">
    <w:name w:val="Heading 4 Char"/>
    <w:basedOn w:val="DefaultParagraphFont"/>
    <w:link w:val="Heading4"/>
    <w:rsid w:val="00F5686E"/>
    <w:rPr>
      <w:rFonts w:ascii="Arial" w:hAnsi="Arial"/>
      <w:b/>
      <w:sz w:val="24"/>
      <w:lang w:val="en-GB" w:eastAsia="en-US"/>
    </w:rPr>
  </w:style>
  <w:style w:type="character" w:customStyle="1" w:styleId="Heading5Char">
    <w:name w:val="Heading 5 Char"/>
    <w:basedOn w:val="DefaultParagraphFont"/>
    <w:link w:val="Heading5"/>
    <w:rsid w:val="00F5686E"/>
    <w:rPr>
      <w:sz w:val="22"/>
      <w:lang w:val="en-GB" w:eastAsia="en-US"/>
    </w:rPr>
  </w:style>
  <w:style w:type="character" w:customStyle="1" w:styleId="Heading6Char">
    <w:name w:val="Heading 6 Char"/>
    <w:basedOn w:val="DefaultParagraphFont"/>
    <w:link w:val="Heading6"/>
    <w:rsid w:val="00F5686E"/>
    <w:rPr>
      <w:i/>
      <w:sz w:val="22"/>
      <w:lang w:val="en-GB" w:eastAsia="en-US"/>
    </w:rPr>
  </w:style>
  <w:style w:type="character" w:customStyle="1" w:styleId="Heading7Char">
    <w:name w:val="Heading 7 Char"/>
    <w:basedOn w:val="DefaultParagraphFont"/>
    <w:link w:val="Heading7"/>
    <w:rsid w:val="00F5686E"/>
    <w:rPr>
      <w:rFonts w:ascii="Arial" w:hAnsi="Arial"/>
      <w:lang w:val="en-GB" w:eastAsia="en-US"/>
    </w:rPr>
  </w:style>
  <w:style w:type="character" w:customStyle="1" w:styleId="Heading8Char">
    <w:name w:val="Heading 8 Char"/>
    <w:basedOn w:val="DefaultParagraphFont"/>
    <w:link w:val="Heading8"/>
    <w:rsid w:val="00F5686E"/>
    <w:rPr>
      <w:rFonts w:ascii="Arial" w:hAnsi="Arial"/>
      <w:i/>
      <w:lang w:val="en-GB" w:eastAsia="en-US"/>
    </w:rPr>
  </w:style>
  <w:style w:type="character" w:customStyle="1" w:styleId="Heading9Char">
    <w:name w:val="Heading 9 Char"/>
    <w:basedOn w:val="DefaultParagraphFont"/>
    <w:link w:val="Heading9"/>
    <w:rsid w:val="00F5686E"/>
    <w:rPr>
      <w:rFonts w:ascii="Arial" w:hAnsi="Arial"/>
      <w:b/>
      <w:i/>
      <w:sz w:val="18"/>
      <w:lang w:val="en-GB" w:eastAsia="en-US"/>
    </w:rPr>
  </w:style>
  <w:style w:type="paragraph" w:customStyle="1" w:styleId="AutoWilsonsLegal15Spacing">
    <w:name w:val="Auto Wilsons Legal 1.5 Spacing"/>
    <w:basedOn w:val="Normal"/>
    <w:rsid w:val="000F22F0"/>
    <w:pPr>
      <w:numPr>
        <w:numId w:val="2"/>
      </w:numPr>
    </w:pPr>
    <w:rPr>
      <w:rFonts w:ascii="Times New Roman" w:hAnsi="Times New Roman"/>
      <w:sz w:val="20"/>
    </w:rPr>
  </w:style>
  <w:style w:type="character" w:styleId="CommentReference">
    <w:name w:val="annotation reference"/>
    <w:basedOn w:val="DefaultParagraphFont"/>
    <w:uiPriority w:val="99"/>
    <w:rsid w:val="00647009"/>
    <w:rPr>
      <w:sz w:val="16"/>
      <w:szCs w:val="16"/>
    </w:rPr>
  </w:style>
  <w:style w:type="paragraph" w:styleId="CommentText">
    <w:name w:val="annotation text"/>
    <w:basedOn w:val="Normal"/>
    <w:link w:val="CommentTextChar"/>
    <w:uiPriority w:val="99"/>
    <w:rsid w:val="00647009"/>
    <w:rPr>
      <w:sz w:val="20"/>
    </w:rPr>
  </w:style>
  <w:style w:type="character" w:customStyle="1" w:styleId="CommentTextChar">
    <w:name w:val="Comment Text Char"/>
    <w:basedOn w:val="DefaultParagraphFont"/>
    <w:link w:val="CommentText"/>
    <w:uiPriority w:val="99"/>
    <w:rsid w:val="00647009"/>
    <w:rPr>
      <w:rFonts w:ascii="CG Times" w:hAnsi="CG Times"/>
      <w:lang w:val="en-US" w:eastAsia="en-US"/>
    </w:rPr>
  </w:style>
  <w:style w:type="paragraph" w:styleId="CommentSubject">
    <w:name w:val="annotation subject"/>
    <w:basedOn w:val="CommentText"/>
    <w:next w:val="CommentText"/>
    <w:link w:val="CommentSubjectChar"/>
    <w:rsid w:val="00647009"/>
    <w:rPr>
      <w:b/>
      <w:bCs/>
    </w:rPr>
  </w:style>
  <w:style w:type="character" w:customStyle="1" w:styleId="CommentSubjectChar">
    <w:name w:val="Comment Subject Char"/>
    <w:basedOn w:val="CommentTextChar"/>
    <w:link w:val="CommentSubject"/>
    <w:rsid w:val="00647009"/>
    <w:rPr>
      <w:rFonts w:ascii="CG Times" w:hAnsi="CG Times"/>
      <w:b/>
      <w:bCs/>
      <w:lang w:val="en-US" w:eastAsia="en-US"/>
    </w:rPr>
  </w:style>
  <w:style w:type="paragraph" w:styleId="ListParagraph">
    <w:name w:val="List Paragraph"/>
    <w:basedOn w:val="Normal"/>
    <w:uiPriority w:val="34"/>
    <w:qFormat/>
    <w:rsid w:val="0048429F"/>
    <w:pPr>
      <w:ind w:left="720"/>
      <w:contextualSpacing/>
    </w:pPr>
  </w:style>
  <w:style w:type="character" w:customStyle="1" w:styleId="apple-converted-space">
    <w:name w:val="apple-converted-space"/>
    <w:basedOn w:val="DefaultParagraphFont"/>
    <w:rsid w:val="0062613D"/>
  </w:style>
  <w:style w:type="character" w:customStyle="1" w:styleId="il">
    <w:name w:val="il"/>
    <w:basedOn w:val="DefaultParagraphFont"/>
    <w:rsid w:val="0062613D"/>
  </w:style>
  <w:style w:type="paragraph" w:styleId="Title">
    <w:name w:val="Title"/>
    <w:basedOn w:val="Normal"/>
    <w:next w:val="Normal"/>
    <w:link w:val="TitleChar"/>
    <w:rsid w:val="00E53CC2"/>
    <w:pPr>
      <w:keepNext/>
      <w:keepLines/>
      <w:spacing w:before="480" w:after="120"/>
    </w:pPr>
    <w:rPr>
      <w:rFonts w:eastAsia="CG Times" w:cs="CG Times"/>
      <w:b/>
      <w:sz w:val="72"/>
      <w:szCs w:val="72"/>
    </w:rPr>
  </w:style>
  <w:style w:type="character" w:customStyle="1" w:styleId="TitleChar">
    <w:name w:val="Title Char"/>
    <w:basedOn w:val="DefaultParagraphFont"/>
    <w:link w:val="Title"/>
    <w:rsid w:val="00E53CC2"/>
    <w:rPr>
      <w:rFonts w:ascii="CG Times" w:eastAsia="CG Times" w:hAnsi="CG Times" w:cs="CG Times"/>
      <w:b/>
      <w:sz w:val="72"/>
      <w:szCs w:val="72"/>
      <w:lang w:val="en-US" w:eastAsia="en-US"/>
    </w:rPr>
  </w:style>
  <w:style w:type="paragraph" w:styleId="Subtitle">
    <w:name w:val="Subtitle"/>
    <w:basedOn w:val="Normal"/>
    <w:next w:val="Normal"/>
    <w:link w:val="SubtitleChar"/>
    <w:rsid w:val="00E53CC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E53CC2"/>
    <w:rPr>
      <w:rFonts w:ascii="Georgia" w:eastAsia="Georgia" w:hAnsi="Georgia" w:cs="Georgia"/>
      <w:i/>
      <w:color w:val="666666"/>
      <w:sz w:val="48"/>
      <w:szCs w:val="48"/>
      <w:lang w:val="en-US" w:eastAsia="en-US"/>
    </w:rPr>
  </w:style>
  <w:style w:type="paragraph" w:styleId="Revision">
    <w:name w:val="Revision"/>
    <w:hidden/>
    <w:uiPriority w:val="99"/>
    <w:semiHidden/>
    <w:rsid w:val="009563B6"/>
    <w:rPr>
      <w:rFonts w:ascii="CG Times" w:hAnsi="CG Times"/>
      <w:sz w:val="24"/>
      <w:lang w:val="en-US" w:eastAsia="en-US"/>
    </w:rPr>
  </w:style>
  <w:style w:type="character" w:customStyle="1" w:styleId="Mention1">
    <w:name w:val="Mention1"/>
    <w:basedOn w:val="DefaultParagraphFont"/>
    <w:uiPriority w:val="99"/>
    <w:unhideWhenUsed/>
    <w:rPr>
      <w:color w:val="2B579A"/>
      <w:shd w:val="clear" w:color="auto" w:fill="E6E6E6"/>
    </w:rPr>
  </w:style>
  <w:style w:type="character" w:styleId="Hyperlink">
    <w:name w:val="Hyperlink"/>
    <w:basedOn w:val="DefaultParagraphFont"/>
    <w:unhideWhenUsed/>
    <w:rsid w:val="00592B78"/>
    <w:rPr>
      <w:color w:val="0000FF" w:themeColor="hyperlink"/>
      <w:u w:val="single"/>
    </w:rPr>
  </w:style>
  <w:style w:type="character" w:customStyle="1" w:styleId="Mention2">
    <w:name w:val="Mention2"/>
    <w:basedOn w:val="DefaultParagraphFont"/>
    <w:uiPriority w:val="99"/>
    <w:unhideWhenUsed/>
    <w:rPr>
      <w:color w:val="2B579A"/>
      <w:shd w:val="clear" w:color="auto" w:fill="E6E6E6"/>
    </w:rPr>
  </w:style>
  <w:style w:type="table" w:styleId="TableGrid">
    <w:name w:val="Table Grid"/>
    <w:basedOn w:val="TableNormal"/>
    <w:uiPriority w:val="59"/>
    <w:rsid w:val="00224A46"/>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24A46"/>
  </w:style>
  <w:style w:type="character" w:customStyle="1" w:styleId="eop">
    <w:name w:val="eop"/>
    <w:basedOn w:val="DefaultParagraphFont"/>
    <w:rsid w:val="00224A46"/>
  </w:style>
  <w:style w:type="paragraph" w:customStyle="1" w:styleId="paragraph">
    <w:name w:val="paragraph"/>
    <w:basedOn w:val="Normal"/>
    <w:rsid w:val="00F776E1"/>
    <w:pPr>
      <w:spacing w:before="100" w:beforeAutospacing="1" w:after="100" w:afterAutospacing="1"/>
    </w:pPr>
    <w:rPr>
      <w:rFonts w:ascii="Times New Roman" w:hAnsi="Times New Roman"/>
      <w:szCs w:val="24"/>
    </w:rPr>
  </w:style>
  <w:style w:type="character" w:styleId="Mention">
    <w:name w:val="Mention"/>
    <w:basedOn w:val="DefaultParagraphFont"/>
    <w:uiPriority w:val="99"/>
    <w:unhideWhenUsed/>
    <w:rsid w:val="00160AAF"/>
    <w:rPr>
      <w:color w:val="2B579A"/>
      <w:shd w:val="clear" w:color="auto" w:fill="E6E6E6"/>
    </w:rPr>
  </w:style>
  <w:style w:type="character" w:styleId="FootnoteReference">
    <w:name w:val="footnote reference"/>
    <w:semiHidden/>
    <w:rsid w:val="00185A5D"/>
    <w:rPr>
      <w:vertAlign w:val="superscript"/>
    </w:rPr>
  </w:style>
  <w:style w:type="character" w:styleId="UnresolvedMention">
    <w:name w:val="Unresolved Mention"/>
    <w:uiPriority w:val="99"/>
    <w:unhideWhenUsed/>
    <w:rsid w:val="00185A5D"/>
    <w:rPr>
      <w:color w:val="605E5C"/>
      <w:shd w:val="clear" w:color="auto" w:fill="E1DFDD"/>
    </w:rPr>
  </w:style>
  <w:style w:type="paragraph" w:customStyle="1" w:styleId="AutoWilsonsLegalSingleSpacing">
    <w:name w:val="Auto Wilsons Legal Single Spacing"/>
    <w:basedOn w:val="Normal"/>
    <w:rsid w:val="00A3665A"/>
    <w:pPr>
      <w:numPr>
        <w:numId w:val="4"/>
      </w:numPr>
    </w:pPr>
  </w:style>
  <w:style w:type="character" w:styleId="PlaceholderText">
    <w:name w:val="Placeholder Text"/>
    <w:basedOn w:val="DefaultParagraphFont"/>
    <w:uiPriority w:val="99"/>
    <w:semiHidden/>
    <w:rsid w:val="004562ED"/>
    <w:rPr>
      <w:color w:val="808080"/>
    </w:rPr>
  </w:style>
  <w:style w:type="paragraph" w:styleId="NormalWeb">
    <w:name w:val="Normal (Web)"/>
    <w:basedOn w:val="Normal"/>
    <w:uiPriority w:val="99"/>
    <w:unhideWhenUsed/>
    <w:rsid w:val="00831CE5"/>
    <w:pPr>
      <w:spacing w:before="100" w:beforeAutospacing="1" w:after="100" w:afterAutospacing="1"/>
    </w:pPr>
    <w:rPr>
      <w:rFonts w:ascii="Times New Roman" w:hAnsi="Times New Roman"/>
      <w:szCs w:val="24"/>
    </w:rPr>
  </w:style>
  <w:style w:type="character" w:customStyle="1" w:styleId="tabchar">
    <w:name w:val="tabchar"/>
    <w:basedOn w:val="DefaultParagraphFont"/>
    <w:rsid w:val="007364A2"/>
  </w:style>
  <w:style w:type="paragraph" w:customStyle="1" w:styleId="msonormal0">
    <w:name w:val="msonormal"/>
    <w:basedOn w:val="Normal"/>
    <w:rsid w:val="00440B2B"/>
    <w:pPr>
      <w:spacing w:before="100" w:beforeAutospacing="1" w:after="100" w:afterAutospacing="1"/>
    </w:pPr>
    <w:rPr>
      <w:rFonts w:ascii="Times New Roman" w:hAnsi="Times New Roman"/>
      <w:szCs w:val="24"/>
    </w:rPr>
  </w:style>
  <w:style w:type="character" w:customStyle="1" w:styleId="textrun">
    <w:name w:val="textrun"/>
    <w:basedOn w:val="DefaultParagraphFont"/>
    <w:rsid w:val="00440B2B"/>
  </w:style>
  <w:style w:type="paragraph" w:customStyle="1" w:styleId="outlineelement">
    <w:name w:val="outlineelement"/>
    <w:basedOn w:val="Normal"/>
    <w:rsid w:val="00440B2B"/>
    <w:pPr>
      <w:spacing w:before="100" w:beforeAutospacing="1" w:after="100" w:afterAutospacing="1"/>
    </w:pPr>
    <w:rPr>
      <w:rFonts w:ascii="Times New Roman" w:hAnsi="Times New Roman"/>
      <w:szCs w:val="24"/>
    </w:rPr>
  </w:style>
  <w:style w:type="character" w:customStyle="1" w:styleId="pagebreakblob">
    <w:name w:val="pagebreakblob"/>
    <w:basedOn w:val="DefaultParagraphFont"/>
    <w:rsid w:val="00440B2B"/>
  </w:style>
  <w:style w:type="character" w:customStyle="1" w:styleId="pagebreakborderspan">
    <w:name w:val="pagebreakborderspan"/>
    <w:basedOn w:val="DefaultParagraphFont"/>
    <w:rsid w:val="00440B2B"/>
  </w:style>
  <w:style w:type="character" w:customStyle="1" w:styleId="pagebreaktextspan">
    <w:name w:val="pagebreaktextspan"/>
    <w:basedOn w:val="DefaultParagraphFont"/>
    <w:rsid w:val="00440B2B"/>
  </w:style>
  <w:style w:type="character" w:customStyle="1" w:styleId="trackchangetextdeletion">
    <w:name w:val="trackchangetextdeletion"/>
    <w:basedOn w:val="DefaultParagraphFont"/>
    <w:rsid w:val="00440B2B"/>
  </w:style>
  <w:style w:type="character" w:customStyle="1" w:styleId="linebreakblob">
    <w:name w:val="linebreakblob"/>
    <w:basedOn w:val="DefaultParagraphFont"/>
    <w:rsid w:val="00440B2B"/>
  </w:style>
  <w:style w:type="character" w:customStyle="1" w:styleId="scxw42470317">
    <w:name w:val="scxw42470317"/>
    <w:basedOn w:val="DefaultParagraphFont"/>
    <w:rsid w:val="00440B2B"/>
  </w:style>
  <w:style w:type="paragraph" w:customStyle="1" w:styleId="Level1">
    <w:name w:val="Level 1"/>
    <w:basedOn w:val="Normal"/>
    <w:uiPriority w:val="99"/>
    <w:qFormat/>
    <w:rsid w:val="001D1064"/>
    <w:pPr>
      <w:numPr>
        <w:numId w:val="8"/>
      </w:numPr>
      <w:adjustRightInd w:val="0"/>
      <w:spacing w:after="240" w:line="312" w:lineRule="auto"/>
      <w:jc w:val="both"/>
      <w:outlineLvl w:val="0"/>
    </w:pPr>
    <w:rPr>
      <w:rFonts w:ascii="Arial" w:hAnsi="Arial" w:cs="Arial"/>
      <w:sz w:val="22"/>
      <w:szCs w:val="22"/>
      <w:lang w:val="en-GB" w:eastAsia="en-GB"/>
    </w:rPr>
  </w:style>
  <w:style w:type="paragraph" w:customStyle="1" w:styleId="Level2">
    <w:name w:val="Level 2"/>
    <w:basedOn w:val="Normal"/>
    <w:uiPriority w:val="99"/>
    <w:qFormat/>
    <w:rsid w:val="001D1064"/>
    <w:pPr>
      <w:numPr>
        <w:ilvl w:val="1"/>
        <w:numId w:val="8"/>
      </w:numPr>
      <w:adjustRightInd w:val="0"/>
      <w:spacing w:after="240" w:line="312" w:lineRule="auto"/>
      <w:jc w:val="both"/>
      <w:outlineLvl w:val="1"/>
    </w:pPr>
    <w:rPr>
      <w:rFonts w:ascii="Arial" w:hAnsi="Arial" w:cs="Arial"/>
      <w:sz w:val="22"/>
      <w:szCs w:val="22"/>
      <w:lang w:val="en-GB" w:eastAsia="en-GB"/>
    </w:rPr>
  </w:style>
  <w:style w:type="paragraph" w:customStyle="1" w:styleId="Level3">
    <w:name w:val="Level 3"/>
    <w:basedOn w:val="Normal"/>
    <w:uiPriority w:val="99"/>
    <w:qFormat/>
    <w:rsid w:val="001D1064"/>
    <w:pPr>
      <w:numPr>
        <w:ilvl w:val="2"/>
        <w:numId w:val="8"/>
      </w:numPr>
      <w:adjustRightInd w:val="0"/>
      <w:spacing w:after="240" w:line="312" w:lineRule="auto"/>
      <w:jc w:val="both"/>
      <w:outlineLvl w:val="2"/>
    </w:pPr>
    <w:rPr>
      <w:rFonts w:ascii="Arial" w:hAnsi="Arial" w:cs="Arial"/>
      <w:sz w:val="22"/>
      <w:szCs w:val="22"/>
      <w:lang w:val="en-GB" w:eastAsia="en-GB"/>
    </w:rPr>
  </w:style>
  <w:style w:type="paragraph" w:customStyle="1" w:styleId="Level4">
    <w:name w:val="Level 4"/>
    <w:basedOn w:val="Normal"/>
    <w:uiPriority w:val="99"/>
    <w:qFormat/>
    <w:rsid w:val="001D1064"/>
    <w:pPr>
      <w:numPr>
        <w:ilvl w:val="3"/>
        <w:numId w:val="8"/>
      </w:numPr>
      <w:adjustRightInd w:val="0"/>
      <w:spacing w:after="240" w:line="312" w:lineRule="auto"/>
      <w:jc w:val="both"/>
      <w:outlineLvl w:val="3"/>
    </w:pPr>
    <w:rPr>
      <w:rFonts w:ascii="Arial" w:hAnsi="Arial" w:cs="Arial"/>
      <w:sz w:val="22"/>
      <w:szCs w:val="22"/>
      <w:lang w:val="en-GB" w:eastAsia="en-GB"/>
    </w:rPr>
  </w:style>
  <w:style w:type="paragraph" w:customStyle="1" w:styleId="Level5">
    <w:name w:val="Level 5"/>
    <w:basedOn w:val="Normal"/>
    <w:uiPriority w:val="99"/>
    <w:qFormat/>
    <w:rsid w:val="001D1064"/>
    <w:pPr>
      <w:numPr>
        <w:ilvl w:val="4"/>
        <w:numId w:val="8"/>
      </w:numPr>
      <w:adjustRightInd w:val="0"/>
      <w:spacing w:after="240" w:line="312" w:lineRule="auto"/>
      <w:jc w:val="both"/>
      <w:outlineLvl w:val="4"/>
    </w:pPr>
    <w:rPr>
      <w:rFonts w:ascii="Arial" w:hAnsi="Arial" w:cs="Arial"/>
      <w:sz w:val="22"/>
      <w:szCs w:val="22"/>
      <w:lang w:val="en-GB" w:eastAsia="en-GB"/>
    </w:rPr>
  </w:style>
  <w:style w:type="paragraph" w:customStyle="1" w:styleId="Level6">
    <w:name w:val="Level 6"/>
    <w:basedOn w:val="Normal"/>
    <w:uiPriority w:val="99"/>
    <w:qFormat/>
    <w:rsid w:val="001D1064"/>
    <w:pPr>
      <w:numPr>
        <w:ilvl w:val="5"/>
        <w:numId w:val="8"/>
      </w:numPr>
      <w:adjustRightInd w:val="0"/>
      <w:spacing w:after="240" w:line="312" w:lineRule="auto"/>
      <w:jc w:val="both"/>
      <w:outlineLvl w:val="5"/>
    </w:pPr>
    <w:rPr>
      <w:rFonts w:ascii="Arial" w:hAnsi="Arial" w:cs="Arial"/>
      <w:sz w:val="22"/>
      <w:szCs w:val="22"/>
      <w:lang w:val="en-GB" w:eastAsia="en-GB"/>
    </w:rPr>
  </w:style>
  <w:style w:type="paragraph" w:customStyle="1" w:styleId="Level7">
    <w:name w:val="Level 7"/>
    <w:basedOn w:val="Normal"/>
    <w:uiPriority w:val="99"/>
    <w:rsid w:val="001D1064"/>
    <w:pPr>
      <w:numPr>
        <w:ilvl w:val="6"/>
        <w:numId w:val="8"/>
      </w:numPr>
      <w:adjustRightInd w:val="0"/>
      <w:spacing w:after="240" w:line="312" w:lineRule="auto"/>
      <w:jc w:val="both"/>
      <w:outlineLvl w:val="6"/>
    </w:pPr>
    <w:rPr>
      <w:rFonts w:ascii="Arial" w:hAnsi="Arial" w:cs="Arial"/>
      <w:sz w:val="22"/>
      <w:szCs w:val="22"/>
      <w:lang w:val="en-GB" w:eastAsia="en-GB"/>
    </w:rPr>
  </w:style>
  <w:style w:type="paragraph" w:customStyle="1" w:styleId="Level8">
    <w:name w:val="Level 8"/>
    <w:basedOn w:val="Normal"/>
    <w:uiPriority w:val="99"/>
    <w:rsid w:val="001D1064"/>
    <w:pPr>
      <w:numPr>
        <w:ilvl w:val="7"/>
        <w:numId w:val="8"/>
      </w:numPr>
      <w:adjustRightInd w:val="0"/>
      <w:spacing w:after="240" w:line="312" w:lineRule="auto"/>
      <w:jc w:val="both"/>
      <w:outlineLvl w:val="7"/>
    </w:pPr>
    <w:rPr>
      <w:rFonts w:ascii="Arial" w:hAnsi="Arial" w:cs="Arial"/>
      <w:sz w:val="22"/>
      <w:szCs w:val="22"/>
      <w:lang w:val="en-GB" w:eastAsia="en-GB"/>
    </w:rPr>
  </w:style>
  <w:style w:type="paragraph" w:customStyle="1" w:styleId="Level9">
    <w:name w:val="Level 9"/>
    <w:basedOn w:val="Normal"/>
    <w:uiPriority w:val="99"/>
    <w:rsid w:val="001D1064"/>
    <w:pPr>
      <w:numPr>
        <w:ilvl w:val="8"/>
        <w:numId w:val="8"/>
      </w:numPr>
      <w:adjustRightInd w:val="0"/>
      <w:spacing w:after="240" w:line="312" w:lineRule="auto"/>
      <w:jc w:val="both"/>
      <w:outlineLvl w:val="8"/>
    </w:pPr>
    <w:rPr>
      <w:rFonts w:ascii="Arial" w:hAnsi="Arial" w:cs="Arial"/>
      <w:sz w:val="22"/>
      <w:szCs w:val="22"/>
      <w:lang w:val="en-GB" w:eastAsia="en-GB"/>
    </w:rPr>
  </w:style>
  <w:style w:type="character" w:styleId="FollowedHyperlink">
    <w:name w:val="FollowedHyperlink"/>
    <w:basedOn w:val="DefaultParagraphFont"/>
    <w:unhideWhenUsed/>
    <w:rsid w:val="003F455D"/>
    <w:rPr>
      <w:color w:val="800080" w:themeColor="followedHyperlink"/>
      <w:u w:val="single"/>
    </w:rPr>
  </w:style>
  <w:style w:type="character" w:customStyle="1" w:styleId="xxxxxnormaltextrun">
    <w:name w:val="x_xxxxnormaltextrun"/>
    <w:basedOn w:val="DefaultParagraphFont"/>
    <w:rsid w:val="00CE1E0C"/>
  </w:style>
  <w:style w:type="character" w:customStyle="1" w:styleId="xxnormaltextrun">
    <w:name w:val="x_xnormaltextrun"/>
    <w:basedOn w:val="DefaultParagraphFont"/>
    <w:rsid w:val="00046747"/>
  </w:style>
  <w:style w:type="paragraph" w:styleId="BodyText">
    <w:name w:val="Body Text"/>
    <w:basedOn w:val="Normal"/>
    <w:link w:val="BodyTextChar"/>
    <w:unhideWhenUsed/>
    <w:rsid w:val="008B38A8"/>
    <w:pPr>
      <w:spacing w:after="120"/>
    </w:pPr>
  </w:style>
  <w:style w:type="character" w:customStyle="1" w:styleId="BodyTextChar">
    <w:name w:val="Body Text Char"/>
    <w:basedOn w:val="DefaultParagraphFont"/>
    <w:link w:val="BodyText"/>
    <w:rsid w:val="008B38A8"/>
    <w:rPr>
      <w:rFonts w:ascii="CG Times" w:hAnsi="CG Times"/>
      <w:sz w:val="24"/>
      <w:lang w:val="en-US" w:eastAsia="en-US"/>
    </w:rPr>
  </w:style>
  <w:style w:type="character" w:customStyle="1" w:styleId="xmsosmartlink">
    <w:name w:val="x_msosmartlink"/>
    <w:basedOn w:val="DefaultParagraphFont"/>
    <w:rsid w:val="00D61753"/>
  </w:style>
  <w:style w:type="character" w:customStyle="1" w:styleId="cf01">
    <w:name w:val="cf01"/>
    <w:basedOn w:val="DefaultParagraphFont"/>
    <w:rsid w:val="00A34DA5"/>
    <w:rPr>
      <w:rFonts w:ascii="Segoe UI" w:hAnsi="Segoe UI" w:cs="Segoe UI" w:hint="default"/>
      <w:color w:val="FF0000"/>
      <w:sz w:val="18"/>
      <w:szCs w:val="18"/>
    </w:rPr>
  </w:style>
  <w:style w:type="character" w:customStyle="1" w:styleId="xxcontentpasted0">
    <w:name w:val="x_x_contentpasted0"/>
    <w:basedOn w:val="DefaultParagraphFont"/>
    <w:rsid w:val="00EF772D"/>
  </w:style>
  <w:style w:type="table" w:customStyle="1" w:styleId="TableGrid1">
    <w:name w:val="Table Grid1"/>
    <w:basedOn w:val="TableNormal"/>
    <w:next w:val="TableGrid"/>
    <w:uiPriority w:val="59"/>
    <w:rsid w:val="00CB0FF5"/>
    <w:rPr>
      <w:rFonts w:ascii="Calibri" w:eastAsia="Calibri" w:hAnsi="Calibri" w:cs="Arial"/>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2">
    <w:name w:val="Body Text Indent 2"/>
    <w:basedOn w:val="Normal"/>
    <w:link w:val="BodyTextIndent2Char"/>
    <w:rsid w:val="006A3206"/>
    <w:pPr>
      <w:ind w:firstLine="720"/>
    </w:pPr>
    <w:rPr>
      <w:rFonts w:ascii="Arial" w:hAnsi="Arial"/>
      <w:b/>
      <w:snapToGrid w:val="0"/>
      <w:sz w:val="20"/>
    </w:rPr>
  </w:style>
  <w:style w:type="character" w:customStyle="1" w:styleId="BodyTextIndent2Char">
    <w:name w:val="Body Text Indent 2 Char"/>
    <w:basedOn w:val="DefaultParagraphFont"/>
    <w:link w:val="BodyTextIndent2"/>
    <w:rsid w:val="006A3206"/>
    <w:rPr>
      <w:rFonts w:ascii="Arial" w:hAnsi="Arial"/>
      <w:b/>
      <w:snapToGrid w:val="0"/>
      <w:lang w:val="en-US" w:eastAsia="en-US"/>
    </w:rPr>
  </w:style>
  <w:style w:type="paragraph" w:styleId="BodyText3">
    <w:name w:val="Body Text 3"/>
    <w:basedOn w:val="Normal"/>
    <w:link w:val="BodyText3Char"/>
    <w:rsid w:val="006A3206"/>
    <w:pPr>
      <w:tabs>
        <w:tab w:val="left" w:pos="720"/>
        <w:tab w:val="left" w:pos="1440"/>
      </w:tabs>
      <w:jc w:val="both"/>
    </w:pPr>
    <w:rPr>
      <w:rFonts w:ascii="Arial" w:hAnsi="Arial"/>
      <w:sz w:val="20"/>
    </w:rPr>
  </w:style>
  <w:style w:type="character" w:customStyle="1" w:styleId="BodyText3Char">
    <w:name w:val="Body Text 3 Char"/>
    <w:basedOn w:val="DefaultParagraphFont"/>
    <w:link w:val="BodyText3"/>
    <w:rsid w:val="006A3206"/>
    <w:rPr>
      <w:rFonts w:ascii="Arial" w:hAnsi="Arial"/>
      <w:lang w:val="en-US" w:eastAsia="en-US"/>
    </w:rPr>
  </w:style>
  <w:style w:type="paragraph" w:styleId="BodyTextIndent">
    <w:name w:val="Body Text Indent"/>
    <w:basedOn w:val="Normal"/>
    <w:link w:val="BodyTextIndentChar"/>
    <w:rsid w:val="006A3206"/>
    <w:pPr>
      <w:ind w:firstLine="720"/>
    </w:pPr>
    <w:rPr>
      <w:rFonts w:ascii="Arial" w:hAnsi="Arial"/>
      <w:b/>
      <w:snapToGrid w:val="0"/>
      <w:color w:val="000000"/>
      <w:sz w:val="20"/>
      <w:lang w:val="x-none" w:eastAsia="x-none"/>
    </w:rPr>
  </w:style>
  <w:style w:type="character" w:customStyle="1" w:styleId="BodyTextIndentChar">
    <w:name w:val="Body Text Indent Char"/>
    <w:basedOn w:val="DefaultParagraphFont"/>
    <w:link w:val="BodyTextIndent"/>
    <w:rsid w:val="006A3206"/>
    <w:rPr>
      <w:rFonts w:ascii="Arial" w:hAnsi="Arial"/>
      <w:b/>
      <w:snapToGrid w:val="0"/>
      <w:color w:val="000000"/>
      <w:lang w:val="x-none" w:eastAsia="x-none"/>
    </w:rPr>
  </w:style>
  <w:style w:type="paragraph" w:customStyle="1" w:styleId="Univ-10">
    <w:name w:val="Univ-10"/>
    <w:basedOn w:val="Normal"/>
    <w:rsid w:val="006A3206"/>
    <w:pPr>
      <w:jc w:val="both"/>
    </w:pPr>
    <w:rPr>
      <w:rFonts w:ascii="Univers (E1)" w:hAnsi="Univers (E1)"/>
      <w:sz w:val="22"/>
    </w:rPr>
  </w:style>
  <w:style w:type="paragraph" w:styleId="BodyTextIndent3">
    <w:name w:val="Body Text Indent 3"/>
    <w:basedOn w:val="Normal"/>
    <w:link w:val="BodyTextIndent3Char"/>
    <w:rsid w:val="006A3206"/>
    <w:pPr>
      <w:tabs>
        <w:tab w:val="left" w:pos="720"/>
        <w:tab w:val="left" w:pos="1440"/>
        <w:tab w:val="left" w:pos="2160"/>
        <w:tab w:val="left" w:pos="2880"/>
        <w:tab w:val="left" w:pos="3600"/>
        <w:tab w:val="left" w:pos="4320"/>
        <w:tab w:val="left" w:pos="460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0"/>
    </w:pPr>
    <w:rPr>
      <w:rFonts w:ascii="Arial" w:hAnsi="Arial"/>
      <w:sz w:val="20"/>
    </w:rPr>
  </w:style>
  <w:style w:type="character" w:customStyle="1" w:styleId="BodyTextIndent3Char">
    <w:name w:val="Body Text Indent 3 Char"/>
    <w:basedOn w:val="DefaultParagraphFont"/>
    <w:link w:val="BodyTextIndent3"/>
    <w:rsid w:val="006A3206"/>
    <w:rPr>
      <w:rFonts w:ascii="Arial" w:hAnsi="Arial"/>
      <w:lang w:val="en-US" w:eastAsia="en-US"/>
    </w:rPr>
  </w:style>
  <w:style w:type="character" w:styleId="Strong">
    <w:name w:val="Strong"/>
    <w:qFormat/>
    <w:rsid w:val="006A3206"/>
    <w:rPr>
      <w:b/>
      <w:bCs/>
    </w:rPr>
  </w:style>
  <w:style w:type="character" w:customStyle="1" w:styleId="ACNielsen">
    <w:name w:val="ACNielsen"/>
    <w:semiHidden/>
    <w:rsid w:val="006A3206"/>
    <w:rPr>
      <w:rFonts w:ascii="Arial" w:hAnsi="Arial" w:cs="Arial"/>
      <w:color w:val="auto"/>
      <w:sz w:val="20"/>
      <w:szCs w:val="20"/>
    </w:rPr>
  </w:style>
  <w:style w:type="paragraph" w:styleId="BlockText">
    <w:name w:val="Block Text"/>
    <w:basedOn w:val="Normal"/>
    <w:rsid w:val="006A3206"/>
    <w:rPr>
      <w:rFonts w:ascii="Times New Roman" w:hAnsi="Times New Roman"/>
    </w:rPr>
  </w:style>
  <w:style w:type="character" w:styleId="Emphasis">
    <w:name w:val="Emphasis"/>
    <w:qFormat/>
    <w:rsid w:val="006A3206"/>
    <w:rPr>
      <w:i/>
      <w:iCs/>
    </w:rPr>
  </w:style>
  <w:style w:type="paragraph" w:customStyle="1" w:styleId="TableText">
    <w:name w:val="Table Text"/>
    <w:basedOn w:val="Normal"/>
    <w:rsid w:val="006A3206"/>
    <w:rPr>
      <w:rFonts w:ascii="Times New Roman" w:hAnsi="Times New Roman"/>
    </w:rPr>
  </w:style>
  <w:style w:type="paragraph" w:customStyle="1" w:styleId="Schedule">
    <w:name w:val="Schedule"/>
    <w:basedOn w:val="Heading1"/>
    <w:next w:val="Normal"/>
    <w:rsid w:val="006A3206"/>
    <w:pPr>
      <w:numPr>
        <w:numId w:val="0"/>
      </w:numPr>
      <w:overflowPunct w:val="0"/>
      <w:autoSpaceDE w:val="0"/>
      <w:autoSpaceDN w:val="0"/>
      <w:adjustRightInd w:val="0"/>
      <w:spacing w:before="120" w:after="120"/>
      <w:jc w:val="center"/>
      <w:textAlignment w:val="baseline"/>
      <w:outlineLvl w:val="9"/>
    </w:pPr>
    <w:rPr>
      <w:rFonts w:ascii="Times New Roman" w:hAnsi="Times New Roman"/>
      <w:sz w:val="24"/>
      <w:lang w:val="en-US"/>
    </w:rPr>
  </w:style>
  <w:style w:type="paragraph" w:customStyle="1" w:styleId="BodyText1">
    <w:name w:val="Body Text 1"/>
    <w:basedOn w:val="BodyText"/>
    <w:rsid w:val="006A3206"/>
    <w:pPr>
      <w:overflowPunct w:val="0"/>
      <w:autoSpaceDE w:val="0"/>
      <w:autoSpaceDN w:val="0"/>
      <w:adjustRightInd w:val="0"/>
      <w:spacing w:before="140" w:after="140" w:line="280" w:lineRule="exact"/>
      <w:jc w:val="both"/>
      <w:textAlignment w:val="baseline"/>
    </w:pPr>
    <w:rPr>
      <w:rFonts w:ascii="Times New Roman" w:hAnsi="Times New Roman"/>
      <w:lang w:val="x-none" w:eastAsia="x-none"/>
    </w:rPr>
  </w:style>
  <w:style w:type="paragraph" w:customStyle="1" w:styleId="Normal-Table">
    <w:name w:val="Normal-Table"/>
    <w:basedOn w:val="Normal"/>
    <w:rsid w:val="006A3206"/>
    <w:pPr>
      <w:keepLines/>
      <w:tabs>
        <w:tab w:val="left" w:pos="720"/>
        <w:tab w:val="left" w:pos="1440"/>
      </w:tabs>
    </w:pPr>
    <w:rPr>
      <w:rFonts w:ascii="Times New Roman" w:hAnsi="Times New Roman"/>
      <w:sz w:val="20"/>
    </w:rPr>
  </w:style>
  <w:style w:type="paragraph" w:customStyle="1" w:styleId="NielsenBodyCopy">
    <w:name w:val="Nielsen _ Body Copy"/>
    <w:link w:val="NielsenBodyCopyChar"/>
    <w:qFormat/>
    <w:rsid w:val="006A3206"/>
    <w:pPr>
      <w:widowControl w:val="0"/>
      <w:autoSpaceDE w:val="0"/>
      <w:autoSpaceDN w:val="0"/>
      <w:adjustRightInd w:val="0"/>
      <w:spacing w:after="120"/>
    </w:pPr>
    <w:rPr>
      <w:rFonts w:ascii="Calibri" w:eastAsia="Calibri" w:hAnsi="Calibri" w:cs="Calibri"/>
      <w:color w:val="707276"/>
      <w:lang w:val="en-US" w:eastAsia="en-US"/>
    </w:rPr>
  </w:style>
  <w:style w:type="character" w:customStyle="1" w:styleId="NielsenBodyCopyChar">
    <w:name w:val="Nielsen _ Body Copy Char"/>
    <w:link w:val="NielsenBodyCopy"/>
    <w:rsid w:val="006A3206"/>
    <w:rPr>
      <w:rFonts w:ascii="Calibri" w:eastAsia="Calibri" w:hAnsi="Calibri" w:cs="Calibri"/>
      <w:color w:val="707276"/>
      <w:lang w:val="en-US" w:eastAsia="en-US"/>
    </w:rPr>
  </w:style>
  <w:style w:type="character" w:customStyle="1" w:styleId="m8326467116227213859gmail-m-2227711578273591843gmail-il">
    <w:name w:val="m_8326467116227213859gmail-m_-2227711578273591843gmail-il"/>
    <w:rsid w:val="006A3206"/>
  </w:style>
  <w:style w:type="character" w:customStyle="1" w:styleId="m-3443334092271991800m-476317895875743027gmail-m-9024623131459635753m1544743446785140357gmail-m-6457258262619901068gmail-m7347472274037263003m-5392592829206401765gmail-aqj">
    <w:name w:val="m_-3443334092271991800m_-476317895875743027gmail-m_-9024623131459635753m_1544743446785140357gmail-m_-6457258262619901068gmail-m_7347472274037263003m_-5392592829206401765gmail-aqj"/>
    <w:rsid w:val="006A3206"/>
  </w:style>
  <w:style w:type="character" w:customStyle="1" w:styleId="m-3443334092271991800m-476317895875743027gmail-m-9024623131459635753m1544743446785140357gmail-m-6457258262619901068gmail-aqj">
    <w:name w:val="m_-3443334092271991800m_-476317895875743027gmail-m_-9024623131459635753m_1544743446785140357gmail-m_-6457258262619901068gmail-aqj"/>
    <w:rsid w:val="006A3206"/>
  </w:style>
  <w:style w:type="paragraph" w:customStyle="1" w:styleId="TableParagraph">
    <w:name w:val="Table Paragraph"/>
    <w:basedOn w:val="Normal"/>
    <w:uiPriority w:val="1"/>
    <w:qFormat/>
    <w:rsid w:val="006A3206"/>
    <w:pPr>
      <w:widowControl w:val="0"/>
    </w:pPr>
    <w:rPr>
      <w:rFonts w:ascii="Calibri" w:eastAsia="Calibri" w:hAnsi="Calibri"/>
      <w:sz w:val="22"/>
      <w:szCs w:val="22"/>
    </w:rPr>
  </w:style>
  <w:style w:type="paragraph" w:customStyle="1" w:styleId="BlockLine">
    <w:name w:val="Block Line"/>
    <w:basedOn w:val="Normal"/>
    <w:next w:val="Normal"/>
    <w:rsid w:val="006A3206"/>
    <w:pPr>
      <w:pBdr>
        <w:top w:val="single" w:sz="6" w:space="1" w:color="auto"/>
      </w:pBdr>
      <w:spacing w:before="240"/>
      <w:ind w:left="1700"/>
    </w:pPr>
    <w:rPr>
      <w:rFonts w:ascii="Times New Roman" w:hAnsi="Times New Roman"/>
    </w:rPr>
  </w:style>
  <w:style w:type="character" w:customStyle="1" w:styleId="Level1asheadingtext">
    <w:name w:val="Level 1 as heading (text)"/>
    <w:uiPriority w:val="99"/>
    <w:rsid w:val="006A3206"/>
    <w:rPr>
      <w:rFonts w:cs="Times New Roman"/>
      <w:b/>
      <w:bCs/>
      <w:caps/>
    </w:rPr>
  </w:style>
  <w:style w:type="paragraph" w:customStyle="1" w:styleId="Body">
    <w:name w:val="Body"/>
    <w:basedOn w:val="Normal"/>
    <w:uiPriority w:val="99"/>
    <w:rsid w:val="006A3206"/>
    <w:pPr>
      <w:adjustRightInd w:val="0"/>
      <w:spacing w:after="240" w:line="312" w:lineRule="auto"/>
      <w:jc w:val="both"/>
    </w:pPr>
    <w:rPr>
      <w:rFonts w:ascii="Arial" w:hAnsi="Arial" w:cs="Arial"/>
      <w:sz w:val="22"/>
      <w:szCs w:val="22"/>
      <w:lang w:val="en-GB" w:eastAsia="en-GB"/>
    </w:rPr>
  </w:style>
  <w:style w:type="paragraph" w:customStyle="1" w:styleId="xxxmsobodytext">
    <w:name w:val="x_x_xmsobodytext"/>
    <w:basedOn w:val="Normal"/>
    <w:rsid w:val="006A3206"/>
    <w:pPr>
      <w:spacing w:before="100" w:beforeAutospacing="1" w:after="100" w:afterAutospacing="1"/>
    </w:pPr>
    <w:rPr>
      <w:rFonts w:ascii="Times New Roman" w:hAnsi="Times New Roman"/>
      <w:szCs w:val="24"/>
    </w:rPr>
  </w:style>
  <w:style w:type="paragraph" w:customStyle="1" w:styleId="xxmsonormal">
    <w:name w:val="x_x_msonormal"/>
    <w:basedOn w:val="Normal"/>
    <w:rsid w:val="006A3206"/>
    <w:pPr>
      <w:spacing w:before="100" w:beforeAutospacing="1" w:after="100" w:afterAutospacing="1"/>
    </w:pPr>
    <w:rPr>
      <w:rFonts w:ascii="Times New Roman" w:hAnsi="Times New Roman"/>
      <w:szCs w:val="24"/>
    </w:rPr>
  </w:style>
  <w:style w:type="paragraph" w:customStyle="1" w:styleId="xmsonormal">
    <w:name w:val="x_msonormal"/>
    <w:basedOn w:val="Normal"/>
    <w:rsid w:val="006A3206"/>
    <w:pPr>
      <w:spacing w:before="100" w:beforeAutospacing="1" w:after="100" w:afterAutospacing="1"/>
    </w:pPr>
    <w:rPr>
      <w:rFonts w:ascii="Times New Roman" w:hAnsi="Times New Roman"/>
      <w:szCs w:val="24"/>
    </w:rPr>
  </w:style>
  <w:style w:type="paragraph" w:customStyle="1" w:styleId="xmsolistparagraph">
    <w:name w:val="x_msolistparagraph"/>
    <w:basedOn w:val="Normal"/>
    <w:rsid w:val="006A3206"/>
    <w:pPr>
      <w:spacing w:before="100" w:beforeAutospacing="1" w:after="100" w:afterAutospacing="1"/>
    </w:pPr>
    <w:rPr>
      <w:rFonts w:ascii="Times New Roman" w:hAnsi="Times New Roman"/>
      <w:szCs w:val="24"/>
    </w:rPr>
  </w:style>
  <w:style w:type="character" w:customStyle="1" w:styleId="xnormaltextrun">
    <w:name w:val="x_normaltextrun"/>
    <w:basedOn w:val="DefaultParagraphFont"/>
    <w:rsid w:val="006A3206"/>
  </w:style>
  <w:style w:type="character" w:customStyle="1" w:styleId="xeop">
    <w:name w:val="x_eop"/>
    <w:basedOn w:val="DefaultParagraphFont"/>
    <w:rsid w:val="006A3206"/>
  </w:style>
  <w:style w:type="paragraph" w:customStyle="1" w:styleId="xparagraph">
    <w:name w:val="x_paragraph"/>
    <w:basedOn w:val="Normal"/>
    <w:rsid w:val="006A3206"/>
    <w:pPr>
      <w:spacing w:before="100" w:beforeAutospacing="1" w:after="100" w:afterAutospacing="1"/>
    </w:pPr>
    <w:rPr>
      <w:rFonts w:ascii="Times New Roman" w:hAnsi="Times New Roman"/>
      <w:szCs w:val="24"/>
    </w:rPr>
  </w:style>
  <w:style w:type="character" w:customStyle="1" w:styleId="xxxxxxxxxxxxnormaltextrun">
    <w:name w:val="x_x_xxxxxxxxxxnormaltextrun"/>
    <w:basedOn w:val="DefaultParagraphFont"/>
    <w:rsid w:val="006A3206"/>
  </w:style>
  <w:style w:type="character" w:customStyle="1" w:styleId="xxxxxxxxxxxxxxnormaltextrun">
    <w:name w:val="x_x_x_x_xxxxxxxxxxnormaltextrun"/>
    <w:basedOn w:val="DefaultParagraphFont"/>
    <w:rsid w:val="006A3206"/>
  </w:style>
  <w:style w:type="table" w:customStyle="1" w:styleId="TableGrid5">
    <w:name w:val="Table Grid5"/>
    <w:basedOn w:val="TableNormal"/>
    <w:next w:val="TableGrid"/>
    <w:uiPriority w:val="59"/>
    <w:rsid w:val="006A3206"/>
    <w:rPr>
      <w:rFonts w:ascii="Calibri" w:eastAsia="Calibri" w:hAnsi="Calibri" w:cs="Arial"/>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6A3206"/>
  </w:style>
  <w:style w:type="character" w:customStyle="1" w:styleId="FollowedHyperlink1">
    <w:name w:val="FollowedHyperlink1"/>
    <w:basedOn w:val="DefaultParagraphFont"/>
    <w:semiHidden/>
    <w:unhideWhenUsed/>
    <w:rsid w:val="006A3206"/>
    <w:rPr>
      <w:color w:val="800080"/>
      <w:u w:val="single"/>
    </w:rPr>
  </w:style>
  <w:style w:type="table" w:customStyle="1" w:styleId="TableGrid2">
    <w:name w:val="Table Grid2"/>
    <w:basedOn w:val="TableNormal"/>
    <w:next w:val="TableGrid"/>
    <w:uiPriority w:val="59"/>
    <w:rsid w:val="006A3206"/>
    <w:rPr>
      <w:rFonts w:ascii="Calibri" w:eastAsia="Calibri" w:hAnsi="Calibri" w:cs="Arial"/>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81">
    <w:name w:val="font81"/>
    <w:basedOn w:val="DefaultParagraphFont"/>
    <w:uiPriority w:val="1"/>
    <w:rsid w:val="006A3206"/>
    <w:rPr>
      <w:rFonts w:ascii="Arial" w:eastAsia="Times New Roman" w:hAnsi="Arial" w:cs="Arial"/>
      <w:b/>
      <w:bCs/>
      <w:i w:val="0"/>
      <w:iCs w:val="0"/>
      <w:strike w:val="0"/>
      <w:dstrike w:val="0"/>
      <w:color w:val="555555"/>
      <w:sz w:val="22"/>
      <w:szCs w:val="22"/>
      <w:u w:val="none"/>
    </w:rPr>
  </w:style>
  <w:style w:type="character" w:customStyle="1" w:styleId="font71">
    <w:name w:val="font71"/>
    <w:basedOn w:val="DefaultParagraphFont"/>
    <w:uiPriority w:val="1"/>
    <w:rsid w:val="006A3206"/>
    <w:rPr>
      <w:rFonts w:ascii="Arial" w:eastAsia="Times New Roman" w:hAnsi="Arial" w:cs="Arial"/>
      <w:b w:val="0"/>
      <w:bCs w:val="0"/>
      <w:i w:val="0"/>
      <w:iCs w:val="0"/>
      <w:strike w:val="0"/>
      <w:dstrike w:val="0"/>
      <w:color w:val="555555"/>
      <w:sz w:val="22"/>
      <w:szCs w:val="22"/>
      <w:u w:val="none"/>
    </w:rPr>
  </w:style>
  <w:style w:type="character" w:customStyle="1" w:styleId="scxw4041466">
    <w:name w:val="scxw4041466"/>
    <w:basedOn w:val="DefaultParagraphFont"/>
    <w:rsid w:val="006A3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6039">
      <w:bodyDiv w:val="1"/>
      <w:marLeft w:val="0"/>
      <w:marRight w:val="0"/>
      <w:marTop w:val="0"/>
      <w:marBottom w:val="0"/>
      <w:divBdr>
        <w:top w:val="none" w:sz="0" w:space="0" w:color="auto"/>
        <w:left w:val="none" w:sz="0" w:space="0" w:color="auto"/>
        <w:bottom w:val="none" w:sz="0" w:space="0" w:color="auto"/>
        <w:right w:val="none" w:sz="0" w:space="0" w:color="auto"/>
      </w:divBdr>
    </w:div>
    <w:div w:id="93743753">
      <w:bodyDiv w:val="1"/>
      <w:marLeft w:val="0"/>
      <w:marRight w:val="0"/>
      <w:marTop w:val="0"/>
      <w:marBottom w:val="0"/>
      <w:divBdr>
        <w:top w:val="none" w:sz="0" w:space="0" w:color="auto"/>
        <w:left w:val="none" w:sz="0" w:space="0" w:color="auto"/>
        <w:bottom w:val="none" w:sz="0" w:space="0" w:color="auto"/>
        <w:right w:val="none" w:sz="0" w:space="0" w:color="auto"/>
      </w:divBdr>
    </w:div>
    <w:div w:id="94324436">
      <w:bodyDiv w:val="1"/>
      <w:marLeft w:val="0"/>
      <w:marRight w:val="0"/>
      <w:marTop w:val="0"/>
      <w:marBottom w:val="0"/>
      <w:divBdr>
        <w:top w:val="none" w:sz="0" w:space="0" w:color="auto"/>
        <w:left w:val="none" w:sz="0" w:space="0" w:color="auto"/>
        <w:bottom w:val="none" w:sz="0" w:space="0" w:color="auto"/>
        <w:right w:val="none" w:sz="0" w:space="0" w:color="auto"/>
      </w:divBdr>
      <w:divsChild>
        <w:div w:id="161094071">
          <w:marLeft w:val="0"/>
          <w:marRight w:val="0"/>
          <w:marTop w:val="0"/>
          <w:marBottom w:val="0"/>
          <w:divBdr>
            <w:top w:val="none" w:sz="0" w:space="0" w:color="auto"/>
            <w:left w:val="none" w:sz="0" w:space="0" w:color="auto"/>
            <w:bottom w:val="none" w:sz="0" w:space="0" w:color="auto"/>
            <w:right w:val="none" w:sz="0" w:space="0" w:color="auto"/>
          </w:divBdr>
        </w:div>
        <w:div w:id="814419461">
          <w:marLeft w:val="0"/>
          <w:marRight w:val="0"/>
          <w:marTop w:val="0"/>
          <w:marBottom w:val="0"/>
          <w:divBdr>
            <w:top w:val="none" w:sz="0" w:space="0" w:color="auto"/>
            <w:left w:val="none" w:sz="0" w:space="0" w:color="auto"/>
            <w:bottom w:val="none" w:sz="0" w:space="0" w:color="auto"/>
            <w:right w:val="none" w:sz="0" w:space="0" w:color="auto"/>
          </w:divBdr>
        </w:div>
        <w:div w:id="1801874446">
          <w:marLeft w:val="0"/>
          <w:marRight w:val="0"/>
          <w:marTop w:val="0"/>
          <w:marBottom w:val="0"/>
          <w:divBdr>
            <w:top w:val="none" w:sz="0" w:space="0" w:color="auto"/>
            <w:left w:val="none" w:sz="0" w:space="0" w:color="auto"/>
            <w:bottom w:val="none" w:sz="0" w:space="0" w:color="auto"/>
            <w:right w:val="none" w:sz="0" w:space="0" w:color="auto"/>
          </w:divBdr>
        </w:div>
      </w:divsChild>
    </w:div>
    <w:div w:id="124590896">
      <w:bodyDiv w:val="1"/>
      <w:marLeft w:val="0"/>
      <w:marRight w:val="0"/>
      <w:marTop w:val="0"/>
      <w:marBottom w:val="0"/>
      <w:divBdr>
        <w:top w:val="none" w:sz="0" w:space="0" w:color="auto"/>
        <w:left w:val="none" w:sz="0" w:space="0" w:color="auto"/>
        <w:bottom w:val="none" w:sz="0" w:space="0" w:color="auto"/>
        <w:right w:val="none" w:sz="0" w:space="0" w:color="auto"/>
      </w:divBdr>
    </w:div>
    <w:div w:id="220410850">
      <w:bodyDiv w:val="1"/>
      <w:marLeft w:val="0"/>
      <w:marRight w:val="0"/>
      <w:marTop w:val="0"/>
      <w:marBottom w:val="0"/>
      <w:divBdr>
        <w:top w:val="none" w:sz="0" w:space="0" w:color="auto"/>
        <w:left w:val="none" w:sz="0" w:space="0" w:color="auto"/>
        <w:bottom w:val="none" w:sz="0" w:space="0" w:color="auto"/>
        <w:right w:val="none" w:sz="0" w:space="0" w:color="auto"/>
      </w:divBdr>
      <w:divsChild>
        <w:div w:id="384530466">
          <w:marLeft w:val="0"/>
          <w:marRight w:val="0"/>
          <w:marTop w:val="0"/>
          <w:marBottom w:val="0"/>
          <w:divBdr>
            <w:top w:val="none" w:sz="0" w:space="0" w:color="auto"/>
            <w:left w:val="none" w:sz="0" w:space="0" w:color="auto"/>
            <w:bottom w:val="none" w:sz="0" w:space="0" w:color="auto"/>
            <w:right w:val="none" w:sz="0" w:space="0" w:color="auto"/>
          </w:divBdr>
          <w:divsChild>
            <w:div w:id="296573943">
              <w:marLeft w:val="0"/>
              <w:marRight w:val="0"/>
              <w:marTop w:val="0"/>
              <w:marBottom w:val="0"/>
              <w:divBdr>
                <w:top w:val="none" w:sz="0" w:space="0" w:color="auto"/>
                <w:left w:val="none" w:sz="0" w:space="0" w:color="auto"/>
                <w:bottom w:val="none" w:sz="0" w:space="0" w:color="auto"/>
                <w:right w:val="none" w:sz="0" w:space="0" w:color="auto"/>
              </w:divBdr>
            </w:div>
            <w:div w:id="1141535346">
              <w:marLeft w:val="0"/>
              <w:marRight w:val="0"/>
              <w:marTop w:val="0"/>
              <w:marBottom w:val="0"/>
              <w:divBdr>
                <w:top w:val="none" w:sz="0" w:space="0" w:color="auto"/>
                <w:left w:val="none" w:sz="0" w:space="0" w:color="auto"/>
                <w:bottom w:val="none" w:sz="0" w:space="0" w:color="auto"/>
                <w:right w:val="none" w:sz="0" w:space="0" w:color="auto"/>
              </w:divBdr>
            </w:div>
          </w:divsChild>
        </w:div>
        <w:div w:id="524905539">
          <w:marLeft w:val="0"/>
          <w:marRight w:val="0"/>
          <w:marTop w:val="0"/>
          <w:marBottom w:val="0"/>
          <w:divBdr>
            <w:top w:val="none" w:sz="0" w:space="0" w:color="auto"/>
            <w:left w:val="none" w:sz="0" w:space="0" w:color="auto"/>
            <w:bottom w:val="none" w:sz="0" w:space="0" w:color="auto"/>
            <w:right w:val="none" w:sz="0" w:space="0" w:color="auto"/>
          </w:divBdr>
        </w:div>
        <w:div w:id="892425126">
          <w:marLeft w:val="0"/>
          <w:marRight w:val="0"/>
          <w:marTop w:val="0"/>
          <w:marBottom w:val="0"/>
          <w:divBdr>
            <w:top w:val="none" w:sz="0" w:space="0" w:color="auto"/>
            <w:left w:val="none" w:sz="0" w:space="0" w:color="auto"/>
            <w:bottom w:val="none" w:sz="0" w:space="0" w:color="auto"/>
            <w:right w:val="none" w:sz="0" w:space="0" w:color="auto"/>
          </w:divBdr>
        </w:div>
        <w:div w:id="1141465078">
          <w:marLeft w:val="0"/>
          <w:marRight w:val="0"/>
          <w:marTop w:val="0"/>
          <w:marBottom w:val="0"/>
          <w:divBdr>
            <w:top w:val="none" w:sz="0" w:space="0" w:color="auto"/>
            <w:left w:val="none" w:sz="0" w:space="0" w:color="auto"/>
            <w:bottom w:val="none" w:sz="0" w:space="0" w:color="auto"/>
            <w:right w:val="none" w:sz="0" w:space="0" w:color="auto"/>
          </w:divBdr>
        </w:div>
        <w:div w:id="1371228273">
          <w:marLeft w:val="0"/>
          <w:marRight w:val="0"/>
          <w:marTop w:val="0"/>
          <w:marBottom w:val="0"/>
          <w:divBdr>
            <w:top w:val="none" w:sz="0" w:space="0" w:color="auto"/>
            <w:left w:val="none" w:sz="0" w:space="0" w:color="auto"/>
            <w:bottom w:val="none" w:sz="0" w:space="0" w:color="auto"/>
            <w:right w:val="none" w:sz="0" w:space="0" w:color="auto"/>
          </w:divBdr>
          <w:divsChild>
            <w:div w:id="1619335108">
              <w:marLeft w:val="-75"/>
              <w:marRight w:val="0"/>
              <w:marTop w:val="30"/>
              <w:marBottom w:val="30"/>
              <w:divBdr>
                <w:top w:val="none" w:sz="0" w:space="0" w:color="auto"/>
                <w:left w:val="none" w:sz="0" w:space="0" w:color="auto"/>
                <w:bottom w:val="none" w:sz="0" w:space="0" w:color="auto"/>
                <w:right w:val="none" w:sz="0" w:space="0" w:color="auto"/>
              </w:divBdr>
              <w:divsChild>
                <w:div w:id="17511627">
                  <w:marLeft w:val="0"/>
                  <w:marRight w:val="0"/>
                  <w:marTop w:val="0"/>
                  <w:marBottom w:val="0"/>
                  <w:divBdr>
                    <w:top w:val="none" w:sz="0" w:space="0" w:color="auto"/>
                    <w:left w:val="none" w:sz="0" w:space="0" w:color="auto"/>
                    <w:bottom w:val="none" w:sz="0" w:space="0" w:color="auto"/>
                    <w:right w:val="none" w:sz="0" w:space="0" w:color="auto"/>
                  </w:divBdr>
                  <w:divsChild>
                    <w:div w:id="62413503">
                      <w:marLeft w:val="0"/>
                      <w:marRight w:val="0"/>
                      <w:marTop w:val="0"/>
                      <w:marBottom w:val="0"/>
                      <w:divBdr>
                        <w:top w:val="none" w:sz="0" w:space="0" w:color="auto"/>
                        <w:left w:val="none" w:sz="0" w:space="0" w:color="auto"/>
                        <w:bottom w:val="none" w:sz="0" w:space="0" w:color="auto"/>
                        <w:right w:val="none" w:sz="0" w:space="0" w:color="auto"/>
                      </w:divBdr>
                    </w:div>
                  </w:divsChild>
                </w:div>
                <w:div w:id="41904645">
                  <w:marLeft w:val="0"/>
                  <w:marRight w:val="0"/>
                  <w:marTop w:val="0"/>
                  <w:marBottom w:val="0"/>
                  <w:divBdr>
                    <w:top w:val="none" w:sz="0" w:space="0" w:color="auto"/>
                    <w:left w:val="none" w:sz="0" w:space="0" w:color="auto"/>
                    <w:bottom w:val="none" w:sz="0" w:space="0" w:color="auto"/>
                    <w:right w:val="none" w:sz="0" w:space="0" w:color="auto"/>
                  </w:divBdr>
                  <w:divsChild>
                    <w:div w:id="1220555433">
                      <w:marLeft w:val="0"/>
                      <w:marRight w:val="0"/>
                      <w:marTop w:val="0"/>
                      <w:marBottom w:val="0"/>
                      <w:divBdr>
                        <w:top w:val="none" w:sz="0" w:space="0" w:color="auto"/>
                        <w:left w:val="none" w:sz="0" w:space="0" w:color="auto"/>
                        <w:bottom w:val="none" w:sz="0" w:space="0" w:color="auto"/>
                        <w:right w:val="none" w:sz="0" w:space="0" w:color="auto"/>
                      </w:divBdr>
                    </w:div>
                  </w:divsChild>
                </w:div>
                <w:div w:id="45684543">
                  <w:marLeft w:val="0"/>
                  <w:marRight w:val="0"/>
                  <w:marTop w:val="0"/>
                  <w:marBottom w:val="0"/>
                  <w:divBdr>
                    <w:top w:val="none" w:sz="0" w:space="0" w:color="auto"/>
                    <w:left w:val="none" w:sz="0" w:space="0" w:color="auto"/>
                    <w:bottom w:val="none" w:sz="0" w:space="0" w:color="auto"/>
                    <w:right w:val="none" w:sz="0" w:space="0" w:color="auto"/>
                  </w:divBdr>
                  <w:divsChild>
                    <w:div w:id="509637723">
                      <w:marLeft w:val="0"/>
                      <w:marRight w:val="0"/>
                      <w:marTop w:val="0"/>
                      <w:marBottom w:val="0"/>
                      <w:divBdr>
                        <w:top w:val="none" w:sz="0" w:space="0" w:color="auto"/>
                        <w:left w:val="none" w:sz="0" w:space="0" w:color="auto"/>
                        <w:bottom w:val="none" w:sz="0" w:space="0" w:color="auto"/>
                        <w:right w:val="none" w:sz="0" w:space="0" w:color="auto"/>
                      </w:divBdr>
                    </w:div>
                  </w:divsChild>
                </w:div>
                <w:div w:id="82649623">
                  <w:marLeft w:val="0"/>
                  <w:marRight w:val="0"/>
                  <w:marTop w:val="0"/>
                  <w:marBottom w:val="0"/>
                  <w:divBdr>
                    <w:top w:val="none" w:sz="0" w:space="0" w:color="auto"/>
                    <w:left w:val="none" w:sz="0" w:space="0" w:color="auto"/>
                    <w:bottom w:val="none" w:sz="0" w:space="0" w:color="auto"/>
                    <w:right w:val="none" w:sz="0" w:space="0" w:color="auto"/>
                  </w:divBdr>
                  <w:divsChild>
                    <w:div w:id="292634775">
                      <w:marLeft w:val="0"/>
                      <w:marRight w:val="0"/>
                      <w:marTop w:val="0"/>
                      <w:marBottom w:val="0"/>
                      <w:divBdr>
                        <w:top w:val="none" w:sz="0" w:space="0" w:color="auto"/>
                        <w:left w:val="none" w:sz="0" w:space="0" w:color="auto"/>
                        <w:bottom w:val="none" w:sz="0" w:space="0" w:color="auto"/>
                        <w:right w:val="none" w:sz="0" w:space="0" w:color="auto"/>
                      </w:divBdr>
                    </w:div>
                  </w:divsChild>
                </w:div>
                <w:div w:id="91777420">
                  <w:marLeft w:val="0"/>
                  <w:marRight w:val="0"/>
                  <w:marTop w:val="0"/>
                  <w:marBottom w:val="0"/>
                  <w:divBdr>
                    <w:top w:val="none" w:sz="0" w:space="0" w:color="auto"/>
                    <w:left w:val="none" w:sz="0" w:space="0" w:color="auto"/>
                    <w:bottom w:val="none" w:sz="0" w:space="0" w:color="auto"/>
                    <w:right w:val="none" w:sz="0" w:space="0" w:color="auto"/>
                  </w:divBdr>
                  <w:divsChild>
                    <w:div w:id="1731492315">
                      <w:marLeft w:val="0"/>
                      <w:marRight w:val="0"/>
                      <w:marTop w:val="0"/>
                      <w:marBottom w:val="0"/>
                      <w:divBdr>
                        <w:top w:val="none" w:sz="0" w:space="0" w:color="auto"/>
                        <w:left w:val="none" w:sz="0" w:space="0" w:color="auto"/>
                        <w:bottom w:val="none" w:sz="0" w:space="0" w:color="auto"/>
                        <w:right w:val="none" w:sz="0" w:space="0" w:color="auto"/>
                      </w:divBdr>
                    </w:div>
                  </w:divsChild>
                </w:div>
                <w:div w:id="196239129">
                  <w:marLeft w:val="0"/>
                  <w:marRight w:val="0"/>
                  <w:marTop w:val="0"/>
                  <w:marBottom w:val="0"/>
                  <w:divBdr>
                    <w:top w:val="none" w:sz="0" w:space="0" w:color="auto"/>
                    <w:left w:val="none" w:sz="0" w:space="0" w:color="auto"/>
                    <w:bottom w:val="none" w:sz="0" w:space="0" w:color="auto"/>
                    <w:right w:val="none" w:sz="0" w:space="0" w:color="auto"/>
                  </w:divBdr>
                  <w:divsChild>
                    <w:div w:id="56327100">
                      <w:marLeft w:val="0"/>
                      <w:marRight w:val="0"/>
                      <w:marTop w:val="0"/>
                      <w:marBottom w:val="0"/>
                      <w:divBdr>
                        <w:top w:val="none" w:sz="0" w:space="0" w:color="auto"/>
                        <w:left w:val="none" w:sz="0" w:space="0" w:color="auto"/>
                        <w:bottom w:val="none" w:sz="0" w:space="0" w:color="auto"/>
                        <w:right w:val="none" w:sz="0" w:space="0" w:color="auto"/>
                      </w:divBdr>
                    </w:div>
                  </w:divsChild>
                </w:div>
                <w:div w:id="221916401">
                  <w:marLeft w:val="0"/>
                  <w:marRight w:val="0"/>
                  <w:marTop w:val="0"/>
                  <w:marBottom w:val="0"/>
                  <w:divBdr>
                    <w:top w:val="none" w:sz="0" w:space="0" w:color="auto"/>
                    <w:left w:val="none" w:sz="0" w:space="0" w:color="auto"/>
                    <w:bottom w:val="none" w:sz="0" w:space="0" w:color="auto"/>
                    <w:right w:val="none" w:sz="0" w:space="0" w:color="auto"/>
                  </w:divBdr>
                  <w:divsChild>
                    <w:div w:id="1400322176">
                      <w:marLeft w:val="0"/>
                      <w:marRight w:val="0"/>
                      <w:marTop w:val="0"/>
                      <w:marBottom w:val="0"/>
                      <w:divBdr>
                        <w:top w:val="none" w:sz="0" w:space="0" w:color="auto"/>
                        <w:left w:val="none" w:sz="0" w:space="0" w:color="auto"/>
                        <w:bottom w:val="none" w:sz="0" w:space="0" w:color="auto"/>
                        <w:right w:val="none" w:sz="0" w:space="0" w:color="auto"/>
                      </w:divBdr>
                    </w:div>
                  </w:divsChild>
                </w:div>
                <w:div w:id="225071316">
                  <w:marLeft w:val="0"/>
                  <w:marRight w:val="0"/>
                  <w:marTop w:val="0"/>
                  <w:marBottom w:val="0"/>
                  <w:divBdr>
                    <w:top w:val="none" w:sz="0" w:space="0" w:color="auto"/>
                    <w:left w:val="none" w:sz="0" w:space="0" w:color="auto"/>
                    <w:bottom w:val="none" w:sz="0" w:space="0" w:color="auto"/>
                    <w:right w:val="none" w:sz="0" w:space="0" w:color="auto"/>
                  </w:divBdr>
                  <w:divsChild>
                    <w:div w:id="37825746">
                      <w:marLeft w:val="0"/>
                      <w:marRight w:val="0"/>
                      <w:marTop w:val="0"/>
                      <w:marBottom w:val="0"/>
                      <w:divBdr>
                        <w:top w:val="none" w:sz="0" w:space="0" w:color="auto"/>
                        <w:left w:val="none" w:sz="0" w:space="0" w:color="auto"/>
                        <w:bottom w:val="none" w:sz="0" w:space="0" w:color="auto"/>
                        <w:right w:val="none" w:sz="0" w:space="0" w:color="auto"/>
                      </w:divBdr>
                    </w:div>
                  </w:divsChild>
                </w:div>
                <w:div w:id="247353272">
                  <w:marLeft w:val="0"/>
                  <w:marRight w:val="0"/>
                  <w:marTop w:val="0"/>
                  <w:marBottom w:val="0"/>
                  <w:divBdr>
                    <w:top w:val="none" w:sz="0" w:space="0" w:color="auto"/>
                    <w:left w:val="none" w:sz="0" w:space="0" w:color="auto"/>
                    <w:bottom w:val="none" w:sz="0" w:space="0" w:color="auto"/>
                    <w:right w:val="none" w:sz="0" w:space="0" w:color="auto"/>
                  </w:divBdr>
                  <w:divsChild>
                    <w:div w:id="392850753">
                      <w:marLeft w:val="0"/>
                      <w:marRight w:val="0"/>
                      <w:marTop w:val="0"/>
                      <w:marBottom w:val="0"/>
                      <w:divBdr>
                        <w:top w:val="none" w:sz="0" w:space="0" w:color="auto"/>
                        <w:left w:val="none" w:sz="0" w:space="0" w:color="auto"/>
                        <w:bottom w:val="none" w:sz="0" w:space="0" w:color="auto"/>
                        <w:right w:val="none" w:sz="0" w:space="0" w:color="auto"/>
                      </w:divBdr>
                    </w:div>
                  </w:divsChild>
                </w:div>
                <w:div w:id="249000557">
                  <w:marLeft w:val="0"/>
                  <w:marRight w:val="0"/>
                  <w:marTop w:val="0"/>
                  <w:marBottom w:val="0"/>
                  <w:divBdr>
                    <w:top w:val="none" w:sz="0" w:space="0" w:color="auto"/>
                    <w:left w:val="none" w:sz="0" w:space="0" w:color="auto"/>
                    <w:bottom w:val="none" w:sz="0" w:space="0" w:color="auto"/>
                    <w:right w:val="none" w:sz="0" w:space="0" w:color="auto"/>
                  </w:divBdr>
                  <w:divsChild>
                    <w:div w:id="1078864752">
                      <w:marLeft w:val="0"/>
                      <w:marRight w:val="0"/>
                      <w:marTop w:val="0"/>
                      <w:marBottom w:val="0"/>
                      <w:divBdr>
                        <w:top w:val="none" w:sz="0" w:space="0" w:color="auto"/>
                        <w:left w:val="none" w:sz="0" w:space="0" w:color="auto"/>
                        <w:bottom w:val="none" w:sz="0" w:space="0" w:color="auto"/>
                        <w:right w:val="none" w:sz="0" w:space="0" w:color="auto"/>
                      </w:divBdr>
                    </w:div>
                  </w:divsChild>
                </w:div>
                <w:div w:id="252863255">
                  <w:marLeft w:val="0"/>
                  <w:marRight w:val="0"/>
                  <w:marTop w:val="0"/>
                  <w:marBottom w:val="0"/>
                  <w:divBdr>
                    <w:top w:val="none" w:sz="0" w:space="0" w:color="auto"/>
                    <w:left w:val="none" w:sz="0" w:space="0" w:color="auto"/>
                    <w:bottom w:val="none" w:sz="0" w:space="0" w:color="auto"/>
                    <w:right w:val="none" w:sz="0" w:space="0" w:color="auto"/>
                  </w:divBdr>
                  <w:divsChild>
                    <w:div w:id="1112671306">
                      <w:marLeft w:val="0"/>
                      <w:marRight w:val="0"/>
                      <w:marTop w:val="0"/>
                      <w:marBottom w:val="0"/>
                      <w:divBdr>
                        <w:top w:val="none" w:sz="0" w:space="0" w:color="auto"/>
                        <w:left w:val="none" w:sz="0" w:space="0" w:color="auto"/>
                        <w:bottom w:val="none" w:sz="0" w:space="0" w:color="auto"/>
                        <w:right w:val="none" w:sz="0" w:space="0" w:color="auto"/>
                      </w:divBdr>
                    </w:div>
                  </w:divsChild>
                </w:div>
                <w:div w:id="311258844">
                  <w:marLeft w:val="0"/>
                  <w:marRight w:val="0"/>
                  <w:marTop w:val="0"/>
                  <w:marBottom w:val="0"/>
                  <w:divBdr>
                    <w:top w:val="none" w:sz="0" w:space="0" w:color="auto"/>
                    <w:left w:val="none" w:sz="0" w:space="0" w:color="auto"/>
                    <w:bottom w:val="none" w:sz="0" w:space="0" w:color="auto"/>
                    <w:right w:val="none" w:sz="0" w:space="0" w:color="auto"/>
                  </w:divBdr>
                  <w:divsChild>
                    <w:div w:id="673337006">
                      <w:marLeft w:val="0"/>
                      <w:marRight w:val="0"/>
                      <w:marTop w:val="0"/>
                      <w:marBottom w:val="0"/>
                      <w:divBdr>
                        <w:top w:val="none" w:sz="0" w:space="0" w:color="auto"/>
                        <w:left w:val="none" w:sz="0" w:space="0" w:color="auto"/>
                        <w:bottom w:val="none" w:sz="0" w:space="0" w:color="auto"/>
                        <w:right w:val="none" w:sz="0" w:space="0" w:color="auto"/>
                      </w:divBdr>
                    </w:div>
                  </w:divsChild>
                </w:div>
                <w:div w:id="339892911">
                  <w:marLeft w:val="0"/>
                  <w:marRight w:val="0"/>
                  <w:marTop w:val="0"/>
                  <w:marBottom w:val="0"/>
                  <w:divBdr>
                    <w:top w:val="none" w:sz="0" w:space="0" w:color="auto"/>
                    <w:left w:val="none" w:sz="0" w:space="0" w:color="auto"/>
                    <w:bottom w:val="none" w:sz="0" w:space="0" w:color="auto"/>
                    <w:right w:val="none" w:sz="0" w:space="0" w:color="auto"/>
                  </w:divBdr>
                  <w:divsChild>
                    <w:div w:id="629940383">
                      <w:marLeft w:val="0"/>
                      <w:marRight w:val="0"/>
                      <w:marTop w:val="0"/>
                      <w:marBottom w:val="0"/>
                      <w:divBdr>
                        <w:top w:val="none" w:sz="0" w:space="0" w:color="auto"/>
                        <w:left w:val="none" w:sz="0" w:space="0" w:color="auto"/>
                        <w:bottom w:val="none" w:sz="0" w:space="0" w:color="auto"/>
                        <w:right w:val="none" w:sz="0" w:space="0" w:color="auto"/>
                      </w:divBdr>
                    </w:div>
                  </w:divsChild>
                </w:div>
                <w:div w:id="349070534">
                  <w:marLeft w:val="0"/>
                  <w:marRight w:val="0"/>
                  <w:marTop w:val="0"/>
                  <w:marBottom w:val="0"/>
                  <w:divBdr>
                    <w:top w:val="none" w:sz="0" w:space="0" w:color="auto"/>
                    <w:left w:val="none" w:sz="0" w:space="0" w:color="auto"/>
                    <w:bottom w:val="none" w:sz="0" w:space="0" w:color="auto"/>
                    <w:right w:val="none" w:sz="0" w:space="0" w:color="auto"/>
                  </w:divBdr>
                  <w:divsChild>
                    <w:div w:id="631793592">
                      <w:marLeft w:val="0"/>
                      <w:marRight w:val="0"/>
                      <w:marTop w:val="0"/>
                      <w:marBottom w:val="0"/>
                      <w:divBdr>
                        <w:top w:val="none" w:sz="0" w:space="0" w:color="auto"/>
                        <w:left w:val="none" w:sz="0" w:space="0" w:color="auto"/>
                        <w:bottom w:val="none" w:sz="0" w:space="0" w:color="auto"/>
                        <w:right w:val="none" w:sz="0" w:space="0" w:color="auto"/>
                      </w:divBdr>
                    </w:div>
                  </w:divsChild>
                </w:div>
                <w:div w:id="372270937">
                  <w:marLeft w:val="0"/>
                  <w:marRight w:val="0"/>
                  <w:marTop w:val="0"/>
                  <w:marBottom w:val="0"/>
                  <w:divBdr>
                    <w:top w:val="none" w:sz="0" w:space="0" w:color="auto"/>
                    <w:left w:val="none" w:sz="0" w:space="0" w:color="auto"/>
                    <w:bottom w:val="none" w:sz="0" w:space="0" w:color="auto"/>
                    <w:right w:val="none" w:sz="0" w:space="0" w:color="auto"/>
                  </w:divBdr>
                  <w:divsChild>
                    <w:div w:id="959073443">
                      <w:marLeft w:val="0"/>
                      <w:marRight w:val="0"/>
                      <w:marTop w:val="0"/>
                      <w:marBottom w:val="0"/>
                      <w:divBdr>
                        <w:top w:val="none" w:sz="0" w:space="0" w:color="auto"/>
                        <w:left w:val="none" w:sz="0" w:space="0" w:color="auto"/>
                        <w:bottom w:val="none" w:sz="0" w:space="0" w:color="auto"/>
                        <w:right w:val="none" w:sz="0" w:space="0" w:color="auto"/>
                      </w:divBdr>
                    </w:div>
                  </w:divsChild>
                </w:div>
                <w:div w:id="446588974">
                  <w:marLeft w:val="0"/>
                  <w:marRight w:val="0"/>
                  <w:marTop w:val="0"/>
                  <w:marBottom w:val="0"/>
                  <w:divBdr>
                    <w:top w:val="none" w:sz="0" w:space="0" w:color="auto"/>
                    <w:left w:val="none" w:sz="0" w:space="0" w:color="auto"/>
                    <w:bottom w:val="none" w:sz="0" w:space="0" w:color="auto"/>
                    <w:right w:val="none" w:sz="0" w:space="0" w:color="auto"/>
                  </w:divBdr>
                  <w:divsChild>
                    <w:div w:id="1737699619">
                      <w:marLeft w:val="0"/>
                      <w:marRight w:val="0"/>
                      <w:marTop w:val="0"/>
                      <w:marBottom w:val="0"/>
                      <w:divBdr>
                        <w:top w:val="none" w:sz="0" w:space="0" w:color="auto"/>
                        <w:left w:val="none" w:sz="0" w:space="0" w:color="auto"/>
                        <w:bottom w:val="none" w:sz="0" w:space="0" w:color="auto"/>
                        <w:right w:val="none" w:sz="0" w:space="0" w:color="auto"/>
                      </w:divBdr>
                    </w:div>
                  </w:divsChild>
                </w:div>
                <w:div w:id="484929626">
                  <w:marLeft w:val="0"/>
                  <w:marRight w:val="0"/>
                  <w:marTop w:val="0"/>
                  <w:marBottom w:val="0"/>
                  <w:divBdr>
                    <w:top w:val="none" w:sz="0" w:space="0" w:color="auto"/>
                    <w:left w:val="none" w:sz="0" w:space="0" w:color="auto"/>
                    <w:bottom w:val="none" w:sz="0" w:space="0" w:color="auto"/>
                    <w:right w:val="none" w:sz="0" w:space="0" w:color="auto"/>
                  </w:divBdr>
                  <w:divsChild>
                    <w:div w:id="409431571">
                      <w:marLeft w:val="0"/>
                      <w:marRight w:val="0"/>
                      <w:marTop w:val="0"/>
                      <w:marBottom w:val="0"/>
                      <w:divBdr>
                        <w:top w:val="none" w:sz="0" w:space="0" w:color="auto"/>
                        <w:left w:val="none" w:sz="0" w:space="0" w:color="auto"/>
                        <w:bottom w:val="none" w:sz="0" w:space="0" w:color="auto"/>
                        <w:right w:val="none" w:sz="0" w:space="0" w:color="auto"/>
                      </w:divBdr>
                    </w:div>
                    <w:div w:id="1789007267">
                      <w:marLeft w:val="0"/>
                      <w:marRight w:val="0"/>
                      <w:marTop w:val="0"/>
                      <w:marBottom w:val="0"/>
                      <w:divBdr>
                        <w:top w:val="none" w:sz="0" w:space="0" w:color="auto"/>
                        <w:left w:val="none" w:sz="0" w:space="0" w:color="auto"/>
                        <w:bottom w:val="none" w:sz="0" w:space="0" w:color="auto"/>
                        <w:right w:val="none" w:sz="0" w:space="0" w:color="auto"/>
                      </w:divBdr>
                    </w:div>
                  </w:divsChild>
                </w:div>
                <w:div w:id="537623773">
                  <w:marLeft w:val="0"/>
                  <w:marRight w:val="0"/>
                  <w:marTop w:val="0"/>
                  <w:marBottom w:val="0"/>
                  <w:divBdr>
                    <w:top w:val="none" w:sz="0" w:space="0" w:color="auto"/>
                    <w:left w:val="none" w:sz="0" w:space="0" w:color="auto"/>
                    <w:bottom w:val="none" w:sz="0" w:space="0" w:color="auto"/>
                    <w:right w:val="none" w:sz="0" w:space="0" w:color="auto"/>
                  </w:divBdr>
                  <w:divsChild>
                    <w:div w:id="212280153">
                      <w:marLeft w:val="0"/>
                      <w:marRight w:val="0"/>
                      <w:marTop w:val="0"/>
                      <w:marBottom w:val="0"/>
                      <w:divBdr>
                        <w:top w:val="none" w:sz="0" w:space="0" w:color="auto"/>
                        <w:left w:val="none" w:sz="0" w:space="0" w:color="auto"/>
                        <w:bottom w:val="none" w:sz="0" w:space="0" w:color="auto"/>
                        <w:right w:val="none" w:sz="0" w:space="0" w:color="auto"/>
                      </w:divBdr>
                    </w:div>
                  </w:divsChild>
                </w:div>
                <w:div w:id="544217665">
                  <w:marLeft w:val="0"/>
                  <w:marRight w:val="0"/>
                  <w:marTop w:val="0"/>
                  <w:marBottom w:val="0"/>
                  <w:divBdr>
                    <w:top w:val="none" w:sz="0" w:space="0" w:color="auto"/>
                    <w:left w:val="none" w:sz="0" w:space="0" w:color="auto"/>
                    <w:bottom w:val="none" w:sz="0" w:space="0" w:color="auto"/>
                    <w:right w:val="none" w:sz="0" w:space="0" w:color="auto"/>
                  </w:divBdr>
                  <w:divsChild>
                    <w:div w:id="1829395083">
                      <w:marLeft w:val="0"/>
                      <w:marRight w:val="0"/>
                      <w:marTop w:val="0"/>
                      <w:marBottom w:val="0"/>
                      <w:divBdr>
                        <w:top w:val="none" w:sz="0" w:space="0" w:color="auto"/>
                        <w:left w:val="none" w:sz="0" w:space="0" w:color="auto"/>
                        <w:bottom w:val="none" w:sz="0" w:space="0" w:color="auto"/>
                        <w:right w:val="none" w:sz="0" w:space="0" w:color="auto"/>
                      </w:divBdr>
                    </w:div>
                  </w:divsChild>
                </w:div>
                <w:div w:id="579873362">
                  <w:marLeft w:val="0"/>
                  <w:marRight w:val="0"/>
                  <w:marTop w:val="0"/>
                  <w:marBottom w:val="0"/>
                  <w:divBdr>
                    <w:top w:val="none" w:sz="0" w:space="0" w:color="auto"/>
                    <w:left w:val="none" w:sz="0" w:space="0" w:color="auto"/>
                    <w:bottom w:val="none" w:sz="0" w:space="0" w:color="auto"/>
                    <w:right w:val="none" w:sz="0" w:space="0" w:color="auto"/>
                  </w:divBdr>
                  <w:divsChild>
                    <w:div w:id="2014061915">
                      <w:marLeft w:val="0"/>
                      <w:marRight w:val="0"/>
                      <w:marTop w:val="0"/>
                      <w:marBottom w:val="0"/>
                      <w:divBdr>
                        <w:top w:val="none" w:sz="0" w:space="0" w:color="auto"/>
                        <w:left w:val="none" w:sz="0" w:space="0" w:color="auto"/>
                        <w:bottom w:val="none" w:sz="0" w:space="0" w:color="auto"/>
                        <w:right w:val="none" w:sz="0" w:space="0" w:color="auto"/>
                      </w:divBdr>
                    </w:div>
                  </w:divsChild>
                </w:div>
                <w:div w:id="604000015">
                  <w:marLeft w:val="0"/>
                  <w:marRight w:val="0"/>
                  <w:marTop w:val="0"/>
                  <w:marBottom w:val="0"/>
                  <w:divBdr>
                    <w:top w:val="none" w:sz="0" w:space="0" w:color="auto"/>
                    <w:left w:val="none" w:sz="0" w:space="0" w:color="auto"/>
                    <w:bottom w:val="none" w:sz="0" w:space="0" w:color="auto"/>
                    <w:right w:val="none" w:sz="0" w:space="0" w:color="auto"/>
                  </w:divBdr>
                  <w:divsChild>
                    <w:div w:id="1204251298">
                      <w:marLeft w:val="0"/>
                      <w:marRight w:val="0"/>
                      <w:marTop w:val="0"/>
                      <w:marBottom w:val="0"/>
                      <w:divBdr>
                        <w:top w:val="none" w:sz="0" w:space="0" w:color="auto"/>
                        <w:left w:val="none" w:sz="0" w:space="0" w:color="auto"/>
                        <w:bottom w:val="none" w:sz="0" w:space="0" w:color="auto"/>
                        <w:right w:val="none" w:sz="0" w:space="0" w:color="auto"/>
                      </w:divBdr>
                    </w:div>
                    <w:div w:id="1944608038">
                      <w:marLeft w:val="0"/>
                      <w:marRight w:val="0"/>
                      <w:marTop w:val="0"/>
                      <w:marBottom w:val="0"/>
                      <w:divBdr>
                        <w:top w:val="none" w:sz="0" w:space="0" w:color="auto"/>
                        <w:left w:val="none" w:sz="0" w:space="0" w:color="auto"/>
                        <w:bottom w:val="none" w:sz="0" w:space="0" w:color="auto"/>
                        <w:right w:val="none" w:sz="0" w:space="0" w:color="auto"/>
                      </w:divBdr>
                    </w:div>
                  </w:divsChild>
                </w:div>
                <w:div w:id="619655381">
                  <w:marLeft w:val="0"/>
                  <w:marRight w:val="0"/>
                  <w:marTop w:val="0"/>
                  <w:marBottom w:val="0"/>
                  <w:divBdr>
                    <w:top w:val="none" w:sz="0" w:space="0" w:color="auto"/>
                    <w:left w:val="none" w:sz="0" w:space="0" w:color="auto"/>
                    <w:bottom w:val="none" w:sz="0" w:space="0" w:color="auto"/>
                    <w:right w:val="none" w:sz="0" w:space="0" w:color="auto"/>
                  </w:divBdr>
                  <w:divsChild>
                    <w:div w:id="679359172">
                      <w:marLeft w:val="0"/>
                      <w:marRight w:val="0"/>
                      <w:marTop w:val="0"/>
                      <w:marBottom w:val="0"/>
                      <w:divBdr>
                        <w:top w:val="none" w:sz="0" w:space="0" w:color="auto"/>
                        <w:left w:val="none" w:sz="0" w:space="0" w:color="auto"/>
                        <w:bottom w:val="none" w:sz="0" w:space="0" w:color="auto"/>
                        <w:right w:val="none" w:sz="0" w:space="0" w:color="auto"/>
                      </w:divBdr>
                    </w:div>
                  </w:divsChild>
                </w:div>
                <w:div w:id="626669799">
                  <w:marLeft w:val="0"/>
                  <w:marRight w:val="0"/>
                  <w:marTop w:val="0"/>
                  <w:marBottom w:val="0"/>
                  <w:divBdr>
                    <w:top w:val="none" w:sz="0" w:space="0" w:color="auto"/>
                    <w:left w:val="none" w:sz="0" w:space="0" w:color="auto"/>
                    <w:bottom w:val="none" w:sz="0" w:space="0" w:color="auto"/>
                    <w:right w:val="none" w:sz="0" w:space="0" w:color="auto"/>
                  </w:divBdr>
                  <w:divsChild>
                    <w:div w:id="2141606668">
                      <w:marLeft w:val="0"/>
                      <w:marRight w:val="0"/>
                      <w:marTop w:val="0"/>
                      <w:marBottom w:val="0"/>
                      <w:divBdr>
                        <w:top w:val="none" w:sz="0" w:space="0" w:color="auto"/>
                        <w:left w:val="none" w:sz="0" w:space="0" w:color="auto"/>
                        <w:bottom w:val="none" w:sz="0" w:space="0" w:color="auto"/>
                        <w:right w:val="none" w:sz="0" w:space="0" w:color="auto"/>
                      </w:divBdr>
                    </w:div>
                  </w:divsChild>
                </w:div>
                <w:div w:id="639768338">
                  <w:marLeft w:val="0"/>
                  <w:marRight w:val="0"/>
                  <w:marTop w:val="0"/>
                  <w:marBottom w:val="0"/>
                  <w:divBdr>
                    <w:top w:val="none" w:sz="0" w:space="0" w:color="auto"/>
                    <w:left w:val="none" w:sz="0" w:space="0" w:color="auto"/>
                    <w:bottom w:val="none" w:sz="0" w:space="0" w:color="auto"/>
                    <w:right w:val="none" w:sz="0" w:space="0" w:color="auto"/>
                  </w:divBdr>
                  <w:divsChild>
                    <w:div w:id="1477334563">
                      <w:marLeft w:val="0"/>
                      <w:marRight w:val="0"/>
                      <w:marTop w:val="0"/>
                      <w:marBottom w:val="0"/>
                      <w:divBdr>
                        <w:top w:val="none" w:sz="0" w:space="0" w:color="auto"/>
                        <w:left w:val="none" w:sz="0" w:space="0" w:color="auto"/>
                        <w:bottom w:val="none" w:sz="0" w:space="0" w:color="auto"/>
                        <w:right w:val="none" w:sz="0" w:space="0" w:color="auto"/>
                      </w:divBdr>
                    </w:div>
                  </w:divsChild>
                </w:div>
                <w:div w:id="641811852">
                  <w:marLeft w:val="0"/>
                  <w:marRight w:val="0"/>
                  <w:marTop w:val="0"/>
                  <w:marBottom w:val="0"/>
                  <w:divBdr>
                    <w:top w:val="none" w:sz="0" w:space="0" w:color="auto"/>
                    <w:left w:val="none" w:sz="0" w:space="0" w:color="auto"/>
                    <w:bottom w:val="none" w:sz="0" w:space="0" w:color="auto"/>
                    <w:right w:val="none" w:sz="0" w:space="0" w:color="auto"/>
                  </w:divBdr>
                  <w:divsChild>
                    <w:div w:id="1579094281">
                      <w:marLeft w:val="0"/>
                      <w:marRight w:val="0"/>
                      <w:marTop w:val="0"/>
                      <w:marBottom w:val="0"/>
                      <w:divBdr>
                        <w:top w:val="none" w:sz="0" w:space="0" w:color="auto"/>
                        <w:left w:val="none" w:sz="0" w:space="0" w:color="auto"/>
                        <w:bottom w:val="none" w:sz="0" w:space="0" w:color="auto"/>
                        <w:right w:val="none" w:sz="0" w:space="0" w:color="auto"/>
                      </w:divBdr>
                    </w:div>
                  </w:divsChild>
                </w:div>
                <w:div w:id="655457830">
                  <w:marLeft w:val="0"/>
                  <w:marRight w:val="0"/>
                  <w:marTop w:val="0"/>
                  <w:marBottom w:val="0"/>
                  <w:divBdr>
                    <w:top w:val="none" w:sz="0" w:space="0" w:color="auto"/>
                    <w:left w:val="none" w:sz="0" w:space="0" w:color="auto"/>
                    <w:bottom w:val="none" w:sz="0" w:space="0" w:color="auto"/>
                    <w:right w:val="none" w:sz="0" w:space="0" w:color="auto"/>
                  </w:divBdr>
                  <w:divsChild>
                    <w:div w:id="462969333">
                      <w:marLeft w:val="0"/>
                      <w:marRight w:val="0"/>
                      <w:marTop w:val="0"/>
                      <w:marBottom w:val="0"/>
                      <w:divBdr>
                        <w:top w:val="none" w:sz="0" w:space="0" w:color="auto"/>
                        <w:left w:val="none" w:sz="0" w:space="0" w:color="auto"/>
                        <w:bottom w:val="none" w:sz="0" w:space="0" w:color="auto"/>
                        <w:right w:val="none" w:sz="0" w:space="0" w:color="auto"/>
                      </w:divBdr>
                    </w:div>
                  </w:divsChild>
                </w:div>
                <w:div w:id="690957741">
                  <w:marLeft w:val="0"/>
                  <w:marRight w:val="0"/>
                  <w:marTop w:val="0"/>
                  <w:marBottom w:val="0"/>
                  <w:divBdr>
                    <w:top w:val="none" w:sz="0" w:space="0" w:color="auto"/>
                    <w:left w:val="none" w:sz="0" w:space="0" w:color="auto"/>
                    <w:bottom w:val="none" w:sz="0" w:space="0" w:color="auto"/>
                    <w:right w:val="none" w:sz="0" w:space="0" w:color="auto"/>
                  </w:divBdr>
                  <w:divsChild>
                    <w:div w:id="1033505947">
                      <w:marLeft w:val="0"/>
                      <w:marRight w:val="0"/>
                      <w:marTop w:val="0"/>
                      <w:marBottom w:val="0"/>
                      <w:divBdr>
                        <w:top w:val="none" w:sz="0" w:space="0" w:color="auto"/>
                        <w:left w:val="none" w:sz="0" w:space="0" w:color="auto"/>
                        <w:bottom w:val="none" w:sz="0" w:space="0" w:color="auto"/>
                        <w:right w:val="none" w:sz="0" w:space="0" w:color="auto"/>
                      </w:divBdr>
                    </w:div>
                  </w:divsChild>
                </w:div>
                <w:div w:id="702633246">
                  <w:marLeft w:val="0"/>
                  <w:marRight w:val="0"/>
                  <w:marTop w:val="0"/>
                  <w:marBottom w:val="0"/>
                  <w:divBdr>
                    <w:top w:val="none" w:sz="0" w:space="0" w:color="auto"/>
                    <w:left w:val="none" w:sz="0" w:space="0" w:color="auto"/>
                    <w:bottom w:val="none" w:sz="0" w:space="0" w:color="auto"/>
                    <w:right w:val="none" w:sz="0" w:space="0" w:color="auto"/>
                  </w:divBdr>
                  <w:divsChild>
                    <w:div w:id="820388504">
                      <w:marLeft w:val="0"/>
                      <w:marRight w:val="0"/>
                      <w:marTop w:val="0"/>
                      <w:marBottom w:val="0"/>
                      <w:divBdr>
                        <w:top w:val="none" w:sz="0" w:space="0" w:color="auto"/>
                        <w:left w:val="none" w:sz="0" w:space="0" w:color="auto"/>
                        <w:bottom w:val="none" w:sz="0" w:space="0" w:color="auto"/>
                        <w:right w:val="none" w:sz="0" w:space="0" w:color="auto"/>
                      </w:divBdr>
                    </w:div>
                  </w:divsChild>
                </w:div>
                <w:div w:id="706031759">
                  <w:marLeft w:val="0"/>
                  <w:marRight w:val="0"/>
                  <w:marTop w:val="0"/>
                  <w:marBottom w:val="0"/>
                  <w:divBdr>
                    <w:top w:val="none" w:sz="0" w:space="0" w:color="auto"/>
                    <w:left w:val="none" w:sz="0" w:space="0" w:color="auto"/>
                    <w:bottom w:val="none" w:sz="0" w:space="0" w:color="auto"/>
                    <w:right w:val="none" w:sz="0" w:space="0" w:color="auto"/>
                  </w:divBdr>
                  <w:divsChild>
                    <w:div w:id="1327783717">
                      <w:marLeft w:val="0"/>
                      <w:marRight w:val="0"/>
                      <w:marTop w:val="0"/>
                      <w:marBottom w:val="0"/>
                      <w:divBdr>
                        <w:top w:val="none" w:sz="0" w:space="0" w:color="auto"/>
                        <w:left w:val="none" w:sz="0" w:space="0" w:color="auto"/>
                        <w:bottom w:val="none" w:sz="0" w:space="0" w:color="auto"/>
                        <w:right w:val="none" w:sz="0" w:space="0" w:color="auto"/>
                      </w:divBdr>
                    </w:div>
                  </w:divsChild>
                </w:div>
                <w:div w:id="737901682">
                  <w:marLeft w:val="0"/>
                  <w:marRight w:val="0"/>
                  <w:marTop w:val="0"/>
                  <w:marBottom w:val="0"/>
                  <w:divBdr>
                    <w:top w:val="none" w:sz="0" w:space="0" w:color="auto"/>
                    <w:left w:val="none" w:sz="0" w:space="0" w:color="auto"/>
                    <w:bottom w:val="none" w:sz="0" w:space="0" w:color="auto"/>
                    <w:right w:val="none" w:sz="0" w:space="0" w:color="auto"/>
                  </w:divBdr>
                  <w:divsChild>
                    <w:div w:id="347291340">
                      <w:marLeft w:val="0"/>
                      <w:marRight w:val="0"/>
                      <w:marTop w:val="0"/>
                      <w:marBottom w:val="0"/>
                      <w:divBdr>
                        <w:top w:val="none" w:sz="0" w:space="0" w:color="auto"/>
                        <w:left w:val="none" w:sz="0" w:space="0" w:color="auto"/>
                        <w:bottom w:val="none" w:sz="0" w:space="0" w:color="auto"/>
                        <w:right w:val="none" w:sz="0" w:space="0" w:color="auto"/>
                      </w:divBdr>
                    </w:div>
                  </w:divsChild>
                </w:div>
                <w:div w:id="753555214">
                  <w:marLeft w:val="0"/>
                  <w:marRight w:val="0"/>
                  <w:marTop w:val="0"/>
                  <w:marBottom w:val="0"/>
                  <w:divBdr>
                    <w:top w:val="none" w:sz="0" w:space="0" w:color="auto"/>
                    <w:left w:val="none" w:sz="0" w:space="0" w:color="auto"/>
                    <w:bottom w:val="none" w:sz="0" w:space="0" w:color="auto"/>
                    <w:right w:val="none" w:sz="0" w:space="0" w:color="auto"/>
                  </w:divBdr>
                  <w:divsChild>
                    <w:div w:id="203761971">
                      <w:marLeft w:val="0"/>
                      <w:marRight w:val="0"/>
                      <w:marTop w:val="0"/>
                      <w:marBottom w:val="0"/>
                      <w:divBdr>
                        <w:top w:val="none" w:sz="0" w:space="0" w:color="auto"/>
                        <w:left w:val="none" w:sz="0" w:space="0" w:color="auto"/>
                        <w:bottom w:val="none" w:sz="0" w:space="0" w:color="auto"/>
                        <w:right w:val="none" w:sz="0" w:space="0" w:color="auto"/>
                      </w:divBdr>
                    </w:div>
                  </w:divsChild>
                </w:div>
                <w:div w:id="767122793">
                  <w:marLeft w:val="0"/>
                  <w:marRight w:val="0"/>
                  <w:marTop w:val="0"/>
                  <w:marBottom w:val="0"/>
                  <w:divBdr>
                    <w:top w:val="none" w:sz="0" w:space="0" w:color="auto"/>
                    <w:left w:val="none" w:sz="0" w:space="0" w:color="auto"/>
                    <w:bottom w:val="none" w:sz="0" w:space="0" w:color="auto"/>
                    <w:right w:val="none" w:sz="0" w:space="0" w:color="auto"/>
                  </w:divBdr>
                  <w:divsChild>
                    <w:div w:id="1078819463">
                      <w:marLeft w:val="0"/>
                      <w:marRight w:val="0"/>
                      <w:marTop w:val="0"/>
                      <w:marBottom w:val="0"/>
                      <w:divBdr>
                        <w:top w:val="none" w:sz="0" w:space="0" w:color="auto"/>
                        <w:left w:val="none" w:sz="0" w:space="0" w:color="auto"/>
                        <w:bottom w:val="none" w:sz="0" w:space="0" w:color="auto"/>
                        <w:right w:val="none" w:sz="0" w:space="0" w:color="auto"/>
                      </w:divBdr>
                    </w:div>
                  </w:divsChild>
                </w:div>
                <w:div w:id="786657023">
                  <w:marLeft w:val="0"/>
                  <w:marRight w:val="0"/>
                  <w:marTop w:val="0"/>
                  <w:marBottom w:val="0"/>
                  <w:divBdr>
                    <w:top w:val="none" w:sz="0" w:space="0" w:color="auto"/>
                    <w:left w:val="none" w:sz="0" w:space="0" w:color="auto"/>
                    <w:bottom w:val="none" w:sz="0" w:space="0" w:color="auto"/>
                    <w:right w:val="none" w:sz="0" w:space="0" w:color="auto"/>
                  </w:divBdr>
                  <w:divsChild>
                    <w:div w:id="2099935352">
                      <w:marLeft w:val="0"/>
                      <w:marRight w:val="0"/>
                      <w:marTop w:val="0"/>
                      <w:marBottom w:val="0"/>
                      <w:divBdr>
                        <w:top w:val="none" w:sz="0" w:space="0" w:color="auto"/>
                        <w:left w:val="none" w:sz="0" w:space="0" w:color="auto"/>
                        <w:bottom w:val="none" w:sz="0" w:space="0" w:color="auto"/>
                        <w:right w:val="none" w:sz="0" w:space="0" w:color="auto"/>
                      </w:divBdr>
                    </w:div>
                  </w:divsChild>
                </w:div>
                <w:div w:id="795879301">
                  <w:marLeft w:val="0"/>
                  <w:marRight w:val="0"/>
                  <w:marTop w:val="0"/>
                  <w:marBottom w:val="0"/>
                  <w:divBdr>
                    <w:top w:val="none" w:sz="0" w:space="0" w:color="auto"/>
                    <w:left w:val="none" w:sz="0" w:space="0" w:color="auto"/>
                    <w:bottom w:val="none" w:sz="0" w:space="0" w:color="auto"/>
                    <w:right w:val="none" w:sz="0" w:space="0" w:color="auto"/>
                  </w:divBdr>
                  <w:divsChild>
                    <w:div w:id="1353920743">
                      <w:marLeft w:val="0"/>
                      <w:marRight w:val="0"/>
                      <w:marTop w:val="0"/>
                      <w:marBottom w:val="0"/>
                      <w:divBdr>
                        <w:top w:val="none" w:sz="0" w:space="0" w:color="auto"/>
                        <w:left w:val="none" w:sz="0" w:space="0" w:color="auto"/>
                        <w:bottom w:val="none" w:sz="0" w:space="0" w:color="auto"/>
                        <w:right w:val="none" w:sz="0" w:space="0" w:color="auto"/>
                      </w:divBdr>
                    </w:div>
                  </w:divsChild>
                </w:div>
                <w:div w:id="800850247">
                  <w:marLeft w:val="0"/>
                  <w:marRight w:val="0"/>
                  <w:marTop w:val="0"/>
                  <w:marBottom w:val="0"/>
                  <w:divBdr>
                    <w:top w:val="none" w:sz="0" w:space="0" w:color="auto"/>
                    <w:left w:val="none" w:sz="0" w:space="0" w:color="auto"/>
                    <w:bottom w:val="none" w:sz="0" w:space="0" w:color="auto"/>
                    <w:right w:val="none" w:sz="0" w:space="0" w:color="auto"/>
                  </w:divBdr>
                  <w:divsChild>
                    <w:div w:id="1963073049">
                      <w:marLeft w:val="0"/>
                      <w:marRight w:val="0"/>
                      <w:marTop w:val="0"/>
                      <w:marBottom w:val="0"/>
                      <w:divBdr>
                        <w:top w:val="none" w:sz="0" w:space="0" w:color="auto"/>
                        <w:left w:val="none" w:sz="0" w:space="0" w:color="auto"/>
                        <w:bottom w:val="none" w:sz="0" w:space="0" w:color="auto"/>
                        <w:right w:val="none" w:sz="0" w:space="0" w:color="auto"/>
                      </w:divBdr>
                    </w:div>
                  </w:divsChild>
                </w:div>
                <w:div w:id="809904372">
                  <w:marLeft w:val="0"/>
                  <w:marRight w:val="0"/>
                  <w:marTop w:val="0"/>
                  <w:marBottom w:val="0"/>
                  <w:divBdr>
                    <w:top w:val="none" w:sz="0" w:space="0" w:color="auto"/>
                    <w:left w:val="none" w:sz="0" w:space="0" w:color="auto"/>
                    <w:bottom w:val="none" w:sz="0" w:space="0" w:color="auto"/>
                    <w:right w:val="none" w:sz="0" w:space="0" w:color="auto"/>
                  </w:divBdr>
                  <w:divsChild>
                    <w:div w:id="608585141">
                      <w:marLeft w:val="0"/>
                      <w:marRight w:val="0"/>
                      <w:marTop w:val="0"/>
                      <w:marBottom w:val="0"/>
                      <w:divBdr>
                        <w:top w:val="none" w:sz="0" w:space="0" w:color="auto"/>
                        <w:left w:val="none" w:sz="0" w:space="0" w:color="auto"/>
                        <w:bottom w:val="none" w:sz="0" w:space="0" w:color="auto"/>
                        <w:right w:val="none" w:sz="0" w:space="0" w:color="auto"/>
                      </w:divBdr>
                    </w:div>
                    <w:div w:id="1223636477">
                      <w:marLeft w:val="0"/>
                      <w:marRight w:val="0"/>
                      <w:marTop w:val="0"/>
                      <w:marBottom w:val="0"/>
                      <w:divBdr>
                        <w:top w:val="none" w:sz="0" w:space="0" w:color="auto"/>
                        <w:left w:val="none" w:sz="0" w:space="0" w:color="auto"/>
                        <w:bottom w:val="none" w:sz="0" w:space="0" w:color="auto"/>
                        <w:right w:val="none" w:sz="0" w:space="0" w:color="auto"/>
                      </w:divBdr>
                    </w:div>
                  </w:divsChild>
                </w:div>
                <w:div w:id="818107921">
                  <w:marLeft w:val="0"/>
                  <w:marRight w:val="0"/>
                  <w:marTop w:val="0"/>
                  <w:marBottom w:val="0"/>
                  <w:divBdr>
                    <w:top w:val="none" w:sz="0" w:space="0" w:color="auto"/>
                    <w:left w:val="none" w:sz="0" w:space="0" w:color="auto"/>
                    <w:bottom w:val="none" w:sz="0" w:space="0" w:color="auto"/>
                    <w:right w:val="none" w:sz="0" w:space="0" w:color="auto"/>
                  </w:divBdr>
                  <w:divsChild>
                    <w:div w:id="1472095440">
                      <w:marLeft w:val="0"/>
                      <w:marRight w:val="0"/>
                      <w:marTop w:val="0"/>
                      <w:marBottom w:val="0"/>
                      <w:divBdr>
                        <w:top w:val="none" w:sz="0" w:space="0" w:color="auto"/>
                        <w:left w:val="none" w:sz="0" w:space="0" w:color="auto"/>
                        <w:bottom w:val="none" w:sz="0" w:space="0" w:color="auto"/>
                        <w:right w:val="none" w:sz="0" w:space="0" w:color="auto"/>
                      </w:divBdr>
                    </w:div>
                  </w:divsChild>
                </w:div>
                <w:div w:id="840119675">
                  <w:marLeft w:val="0"/>
                  <w:marRight w:val="0"/>
                  <w:marTop w:val="0"/>
                  <w:marBottom w:val="0"/>
                  <w:divBdr>
                    <w:top w:val="none" w:sz="0" w:space="0" w:color="auto"/>
                    <w:left w:val="none" w:sz="0" w:space="0" w:color="auto"/>
                    <w:bottom w:val="none" w:sz="0" w:space="0" w:color="auto"/>
                    <w:right w:val="none" w:sz="0" w:space="0" w:color="auto"/>
                  </w:divBdr>
                  <w:divsChild>
                    <w:div w:id="49807728">
                      <w:marLeft w:val="0"/>
                      <w:marRight w:val="0"/>
                      <w:marTop w:val="0"/>
                      <w:marBottom w:val="0"/>
                      <w:divBdr>
                        <w:top w:val="none" w:sz="0" w:space="0" w:color="auto"/>
                        <w:left w:val="none" w:sz="0" w:space="0" w:color="auto"/>
                        <w:bottom w:val="none" w:sz="0" w:space="0" w:color="auto"/>
                        <w:right w:val="none" w:sz="0" w:space="0" w:color="auto"/>
                      </w:divBdr>
                    </w:div>
                  </w:divsChild>
                </w:div>
                <w:div w:id="868564731">
                  <w:marLeft w:val="0"/>
                  <w:marRight w:val="0"/>
                  <w:marTop w:val="0"/>
                  <w:marBottom w:val="0"/>
                  <w:divBdr>
                    <w:top w:val="none" w:sz="0" w:space="0" w:color="auto"/>
                    <w:left w:val="none" w:sz="0" w:space="0" w:color="auto"/>
                    <w:bottom w:val="none" w:sz="0" w:space="0" w:color="auto"/>
                    <w:right w:val="none" w:sz="0" w:space="0" w:color="auto"/>
                  </w:divBdr>
                  <w:divsChild>
                    <w:div w:id="357976194">
                      <w:marLeft w:val="0"/>
                      <w:marRight w:val="0"/>
                      <w:marTop w:val="0"/>
                      <w:marBottom w:val="0"/>
                      <w:divBdr>
                        <w:top w:val="none" w:sz="0" w:space="0" w:color="auto"/>
                        <w:left w:val="none" w:sz="0" w:space="0" w:color="auto"/>
                        <w:bottom w:val="none" w:sz="0" w:space="0" w:color="auto"/>
                        <w:right w:val="none" w:sz="0" w:space="0" w:color="auto"/>
                      </w:divBdr>
                    </w:div>
                  </w:divsChild>
                </w:div>
                <w:div w:id="987902486">
                  <w:marLeft w:val="0"/>
                  <w:marRight w:val="0"/>
                  <w:marTop w:val="0"/>
                  <w:marBottom w:val="0"/>
                  <w:divBdr>
                    <w:top w:val="none" w:sz="0" w:space="0" w:color="auto"/>
                    <w:left w:val="none" w:sz="0" w:space="0" w:color="auto"/>
                    <w:bottom w:val="none" w:sz="0" w:space="0" w:color="auto"/>
                    <w:right w:val="none" w:sz="0" w:space="0" w:color="auto"/>
                  </w:divBdr>
                  <w:divsChild>
                    <w:div w:id="1484928132">
                      <w:marLeft w:val="0"/>
                      <w:marRight w:val="0"/>
                      <w:marTop w:val="0"/>
                      <w:marBottom w:val="0"/>
                      <w:divBdr>
                        <w:top w:val="none" w:sz="0" w:space="0" w:color="auto"/>
                        <w:left w:val="none" w:sz="0" w:space="0" w:color="auto"/>
                        <w:bottom w:val="none" w:sz="0" w:space="0" w:color="auto"/>
                        <w:right w:val="none" w:sz="0" w:space="0" w:color="auto"/>
                      </w:divBdr>
                    </w:div>
                  </w:divsChild>
                </w:div>
                <w:div w:id="1061057726">
                  <w:marLeft w:val="0"/>
                  <w:marRight w:val="0"/>
                  <w:marTop w:val="0"/>
                  <w:marBottom w:val="0"/>
                  <w:divBdr>
                    <w:top w:val="none" w:sz="0" w:space="0" w:color="auto"/>
                    <w:left w:val="none" w:sz="0" w:space="0" w:color="auto"/>
                    <w:bottom w:val="none" w:sz="0" w:space="0" w:color="auto"/>
                    <w:right w:val="none" w:sz="0" w:space="0" w:color="auto"/>
                  </w:divBdr>
                  <w:divsChild>
                    <w:div w:id="691998272">
                      <w:marLeft w:val="0"/>
                      <w:marRight w:val="0"/>
                      <w:marTop w:val="0"/>
                      <w:marBottom w:val="0"/>
                      <w:divBdr>
                        <w:top w:val="none" w:sz="0" w:space="0" w:color="auto"/>
                        <w:left w:val="none" w:sz="0" w:space="0" w:color="auto"/>
                        <w:bottom w:val="none" w:sz="0" w:space="0" w:color="auto"/>
                        <w:right w:val="none" w:sz="0" w:space="0" w:color="auto"/>
                      </w:divBdr>
                    </w:div>
                  </w:divsChild>
                </w:div>
                <w:div w:id="1067994200">
                  <w:marLeft w:val="0"/>
                  <w:marRight w:val="0"/>
                  <w:marTop w:val="0"/>
                  <w:marBottom w:val="0"/>
                  <w:divBdr>
                    <w:top w:val="none" w:sz="0" w:space="0" w:color="auto"/>
                    <w:left w:val="none" w:sz="0" w:space="0" w:color="auto"/>
                    <w:bottom w:val="none" w:sz="0" w:space="0" w:color="auto"/>
                    <w:right w:val="none" w:sz="0" w:space="0" w:color="auto"/>
                  </w:divBdr>
                  <w:divsChild>
                    <w:div w:id="440034312">
                      <w:marLeft w:val="0"/>
                      <w:marRight w:val="0"/>
                      <w:marTop w:val="0"/>
                      <w:marBottom w:val="0"/>
                      <w:divBdr>
                        <w:top w:val="none" w:sz="0" w:space="0" w:color="auto"/>
                        <w:left w:val="none" w:sz="0" w:space="0" w:color="auto"/>
                        <w:bottom w:val="none" w:sz="0" w:space="0" w:color="auto"/>
                        <w:right w:val="none" w:sz="0" w:space="0" w:color="auto"/>
                      </w:divBdr>
                    </w:div>
                  </w:divsChild>
                </w:div>
                <w:div w:id="1079330533">
                  <w:marLeft w:val="0"/>
                  <w:marRight w:val="0"/>
                  <w:marTop w:val="0"/>
                  <w:marBottom w:val="0"/>
                  <w:divBdr>
                    <w:top w:val="none" w:sz="0" w:space="0" w:color="auto"/>
                    <w:left w:val="none" w:sz="0" w:space="0" w:color="auto"/>
                    <w:bottom w:val="none" w:sz="0" w:space="0" w:color="auto"/>
                    <w:right w:val="none" w:sz="0" w:space="0" w:color="auto"/>
                  </w:divBdr>
                  <w:divsChild>
                    <w:div w:id="1539703326">
                      <w:marLeft w:val="0"/>
                      <w:marRight w:val="0"/>
                      <w:marTop w:val="0"/>
                      <w:marBottom w:val="0"/>
                      <w:divBdr>
                        <w:top w:val="none" w:sz="0" w:space="0" w:color="auto"/>
                        <w:left w:val="none" w:sz="0" w:space="0" w:color="auto"/>
                        <w:bottom w:val="none" w:sz="0" w:space="0" w:color="auto"/>
                        <w:right w:val="none" w:sz="0" w:space="0" w:color="auto"/>
                      </w:divBdr>
                    </w:div>
                  </w:divsChild>
                </w:div>
                <w:div w:id="1120496787">
                  <w:marLeft w:val="0"/>
                  <w:marRight w:val="0"/>
                  <w:marTop w:val="0"/>
                  <w:marBottom w:val="0"/>
                  <w:divBdr>
                    <w:top w:val="none" w:sz="0" w:space="0" w:color="auto"/>
                    <w:left w:val="none" w:sz="0" w:space="0" w:color="auto"/>
                    <w:bottom w:val="none" w:sz="0" w:space="0" w:color="auto"/>
                    <w:right w:val="none" w:sz="0" w:space="0" w:color="auto"/>
                  </w:divBdr>
                  <w:divsChild>
                    <w:div w:id="1105542120">
                      <w:marLeft w:val="0"/>
                      <w:marRight w:val="0"/>
                      <w:marTop w:val="0"/>
                      <w:marBottom w:val="0"/>
                      <w:divBdr>
                        <w:top w:val="none" w:sz="0" w:space="0" w:color="auto"/>
                        <w:left w:val="none" w:sz="0" w:space="0" w:color="auto"/>
                        <w:bottom w:val="none" w:sz="0" w:space="0" w:color="auto"/>
                        <w:right w:val="none" w:sz="0" w:space="0" w:color="auto"/>
                      </w:divBdr>
                    </w:div>
                  </w:divsChild>
                </w:div>
                <w:div w:id="1125777975">
                  <w:marLeft w:val="0"/>
                  <w:marRight w:val="0"/>
                  <w:marTop w:val="0"/>
                  <w:marBottom w:val="0"/>
                  <w:divBdr>
                    <w:top w:val="none" w:sz="0" w:space="0" w:color="auto"/>
                    <w:left w:val="none" w:sz="0" w:space="0" w:color="auto"/>
                    <w:bottom w:val="none" w:sz="0" w:space="0" w:color="auto"/>
                    <w:right w:val="none" w:sz="0" w:space="0" w:color="auto"/>
                  </w:divBdr>
                  <w:divsChild>
                    <w:div w:id="795762132">
                      <w:marLeft w:val="0"/>
                      <w:marRight w:val="0"/>
                      <w:marTop w:val="0"/>
                      <w:marBottom w:val="0"/>
                      <w:divBdr>
                        <w:top w:val="none" w:sz="0" w:space="0" w:color="auto"/>
                        <w:left w:val="none" w:sz="0" w:space="0" w:color="auto"/>
                        <w:bottom w:val="none" w:sz="0" w:space="0" w:color="auto"/>
                        <w:right w:val="none" w:sz="0" w:space="0" w:color="auto"/>
                      </w:divBdr>
                    </w:div>
                  </w:divsChild>
                </w:div>
                <w:div w:id="1165241743">
                  <w:marLeft w:val="0"/>
                  <w:marRight w:val="0"/>
                  <w:marTop w:val="0"/>
                  <w:marBottom w:val="0"/>
                  <w:divBdr>
                    <w:top w:val="none" w:sz="0" w:space="0" w:color="auto"/>
                    <w:left w:val="none" w:sz="0" w:space="0" w:color="auto"/>
                    <w:bottom w:val="none" w:sz="0" w:space="0" w:color="auto"/>
                    <w:right w:val="none" w:sz="0" w:space="0" w:color="auto"/>
                  </w:divBdr>
                  <w:divsChild>
                    <w:div w:id="1777212410">
                      <w:marLeft w:val="0"/>
                      <w:marRight w:val="0"/>
                      <w:marTop w:val="0"/>
                      <w:marBottom w:val="0"/>
                      <w:divBdr>
                        <w:top w:val="none" w:sz="0" w:space="0" w:color="auto"/>
                        <w:left w:val="none" w:sz="0" w:space="0" w:color="auto"/>
                        <w:bottom w:val="none" w:sz="0" w:space="0" w:color="auto"/>
                        <w:right w:val="none" w:sz="0" w:space="0" w:color="auto"/>
                      </w:divBdr>
                    </w:div>
                  </w:divsChild>
                </w:div>
                <w:div w:id="1216164314">
                  <w:marLeft w:val="0"/>
                  <w:marRight w:val="0"/>
                  <w:marTop w:val="0"/>
                  <w:marBottom w:val="0"/>
                  <w:divBdr>
                    <w:top w:val="none" w:sz="0" w:space="0" w:color="auto"/>
                    <w:left w:val="none" w:sz="0" w:space="0" w:color="auto"/>
                    <w:bottom w:val="none" w:sz="0" w:space="0" w:color="auto"/>
                    <w:right w:val="none" w:sz="0" w:space="0" w:color="auto"/>
                  </w:divBdr>
                  <w:divsChild>
                    <w:div w:id="1929539066">
                      <w:marLeft w:val="0"/>
                      <w:marRight w:val="0"/>
                      <w:marTop w:val="0"/>
                      <w:marBottom w:val="0"/>
                      <w:divBdr>
                        <w:top w:val="none" w:sz="0" w:space="0" w:color="auto"/>
                        <w:left w:val="none" w:sz="0" w:space="0" w:color="auto"/>
                        <w:bottom w:val="none" w:sz="0" w:space="0" w:color="auto"/>
                        <w:right w:val="none" w:sz="0" w:space="0" w:color="auto"/>
                      </w:divBdr>
                    </w:div>
                  </w:divsChild>
                </w:div>
                <w:div w:id="1244753555">
                  <w:marLeft w:val="0"/>
                  <w:marRight w:val="0"/>
                  <w:marTop w:val="0"/>
                  <w:marBottom w:val="0"/>
                  <w:divBdr>
                    <w:top w:val="none" w:sz="0" w:space="0" w:color="auto"/>
                    <w:left w:val="none" w:sz="0" w:space="0" w:color="auto"/>
                    <w:bottom w:val="none" w:sz="0" w:space="0" w:color="auto"/>
                    <w:right w:val="none" w:sz="0" w:space="0" w:color="auto"/>
                  </w:divBdr>
                  <w:divsChild>
                    <w:div w:id="1315336068">
                      <w:marLeft w:val="0"/>
                      <w:marRight w:val="0"/>
                      <w:marTop w:val="0"/>
                      <w:marBottom w:val="0"/>
                      <w:divBdr>
                        <w:top w:val="none" w:sz="0" w:space="0" w:color="auto"/>
                        <w:left w:val="none" w:sz="0" w:space="0" w:color="auto"/>
                        <w:bottom w:val="none" w:sz="0" w:space="0" w:color="auto"/>
                        <w:right w:val="none" w:sz="0" w:space="0" w:color="auto"/>
                      </w:divBdr>
                    </w:div>
                  </w:divsChild>
                </w:div>
                <w:div w:id="1247764727">
                  <w:marLeft w:val="0"/>
                  <w:marRight w:val="0"/>
                  <w:marTop w:val="0"/>
                  <w:marBottom w:val="0"/>
                  <w:divBdr>
                    <w:top w:val="none" w:sz="0" w:space="0" w:color="auto"/>
                    <w:left w:val="none" w:sz="0" w:space="0" w:color="auto"/>
                    <w:bottom w:val="none" w:sz="0" w:space="0" w:color="auto"/>
                    <w:right w:val="none" w:sz="0" w:space="0" w:color="auto"/>
                  </w:divBdr>
                  <w:divsChild>
                    <w:div w:id="175461530">
                      <w:marLeft w:val="0"/>
                      <w:marRight w:val="0"/>
                      <w:marTop w:val="0"/>
                      <w:marBottom w:val="0"/>
                      <w:divBdr>
                        <w:top w:val="none" w:sz="0" w:space="0" w:color="auto"/>
                        <w:left w:val="none" w:sz="0" w:space="0" w:color="auto"/>
                        <w:bottom w:val="none" w:sz="0" w:space="0" w:color="auto"/>
                        <w:right w:val="none" w:sz="0" w:space="0" w:color="auto"/>
                      </w:divBdr>
                    </w:div>
                  </w:divsChild>
                </w:div>
                <w:div w:id="1266156093">
                  <w:marLeft w:val="0"/>
                  <w:marRight w:val="0"/>
                  <w:marTop w:val="0"/>
                  <w:marBottom w:val="0"/>
                  <w:divBdr>
                    <w:top w:val="none" w:sz="0" w:space="0" w:color="auto"/>
                    <w:left w:val="none" w:sz="0" w:space="0" w:color="auto"/>
                    <w:bottom w:val="none" w:sz="0" w:space="0" w:color="auto"/>
                    <w:right w:val="none" w:sz="0" w:space="0" w:color="auto"/>
                  </w:divBdr>
                  <w:divsChild>
                    <w:div w:id="1379356279">
                      <w:marLeft w:val="0"/>
                      <w:marRight w:val="0"/>
                      <w:marTop w:val="0"/>
                      <w:marBottom w:val="0"/>
                      <w:divBdr>
                        <w:top w:val="none" w:sz="0" w:space="0" w:color="auto"/>
                        <w:left w:val="none" w:sz="0" w:space="0" w:color="auto"/>
                        <w:bottom w:val="none" w:sz="0" w:space="0" w:color="auto"/>
                        <w:right w:val="none" w:sz="0" w:space="0" w:color="auto"/>
                      </w:divBdr>
                    </w:div>
                  </w:divsChild>
                </w:div>
                <w:div w:id="1326008838">
                  <w:marLeft w:val="0"/>
                  <w:marRight w:val="0"/>
                  <w:marTop w:val="0"/>
                  <w:marBottom w:val="0"/>
                  <w:divBdr>
                    <w:top w:val="none" w:sz="0" w:space="0" w:color="auto"/>
                    <w:left w:val="none" w:sz="0" w:space="0" w:color="auto"/>
                    <w:bottom w:val="none" w:sz="0" w:space="0" w:color="auto"/>
                    <w:right w:val="none" w:sz="0" w:space="0" w:color="auto"/>
                  </w:divBdr>
                  <w:divsChild>
                    <w:div w:id="665403222">
                      <w:marLeft w:val="0"/>
                      <w:marRight w:val="0"/>
                      <w:marTop w:val="0"/>
                      <w:marBottom w:val="0"/>
                      <w:divBdr>
                        <w:top w:val="none" w:sz="0" w:space="0" w:color="auto"/>
                        <w:left w:val="none" w:sz="0" w:space="0" w:color="auto"/>
                        <w:bottom w:val="none" w:sz="0" w:space="0" w:color="auto"/>
                        <w:right w:val="none" w:sz="0" w:space="0" w:color="auto"/>
                      </w:divBdr>
                    </w:div>
                    <w:div w:id="1647274629">
                      <w:marLeft w:val="0"/>
                      <w:marRight w:val="0"/>
                      <w:marTop w:val="0"/>
                      <w:marBottom w:val="0"/>
                      <w:divBdr>
                        <w:top w:val="none" w:sz="0" w:space="0" w:color="auto"/>
                        <w:left w:val="none" w:sz="0" w:space="0" w:color="auto"/>
                        <w:bottom w:val="none" w:sz="0" w:space="0" w:color="auto"/>
                        <w:right w:val="none" w:sz="0" w:space="0" w:color="auto"/>
                      </w:divBdr>
                    </w:div>
                  </w:divsChild>
                </w:div>
                <w:div w:id="1327779207">
                  <w:marLeft w:val="0"/>
                  <w:marRight w:val="0"/>
                  <w:marTop w:val="0"/>
                  <w:marBottom w:val="0"/>
                  <w:divBdr>
                    <w:top w:val="none" w:sz="0" w:space="0" w:color="auto"/>
                    <w:left w:val="none" w:sz="0" w:space="0" w:color="auto"/>
                    <w:bottom w:val="none" w:sz="0" w:space="0" w:color="auto"/>
                    <w:right w:val="none" w:sz="0" w:space="0" w:color="auto"/>
                  </w:divBdr>
                  <w:divsChild>
                    <w:div w:id="318966810">
                      <w:marLeft w:val="0"/>
                      <w:marRight w:val="0"/>
                      <w:marTop w:val="0"/>
                      <w:marBottom w:val="0"/>
                      <w:divBdr>
                        <w:top w:val="none" w:sz="0" w:space="0" w:color="auto"/>
                        <w:left w:val="none" w:sz="0" w:space="0" w:color="auto"/>
                        <w:bottom w:val="none" w:sz="0" w:space="0" w:color="auto"/>
                        <w:right w:val="none" w:sz="0" w:space="0" w:color="auto"/>
                      </w:divBdr>
                    </w:div>
                  </w:divsChild>
                </w:div>
                <w:div w:id="1542087734">
                  <w:marLeft w:val="0"/>
                  <w:marRight w:val="0"/>
                  <w:marTop w:val="0"/>
                  <w:marBottom w:val="0"/>
                  <w:divBdr>
                    <w:top w:val="none" w:sz="0" w:space="0" w:color="auto"/>
                    <w:left w:val="none" w:sz="0" w:space="0" w:color="auto"/>
                    <w:bottom w:val="none" w:sz="0" w:space="0" w:color="auto"/>
                    <w:right w:val="none" w:sz="0" w:space="0" w:color="auto"/>
                  </w:divBdr>
                  <w:divsChild>
                    <w:div w:id="1525629479">
                      <w:marLeft w:val="0"/>
                      <w:marRight w:val="0"/>
                      <w:marTop w:val="0"/>
                      <w:marBottom w:val="0"/>
                      <w:divBdr>
                        <w:top w:val="none" w:sz="0" w:space="0" w:color="auto"/>
                        <w:left w:val="none" w:sz="0" w:space="0" w:color="auto"/>
                        <w:bottom w:val="none" w:sz="0" w:space="0" w:color="auto"/>
                        <w:right w:val="none" w:sz="0" w:space="0" w:color="auto"/>
                      </w:divBdr>
                    </w:div>
                  </w:divsChild>
                </w:div>
                <w:div w:id="1563909234">
                  <w:marLeft w:val="0"/>
                  <w:marRight w:val="0"/>
                  <w:marTop w:val="0"/>
                  <w:marBottom w:val="0"/>
                  <w:divBdr>
                    <w:top w:val="none" w:sz="0" w:space="0" w:color="auto"/>
                    <w:left w:val="none" w:sz="0" w:space="0" w:color="auto"/>
                    <w:bottom w:val="none" w:sz="0" w:space="0" w:color="auto"/>
                    <w:right w:val="none" w:sz="0" w:space="0" w:color="auto"/>
                  </w:divBdr>
                  <w:divsChild>
                    <w:div w:id="1715109232">
                      <w:marLeft w:val="0"/>
                      <w:marRight w:val="0"/>
                      <w:marTop w:val="0"/>
                      <w:marBottom w:val="0"/>
                      <w:divBdr>
                        <w:top w:val="none" w:sz="0" w:space="0" w:color="auto"/>
                        <w:left w:val="none" w:sz="0" w:space="0" w:color="auto"/>
                        <w:bottom w:val="none" w:sz="0" w:space="0" w:color="auto"/>
                        <w:right w:val="none" w:sz="0" w:space="0" w:color="auto"/>
                      </w:divBdr>
                    </w:div>
                  </w:divsChild>
                </w:div>
                <w:div w:id="1613854496">
                  <w:marLeft w:val="0"/>
                  <w:marRight w:val="0"/>
                  <w:marTop w:val="0"/>
                  <w:marBottom w:val="0"/>
                  <w:divBdr>
                    <w:top w:val="none" w:sz="0" w:space="0" w:color="auto"/>
                    <w:left w:val="none" w:sz="0" w:space="0" w:color="auto"/>
                    <w:bottom w:val="none" w:sz="0" w:space="0" w:color="auto"/>
                    <w:right w:val="none" w:sz="0" w:space="0" w:color="auto"/>
                  </w:divBdr>
                  <w:divsChild>
                    <w:div w:id="1315916154">
                      <w:marLeft w:val="0"/>
                      <w:marRight w:val="0"/>
                      <w:marTop w:val="0"/>
                      <w:marBottom w:val="0"/>
                      <w:divBdr>
                        <w:top w:val="none" w:sz="0" w:space="0" w:color="auto"/>
                        <w:left w:val="none" w:sz="0" w:space="0" w:color="auto"/>
                        <w:bottom w:val="none" w:sz="0" w:space="0" w:color="auto"/>
                        <w:right w:val="none" w:sz="0" w:space="0" w:color="auto"/>
                      </w:divBdr>
                    </w:div>
                  </w:divsChild>
                </w:div>
                <w:div w:id="1626041956">
                  <w:marLeft w:val="0"/>
                  <w:marRight w:val="0"/>
                  <w:marTop w:val="0"/>
                  <w:marBottom w:val="0"/>
                  <w:divBdr>
                    <w:top w:val="none" w:sz="0" w:space="0" w:color="auto"/>
                    <w:left w:val="none" w:sz="0" w:space="0" w:color="auto"/>
                    <w:bottom w:val="none" w:sz="0" w:space="0" w:color="auto"/>
                    <w:right w:val="none" w:sz="0" w:space="0" w:color="auto"/>
                  </w:divBdr>
                  <w:divsChild>
                    <w:div w:id="805776623">
                      <w:marLeft w:val="0"/>
                      <w:marRight w:val="0"/>
                      <w:marTop w:val="0"/>
                      <w:marBottom w:val="0"/>
                      <w:divBdr>
                        <w:top w:val="none" w:sz="0" w:space="0" w:color="auto"/>
                        <w:left w:val="none" w:sz="0" w:space="0" w:color="auto"/>
                        <w:bottom w:val="none" w:sz="0" w:space="0" w:color="auto"/>
                        <w:right w:val="none" w:sz="0" w:space="0" w:color="auto"/>
                      </w:divBdr>
                    </w:div>
                  </w:divsChild>
                </w:div>
                <w:div w:id="1669289147">
                  <w:marLeft w:val="0"/>
                  <w:marRight w:val="0"/>
                  <w:marTop w:val="0"/>
                  <w:marBottom w:val="0"/>
                  <w:divBdr>
                    <w:top w:val="none" w:sz="0" w:space="0" w:color="auto"/>
                    <w:left w:val="none" w:sz="0" w:space="0" w:color="auto"/>
                    <w:bottom w:val="none" w:sz="0" w:space="0" w:color="auto"/>
                    <w:right w:val="none" w:sz="0" w:space="0" w:color="auto"/>
                  </w:divBdr>
                  <w:divsChild>
                    <w:div w:id="1619219865">
                      <w:marLeft w:val="0"/>
                      <w:marRight w:val="0"/>
                      <w:marTop w:val="0"/>
                      <w:marBottom w:val="0"/>
                      <w:divBdr>
                        <w:top w:val="none" w:sz="0" w:space="0" w:color="auto"/>
                        <w:left w:val="none" w:sz="0" w:space="0" w:color="auto"/>
                        <w:bottom w:val="none" w:sz="0" w:space="0" w:color="auto"/>
                        <w:right w:val="none" w:sz="0" w:space="0" w:color="auto"/>
                      </w:divBdr>
                    </w:div>
                  </w:divsChild>
                </w:div>
                <w:div w:id="1753311842">
                  <w:marLeft w:val="0"/>
                  <w:marRight w:val="0"/>
                  <w:marTop w:val="0"/>
                  <w:marBottom w:val="0"/>
                  <w:divBdr>
                    <w:top w:val="none" w:sz="0" w:space="0" w:color="auto"/>
                    <w:left w:val="none" w:sz="0" w:space="0" w:color="auto"/>
                    <w:bottom w:val="none" w:sz="0" w:space="0" w:color="auto"/>
                    <w:right w:val="none" w:sz="0" w:space="0" w:color="auto"/>
                  </w:divBdr>
                  <w:divsChild>
                    <w:div w:id="397822500">
                      <w:marLeft w:val="0"/>
                      <w:marRight w:val="0"/>
                      <w:marTop w:val="0"/>
                      <w:marBottom w:val="0"/>
                      <w:divBdr>
                        <w:top w:val="none" w:sz="0" w:space="0" w:color="auto"/>
                        <w:left w:val="none" w:sz="0" w:space="0" w:color="auto"/>
                        <w:bottom w:val="none" w:sz="0" w:space="0" w:color="auto"/>
                        <w:right w:val="none" w:sz="0" w:space="0" w:color="auto"/>
                      </w:divBdr>
                    </w:div>
                  </w:divsChild>
                </w:div>
                <w:div w:id="1778402469">
                  <w:marLeft w:val="0"/>
                  <w:marRight w:val="0"/>
                  <w:marTop w:val="0"/>
                  <w:marBottom w:val="0"/>
                  <w:divBdr>
                    <w:top w:val="none" w:sz="0" w:space="0" w:color="auto"/>
                    <w:left w:val="none" w:sz="0" w:space="0" w:color="auto"/>
                    <w:bottom w:val="none" w:sz="0" w:space="0" w:color="auto"/>
                    <w:right w:val="none" w:sz="0" w:space="0" w:color="auto"/>
                  </w:divBdr>
                  <w:divsChild>
                    <w:div w:id="987899542">
                      <w:marLeft w:val="0"/>
                      <w:marRight w:val="0"/>
                      <w:marTop w:val="0"/>
                      <w:marBottom w:val="0"/>
                      <w:divBdr>
                        <w:top w:val="none" w:sz="0" w:space="0" w:color="auto"/>
                        <w:left w:val="none" w:sz="0" w:space="0" w:color="auto"/>
                        <w:bottom w:val="none" w:sz="0" w:space="0" w:color="auto"/>
                        <w:right w:val="none" w:sz="0" w:space="0" w:color="auto"/>
                      </w:divBdr>
                    </w:div>
                  </w:divsChild>
                </w:div>
                <w:div w:id="1793786705">
                  <w:marLeft w:val="0"/>
                  <w:marRight w:val="0"/>
                  <w:marTop w:val="0"/>
                  <w:marBottom w:val="0"/>
                  <w:divBdr>
                    <w:top w:val="none" w:sz="0" w:space="0" w:color="auto"/>
                    <w:left w:val="none" w:sz="0" w:space="0" w:color="auto"/>
                    <w:bottom w:val="none" w:sz="0" w:space="0" w:color="auto"/>
                    <w:right w:val="none" w:sz="0" w:space="0" w:color="auto"/>
                  </w:divBdr>
                  <w:divsChild>
                    <w:div w:id="34280369">
                      <w:marLeft w:val="0"/>
                      <w:marRight w:val="0"/>
                      <w:marTop w:val="0"/>
                      <w:marBottom w:val="0"/>
                      <w:divBdr>
                        <w:top w:val="none" w:sz="0" w:space="0" w:color="auto"/>
                        <w:left w:val="none" w:sz="0" w:space="0" w:color="auto"/>
                        <w:bottom w:val="none" w:sz="0" w:space="0" w:color="auto"/>
                        <w:right w:val="none" w:sz="0" w:space="0" w:color="auto"/>
                      </w:divBdr>
                    </w:div>
                  </w:divsChild>
                </w:div>
                <w:div w:id="1813521177">
                  <w:marLeft w:val="0"/>
                  <w:marRight w:val="0"/>
                  <w:marTop w:val="0"/>
                  <w:marBottom w:val="0"/>
                  <w:divBdr>
                    <w:top w:val="none" w:sz="0" w:space="0" w:color="auto"/>
                    <w:left w:val="none" w:sz="0" w:space="0" w:color="auto"/>
                    <w:bottom w:val="none" w:sz="0" w:space="0" w:color="auto"/>
                    <w:right w:val="none" w:sz="0" w:space="0" w:color="auto"/>
                  </w:divBdr>
                  <w:divsChild>
                    <w:div w:id="1862888712">
                      <w:marLeft w:val="0"/>
                      <w:marRight w:val="0"/>
                      <w:marTop w:val="0"/>
                      <w:marBottom w:val="0"/>
                      <w:divBdr>
                        <w:top w:val="none" w:sz="0" w:space="0" w:color="auto"/>
                        <w:left w:val="none" w:sz="0" w:space="0" w:color="auto"/>
                        <w:bottom w:val="none" w:sz="0" w:space="0" w:color="auto"/>
                        <w:right w:val="none" w:sz="0" w:space="0" w:color="auto"/>
                      </w:divBdr>
                    </w:div>
                  </w:divsChild>
                </w:div>
                <w:div w:id="1827504025">
                  <w:marLeft w:val="0"/>
                  <w:marRight w:val="0"/>
                  <w:marTop w:val="0"/>
                  <w:marBottom w:val="0"/>
                  <w:divBdr>
                    <w:top w:val="none" w:sz="0" w:space="0" w:color="auto"/>
                    <w:left w:val="none" w:sz="0" w:space="0" w:color="auto"/>
                    <w:bottom w:val="none" w:sz="0" w:space="0" w:color="auto"/>
                    <w:right w:val="none" w:sz="0" w:space="0" w:color="auto"/>
                  </w:divBdr>
                  <w:divsChild>
                    <w:div w:id="1635015385">
                      <w:marLeft w:val="0"/>
                      <w:marRight w:val="0"/>
                      <w:marTop w:val="0"/>
                      <w:marBottom w:val="0"/>
                      <w:divBdr>
                        <w:top w:val="none" w:sz="0" w:space="0" w:color="auto"/>
                        <w:left w:val="none" w:sz="0" w:space="0" w:color="auto"/>
                        <w:bottom w:val="none" w:sz="0" w:space="0" w:color="auto"/>
                        <w:right w:val="none" w:sz="0" w:space="0" w:color="auto"/>
                      </w:divBdr>
                    </w:div>
                  </w:divsChild>
                </w:div>
                <w:div w:id="1837303100">
                  <w:marLeft w:val="0"/>
                  <w:marRight w:val="0"/>
                  <w:marTop w:val="0"/>
                  <w:marBottom w:val="0"/>
                  <w:divBdr>
                    <w:top w:val="none" w:sz="0" w:space="0" w:color="auto"/>
                    <w:left w:val="none" w:sz="0" w:space="0" w:color="auto"/>
                    <w:bottom w:val="none" w:sz="0" w:space="0" w:color="auto"/>
                    <w:right w:val="none" w:sz="0" w:space="0" w:color="auto"/>
                  </w:divBdr>
                  <w:divsChild>
                    <w:div w:id="1495494259">
                      <w:marLeft w:val="0"/>
                      <w:marRight w:val="0"/>
                      <w:marTop w:val="0"/>
                      <w:marBottom w:val="0"/>
                      <w:divBdr>
                        <w:top w:val="none" w:sz="0" w:space="0" w:color="auto"/>
                        <w:left w:val="none" w:sz="0" w:space="0" w:color="auto"/>
                        <w:bottom w:val="none" w:sz="0" w:space="0" w:color="auto"/>
                        <w:right w:val="none" w:sz="0" w:space="0" w:color="auto"/>
                      </w:divBdr>
                    </w:div>
                  </w:divsChild>
                </w:div>
                <w:div w:id="1866868293">
                  <w:marLeft w:val="0"/>
                  <w:marRight w:val="0"/>
                  <w:marTop w:val="0"/>
                  <w:marBottom w:val="0"/>
                  <w:divBdr>
                    <w:top w:val="none" w:sz="0" w:space="0" w:color="auto"/>
                    <w:left w:val="none" w:sz="0" w:space="0" w:color="auto"/>
                    <w:bottom w:val="none" w:sz="0" w:space="0" w:color="auto"/>
                    <w:right w:val="none" w:sz="0" w:space="0" w:color="auto"/>
                  </w:divBdr>
                  <w:divsChild>
                    <w:div w:id="527060436">
                      <w:marLeft w:val="0"/>
                      <w:marRight w:val="0"/>
                      <w:marTop w:val="0"/>
                      <w:marBottom w:val="0"/>
                      <w:divBdr>
                        <w:top w:val="none" w:sz="0" w:space="0" w:color="auto"/>
                        <w:left w:val="none" w:sz="0" w:space="0" w:color="auto"/>
                        <w:bottom w:val="none" w:sz="0" w:space="0" w:color="auto"/>
                        <w:right w:val="none" w:sz="0" w:space="0" w:color="auto"/>
                      </w:divBdr>
                    </w:div>
                  </w:divsChild>
                </w:div>
                <w:div w:id="1924333976">
                  <w:marLeft w:val="0"/>
                  <w:marRight w:val="0"/>
                  <w:marTop w:val="0"/>
                  <w:marBottom w:val="0"/>
                  <w:divBdr>
                    <w:top w:val="none" w:sz="0" w:space="0" w:color="auto"/>
                    <w:left w:val="none" w:sz="0" w:space="0" w:color="auto"/>
                    <w:bottom w:val="none" w:sz="0" w:space="0" w:color="auto"/>
                    <w:right w:val="none" w:sz="0" w:space="0" w:color="auto"/>
                  </w:divBdr>
                  <w:divsChild>
                    <w:div w:id="786389325">
                      <w:marLeft w:val="0"/>
                      <w:marRight w:val="0"/>
                      <w:marTop w:val="0"/>
                      <w:marBottom w:val="0"/>
                      <w:divBdr>
                        <w:top w:val="none" w:sz="0" w:space="0" w:color="auto"/>
                        <w:left w:val="none" w:sz="0" w:space="0" w:color="auto"/>
                        <w:bottom w:val="none" w:sz="0" w:space="0" w:color="auto"/>
                        <w:right w:val="none" w:sz="0" w:space="0" w:color="auto"/>
                      </w:divBdr>
                    </w:div>
                  </w:divsChild>
                </w:div>
                <w:div w:id="1939366658">
                  <w:marLeft w:val="0"/>
                  <w:marRight w:val="0"/>
                  <w:marTop w:val="0"/>
                  <w:marBottom w:val="0"/>
                  <w:divBdr>
                    <w:top w:val="none" w:sz="0" w:space="0" w:color="auto"/>
                    <w:left w:val="none" w:sz="0" w:space="0" w:color="auto"/>
                    <w:bottom w:val="none" w:sz="0" w:space="0" w:color="auto"/>
                    <w:right w:val="none" w:sz="0" w:space="0" w:color="auto"/>
                  </w:divBdr>
                  <w:divsChild>
                    <w:div w:id="466896527">
                      <w:marLeft w:val="0"/>
                      <w:marRight w:val="0"/>
                      <w:marTop w:val="0"/>
                      <w:marBottom w:val="0"/>
                      <w:divBdr>
                        <w:top w:val="none" w:sz="0" w:space="0" w:color="auto"/>
                        <w:left w:val="none" w:sz="0" w:space="0" w:color="auto"/>
                        <w:bottom w:val="none" w:sz="0" w:space="0" w:color="auto"/>
                        <w:right w:val="none" w:sz="0" w:space="0" w:color="auto"/>
                      </w:divBdr>
                    </w:div>
                  </w:divsChild>
                </w:div>
                <w:div w:id="1953629008">
                  <w:marLeft w:val="0"/>
                  <w:marRight w:val="0"/>
                  <w:marTop w:val="0"/>
                  <w:marBottom w:val="0"/>
                  <w:divBdr>
                    <w:top w:val="none" w:sz="0" w:space="0" w:color="auto"/>
                    <w:left w:val="none" w:sz="0" w:space="0" w:color="auto"/>
                    <w:bottom w:val="none" w:sz="0" w:space="0" w:color="auto"/>
                    <w:right w:val="none" w:sz="0" w:space="0" w:color="auto"/>
                  </w:divBdr>
                  <w:divsChild>
                    <w:div w:id="1219124660">
                      <w:marLeft w:val="0"/>
                      <w:marRight w:val="0"/>
                      <w:marTop w:val="0"/>
                      <w:marBottom w:val="0"/>
                      <w:divBdr>
                        <w:top w:val="none" w:sz="0" w:space="0" w:color="auto"/>
                        <w:left w:val="none" w:sz="0" w:space="0" w:color="auto"/>
                        <w:bottom w:val="none" w:sz="0" w:space="0" w:color="auto"/>
                        <w:right w:val="none" w:sz="0" w:space="0" w:color="auto"/>
                      </w:divBdr>
                    </w:div>
                  </w:divsChild>
                </w:div>
                <w:div w:id="2015111995">
                  <w:marLeft w:val="0"/>
                  <w:marRight w:val="0"/>
                  <w:marTop w:val="0"/>
                  <w:marBottom w:val="0"/>
                  <w:divBdr>
                    <w:top w:val="none" w:sz="0" w:space="0" w:color="auto"/>
                    <w:left w:val="none" w:sz="0" w:space="0" w:color="auto"/>
                    <w:bottom w:val="none" w:sz="0" w:space="0" w:color="auto"/>
                    <w:right w:val="none" w:sz="0" w:space="0" w:color="auto"/>
                  </w:divBdr>
                  <w:divsChild>
                    <w:div w:id="1743914488">
                      <w:marLeft w:val="0"/>
                      <w:marRight w:val="0"/>
                      <w:marTop w:val="0"/>
                      <w:marBottom w:val="0"/>
                      <w:divBdr>
                        <w:top w:val="none" w:sz="0" w:space="0" w:color="auto"/>
                        <w:left w:val="none" w:sz="0" w:space="0" w:color="auto"/>
                        <w:bottom w:val="none" w:sz="0" w:space="0" w:color="auto"/>
                        <w:right w:val="none" w:sz="0" w:space="0" w:color="auto"/>
                      </w:divBdr>
                    </w:div>
                  </w:divsChild>
                </w:div>
                <w:div w:id="2065906379">
                  <w:marLeft w:val="0"/>
                  <w:marRight w:val="0"/>
                  <w:marTop w:val="0"/>
                  <w:marBottom w:val="0"/>
                  <w:divBdr>
                    <w:top w:val="none" w:sz="0" w:space="0" w:color="auto"/>
                    <w:left w:val="none" w:sz="0" w:space="0" w:color="auto"/>
                    <w:bottom w:val="none" w:sz="0" w:space="0" w:color="auto"/>
                    <w:right w:val="none" w:sz="0" w:space="0" w:color="auto"/>
                  </w:divBdr>
                  <w:divsChild>
                    <w:div w:id="1897929783">
                      <w:marLeft w:val="0"/>
                      <w:marRight w:val="0"/>
                      <w:marTop w:val="0"/>
                      <w:marBottom w:val="0"/>
                      <w:divBdr>
                        <w:top w:val="none" w:sz="0" w:space="0" w:color="auto"/>
                        <w:left w:val="none" w:sz="0" w:space="0" w:color="auto"/>
                        <w:bottom w:val="none" w:sz="0" w:space="0" w:color="auto"/>
                        <w:right w:val="none" w:sz="0" w:space="0" w:color="auto"/>
                      </w:divBdr>
                    </w:div>
                  </w:divsChild>
                </w:div>
                <w:div w:id="2070569845">
                  <w:marLeft w:val="0"/>
                  <w:marRight w:val="0"/>
                  <w:marTop w:val="0"/>
                  <w:marBottom w:val="0"/>
                  <w:divBdr>
                    <w:top w:val="none" w:sz="0" w:space="0" w:color="auto"/>
                    <w:left w:val="none" w:sz="0" w:space="0" w:color="auto"/>
                    <w:bottom w:val="none" w:sz="0" w:space="0" w:color="auto"/>
                    <w:right w:val="none" w:sz="0" w:space="0" w:color="auto"/>
                  </w:divBdr>
                  <w:divsChild>
                    <w:div w:id="2080591654">
                      <w:marLeft w:val="0"/>
                      <w:marRight w:val="0"/>
                      <w:marTop w:val="0"/>
                      <w:marBottom w:val="0"/>
                      <w:divBdr>
                        <w:top w:val="none" w:sz="0" w:space="0" w:color="auto"/>
                        <w:left w:val="none" w:sz="0" w:space="0" w:color="auto"/>
                        <w:bottom w:val="none" w:sz="0" w:space="0" w:color="auto"/>
                        <w:right w:val="none" w:sz="0" w:space="0" w:color="auto"/>
                      </w:divBdr>
                    </w:div>
                  </w:divsChild>
                </w:div>
                <w:div w:id="2071071366">
                  <w:marLeft w:val="0"/>
                  <w:marRight w:val="0"/>
                  <w:marTop w:val="0"/>
                  <w:marBottom w:val="0"/>
                  <w:divBdr>
                    <w:top w:val="none" w:sz="0" w:space="0" w:color="auto"/>
                    <w:left w:val="none" w:sz="0" w:space="0" w:color="auto"/>
                    <w:bottom w:val="none" w:sz="0" w:space="0" w:color="auto"/>
                    <w:right w:val="none" w:sz="0" w:space="0" w:color="auto"/>
                  </w:divBdr>
                  <w:divsChild>
                    <w:div w:id="203103441">
                      <w:marLeft w:val="0"/>
                      <w:marRight w:val="0"/>
                      <w:marTop w:val="0"/>
                      <w:marBottom w:val="0"/>
                      <w:divBdr>
                        <w:top w:val="none" w:sz="0" w:space="0" w:color="auto"/>
                        <w:left w:val="none" w:sz="0" w:space="0" w:color="auto"/>
                        <w:bottom w:val="none" w:sz="0" w:space="0" w:color="auto"/>
                        <w:right w:val="none" w:sz="0" w:space="0" w:color="auto"/>
                      </w:divBdr>
                    </w:div>
                  </w:divsChild>
                </w:div>
                <w:div w:id="2123767938">
                  <w:marLeft w:val="0"/>
                  <w:marRight w:val="0"/>
                  <w:marTop w:val="0"/>
                  <w:marBottom w:val="0"/>
                  <w:divBdr>
                    <w:top w:val="none" w:sz="0" w:space="0" w:color="auto"/>
                    <w:left w:val="none" w:sz="0" w:space="0" w:color="auto"/>
                    <w:bottom w:val="none" w:sz="0" w:space="0" w:color="auto"/>
                    <w:right w:val="none" w:sz="0" w:space="0" w:color="auto"/>
                  </w:divBdr>
                  <w:divsChild>
                    <w:div w:id="9721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3643">
          <w:marLeft w:val="0"/>
          <w:marRight w:val="0"/>
          <w:marTop w:val="0"/>
          <w:marBottom w:val="0"/>
          <w:divBdr>
            <w:top w:val="none" w:sz="0" w:space="0" w:color="auto"/>
            <w:left w:val="none" w:sz="0" w:space="0" w:color="auto"/>
            <w:bottom w:val="none" w:sz="0" w:space="0" w:color="auto"/>
            <w:right w:val="none" w:sz="0" w:space="0" w:color="auto"/>
          </w:divBdr>
        </w:div>
      </w:divsChild>
    </w:div>
    <w:div w:id="283587681">
      <w:bodyDiv w:val="1"/>
      <w:marLeft w:val="0"/>
      <w:marRight w:val="0"/>
      <w:marTop w:val="0"/>
      <w:marBottom w:val="0"/>
      <w:divBdr>
        <w:top w:val="none" w:sz="0" w:space="0" w:color="auto"/>
        <w:left w:val="none" w:sz="0" w:space="0" w:color="auto"/>
        <w:bottom w:val="none" w:sz="0" w:space="0" w:color="auto"/>
        <w:right w:val="none" w:sz="0" w:space="0" w:color="auto"/>
      </w:divBdr>
      <w:divsChild>
        <w:div w:id="2060931238">
          <w:marLeft w:val="0"/>
          <w:marRight w:val="0"/>
          <w:marTop w:val="0"/>
          <w:marBottom w:val="0"/>
          <w:divBdr>
            <w:top w:val="none" w:sz="0" w:space="0" w:color="auto"/>
            <w:left w:val="none" w:sz="0" w:space="0" w:color="auto"/>
            <w:bottom w:val="none" w:sz="0" w:space="0" w:color="auto"/>
            <w:right w:val="none" w:sz="0" w:space="0" w:color="auto"/>
          </w:divBdr>
        </w:div>
      </w:divsChild>
    </w:div>
    <w:div w:id="420958210">
      <w:bodyDiv w:val="1"/>
      <w:marLeft w:val="0"/>
      <w:marRight w:val="0"/>
      <w:marTop w:val="0"/>
      <w:marBottom w:val="0"/>
      <w:divBdr>
        <w:top w:val="none" w:sz="0" w:space="0" w:color="auto"/>
        <w:left w:val="none" w:sz="0" w:space="0" w:color="auto"/>
        <w:bottom w:val="none" w:sz="0" w:space="0" w:color="auto"/>
        <w:right w:val="none" w:sz="0" w:space="0" w:color="auto"/>
      </w:divBdr>
    </w:div>
    <w:div w:id="422803330">
      <w:bodyDiv w:val="1"/>
      <w:marLeft w:val="0"/>
      <w:marRight w:val="0"/>
      <w:marTop w:val="0"/>
      <w:marBottom w:val="0"/>
      <w:divBdr>
        <w:top w:val="none" w:sz="0" w:space="0" w:color="auto"/>
        <w:left w:val="none" w:sz="0" w:space="0" w:color="auto"/>
        <w:bottom w:val="none" w:sz="0" w:space="0" w:color="auto"/>
        <w:right w:val="none" w:sz="0" w:space="0" w:color="auto"/>
      </w:divBdr>
      <w:divsChild>
        <w:div w:id="1745714075">
          <w:marLeft w:val="0"/>
          <w:marRight w:val="0"/>
          <w:marTop w:val="0"/>
          <w:marBottom w:val="0"/>
          <w:divBdr>
            <w:top w:val="none" w:sz="0" w:space="0" w:color="auto"/>
            <w:left w:val="none" w:sz="0" w:space="0" w:color="auto"/>
            <w:bottom w:val="none" w:sz="0" w:space="0" w:color="auto"/>
            <w:right w:val="none" w:sz="0" w:space="0" w:color="auto"/>
          </w:divBdr>
        </w:div>
      </w:divsChild>
    </w:div>
    <w:div w:id="457457488">
      <w:bodyDiv w:val="1"/>
      <w:marLeft w:val="0"/>
      <w:marRight w:val="0"/>
      <w:marTop w:val="0"/>
      <w:marBottom w:val="0"/>
      <w:divBdr>
        <w:top w:val="none" w:sz="0" w:space="0" w:color="auto"/>
        <w:left w:val="none" w:sz="0" w:space="0" w:color="auto"/>
        <w:bottom w:val="none" w:sz="0" w:space="0" w:color="auto"/>
        <w:right w:val="none" w:sz="0" w:space="0" w:color="auto"/>
      </w:divBdr>
      <w:divsChild>
        <w:div w:id="256182117">
          <w:marLeft w:val="0"/>
          <w:marRight w:val="0"/>
          <w:marTop w:val="0"/>
          <w:marBottom w:val="0"/>
          <w:divBdr>
            <w:top w:val="none" w:sz="0" w:space="0" w:color="auto"/>
            <w:left w:val="none" w:sz="0" w:space="0" w:color="auto"/>
            <w:bottom w:val="none" w:sz="0" w:space="0" w:color="auto"/>
            <w:right w:val="none" w:sz="0" w:space="0" w:color="auto"/>
          </w:divBdr>
        </w:div>
        <w:div w:id="337732296">
          <w:marLeft w:val="0"/>
          <w:marRight w:val="0"/>
          <w:marTop w:val="0"/>
          <w:marBottom w:val="0"/>
          <w:divBdr>
            <w:top w:val="none" w:sz="0" w:space="0" w:color="auto"/>
            <w:left w:val="none" w:sz="0" w:space="0" w:color="auto"/>
            <w:bottom w:val="none" w:sz="0" w:space="0" w:color="auto"/>
            <w:right w:val="none" w:sz="0" w:space="0" w:color="auto"/>
          </w:divBdr>
        </w:div>
        <w:div w:id="447621686">
          <w:marLeft w:val="0"/>
          <w:marRight w:val="0"/>
          <w:marTop w:val="0"/>
          <w:marBottom w:val="0"/>
          <w:divBdr>
            <w:top w:val="none" w:sz="0" w:space="0" w:color="auto"/>
            <w:left w:val="none" w:sz="0" w:space="0" w:color="auto"/>
            <w:bottom w:val="none" w:sz="0" w:space="0" w:color="auto"/>
            <w:right w:val="none" w:sz="0" w:space="0" w:color="auto"/>
          </w:divBdr>
        </w:div>
        <w:div w:id="1217397727">
          <w:marLeft w:val="0"/>
          <w:marRight w:val="0"/>
          <w:marTop w:val="0"/>
          <w:marBottom w:val="0"/>
          <w:divBdr>
            <w:top w:val="none" w:sz="0" w:space="0" w:color="auto"/>
            <w:left w:val="none" w:sz="0" w:space="0" w:color="auto"/>
            <w:bottom w:val="none" w:sz="0" w:space="0" w:color="auto"/>
            <w:right w:val="none" w:sz="0" w:space="0" w:color="auto"/>
          </w:divBdr>
        </w:div>
        <w:div w:id="2015263547">
          <w:marLeft w:val="0"/>
          <w:marRight w:val="0"/>
          <w:marTop w:val="0"/>
          <w:marBottom w:val="0"/>
          <w:divBdr>
            <w:top w:val="none" w:sz="0" w:space="0" w:color="auto"/>
            <w:left w:val="none" w:sz="0" w:space="0" w:color="auto"/>
            <w:bottom w:val="none" w:sz="0" w:space="0" w:color="auto"/>
            <w:right w:val="none" w:sz="0" w:space="0" w:color="auto"/>
          </w:divBdr>
        </w:div>
        <w:div w:id="2071297934">
          <w:marLeft w:val="0"/>
          <w:marRight w:val="0"/>
          <w:marTop w:val="0"/>
          <w:marBottom w:val="0"/>
          <w:divBdr>
            <w:top w:val="none" w:sz="0" w:space="0" w:color="auto"/>
            <w:left w:val="none" w:sz="0" w:space="0" w:color="auto"/>
            <w:bottom w:val="none" w:sz="0" w:space="0" w:color="auto"/>
            <w:right w:val="none" w:sz="0" w:space="0" w:color="auto"/>
          </w:divBdr>
        </w:div>
      </w:divsChild>
    </w:div>
    <w:div w:id="496111471">
      <w:bodyDiv w:val="1"/>
      <w:marLeft w:val="0"/>
      <w:marRight w:val="0"/>
      <w:marTop w:val="0"/>
      <w:marBottom w:val="0"/>
      <w:divBdr>
        <w:top w:val="none" w:sz="0" w:space="0" w:color="auto"/>
        <w:left w:val="none" w:sz="0" w:space="0" w:color="auto"/>
        <w:bottom w:val="none" w:sz="0" w:space="0" w:color="auto"/>
        <w:right w:val="none" w:sz="0" w:space="0" w:color="auto"/>
      </w:divBdr>
    </w:div>
    <w:div w:id="752507185">
      <w:bodyDiv w:val="1"/>
      <w:marLeft w:val="0"/>
      <w:marRight w:val="0"/>
      <w:marTop w:val="0"/>
      <w:marBottom w:val="0"/>
      <w:divBdr>
        <w:top w:val="none" w:sz="0" w:space="0" w:color="auto"/>
        <w:left w:val="none" w:sz="0" w:space="0" w:color="auto"/>
        <w:bottom w:val="none" w:sz="0" w:space="0" w:color="auto"/>
        <w:right w:val="none" w:sz="0" w:space="0" w:color="auto"/>
      </w:divBdr>
    </w:div>
    <w:div w:id="913777751">
      <w:bodyDiv w:val="1"/>
      <w:marLeft w:val="0"/>
      <w:marRight w:val="0"/>
      <w:marTop w:val="0"/>
      <w:marBottom w:val="0"/>
      <w:divBdr>
        <w:top w:val="none" w:sz="0" w:space="0" w:color="auto"/>
        <w:left w:val="none" w:sz="0" w:space="0" w:color="auto"/>
        <w:bottom w:val="none" w:sz="0" w:space="0" w:color="auto"/>
        <w:right w:val="none" w:sz="0" w:space="0" w:color="auto"/>
      </w:divBdr>
    </w:div>
    <w:div w:id="973370169">
      <w:bodyDiv w:val="1"/>
      <w:marLeft w:val="0"/>
      <w:marRight w:val="0"/>
      <w:marTop w:val="0"/>
      <w:marBottom w:val="0"/>
      <w:divBdr>
        <w:top w:val="none" w:sz="0" w:space="0" w:color="auto"/>
        <w:left w:val="none" w:sz="0" w:space="0" w:color="auto"/>
        <w:bottom w:val="none" w:sz="0" w:space="0" w:color="auto"/>
        <w:right w:val="none" w:sz="0" w:space="0" w:color="auto"/>
      </w:divBdr>
    </w:div>
    <w:div w:id="1001855112">
      <w:bodyDiv w:val="1"/>
      <w:marLeft w:val="0"/>
      <w:marRight w:val="0"/>
      <w:marTop w:val="0"/>
      <w:marBottom w:val="0"/>
      <w:divBdr>
        <w:top w:val="none" w:sz="0" w:space="0" w:color="auto"/>
        <w:left w:val="none" w:sz="0" w:space="0" w:color="auto"/>
        <w:bottom w:val="none" w:sz="0" w:space="0" w:color="auto"/>
        <w:right w:val="none" w:sz="0" w:space="0" w:color="auto"/>
      </w:divBdr>
      <w:divsChild>
        <w:div w:id="278876767">
          <w:marLeft w:val="0"/>
          <w:marRight w:val="0"/>
          <w:marTop w:val="0"/>
          <w:marBottom w:val="0"/>
          <w:divBdr>
            <w:top w:val="none" w:sz="0" w:space="0" w:color="auto"/>
            <w:left w:val="none" w:sz="0" w:space="0" w:color="auto"/>
            <w:bottom w:val="none" w:sz="0" w:space="0" w:color="auto"/>
            <w:right w:val="none" w:sz="0" w:space="0" w:color="auto"/>
          </w:divBdr>
        </w:div>
        <w:div w:id="684132287">
          <w:marLeft w:val="0"/>
          <w:marRight w:val="0"/>
          <w:marTop w:val="0"/>
          <w:marBottom w:val="0"/>
          <w:divBdr>
            <w:top w:val="none" w:sz="0" w:space="0" w:color="auto"/>
            <w:left w:val="none" w:sz="0" w:space="0" w:color="auto"/>
            <w:bottom w:val="none" w:sz="0" w:space="0" w:color="auto"/>
            <w:right w:val="none" w:sz="0" w:space="0" w:color="auto"/>
          </w:divBdr>
        </w:div>
        <w:div w:id="1100875456">
          <w:marLeft w:val="0"/>
          <w:marRight w:val="0"/>
          <w:marTop w:val="0"/>
          <w:marBottom w:val="0"/>
          <w:divBdr>
            <w:top w:val="none" w:sz="0" w:space="0" w:color="auto"/>
            <w:left w:val="none" w:sz="0" w:space="0" w:color="auto"/>
            <w:bottom w:val="none" w:sz="0" w:space="0" w:color="auto"/>
            <w:right w:val="none" w:sz="0" w:space="0" w:color="auto"/>
          </w:divBdr>
          <w:divsChild>
            <w:div w:id="746223777">
              <w:marLeft w:val="0"/>
              <w:marRight w:val="0"/>
              <w:marTop w:val="0"/>
              <w:marBottom w:val="0"/>
              <w:divBdr>
                <w:top w:val="none" w:sz="0" w:space="0" w:color="auto"/>
                <w:left w:val="none" w:sz="0" w:space="0" w:color="auto"/>
                <w:bottom w:val="none" w:sz="0" w:space="0" w:color="auto"/>
                <w:right w:val="none" w:sz="0" w:space="0" w:color="auto"/>
              </w:divBdr>
            </w:div>
            <w:div w:id="796266422">
              <w:marLeft w:val="0"/>
              <w:marRight w:val="0"/>
              <w:marTop w:val="0"/>
              <w:marBottom w:val="0"/>
              <w:divBdr>
                <w:top w:val="none" w:sz="0" w:space="0" w:color="auto"/>
                <w:left w:val="none" w:sz="0" w:space="0" w:color="auto"/>
                <w:bottom w:val="none" w:sz="0" w:space="0" w:color="auto"/>
                <w:right w:val="none" w:sz="0" w:space="0" w:color="auto"/>
              </w:divBdr>
            </w:div>
            <w:div w:id="873732292">
              <w:marLeft w:val="0"/>
              <w:marRight w:val="0"/>
              <w:marTop w:val="0"/>
              <w:marBottom w:val="0"/>
              <w:divBdr>
                <w:top w:val="none" w:sz="0" w:space="0" w:color="auto"/>
                <w:left w:val="none" w:sz="0" w:space="0" w:color="auto"/>
                <w:bottom w:val="none" w:sz="0" w:space="0" w:color="auto"/>
                <w:right w:val="none" w:sz="0" w:space="0" w:color="auto"/>
              </w:divBdr>
            </w:div>
            <w:div w:id="931207108">
              <w:marLeft w:val="0"/>
              <w:marRight w:val="0"/>
              <w:marTop w:val="0"/>
              <w:marBottom w:val="0"/>
              <w:divBdr>
                <w:top w:val="none" w:sz="0" w:space="0" w:color="auto"/>
                <w:left w:val="none" w:sz="0" w:space="0" w:color="auto"/>
                <w:bottom w:val="none" w:sz="0" w:space="0" w:color="auto"/>
                <w:right w:val="none" w:sz="0" w:space="0" w:color="auto"/>
              </w:divBdr>
            </w:div>
            <w:div w:id="1625842882">
              <w:marLeft w:val="0"/>
              <w:marRight w:val="0"/>
              <w:marTop w:val="0"/>
              <w:marBottom w:val="0"/>
              <w:divBdr>
                <w:top w:val="none" w:sz="0" w:space="0" w:color="auto"/>
                <w:left w:val="none" w:sz="0" w:space="0" w:color="auto"/>
                <w:bottom w:val="none" w:sz="0" w:space="0" w:color="auto"/>
                <w:right w:val="none" w:sz="0" w:space="0" w:color="auto"/>
              </w:divBdr>
            </w:div>
          </w:divsChild>
        </w:div>
        <w:div w:id="1154250801">
          <w:marLeft w:val="0"/>
          <w:marRight w:val="0"/>
          <w:marTop w:val="0"/>
          <w:marBottom w:val="0"/>
          <w:divBdr>
            <w:top w:val="none" w:sz="0" w:space="0" w:color="auto"/>
            <w:left w:val="none" w:sz="0" w:space="0" w:color="auto"/>
            <w:bottom w:val="none" w:sz="0" w:space="0" w:color="auto"/>
            <w:right w:val="none" w:sz="0" w:space="0" w:color="auto"/>
          </w:divBdr>
        </w:div>
        <w:div w:id="1664552418">
          <w:marLeft w:val="0"/>
          <w:marRight w:val="0"/>
          <w:marTop w:val="0"/>
          <w:marBottom w:val="0"/>
          <w:divBdr>
            <w:top w:val="none" w:sz="0" w:space="0" w:color="auto"/>
            <w:left w:val="none" w:sz="0" w:space="0" w:color="auto"/>
            <w:bottom w:val="none" w:sz="0" w:space="0" w:color="auto"/>
            <w:right w:val="none" w:sz="0" w:space="0" w:color="auto"/>
          </w:divBdr>
          <w:divsChild>
            <w:div w:id="14885861">
              <w:marLeft w:val="0"/>
              <w:marRight w:val="0"/>
              <w:marTop w:val="0"/>
              <w:marBottom w:val="0"/>
              <w:divBdr>
                <w:top w:val="none" w:sz="0" w:space="0" w:color="auto"/>
                <w:left w:val="none" w:sz="0" w:space="0" w:color="auto"/>
                <w:bottom w:val="none" w:sz="0" w:space="0" w:color="auto"/>
                <w:right w:val="none" w:sz="0" w:space="0" w:color="auto"/>
              </w:divBdr>
            </w:div>
            <w:div w:id="162746036">
              <w:marLeft w:val="0"/>
              <w:marRight w:val="0"/>
              <w:marTop w:val="0"/>
              <w:marBottom w:val="0"/>
              <w:divBdr>
                <w:top w:val="none" w:sz="0" w:space="0" w:color="auto"/>
                <w:left w:val="none" w:sz="0" w:space="0" w:color="auto"/>
                <w:bottom w:val="none" w:sz="0" w:space="0" w:color="auto"/>
                <w:right w:val="none" w:sz="0" w:space="0" w:color="auto"/>
              </w:divBdr>
            </w:div>
            <w:div w:id="733969294">
              <w:marLeft w:val="0"/>
              <w:marRight w:val="0"/>
              <w:marTop w:val="0"/>
              <w:marBottom w:val="0"/>
              <w:divBdr>
                <w:top w:val="none" w:sz="0" w:space="0" w:color="auto"/>
                <w:left w:val="none" w:sz="0" w:space="0" w:color="auto"/>
                <w:bottom w:val="none" w:sz="0" w:space="0" w:color="auto"/>
                <w:right w:val="none" w:sz="0" w:space="0" w:color="auto"/>
              </w:divBdr>
            </w:div>
            <w:div w:id="782384979">
              <w:marLeft w:val="0"/>
              <w:marRight w:val="0"/>
              <w:marTop w:val="0"/>
              <w:marBottom w:val="0"/>
              <w:divBdr>
                <w:top w:val="none" w:sz="0" w:space="0" w:color="auto"/>
                <w:left w:val="none" w:sz="0" w:space="0" w:color="auto"/>
                <w:bottom w:val="none" w:sz="0" w:space="0" w:color="auto"/>
                <w:right w:val="none" w:sz="0" w:space="0" w:color="auto"/>
              </w:divBdr>
            </w:div>
          </w:divsChild>
        </w:div>
        <w:div w:id="1876117391">
          <w:marLeft w:val="0"/>
          <w:marRight w:val="0"/>
          <w:marTop w:val="0"/>
          <w:marBottom w:val="0"/>
          <w:divBdr>
            <w:top w:val="none" w:sz="0" w:space="0" w:color="auto"/>
            <w:left w:val="none" w:sz="0" w:space="0" w:color="auto"/>
            <w:bottom w:val="none" w:sz="0" w:space="0" w:color="auto"/>
            <w:right w:val="none" w:sz="0" w:space="0" w:color="auto"/>
          </w:divBdr>
        </w:div>
        <w:div w:id="2117822557">
          <w:marLeft w:val="0"/>
          <w:marRight w:val="0"/>
          <w:marTop w:val="0"/>
          <w:marBottom w:val="0"/>
          <w:divBdr>
            <w:top w:val="none" w:sz="0" w:space="0" w:color="auto"/>
            <w:left w:val="none" w:sz="0" w:space="0" w:color="auto"/>
            <w:bottom w:val="none" w:sz="0" w:space="0" w:color="auto"/>
            <w:right w:val="none" w:sz="0" w:space="0" w:color="auto"/>
          </w:divBdr>
        </w:div>
      </w:divsChild>
    </w:div>
    <w:div w:id="1084187226">
      <w:bodyDiv w:val="1"/>
      <w:marLeft w:val="0"/>
      <w:marRight w:val="0"/>
      <w:marTop w:val="0"/>
      <w:marBottom w:val="0"/>
      <w:divBdr>
        <w:top w:val="none" w:sz="0" w:space="0" w:color="auto"/>
        <w:left w:val="none" w:sz="0" w:space="0" w:color="auto"/>
        <w:bottom w:val="none" w:sz="0" w:space="0" w:color="auto"/>
        <w:right w:val="none" w:sz="0" w:space="0" w:color="auto"/>
      </w:divBdr>
    </w:div>
    <w:div w:id="1171986588">
      <w:bodyDiv w:val="1"/>
      <w:marLeft w:val="0"/>
      <w:marRight w:val="0"/>
      <w:marTop w:val="0"/>
      <w:marBottom w:val="0"/>
      <w:divBdr>
        <w:top w:val="none" w:sz="0" w:space="0" w:color="auto"/>
        <w:left w:val="none" w:sz="0" w:space="0" w:color="auto"/>
        <w:bottom w:val="none" w:sz="0" w:space="0" w:color="auto"/>
        <w:right w:val="none" w:sz="0" w:space="0" w:color="auto"/>
      </w:divBdr>
      <w:divsChild>
        <w:div w:id="354577023">
          <w:marLeft w:val="0"/>
          <w:marRight w:val="0"/>
          <w:marTop w:val="0"/>
          <w:marBottom w:val="0"/>
          <w:divBdr>
            <w:top w:val="none" w:sz="0" w:space="0" w:color="auto"/>
            <w:left w:val="none" w:sz="0" w:space="0" w:color="auto"/>
            <w:bottom w:val="none" w:sz="0" w:space="0" w:color="auto"/>
            <w:right w:val="none" w:sz="0" w:space="0" w:color="auto"/>
          </w:divBdr>
          <w:divsChild>
            <w:div w:id="905460564">
              <w:marLeft w:val="0"/>
              <w:marRight w:val="0"/>
              <w:marTop w:val="0"/>
              <w:marBottom w:val="0"/>
              <w:divBdr>
                <w:top w:val="none" w:sz="0" w:space="0" w:color="auto"/>
                <w:left w:val="none" w:sz="0" w:space="0" w:color="auto"/>
                <w:bottom w:val="none" w:sz="0" w:space="0" w:color="auto"/>
                <w:right w:val="none" w:sz="0" w:space="0" w:color="auto"/>
              </w:divBdr>
            </w:div>
            <w:div w:id="1219048450">
              <w:marLeft w:val="0"/>
              <w:marRight w:val="0"/>
              <w:marTop w:val="0"/>
              <w:marBottom w:val="0"/>
              <w:divBdr>
                <w:top w:val="none" w:sz="0" w:space="0" w:color="auto"/>
                <w:left w:val="none" w:sz="0" w:space="0" w:color="auto"/>
                <w:bottom w:val="none" w:sz="0" w:space="0" w:color="auto"/>
                <w:right w:val="none" w:sz="0" w:space="0" w:color="auto"/>
              </w:divBdr>
            </w:div>
          </w:divsChild>
        </w:div>
        <w:div w:id="587230258">
          <w:marLeft w:val="0"/>
          <w:marRight w:val="0"/>
          <w:marTop w:val="0"/>
          <w:marBottom w:val="0"/>
          <w:divBdr>
            <w:top w:val="none" w:sz="0" w:space="0" w:color="auto"/>
            <w:left w:val="none" w:sz="0" w:space="0" w:color="auto"/>
            <w:bottom w:val="none" w:sz="0" w:space="0" w:color="auto"/>
            <w:right w:val="none" w:sz="0" w:space="0" w:color="auto"/>
          </w:divBdr>
          <w:divsChild>
            <w:div w:id="1012875869">
              <w:marLeft w:val="0"/>
              <w:marRight w:val="0"/>
              <w:marTop w:val="0"/>
              <w:marBottom w:val="0"/>
              <w:divBdr>
                <w:top w:val="none" w:sz="0" w:space="0" w:color="auto"/>
                <w:left w:val="none" w:sz="0" w:space="0" w:color="auto"/>
                <w:bottom w:val="none" w:sz="0" w:space="0" w:color="auto"/>
                <w:right w:val="none" w:sz="0" w:space="0" w:color="auto"/>
              </w:divBdr>
            </w:div>
            <w:div w:id="1152678833">
              <w:marLeft w:val="0"/>
              <w:marRight w:val="0"/>
              <w:marTop w:val="0"/>
              <w:marBottom w:val="0"/>
              <w:divBdr>
                <w:top w:val="none" w:sz="0" w:space="0" w:color="auto"/>
                <w:left w:val="none" w:sz="0" w:space="0" w:color="auto"/>
                <w:bottom w:val="none" w:sz="0" w:space="0" w:color="auto"/>
                <w:right w:val="none" w:sz="0" w:space="0" w:color="auto"/>
              </w:divBdr>
            </w:div>
            <w:div w:id="1701592498">
              <w:marLeft w:val="0"/>
              <w:marRight w:val="0"/>
              <w:marTop w:val="0"/>
              <w:marBottom w:val="0"/>
              <w:divBdr>
                <w:top w:val="none" w:sz="0" w:space="0" w:color="auto"/>
                <w:left w:val="none" w:sz="0" w:space="0" w:color="auto"/>
                <w:bottom w:val="none" w:sz="0" w:space="0" w:color="auto"/>
                <w:right w:val="none" w:sz="0" w:space="0" w:color="auto"/>
              </w:divBdr>
            </w:div>
            <w:div w:id="1798715046">
              <w:marLeft w:val="0"/>
              <w:marRight w:val="0"/>
              <w:marTop w:val="0"/>
              <w:marBottom w:val="0"/>
              <w:divBdr>
                <w:top w:val="none" w:sz="0" w:space="0" w:color="auto"/>
                <w:left w:val="none" w:sz="0" w:space="0" w:color="auto"/>
                <w:bottom w:val="none" w:sz="0" w:space="0" w:color="auto"/>
                <w:right w:val="none" w:sz="0" w:space="0" w:color="auto"/>
              </w:divBdr>
            </w:div>
            <w:div w:id="1931237821">
              <w:marLeft w:val="0"/>
              <w:marRight w:val="0"/>
              <w:marTop w:val="0"/>
              <w:marBottom w:val="0"/>
              <w:divBdr>
                <w:top w:val="none" w:sz="0" w:space="0" w:color="auto"/>
                <w:left w:val="none" w:sz="0" w:space="0" w:color="auto"/>
                <w:bottom w:val="none" w:sz="0" w:space="0" w:color="auto"/>
                <w:right w:val="none" w:sz="0" w:space="0" w:color="auto"/>
              </w:divBdr>
            </w:div>
          </w:divsChild>
        </w:div>
        <w:div w:id="829952844">
          <w:marLeft w:val="0"/>
          <w:marRight w:val="0"/>
          <w:marTop w:val="0"/>
          <w:marBottom w:val="0"/>
          <w:divBdr>
            <w:top w:val="none" w:sz="0" w:space="0" w:color="auto"/>
            <w:left w:val="none" w:sz="0" w:space="0" w:color="auto"/>
            <w:bottom w:val="none" w:sz="0" w:space="0" w:color="auto"/>
            <w:right w:val="none" w:sz="0" w:space="0" w:color="auto"/>
          </w:divBdr>
          <w:divsChild>
            <w:div w:id="1400132452">
              <w:marLeft w:val="0"/>
              <w:marRight w:val="0"/>
              <w:marTop w:val="0"/>
              <w:marBottom w:val="0"/>
              <w:divBdr>
                <w:top w:val="none" w:sz="0" w:space="0" w:color="auto"/>
                <w:left w:val="none" w:sz="0" w:space="0" w:color="auto"/>
                <w:bottom w:val="none" w:sz="0" w:space="0" w:color="auto"/>
                <w:right w:val="none" w:sz="0" w:space="0" w:color="auto"/>
              </w:divBdr>
            </w:div>
          </w:divsChild>
        </w:div>
        <w:div w:id="935357579">
          <w:marLeft w:val="0"/>
          <w:marRight w:val="0"/>
          <w:marTop w:val="0"/>
          <w:marBottom w:val="0"/>
          <w:divBdr>
            <w:top w:val="none" w:sz="0" w:space="0" w:color="auto"/>
            <w:left w:val="none" w:sz="0" w:space="0" w:color="auto"/>
            <w:bottom w:val="none" w:sz="0" w:space="0" w:color="auto"/>
            <w:right w:val="none" w:sz="0" w:space="0" w:color="auto"/>
          </w:divBdr>
          <w:divsChild>
            <w:div w:id="69085263">
              <w:marLeft w:val="0"/>
              <w:marRight w:val="0"/>
              <w:marTop w:val="0"/>
              <w:marBottom w:val="0"/>
              <w:divBdr>
                <w:top w:val="none" w:sz="0" w:space="0" w:color="auto"/>
                <w:left w:val="none" w:sz="0" w:space="0" w:color="auto"/>
                <w:bottom w:val="none" w:sz="0" w:space="0" w:color="auto"/>
                <w:right w:val="none" w:sz="0" w:space="0" w:color="auto"/>
              </w:divBdr>
            </w:div>
            <w:div w:id="458567831">
              <w:marLeft w:val="0"/>
              <w:marRight w:val="0"/>
              <w:marTop w:val="0"/>
              <w:marBottom w:val="0"/>
              <w:divBdr>
                <w:top w:val="none" w:sz="0" w:space="0" w:color="auto"/>
                <w:left w:val="none" w:sz="0" w:space="0" w:color="auto"/>
                <w:bottom w:val="none" w:sz="0" w:space="0" w:color="auto"/>
                <w:right w:val="none" w:sz="0" w:space="0" w:color="auto"/>
              </w:divBdr>
            </w:div>
            <w:div w:id="761612291">
              <w:marLeft w:val="0"/>
              <w:marRight w:val="0"/>
              <w:marTop w:val="0"/>
              <w:marBottom w:val="0"/>
              <w:divBdr>
                <w:top w:val="none" w:sz="0" w:space="0" w:color="auto"/>
                <w:left w:val="none" w:sz="0" w:space="0" w:color="auto"/>
                <w:bottom w:val="none" w:sz="0" w:space="0" w:color="auto"/>
                <w:right w:val="none" w:sz="0" w:space="0" w:color="auto"/>
              </w:divBdr>
            </w:div>
            <w:div w:id="1485582516">
              <w:marLeft w:val="0"/>
              <w:marRight w:val="0"/>
              <w:marTop w:val="0"/>
              <w:marBottom w:val="0"/>
              <w:divBdr>
                <w:top w:val="none" w:sz="0" w:space="0" w:color="auto"/>
                <w:left w:val="none" w:sz="0" w:space="0" w:color="auto"/>
                <w:bottom w:val="none" w:sz="0" w:space="0" w:color="auto"/>
                <w:right w:val="none" w:sz="0" w:space="0" w:color="auto"/>
              </w:divBdr>
            </w:div>
            <w:div w:id="1550074176">
              <w:marLeft w:val="0"/>
              <w:marRight w:val="0"/>
              <w:marTop w:val="0"/>
              <w:marBottom w:val="0"/>
              <w:divBdr>
                <w:top w:val="none" w:sz="0" w:space="0" w:color="auto"/>
                <w:left w:val="none" w:sz="0" w:space="0" w:color="auto"/>
                <w:bottom w:val="none" w:sz="0" w:space="0" w:color="auto"/>
                <w:right w:val="none" w:sz="0" w:space="0" w:color="auto"/>
              </w:divBdr>
            </w:div>
            <w:div w:id="1920016687">
              <w:marLeft w:val="0"/>
              <w:marRight w:val="0"/>
              <w:marTop w:val="0"/>
              <w:marBottom w:val="0"/>
              <w:divBdr>
                <w:top w:val="none" w:sz="0" w:space="0" w:color="auto"/>
                <w:left w:val="none" w:sz="0" w:space="0" w:color="auto"/>
                <w:bottom w:val="none" w:sz="0" w:space="0" w:color="auto"/>
                <w:right w:val="none" w:sz="0" w:space="0" w:color="auto"/>
              </w:divBdr>
            </w:div>
          </w:divsChild>
        </w:div>
        <w:div w:id="1333414812">
          <w:marLeft w:val="0"/>
          <w:marRight w:val="0"/>
          <w:marTop w:val="0"/>
          <w:marBottom w:val="0"/>
          <w:divBdr>
            <w:top w:val="none" w:sz="0" w:space="0" w:color="auto"/>
            <w:left w:val="none" w:sz="0" w:space="0" w:color="auto"/>
            <w:bottom w:val="none" w:sz="0" w:space="0" w:color="auto"/>
            <w:right w:val="none" w:sz="0" w:space="0" w:color="auto"/>
          </w:divBdr>
          <w:divsChild>
            <w:div w:id="1723820575">
              <w:marLeft w:val="0"/>
              <w:marRight w:val="0"/>
              <w:marTop w:val="0"/>
              <w:marBottom w:val="0"/>
              <w:divBdr>
                <w:top w:val="none" w:sz="0" w:space="0" w:color="auto"/>
                <w:left w:val="none" w:sz="0" w:space="0" w:color="auto"/>
                <w:bottom w:val="none" w:sz="0" w:space="0" w:color="auto"/>
                <w:right w:val="none" w:sz="0" w:space="0" w:color="auto"/>
              </w:divBdr>
            </w:div>
          </w:divsChild>
        </w:div>
        <w:div w:id="1841575046">
          <w:marLeft w:val="0"/>
          <w:marRight w:val="0"/>
          <w:marTop w:val="0"/>
          <w:marBottom w:val="0"/>
          <w:divBdr>
            <w:top w:val="none" w:sz="0" w:space="0" w:color="auto"/>
            <w:left w:val="none" w:sz="0" w:space="0" w:color="auto"/>
            <w:bottom w:val="none" w:sz="0" w:space="0" w:color="auto"/>
            <w:right w:val="none" w:sz="0" w:space="0" w:color="auto"/>
          </w:divBdr>
          <w:divsChild>
            <w:div w:id="1014574556">
              <w:marLeft w:val="0"/>
              <w:marRight w:val="0"/>
              <w:marTop w:val="0"/>
              <w:marBottom w:val="0"/>
              <w:divBdr>
                <w:top w:val="none" w:sz="0" w:space="0" w:color="auto"/>
                <w:left w:val="none" w:sz="0" w:space="0" w:color="auto"/>
                <w:bottom w:val="none" w:sz="0" w:space="0" w:color="auto"/>
                <w:right w:val="none" w:sz="0" w:space="0" w:color="auto"/>
              </w:divBdr>
            </w:div>
          </w:divsChild>
        </w:div>
        <w:div w:id="2035105729">
          <w:marLeft w:val="0"/>
          <w:marRight w:val="0"/>
          <w:marTop w:val="0"/>
          <w:marBottom w:val="0"/>
          <w:divBdr>
            <w:top w:val="none" w:sz="0" w:space="0" w:color="auto"/>
            <w:left w:val="none" w:sz="0" w:space="0" w:color="auto"/>
            <w:bottom w:val="none" w:sz="0" w:space="0" w:color="auto"/>
            <w:right w:val="none" w:sz="0" w:space="0" w:color="auto"/>
          </w:divBdr>
          <w:divsChild>
            <w:div w:id="404109949">
              <w:marLeft w:val="0"/>
              <w:marRight w:val="0"/>
              <w:marTop w:val="0"/>
              <w:marBottom w:val="0"/>
              <w:divBdr>
                <w:top w:val="none" w:sz="0" w:space="0" w:color="auto"/>
                <w:left w:val="none" w:sz="0" w:space="0" w:color="auto"/>
                <w:bottom w:val="none" w:sz="0" w:space="0" w:color="auto"/>
                <w:right w:val="none" w:sz="0" w:space="0" w:color="auto"/>
              </w:divBdr>
            </w:div>
            <w:div w:id="867791781">
              <w:marLeft w:val="0"/>
              <w:marRight w:val="0"/>
              <w:marTop w:val="0"/>
              <w:marBottom w:val="0"/>
              <w:divBdr>
                <w:top w:val="none" w:sz="0" w:space="0" w:color="auto"/>
                <w:left w:val="none" w:sz="0" w:space="0" w:color="auto"/>
                <w:bottom w:val="none" w:sz="0" w:space="0" w:color="auto"/>
                <w:right w:val="none" w:sz="0" w:space="0" w:color="auto"/>
              </w:divBdr>
            </w:div>
            <w:div w:id="947543610">
              <w:marLeft w:val="0"/>
              <w:marRight w:val="0"/>
              <w:marTop w:val="0"/>
              <w:marBottom w:val="0"/>
              <w:divBdr>
                <w:top w:val="none" w:sz="0" w:space="0" w:color="auto"/>
                <w:left w:val="none" w:sz="0" w:space="0" w:color="auto"/>
                <w:bottom w:val="none" w:sz="0" w:space="0" w:color="auto"/>
                <w:right w:val="none" w:sz="0" w:space="0" w:color="auto"/>
              </w:divBdr>
            </w:div>
            <w:div w:id="973414794">
              <w:marLeft w:val="0"/>
              <w:marRight w:val="0"/>
              <w:marTop w:val="0"/>
              <w:marBottom w:val="0"/>
              <w:divBdr>
                <w:top w:val="none" w:sz="0" w:space="0" w:color="auto"/>
                <w:left w:val="none" w:sz="0" w:space="0" w:color="auto"/>
                <w:bottom w:val="none" w:sz="0" w:space="0" w:color="auto"/>
                <w:right w:val="none" w:sz="0" w:space="0" w:color="auto"/>
              </w:divBdr>
            </w:div>
            <w:div w:id="1212887875">
              <w:marLeft w:val="0"/>
              <w:marRight w:val="0"/>
              <w:marTop w:val="0"/>
              <w:marBottom w:val="0"/>
              <w:divBdr>
                <w:top w:val="none" w:sz="0" w:space="0" w:color="auto"/>
                <w:left w:val="none" w:sz="0" w:space="0" w:color="auto"/>
                <w:bottom w:val="none" w:sz="0" w:space="0" w:color="auto"/>
                <w:right w:val="none" w:sz="0" w:space="0" w:color="auto"/>
              </w:divBdr>
            </w:div>
            <w:div w:id="1737580492">
              <w:marLeft w:val="0"/>
              <w:marRight w:val="0"/>
              <w:marTop w:val="0"/>
              <w:marBottom w:val="0"/>
              <w:divBdr>
                <w:top w:val="none" w:sz="0" w:space="0" w:color="auto"/>
                <w:left w:val="none" w:sz="0" w:space="0" w:color="auto"/>
                <w:bottom w:val="none" w:sz="0" w:space="0" w:color="auto"/>
                <w:right w:val="none" w:sz="0" w:space="0" w:color="auto"/>
              </w:divBdr>
            </w:div>
          </w:divsChild>
        </w:div>
        <w:div w:id="2127003203">
          <w:marLeft w:val="0"/>
          <w:marRight w:val="0"/>
          <w:marTop w:val="0"/>
          <w:marBottom w:val="0"/>
          <w:divBdr>
            <w:top w:val="none" w:sz="0" w:space="0" w:color="auto"/>
            <w:left w:val="none" w:sz="0" w:space="0" w:color="auto"/>
            <w:bottom w:val="none" w:sz="0" w:space="0" w:color="auto"/>
            <w:right w:val="none" w:sz="0" w:space="0" w:color="auto"/>
          </w:divBdr>
          <w:divsChild>
            <w:div w:id="578250739">
              <w:marLeft w:val="0"/>
              <w:marRight w:val="0"/>
              <w:marTop w:val="0"/>
              <w:marBottom w:val="0"/>
              <w:divBdr>
                <w:top w:val="none" w:sz="0" w:space="0" w:color="auto"/>
                <w:left w:val="none" w:sz="0" w:space="0" w:color="auto"/>
                <w:bottom w:val="none" w:sz="0" w:space="0" w:color="auto"/>
                <w:right w:val="none" w:sz="0" w:space="0" w:color="auto"/>
              </w:divBdr>
            </w:div>
            <w:div w:id="17710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7224">
      <w:bodyDiv w:val="1"/>
      <w:marLeft w:val="0"/>
      <w:marRight w:val="0"/>
      <w:marTop w:val="0"/>
      <w:marBottom w:val="0"/>
      <w:divBdr>
        <w:top w:val="none" w:sz="0" w:space="0" w:color="auto"/>
        <w:left w:val="none" w:sz="0" w:space="0" w:color="auto"/>
        <w:bottom w:val="none" w:sz="0" w:space="0" w:color="auto"/>
        <w:right w:val="none" w:sz="0" w:space="0" w:color="auto"/>
      </w:divBdr>
    </w:div>
    <w:div w:id="1234580077">
      <w:bodyDiv w:val="1"/>
      <w:marLeft w:val="0"/>
      <w:marRight w:val="0"/>
      <w:marTop w:val="0"/>
      <w:marBottom w:val="0"/>
      <w:divBdr>
        <w:top w:val="none" w:sz="0" w:space="0" w:color="auto"/>
        <w:left w:val="none" w:sz="0" w:space="0" w:color="auto"/>
        <w:bottom w:val="none" w:sz="0" w:space="0" w:color="auto"/>
        <w:right w:val="none" w:sz="0" w:space="0" w:color="auto"/>
      </w:divBdr>
      <w:divsChild>
        <w:div w:id="1007826653">
          <w:marLeft w:val="0"/>
          <w:marRight w:val="0"/>
          <w:marTop w:val="0"/>
          <w:marBottom w:val="0"/>
          <w:divBdr>
            <w:top w:val="none" w:sz="0" w:space="0" w:color="auto"/>
            <w:left w:val="none" w:sz="0" w:space="0" w:color="auto"/>
            <w:bottom w:val="none" w:sz="0" w:space="0" w:color="auto"/>
            <w:right w:val="none" w:sz="0" w:space="0" w:color="auto"/>
          </w:divBdr>
        </w:div>
      </w:divsChild>
    </w:div>
    <w:div w:id="1300652372">
      <w:bodyDiv w:val="1"/>
      <w:marLeft w:val="0"/>
      <w:marRight w:val="0"/>
      <w:marTop w:val="0"/>
      <w:marBottom w:val="0"/>
      <w:divBdr>
        <w:top w:val="none" w:sz="0" w:space="0" w:color="auto"/>
        <w:left w:val="none" w:sz="0" w:space="0" w:color="auto"/>
        <w:bottom w:val="none" w:sz="0" w:space="0" w:color="auto"/>
        <w:right w:val="none" w:sz="0" w:space="0" w:color="auto"/>
      </w:divBdr>
    </w:div>
    <w:div w:id="1305426879">
      <w:bodyDiv w:val="1"/>
      <w:marLeft w:val="0"/>
      <w:marRight w:val="0"/>
      <w:marTop w:val="0"/>
      <w:marBottom w:val="0"/>
      <w:divBdr>
        <w:top w:val="none" w:sz="0" w:space="0" w:color="auto"/>
        <w:left w:val="none" w:sz="0" w:space="0" w:color="auto"/>
        <w:bottom w:val="none" w:sz="0" w:space="0" w:color="auto"/>
        <w:right w:val="none" w:sz="0" w:space="0" w:color="auto"/>
      </w:divBdr>
    </w:div>
    <w:div w:id="1328440040">
      <w:bodyDiv w:val="1"/>
      <w:marLeft w:val="0"/>
      <w:marRight w:val="0"/>
      <w:marTop w:val="0"/>
      <w:marBottom w:val="0"/>
      <w:divBdr>
        <w:top w:val="none" w:sz="0" w:space="0" w:color="auto"/>
        <w:left w:val="none" w:sz="0" w:space="0" w:color="auto"/>
        <w:bottom w:val="none" w:sz="0" w:space="0" w:color="auto"/>
        <w:right w:val="none" w:sz="0" w:space="0" w:color="auto"/>
      </w:divBdr>
      <w:divsChild>
        <w:div w:id="21252599">
          <w:marLeft w:val="0"/>
          <w:marRight w:val="0"/>
          <w:marTop w:val="0"/>
          <w:marBottom w:val="0"/>
          <w:divBdr>
            <w:top w:val="none" w:sz="0" w:space="0" w:color="auto"/>
            <w:left w:val="none" w:sz="0" w:space="0" w:color="auto"/>
            <w:bottom w:val="none" w:sz="0" w:space="0" w:color="auto"/>
            <w:right w:val="none" w:sz="0" w:space="0" w:color="auto"/>
          </w:divBdr>
          <w:divsChild>
            <w:div w:id="188833601">
              <w:marLeft w:val="0"/>
              <w:marRight w:val="0"/>
              <w:marTop w:val="0"/>
              <w:marBottom w:val="0"/>
              <w:divBdr>
                <w:top w:val="none" w:sz="0" w:space="0" w:color="auto"/>
                <w:left w:val="none" w:sz="0" w:space="0" w:color="auto"/>
                <w:bottom w:val="none" w:sz="0" w:space="0" w:color="auto"/>
                <w:right w:val="none" w:sz="0" w:space="0" w:color="auto"/>
              </w:divBdr>
            </w:div>
            <w:div w:id="1002467040">
              <w:marLeft w:val="0"/>
              <w:marRight w:val="0"/>
              <w:marTop w:val="0"/>
              <w:marBottom w:val="0"/>
              <w:divBdr>
                <w:top w:val="none" w:sz="0" w:space="0" w:color="auto"/>
                <w:left w:val="none" w:sz="0" w:space="0" w:color="auto"/>
                <w:bottom w:val="none" w:sz="0" w:space="0" w:color="auto"/>
                <w:right w:val="none" w:sz="0" w:space="0" w:color="auto"/>
              </w:divBdr>
            </w:div>
            <w:div w:id="1519386672">
              <w:marLeft w:val="0"/>
              <w:marRight w:val="0"/>
              <w:marTop w:val="0"/>
              <w:marBottom w:val="0"/>
              <w:divBdr>
                <w:top w:val="none" w:sz="0" w:space="0" w:color="auto"/>
                <w:left w:val="none" w:sz="0" w:space="0" w:color="auto"/>
                <w:bottom w:val="none" w:sz="0" w:space="0" w:color="auto"/>
                <w:right w:val="none" w:sz="0" w:space="0" w:color="auto"/>
              </w:divBdr>
            </w:div>
            <w:div w:id="1598824557">
              <w:marLeft w:val="0"/>
              <w:marRight w:val="0"/>
              <w:marTop w:val="0"/>
              <w:marBottom w:val="0"/>
              <w:divBdr>
                <w:top w:val="none" w:sz="0" w:space="0" w:color="auto"/>
                <w:left w:val="none" w:sz="0" w:space="0" w:color="auto"/>
                <w:bottom w:val="none" w:sz="0" w:space="0" w:color="auto"/>
                <w:right w:val="none" w:sz="0" w:space="0" w:color="auto"/>
              </w:divBdr>
            </w:div>
          </w:divsChild>
        </w:div>
        <w:div w:id="23795807">
          <w:marLeft w:val="0"/>
          <w:marRight w:val="0"/>
          <w:marTop w:val="0"/>
          <w:marBottom w:val="0"/>
          <w:divBdr>
            <w:top w:val="none" w:sz="0" w:space="0" w:color="auto"/>
            <w:left w:val="none" w:sz="0" w:space="0" w:color="auto"/>
            <w:bottom w:val="none" w:sz="0" w:space="0" w:color="auto"/>
            <w:right w:val="none" w:sz="0" w:space="0" w:color="auto"/>
          </w:divBdr>
        </w:div>
        <w:div w:id="41557626">
          <w:marLeft w:val="0"/>
          <w:marRight w:val="0"/>
          <w:marTop w:val="0"/>
          <w:marBottom w:val="0"/>
          <w:divBdr>
            <w:top w:val="none" w:sz="0" w:space="0" w:color="auto"/>
            <w:left w:val="none" w:sz="0" w:space="0" w:color="auto"/>
            <w:bottom w:val="none" w:sz="0" w:space="0" w:color="auto"/>
            <w:right w:val="none" w:sz="0" w:space="0" w:color="auto"/>
          </w:divBdr>
        </w:div>
        <w:div w:id="42220941">
          <w:marLeft w:val="0"/>
          <w:marRight w:val="0"/>
          <w:marTop w:val="0"/>
          <w:marBottom w:val="0"/>
          <w:divBdr>
            <w:top w:val="none" w:sz="0" w:space="0" w:color="auto"/>
            <w:left w:val="none" w:sz="0" w:space="0" w:color="auto"/>
            <w:bottom w:val="none" w:sz="0" w:space="0" w:color="auto"/>
            <w:right w:val="none" w:sz="0" w:space="0" w:color="auto"/>
          </w:divBdr>
          <w:divsChild>
            <w:div w:id="83646504">
              <w:marLeft w:val="0"/>
              <w:marRight w:val="0"/>
              <w:marTop w:val="0"/>
              <w:marBottom w:val="0"/>
              <w:divBdr>
                <w:top w:val="none" w:sz="0" w:space="0" w:color="auto"/>
                <w:left w:val="none" w:sz="0" w:space="0" w:color="auto"/>
                <w:bottom w:val="none" w:sz="0" w:space="0" w:color="auto"/>
                <w:right w:val="none" w:sz="0" w:space="0" w:color="auto"/>
              </w:divBdr>
            </w:div>
            <w:div w:id="131748923">
              <w:marLeft w:val="0"/>
              <w:marRight w:val="0"/>
              <w:marTop w:val="0"/>
              <w:marBottom w:val="0"/>
              <w:divBdr>
                <w:top w:val="none" w:sz="0" w:space="0" w:color="auto"/>
                <w:left w:val="none" w:sz="0" w:space="0" w:color="auto"/>
                <w:bottom w:val="none" w:sz="0" w:space="0" w:color="auto"/>
                <w:right w:val="none" w:sz="0" w:space="0" w:color="auto"/>
              </w:divBdr>
            </w:div>
            <w:div w:id="417753602">
              <w:marLeft w:val="0"/>
              <w:marRight w:val="0"/>
              <w:marTop w:val="0"/>
              <w:marBottom w:val="0"/>
              <w:divBdr>
                <w:top w:val="none" w:sz="0" w:space="0" w:color="auto"/>
                <w:left w:val="none" w:sz="0" w:space="0" w:color="auto"/>
                <w:bottom w:val="none" w:sz="0" w:space="0" w:color="auto"/>
                <w:right w:val="none" w:sz="0" w:space="0" w:color="auto"/>
              </w:divBdr>
            </w:div>
            <w:div w:id="1040133810">
              <w:marLeft w:val="0"/>
              <w:marRight w:val="0"/>
              <w:marTop w:val="0"/>
              <w:marBottom w:val="0"/>
              <w:divBdr>
                <w:top w:val="none" w:sz="0" w:space="0" w:color="auto"/>
                <w:left w:val="none" w:sz="0" w:space="0" w:color="auto"/>
                <w:bottom w:val="none" w:sz="0" w:space="0" w:color="auto"/>
                <w:right w:val="none" w:sz="0" w:space="0" w:color="auto"/>
              </w:divBdr>
            </w:div>
            <w:div w:id="1480270517">
              <w:marLeft w:val="0"/>
              <w:marRight w:val="0"/>
              <w:marTop w:val="0"/>
              <w:marBottom w:val="0"/>
              <w:divBdr>
                <w:top w:val="none" w:sz="0" w:space="0" w:color="auto"/>
                <w:left w:val="none" w:sz="0" w:space="0" w:color="auto"/>
                <w:bottom w:val="none" w:sz="0" w:space="0" w:color="auto"/>
                <w:right w:val="none" w:sz="0" w:space="0" w:color="auto"/>
              </w:divBdr>
            </w:div>
          </w:divsChild>
        </w:div>
        <w:div w:id="85423274">
          <w:marLeft w:val="0"/>
          <w:marRight w:val="0"/>
          <w:marTop w:val="0"/>
          <w:marBottom w:val="0"/>
          <w:divBdr>
            <w:top w:val="none" w:sz="0" w:space="0" w:color="auto"/>
            <w:left w:val="none" w:sz="0" w:space="0" w:color="auto"/>
            <w:bottom w:val="none" w:sz="0" w:space="0" w:color="auto"/>
            <w:right w:val="none" w:sz="0" w:space="0" w:color="auto"/>
          </w:divBdr>
        </w:div>
        <w:div w:id="102846778">
          <w:marLeft w:val="0"/>
          <w:marRight w:val="0"/>
          <w:marTop w:val="0"/>
          <w:marBottom w:val="0"/>
          <w:divBdr>
            <w:top w:val="none" w:sz="0" w:space="0" w:color="auto"/>
            <w:left w:val="none" w:sz="0" w:space="0" w:color="auto"/>
            <w:bottom w:val="none" w:sz="0" w:space="0" w:color="auto"/>
            <w:right w:val="none" w:sz="0" w:space="0" w:color="auto"/>
          </w:divBdr>
        </w:div>
        <w:div w:id="132529346">
          <w:marLeft w:val="0"/>
          <w:marRight w:val="0"/>
          <w:marTop w:val="0"/>
          <w:marBottom w:val="0"/>
          <w:divBdr>
            <w:top w:val="none" w:sz="0" w:space="0" w:color="auto"/>
            <w:left w:val="none" w:sz="0" w:space="0" w:color="auto"/>
            <w:bottom w:val="none" w:sz="0" w:space="0" w:color="auto"/>
            <w:right w:val="none" w:sz="0" w:space="0" w:color="auto"/>
          </w:divBdr>
        </w:div>
        <w:div w:id="136075634">
          <w:marLeft w:val="0"/>
          <w:marRight w:val="0"/>
          <w:marTop w:val="0"/>
          <w:marBottom w:val="0"/>
          <w:divBdr>
            <w:top w:val="none" w:sz="0" w:space="0" w:color="auto"/>
            <w:left w:val="none" w:sz="0" w:space="0" w:color="auto"/>
            <w:bottom w:val="none" w:sz="0" w:space="0" w:color="auto"/>
            <w:right w:val="none" w:sz="0" w:space="0" w:color="auto"/>
          </w:divBdr>
        </w:div>
        <w:div w:id="210189594">
          <w:marLeft w:val="0"/>
          <w:marRight w:val="0"/>
          <w:marTop w:val="0"/>
          <w:marBottom w:val="0"/>
          <w:divBdr>
            <w:top w:val="none" w:sz="0" w:space="0" w:color="auto"/>
            <w:left w:val="none" w:sz="0" w:space="0" w:color="auto"/>
            <w:bottom w:val="none" w:sz="0" w:space="0" w:color="auto"/>
            <w:right w:val="none" w:sz="0" w:space="0" w:color="auto"/>
          </w:divBdr>
          <w:divsChild>
            <w:div w:id="237980687">
              <w:marLeft w:val="-75"/>
              <w:marRight w:val="0"/>
              <w:marTop w:val="30"/>
              <w:marBottom w:val="30"/>
              <w:divBdr>
                <w:top w:val="none" w:sz="0" w:space="0" w:color="auto"/>
                <w:left w:val="none" w:sz="0" w:space="0" w:color="auto"/>
                <w:bottom w:val="none" w:sz="0" w:space="0" w:color="auto"/>
                <w:right w:val="none" w:sz="0" w:space="0" w:color="auto"/>
              </w:divBdr>
              <w:divsChild>
                <w:div w:id="11886444">
                  <w:marLeft w:val="0"/>
                  <w:marRight w:val="0"/>
                  <w:marTop w:val="0"/>
                  <w:marBottom w:val="0"/>
                  <w:divBdr>
                    <w:top w:val="none" w:sz="0" w:space="0" w:color="auto"/>
                    <w:left w:val="none" w:sz="0" w:space="0" w:color="auto"/>
                    <w:bottom w:val="none" w:sz="0" w:space="0" w:color="auto"/>
                    <w:right w:val="none" w:sz="0" w:space="0" w:color="auto"/>
                  </w:divBdr>
                  <w:divsChild>
                    <w:div w:id="432212843">
                      <w:marLeft w:val="0"/>
                      <w:marRight w:val="0"/>
                      <w:marTop w:val="0"/>
                      <w:marBottom w:val="0"/>
                      <w:divBdr>
                        <w:top w:val="none" w:sz="0" w:space="0" w:color="auto"/>
                        <w:left w:val="none" w:sz="0" w:space="0" w:color="auto"/>
                        <w:bottom w:val="none" w:sz="0" w:space="0" w:color="auto"/>
                        <w:right w:val="none" w:sz="0" w:space="0" w:color="auto"/>
                      </w:divBdr>
                    </w:div>
                  </w:divsChild>
                </w:div>
                <w:div w:id="17125453">
                  <w:marLeft w:val="0"/>
                  <w:marRight w:val="0"/>
                  <w:marTop w:val="0"/>
                  <w:marBottom w:val="0"/>
                  <w:divBdr>
                    <w:top w:val="none" w:sz="0" w:space="0" w:color="auto"/>
                    <w:left w:val="none" w:sz="0" w:space="0" w:color="auto"/>
                    <w:bottom w:val="none" w:sz="0" w:space="0" w:color="auto"/>
                    <w:right w:val="none" w:sz="0" w:space="0" w:color="auto"/>
                  </w:divBdr>
                  <w:divsChild>
                    <w:div w:id="125392804">
                      <w:marLeft w:val="0"/>
                      <w:marRight w:val="0"/>
                      <w:marTop w:val="0"/>
                      <w:marBottom w:val="0"/>
                      <w:divBdr>
                        <w:top w:val="none" w:sz="0" w:space="0" w:color="auto"/>
                        <w:left w:val="none" w:sz="0" w:space="0" w:color="auto"/>
                        <w:bottom w:val="none" w:sz="0" w:space="0" w:color="auto"/>
                        <w:right w:val="none" w:sz="0" w:space="0" w:color="auto"/>
                      </w:divBdr>
                    </w:div>
                    <w:div w:id="404030885">
                      <w:marLeft w:val="0"/>
                      <w:marRight w:val="0"/>
                      <w:marTop w:val="0"/>
                      <w:marBottom w:val="0"/>
                      <w:divBdr>
                        <w:top w:val="none" w:sz="0" w:space="0" w:color="auto"/>
                        <w:left w:val="none" w:sz="0" w:space="0" w:color="auto"/>
                        <w:bottom w:val="none" w:sz="0" w:space="0" w:color="auto"/>
                        <w:right w:val="none" w:sz="0" w:space="0" w:color="auto"/>
                      </w:divBdr>
                    </w:div>
                    <w:div w:id="1038891996">
                      <w:marLeft w:val="0"/>
                      <w:marRight w:val="0"/>
                      <w:marTop w:val="0"/>
                      <w:marBottom w:val="0"/>
                      <w:divBdr>
                        <w:top w:val="none" w:sz="0" w:space="0" w:color="auto"/>
                        <w:left w:val="none" w:sz="0" w:space="0" w:color="auto"/>
                        <w:bottom w:val="none" w:sz="0" w:space="0" w:color="auto"/>
                        <w:right w:val="none" w:sz="0" w:space="0" w:color="auto"/>
                      </w:divBdr>
                    </w:div>
                    <w:div w:id="1065302869">
                      <w:marLeft w:val="0"/>
                      <w:marRight w:val="0"/>
                      <w:marTop w:val="0"/>
                      <w:marBottom w:val="0"/>
                      <w:divBdr>
                        <w:top w:val="none" w:sz="0" w:space="0" w:color="auto"/>
                        <w:left w:val="none" w:sz="0" w:space="0" w:color="auto"/>
                        <w:bottom w:val="none" w:sz="0" w:space="0" w:color="auto"/>
                        <w:right w:val="none" w:sz="0" w:space="0" w:color="auto"/>
                      </w:divBdr>
                    </w:div>
                    <w:div w:id="1079717316">
                      <w:marLeft w:val="0"/>
                      <w:marRight w:val="0"/>
                      <w:marTop w:val="0"/>
                      <w:marBottom w:val="0"/>
                      <w:divBdr>
                        <w:top w:val="none" w:sz="0" w:space="0" w:color="auto"/>
                        <w:left w:val="none" w:sz="0" w:space="0" w:color="auto"/>
                        <w:bottom w:val="none" w:sz="0" w:space="0" w:color="auto"/>
                        <w:right w:val="none" w:sz="0" w:space="0" w:color="auto"/>
                      </w:divBdr>
                    </w:div>
                    <w:div w:id="1269848528">
                      <w:marLeft w:val="0"/>
                      <w:marRight w:val="0"/>
                      <w:marTop w:val="0"/>
                      <w:marBottom w:val="0"/>
                      <w:divBdr>
                        <w:top w:val="none" w:sz="0" w:space="0" w:color="auto"/>
                        <w:left w:val="none" w:sz="0" w:space="0" w:color="auto"/>
                        <w:bottom w:val="none" w:sz="0" w:space="0" w:color="auto"/>
                        <w:right w:val="none" w:sz="0" w:space="0" w:color="auto"/>
                      </w:divBdr>
                    </w:div>
                  </w:divsChild>
                </w:div>
                <w:div w:id="173307897">
                  <w:marLeft w:val="0"/>
                  <w:marRight w:val="0"/>
                  <w:marTop w:val="0"/>
                  <w:marBottom w:val="0"/>
                  <w:divBdr>
                    <w:top w:val="none" w:sz="0" w:space="0" w:color="auto"/>
                    <w:left w:val="none" w:sz="0" w:space="0" w:color="auto"/>
                    <w:bottom w:val="none" w:sz="0" w:space="0" w:color="auto"/>
                    <w:right w:val="none" w:sz="0" w:space="0" w:color="auto"/>
                  </w:divBdr>
                  <w:divsChild>
                    <w:div w:id="1070689731">
                      <w:marLeft w:val="0"/>
                      <w:marRight w:val="0"/>
                      <w:marTop w:val="0"/>
                      <w:marBottom w:val="0"/>
                      <w:divBdr>
                        <w:top w:val="none" w:sz="0" w:space="0" w:color="auto"/>
                        <w:left w:val="none" w:sz="0" w:space="0" w:color="auto"/>
                        <w:bottom w:val="none" w:sz="0" w:space="0" w:color="auto"/>
                        <w:right w:val="none" w:sz="0" w:space="0" w:color="auto"/>
                      </w:divBdr>
                    </w:div>
                  </w:divsChild>
                </w:div>
                <w:div w:id="1388381389">
                  <w:marLeft w:val="0"/>
                  <w:marRight w:val="0"/>
                  <w:marTop w:val="0"/>
                  <w:marBottom w:val="0"/>
                  <w:divBdr>
                    <w:top w:val="none" w:sz="0" w:space="0" w:color="auto"/>
                    <w:left w:val="none" w:sz="0" w:space="0" w:color="auto"/>
                    <w:bottom w:val="none" w:sz="0" w:space="0" w:color="auto"/>
                    <w:right w:val="none" w:sz="0" w:space="0" w:color="auto"/>
                  </w:divBdr>
                  <w:divsChild>
                    <w:div w:id="8870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70447">
          <w:marLeft w:val="0"/>
          <w:marRight w:val="0"/>
          <w:marTop w:val="0"/>
          <w:marBottom w:val="0"/>
          <w:divBdr>
            <w:top w:val="none" w:sz="0" w:space="0" w:color="auto"/>
            <w:left w:val="none" w:sz="0" w:space="0" w:color="auto"/>
            <w:bottom w:val="none" w:sz="0" w:space="0" w:color="auto"/>
            <w:right w:val="none" w:sz="0" w:space="0" w:color="auto"/>
          </w:divBdr>
        </w:div>
        <w:div w:id="234164335">
          <w:marLeft w:val="0"/>
          <w:marRight w:val="0"/>
          <w:marTop w:val="0"/>
          <w:marBottom w:val="0"/>
          <w:divBdr>
            <w:top w:val="none" w:sz="0" w:space="0" w:color="auto"/>
            <w:left w:val="none" w:sz="0" w:space="0" w:color="auto"/>
            <w:bottom w:val="none" w:sz="0" w:space="0" w:color="auto"/>
            <w:right w:val="none" w:sz="0" w:space="0" w:color="auto"/>
          </w:divBdr>
        </w:div>
        <w:div w:id="243682018">
          <w:marLeft w:val="0"/>
          <w:marRight w:val="0"/>
          <w:marTop w:val="0"/>
          <w:marBottom w:val="0"/>
          <w:divBdr>
            <w:top w:val="none" w:sz="0" w:space="0" w:color="auto"/>
            <w:left w:val="none" w:sz="0" w:space="0" w:color="auto"/>
            <w:bottom w:val="none" w:sz="0" w:space="0" w:color="auto"/>
            <w:right w:val="none" w:sz="0" w:space="0" w:color="auto"/>
          </w:divBdr>
          <w:divsChild>
            <w:div w:id="2010594796">
              <w:marLeft w:val="0"/>
              <w:marRight w:val="0"/>
              <w:marTop w:val="0"/>
              <w:marBottom w:val="0"/>
              <w:divBdr>
                <w:top w:val="none" w:sz="0" w:space="0" w:color="auto"/>
                <w:left w:val="none" w:sz="0" w:space="0" w:color="auto"/>
                <w:bottom w:val="none" w:sz="0" w:space="0" w:color="auto"/>
                <w:right w:val="none" w:sz="0" w:space="0" w:color="auto"/>
              </w:divBdr>
            </w:div>
          </w:divsChild>
        </w:div>
        <w:div w:id="271517945">
          <w:marLeft w:val="0"/>
          <w:marRight w:val="0"/>
          <w:marTop w:val="0"/>
          <w:marBottom w:val="0"/>
          <w:divBdr>
            <w:top w:val="none" w:sz="0" w:space="0" w:color="auto"/>
            <w:left w:val="none" w:sz="0" w:space="0" w:color="auto"/>
            <w:bottom w:val="none" w:sz="0" w:space="0" w:color="auto"/>
            <w:right w:val="none" w:sz="0" w:space="0" w:color="auto"/>
          </w:divBdr>
        </w:div>
        <w:div w:id="278342929">
          <w:marLeft w:val="0"/>
          <w:marRight w:val="0"/>
          <w:marTop w:val="0"/>
          <w:marBottom w:val="0"/>
          <w:divBdr>
            <w:top w:val="none" w:sz="0" w:space="0" w:color="auto"/>
            <w:left w:val="none" w:sz="0" w:space="0" w:color="auto"/>
            <w:bottom w:val="none" w:sz="0" w:space="0" w:color="auto"/>
            <w:right w:val="none" w:sz="0" w:space="0" w:color="auto"/>
          </w:divBdr>
        </w:div>
        <w:div w:id="286203056">
          <w:marLeft w:val="0"/>
          <w:marRight w:val="0"/>
          <w:marTop w:val="0"/>
          <w:marBottom w:val="0"/>
          <w:divBdr>
            <w:top w:val="none" w:sz="0" w:space="0" w:color="auto"/>
            <w:left w:val="none" w:sz="0" w:space="0" w:color="auto"/>
            <w:bottom w:val="none" w:sz="0" w:space="0" w:color="auto"/>
            <w:right w:val="none" w:sz="0" w:space="0" w:color="auto"/>
          </w:divBdr>
        </w:div>
        <w:div w:id="287709922">
          <w:marLeft w:val="0"/>
          <w:marRight w:val="0"/>
          <w:marTop w:val="0"/>
          <w:marBottom w:val="0"/>
          <w:divBdr>
            <w:top w:val="none" w:sz="0" w:space="0" w:color="auto"/>
            <w:left w:val="none" w:sz="0" w:space="0" w:color="auto"/>
            <w:bottom w:val="none" w:sz="0" w:space="0" w:color="auto"/>
            <w:right w:val="none" w:sz="0" w:space="0" w:color="auto"/>
          </w:divBdr>
          <w:divsChild>
            <w:div w:id="363021473">
              <w:marLeft w:val="0"/>
              <w:marRight w:val="0"/>
              <w:marTop w:val="0"/>
              <w:marBottom w:val="0"/>
              <w:divBdr>
                <w:top w:val="none" w:sz="0" w:space="0" w:color="auto"/>
                <w:left w:val="none" w:sz="0" w:space="0" w:color="auto"/>
                <w:bottom w:val="none" w:sz="0" w:space="0" w:color="auto"/>
                <w:right w:val="none" w:sz="0" w:space="0" w:color="auto"/>
              </w:divBdr>
            </w:div>
            <w:div w:id="966273778">
              <w:marLeft w:val="0"/>
              <w:marRight w:val="0"/>
              <w:marTop w:val="0"/>
              <w:marBottom w:val="0"/>
              <w:divBdr>
                <w:top w:val="none" w:sz="0" w:space="0" w:color="auto"/>
                <w:left w:val="none" w:sz="0" w:space="0" w:color="auto"/>
                <w:bottom w:val="none" w:sz="0" w:space="0" w:color="auto"/>
                <w:right w:val="none" w:sz="0" w:space="0" w:color="auto"/>
              </w:divBdr>
            </w:div>
            <w:div w:id="1157497644">
              <w:marLeft w:val="0"/>
              <w:marRight w:val="0"/>
              <w:marTop w:val="0"/>
              <w:marBottom w:val="0"/>
              <w:divBdr>
                <w:top w:val="none" w:sz="0" w:space="0" w:color="auto"/>
                <w:left w:val="none" w:sz="0" w:space="0" w:color="auto"/>
                <w:bottom w:val="none" w:sz="0" w:space="0" w:color="auto"/>
                <w:right w:val="none" w:sz="0" w:space="0" w:color="auto"/>
              </w:divBdr>
            </w:div>
            <w:div w:id="1485319853">
              <w:marLeft w:val="0"/>
              <w:marRight w:val="0"/>
              <w:marTop w:val="0"/>
              <w:marBottom w:val="0"/>
              <w:divBdr>
                <w:top w:val="none" w:sz="0" w:space="0" w:color="auto"/>
                <w:left w:val="none" w:sz="0" w:space="0" w:color="auto"/>
                <w:bottom w:val="none" w:sz="0" w:space="0" w:color="auto"/>
                <w:right w:val="none" w:sz="0" w:space="0" w:color="auto"/>
              </w:divBdr>
            </w:div>
            <w:div w:id="2096780287">
              <w:marLeft w:val="0"/>
              <w:marRight w:val="0"/>
              <w:marTop w:val="0"/>
              <w:marBottom w:val="0"/>
              <w:divBdr>
                <w:top w:val="none" w:sz="0" w:space="0" w:color="auto"/>
                <w:left w:val="none" w:sz="0" w:space="0" w:color="auto"/>
                <w:bottom w:val="none" w:sz="0" w:space="0" w:color="auto"/>
                <w:right w:val="none" w:sz="0" w:space="0" w:color="auto"/>
              </w:divBdr>
            </w:div>
          </w:divsChild>
        </w:div>
        <w:div w:id="296030702">
          <w:marLeft w:val="0"/>
          <w:marRight w:val="0"/>
          <w:marTop w:val="0"/>
          <w:marBottom w:val="0"/>
          <w:divBdr>
            <w:top w:val="none" w:sz="0" w:space="0" w:color="auto"/>
            <w:left w:val="none" w:sz="0" w:space="0" w:color="auto"/>
            <w:bottom w:val="none" w:sz="0" w:space="0" w:color="auto"/>
            <w:right w:val="none" w:sz="0" w:space="0" w:color="auto"/>
          </w:divBdr>
        </w:div>
        <w:div w:id="348602904">
          <w:marLeft w:val="0"/>
          <w:marRight w:val="0"/>
          <w:marTop w:val="0"/>
          <w:marBottom w:val="0"/>
          <w:divBdr>
            <w:top w:val="none" w:sz="0" w:space="0" w:color="auto"/>
            <w:left w:val="none" w:sz="0" w:space="0" w:color="auto"/>
            <w:bottom w:val="none" w:sz="0" w:space="0" w:color="auto"/>
            <w:right w:val="none" w:sz="0" w:space="0" w:color="auto"/>
          </w:divBdr>
        </w:div>
        <w:div w:id="350305301">
          <w:marLeft w:val="0"/>
          <w:marRight w:val="0"/>
          <w:marTop w:val="0"/>
          <w:marBottom w:val="0"/>
          <w:divBdr>
            <w:top w:val="none" w:sz="0" w:space="0" w:color="auto"/>
            <w:left w:val="none" w:sz="0" w:space="0" w:color="auto"/>
            <w:bottom w:val="none" w:sz="0" w:space="0" w:color="auto"/>
            <w:right w:val="none" w:sz="0" w:space="0" w:color="auto"/>
          </w:divBdr>
        </w:div>
        <w:div w:id="391664039">
          <w:marLeft w:val="0"/>
          <w:marRight w:val="0"/>
          <w:marTop w:val="0"/>
          <w:marBottom w:val="0"/>
          <w:divBdr>
            <w:top w:val="none" w:sz="0" w:space="0" w:color="auto"/>
            <w:left w:val="none" w:sz="0" w:space="0" w:color="auto"/>
            <w:bottom w:val="none" w:sz="0" w:space="0" w:color="auto"/>
            <w:right w:val="none" w:sz="0" w:space="0" w:color="auto"/>
          </w:divBdr>
        </w:div>
        <w:div w:id="439297480">
          <w:marLeft w:val="0"/>
          <w:marRight w:val="0"/>
          <w:marTop w:val="0"/>
          <w:marBottom w:val="0"/>
          <w:divBdr>
            <w:top w:val="none" w:sz="0" w:space="0" w:color="auto"/>
            <w:left w:val="none" w:sz="0" w:space="0" w:color="auto"/>
            <w:bottom w:val="none" w:sz="0" w:space="0" w:color="auto"/>
            <w:right w:val="none" w:sz="0" w:space="0" w:color="auto"/>
          </w:divBdr>
          <w:divsChild>
            <w:div w:id="70741247">
              <w:marLeft w:val="0"/>
              <w:marRight w:val="0"/>
              <w:marTop w:val="0"/>
              <w:marBottom w:val="0"/>
              <w:divBdr>
                <w:top w:val="none" w:sz="0" w:space="0" w:color="auto"/>
                <w:left w:val="none" w:sz="0" w:space="0" w:color="auto"/>
                <w:bottom w:val="none" w:sz="0" w:space="0" w:color="auto"/>
                <w:right w:val="none" w:sz="0" w:space="0" w:color="auto"/>
              </w:divBdr>
            </w:div>
            <w:div w:id="318385717">
              <w:marLeft w:val="0"/>
              <w:marRight w:val="0"/>
              <w:marTop w:val="0"/>
              <w:marBottom w:val="0"/>
              <w:divBdr>
                <w:top w:val="none" w:sz="0" w:space="0" w:color="auto"/>
                <w:left w:val="none" w:sz="0" w:space="0" w:color="auto"/>
                <w:bottom w:val="none" w:sz="0" w:space="0" w:color="auto"/>
                <w:right w:val="none" w:sz="0" w:space="0" w:color="auto"/>
              </w:divBdr>
            </w:div>
            <w:div w:id="503056228">
              <w:marLeft w:val="0"/>
              <w:marRight w:val="0"/>
              <w:marTop w:val="0"/>
              <w:marBottom w:val="0"/>
              <w:divBdr>
                <w:top w:val="none" w:sz="0" w:space="0" w:color="auto"/>
                <w:left w:val="none" w:sz="0" w:space="0" w:color="auto"/>
                <w:bottom w:val="none" w:sz="0" w:space="0" w:color="auto"/>
                <w:right w:val="none" w:sz="0" w:space="0" w:color="auto"/>
              </w:divBdr>
            </w:div>
            <w:div w:id="1010789772">
              <w:marLeft w:val="0"/>
              <w:marRight w:val="0"/>
              <w:marTop w:val="0"/>
              <w:marBottom w:val="0"/>
              <w:divBdr>
                <w:top w:val="none" w:sz="0" w:space="0" w:color="auto"/>
                <w:left w:val="none" w:sz="0" w:space="0" w:color="auto"/>
                <w:bottom w:val="none" w:sz="0" w:space="0" w:color="auto"/>
                <w:right w:val="none" w:sz="0" w:space="0" w:color="auto"/>
              </w:divBdr>
            </w:div>
            <w:div w:id="1088037371">
              <w:marLeft w:val="0"/>
              <w:marRight w:val="0"/>
              <w:marTop w:val="0"/>
              <w:marBottom w:val="0"/>
              <w:divBdr>
                <w:top w:val="none" w:sz="0" w:space="0" w:color="auto"/>
                <w:left w:val="none" w:sz="0" w:space="0" w:color="auto"/>
                <w:bottom w:val="none" w:sz="0" w:space="0" w:color="auto"/>
                <w:right w:val="none" w:sz="0" w:space="0" w:color="auto"/>
              </w:divBdr>
            </w:div>
            <w:div w:id="1139609521">
              <w:marLeft w:val="0"/>
              <w:marRight w:val="0"/>
              <w:marTop w:val="0"/>
              <w:marBottom w:val="0"/>
              <w:divBdr>
                <w:top w:val="none" w:sz="0" w:space="0" w:color="auto"/>
                <w:left w:val="none" w:sz="0" w:space="0" w:color="auto"/>
                <w:bottom w:val="none" w:sz="0" w:space="0" w:color="auto"/>
                <w:right w:val="none" w:sz="0" w:space="0" w:color="auto"/>
              </w:divBdr>
            </w:div>
            <w:div w:id="1291745617">
              <w:marLeft w:val="0"/>
              <w:marRight w:val="0"/>
              <w:marTop w:val="0"/>
              <w:marBottom w:val="0"/>
              <w:divBdr>
                <w:top w:val="none" w:sz="0" w:space="0" w:color="auto"/>
                <w:left w:val="none" w:sz="0" w:space="0" w:color="auto"/>
                <w:bottom w:val="none" w:sz="0" w:space="0" w:color="auto"/>
                <w:right w:val="none" w:sz="0" w:space="0" w:color="auto"/>
              </w:divBdr>
            </w:div>
            <w:div w:id="1790587357">
              <w:marLeft w:val="0"/>
              <w:marRight w:val="0"/>
              <w:marTop w:val="0"/>
              <w:marBottom w:val="0"/>
              <w:divBdr>
                <w:top w:val="none" w:sz="0" w:space="0" w:color="auto"/>
                <w:left w:val="none" w:sz="0" w:space="0" w:color="auto"/>
                <w:bottom w:val="none" w:sz="0" w:space="0" w:color="auto"/>
                <w:right w:val="none" w:sz="0" w:space="0" w:color="auto"/>
              </w:divBdr>
            </w:div>
            <w:div w:id="1889955883">
              <w:marLeft w:val="0"/>
              <w:marRight w:val="0"/>
              <w:marTop w:val="0"/>
              <w:marBottom w:val="0"/>
              <w:divBdr>
                <w:top w:val="none" w:sz="0" w:space="0" w:color="auto"/>
                <w:left w:val="none" w:sz="0" w:space="0" w:color="auto"/>
                <w:bottom w:val="none" w:sz="0" w:space="0" w:color="auto"/>
                <w:right w:val="none" w:sz="0" w:space="0" w:color="auto"/>
              </w:divBdr>
            </w:div>
            <w:div w:id="1919049486">
              <w:marLeft w:val="0"/>
              <w:marRight w:val="0"/>
              <w:marTop w:val="0"/>
              <w:marBottom w:val="0"/>
              <w:divBdr>
                <w:top w:val="none" w:sz="0" w:space="0" w:color="auto"/>
                <w:left w:val="none" w:sz="0" w:space="0" w:color="auto"/>
                <w:bottom w:val="none" w:sz="0" w:space="0" w:color="auto"/>
                <w:right w:val="none" w:sz="0" w:space="0" w:color="auto"/>
              </w:divBdr>
            </w:div>
          </w:divsChild>
        </w:div>
        <w:div w:id="440148466">
          <w:marLeft w:val="0"/>
          <w:marRight w:val="0"/>
          <w:marTop w:val="0"/>
          <w:marBottom w:val="0"/>
          <w:divBdr>
            <w:top w:val="none" w:sz="0" w:space="0" w:color="auto"/>
            <w:left w:val="none" w:sz="0" w:space="0" w:color="auto"/>
            <w:bottom w:val="none" w:sz="0" w:space="0" w:color="auto"/>
            <w:right w:val="none" w:sz="0" w:space="0" w:color="auto"/>
          </w:divBdr>
        </w:div>
        <w:div w:id="441069408">
          <w:marLeft w:val="0"/>
          <w:marRight w:val="0"/>
          <w:marTop w:val="0"/>
          <w:marBottom w:val="0"/>
          <w:divBdr>
            <w:top w:val="none" w:sz="0" w:space="0" w:color="auto"/>
            <w:left w:val="none" w:sz="0" w:space="0" w:color="auto"/>
            <w:bottom w:val="none" w:sz="0" w:space="0" w:color="auto"/>
            <w:right w:val="none" w:sz="0" w:space="0" w:color="auto"/>
          </w:divBdr>
        </w:div>
        <w:div w:id="450705980">
          <w:marLeft w:val="0"/>
          <w:marRight w:val="0"/>
          <w:marTop w:val="0"/>
          <w:marBottom w:val="0"/>
          <w:divBdr>
            <w:top w:val="none" w:sz="0" w:space="0" w:color="auto"/>
            <w:left w:val="none" w:sz="0" w:space="0" w:color="auto"/>
            <w:bottom w:val="none" w:sz="0" w:space="0" w:color="auto"/>
            <w:right w:val="none" w:sz="0" w:space="0" w:color="auto"/>
          </w:divBdr>
          <w:divsChild>
            <w:div w:id="393161614">
              <w:marLeft w:val="0"/>
              <w:marRight w:val="0"/>
              <w:marTop w:val="0"/>
              <w:marBottom w:val="0"/>
              <w:divBdr>
                <w:top w:val="none" w:sz="0" w:space="0" w:color="auto"/>
                <w:left w:val="none" w:sz="0" w:space="0" w:color="auto"/>
                <w:bottom w:val="none" w:sz="0" w:space="0" w:color="auto"/>
                <w:right w:val="none" w:sz="0" w:space="0" w:color="auto"/>
              </w:divBdr>
            </w:div>
            <w:div w:id="797264658">
              <w:marLeft w:val="0"/>
              <w:marRight w:val="0"/>
              <w:marTop w:val="0"/>
              <w:marBottom w:val="0"/>
              <w:divBdr>
                <w:top w:val="none" w:sz="0" w:space="0" w:color="auto"/>
                <w:left w:val="none" w:sz="0" w:space="0" w:color="auto"/>
                <w:bottom w:val="none" w:sz="0" w:space="0" w:color="auto"/>
                <w:right w:val="none" w:sz="0" w:space="0" w:color="auto"/>
              </w:divBdr>
            </w:div>
            <w:div w:id="1692225499">
              <w:marLeft w:val="0"/>
              <w:marRight w:val="0"/>
              <w:marTop w:val="0"/>
              <w:marBottom w:val="0"/>
              <w:divBdr>
                <w:top w:val="none" w:sz="0" w:space="0" w:color="auto"/>
                <w:left w:val="none" w:sz="0" w:space="0" w:color="auto"/>
                <w:bottom w:val="none" w:sz="0" w:space="0" w:color="auto"/>
                <w:right w:val="none" w:sz="0" w:space="0" w:color="auto"/>
              </w:divBdr>
            </w:div>
            <w:div w:id="2102139233">
              <w:marLeft w:val="0"/>
              <w:marRight w:val="0"/>
              <w:marTop w:val="0"/>
              <w:marBottom w:val="0"/>
              <w:divBdr>
                <w:top w:val="none" w:sz="0" w:space="0" w:color="auto"/>
                <w:left w:val="none" w:sz="0" w:space="0" w:color="auto"/>
                <w:bottom w:val="none" w:sz="0" w:space="0" w:color="auto"/>
                <w:right w:val="none" w:sz="0" w:space="0" w:color="auto"/>
              </w:divBdr>
            </w:div>
          </w:divsChild>
        </w:div>
        <w:div w:id="527565555">
          <w:marLeft w:val="0"/>
          <w:marRight w:val="0"/>
          <w:marTop w:val="0"/>
          <w:marBottom w:val="0"/>
          <w:divBdr>
            <w:top w:val="none" w:sz="0" w:space="0" w:color="auto"/>
            <w:left w:val="none" w:sz="0" w:space="0" w:color="auto"/>
            <w:bottom w:val="none" w:sz="0" w:space="0" w:color="auto"/>
            <w:right w:val="none" w:sz="0" w:space="0" w:color="auto"/>
          </w:divBdr>
        </w:div>
        <w:div w:id="528640753">
          <w:marLeft w:val="0"/>
          <w:marRight w:val="0"/>
          <w:marTop w:val="0"/>
          <w:marBottom w:val="0"/>
          <w:divBdr>
            <w:top w:val="none" w:sz="0" w:space="0" w:color="auto"/>
            <w:left w:val="none" w:sz="0" w:space="0" w:color="auto"/>
            <w:bottom w:val="none" w:sz="0" w:space="0" w:color="auto"/>
            <w:right w:val="none" w:sz="0" w:space="0" w:color="auto"/>
          </w:divBdr>
          <w:divsChild>
            <w:div w:id="1579366675">
              <w:marLeft w:val="-75"/>
              <w:marRight w:val="0"/>
              <w:marTop w:val="30"/>
              <w:marBottom w:val="30"/>
              <w:divBdr>
                <w:top w:val="none" w:sz="0" w:space="0" w:color="auto"/>
                <w:left w:val="none" w:sz="0" w:space="0" w:color="auto"/>
                <w:bottom w:val="none" w:sz="0" w:space="0" w:color="auto"/>
                <w:right w:val="none" w:sz="0" w:space="0" w:color="auto"/>
              </w:divBdr>
              <w:divsChild>
                <w:div w:id="47070828">
                  <w:marLeft w:val="0"/>
                  <w:marRight w:val="0"/>
                  <w:marTop w:val="0"/>
                  <w:marBottom w:val="0"/>
                  <w:divBdr>
                    <w:top w:val="none" w:sz="0" w:space="0" w:color="auto"/>
                    <w:left w:val="none" w:sz="0" w:space="0" w:color="auto"/>
                    <w:bottom w:val="none" w:sz="0" w:space="0" w:color="auto"/>
                    <w:right w:val="none" w:sz="0" w:space="0" w:color="auto"/>
                  </w:divBdr>
                  <w:divsChild>
                    <w:div w:id="1164395458">
                      <w:marLeft w:val="0"/>
                      <w:marRight w:val="0"/>
                      <w:marTop w:val="0"/>
                      <w:marBottom w:val="0"/>
                      <w:divBdr>
                        <w:top w:val="none" w:sz="0" w:space="0" w:color="auto"/>
                        <w:left w:val="none" w:sz="0" w:space="0" w:color="auto"/>
                        <w:bottom w:val="none" w:sz="0" w:space="0" w:color="auto"/>
                        <w:right w:val="none" w:sz="0" w:space="0" w:color="auto"/>
                      </w:divBdr>
                    </w:div>
                  </w:divsChild>
                </w:div>
                <w:div w:id="308749861">
                  <w:marLeft w:val="0"/>
                  <w:marRight w:val="0"/>
                  <w:marTop w:val="0"/>
                  <w:marBottom w:val="0"/>
                  <w:divBdr>
                    <w:top w:val="none" w:sz="0" w:space="0" w:color="auto"/>
                    <w:left w:val="none" w:sz="0" w:space="0" w:color="auto"/>
                    <w:bottom w:val="none" w:sz="0" w:space="0" w:color="auto"/>
                    <w:right w:val="none" w:sz="0" w:space="0" w:color="auto"/>
                  </w:divBdr>
                  <w:divsChild>
                    <w:div w:id="1664623926">
                      <w:marLeft w:val="0"/>
                      <w:marRight w:val="0"/>
                      <w:marTop w:val="0"/>
                      <w:marBottom w:val="0"/>
                      <w:divBdr>
                        <w:top w:val="none" w:sz="0" w:space="0" w:color="auto"/>
                        <w:left w:val="none" w:sz="0" w:space="0" w:color="auto"/>
                        <w:bottom w:val="none" w:sz="0" w:space="0" w:color="auto"/>
                        <w:right w:val="none" w:sz="0" w:space="0" w:color="auto"/>
                      </w:divBdr>
                    </w:div>
                  </w:divsChild>
                </w:div>
                <w:div w:id="360202857">
                  <w:marLeft w:val="0"/>
                  <w:marRight w:val="0"/>
                  <w:marTop w:val="0"/>
                  <w:marBottom w:val="0"/>
                  <w:divBdr>
                    <w:top w:val="none" w:sz="0" w:space="0" w:color="auto"/>
                    <w:left w:val="none" w:sz="0" w:space="0" w:color="auto"/>
                    <w:bottom w:val="none" w:sz="0" w:space="0" w:color="auto"/>
                    <w:right w:val="none" w:sz="0" w:space="0" w:color="auto"/>
                  </w:divBdr>
                  <w:divsChild>
                    <w:div w:id="1422335048">
                      <w:marLeft w:val="0"/>
                      <w:marRight w:val="0"/>
                      <w:marTop w:val="0"/>
                      <w:marBottom w:val="0"/>
                      <w:divBdr>
                        <w:top w:val="none" w:sz="0" w:space="0" w:color="auto"/>
                        <w:left w:val="none" w:sz="0" w:space="0" w:color="auto"/>
                        <w:bottom w:val="none" w:sz="0" w:space="0" w:color="auto"/>
                        <w:right w:val="none" w:sz="0" w:space="0" w:color="auto"/>
                      </w:divBdr>
                    </w:div>
                  </w:divsChild>
                </w:div>
                <w:div w:id="361831200">
                  <w:marLeft w:val="0"/>
                  <w:marRight w:val="0"/>
                  <w:marTop w:val="0"/>
                  <w:marBottom w:val="0"/>
                  <w:divBdr>
                    <w:top w:val="none" w:sz="0" w:space="0" w:color="auto"/>
                    <w:left w:val="none" w:sz="0" w:space="0" w:color="auto"/>
                    <w:bottom w:val="none" w:sz="0" w:space="0" w:color="auto"/>
                    <w:right w:val="none" w:sz="0" w:space="0" w:color="auto"/>
                  </w:divBdr>
                  <w:divsChild>
                    <w:div w:id="2012290197">
                      <w:marLeft w:val="0"/>
                      <w:marRight w:val="0"/>
                      <w:marTop w:val="0"/>
                      <w:marBottom w:val="0"/>
                      <w:divBdr>
                        <w:top w:val="none" w:sz="0" w:space="0" w:color="auto"/>
                        <w:left w:val="none" w:sz="0" w:space="0" w:color="auto"/>
                        <w:bottom w:val="none" w:sz="0" w:space="0" w:color="auto"/>
                        <w:right w:val="none" w:sz="0" w:space="0" w:color="auto"/>
                      </w:divBdr>
                    </w:div>
                  </w:divsChild>
                </w:div>
                <w:div w:id="433675126">
                  <w:marLeft w:val="0"/>
                  <w:marRight w:val="0"/>
                  <w:marTop w:val="0"/>
                  <w:marBottom w:val="0"/>
                  <w:divBdr>
                    <w:top w:val="none" w:sz="0" w:space="0" w:color="auto"/>
                    <w:left w:val="none" w:sz="0" w:space="0" w:color="auto"/>
                    <w:bottom w:val="none" w:sz="0" w:space="0" w:color="auto"/>
                    <w:right w:val="none" w:sz="0" w:space="0" w:color="auto"/>
                  </w:divBdr>
                  <w:divsChild>
                    <w:div w:id="1009261964">
                      <w:marLeft w:val="0"/>
                      <w:marRight w:val="0"/>
                      <w:marTop w:val="0"/>
                      <w:marBottom w:val="0"/>
                      <w:divBdr>
                        <w:top w:val="none" w:sz="0" w:space="0" w:color="auto"/>
                        <w:left w:val="none" w:sz="0" w:space="0" w:color="auto"/>
                        <w:bottom w:val="none" w:sz="0" w:space="0" w:color="auto"/>
                        <w:right w:val="none" w:sz="0" w:space="0" w:color="auto"/>
                      </w:divBdr>
                    </w:div>
                  </w:divsChild>
                </w:div>
                <w:div w:id="698892620">
                  <w:marLeft w:val="0"/>
                  <w:marRight w:val="0"/>
                  <w:marTop w:val="0"/>
                  <w:marBottom w:val="0"/>
                  <w:divBdr>
                    <w:top w:val="none" w:sz="0" w:space="0" w:color="auto"/>
                    <w:left w:val="none" w:sz="0" w:space="0" w:color="auto"/>
                    <w:bottom w:val="none" w:sz="0" w:space="0" w:color="auto"/>
                    <w:right w:val="none" w:sz="0" w:space="0" w:color="auto"/>
                  </w:divBdr>
                  <w:divsChild>
                    <w:div w:id="405345379">
                      <w:marLeft w:val="0"/>
                      <w:marRight w:val="0"/>
                      <w:marTop w:val="0"/>
                      <w:marBottom w:val="0"/>
                      <w:divBdr>
                        <w:top w:val="none" w:sz="0" w:space="0" w:color="auto"/>
                        <w:left w:val="none" w:sz="0" w:space="0" w:color="auto"/>
                        <w:bottom w:val="none" w:sz="0" w:space="0" w:color="auto"/>
                        <w:right w:val="none" w:sz="0" w:space="0" w:color="auto"/>
                      </w:divBdr>
                    </w:div>
                  </w:divsChild>
                </w:div>
                <w:div w:id="1099376075">
                  <w:marLeft w:val="0"/>
                  <w:marRight w:val="0"/>
                  <w:marTop w:val="0"/>
                  <w:marBottom w:val="0"/>
                  <w:divBdr>
                    <w:top w:val="none" w:sz="0" w:space="0" w:color="auto"/>
                    <w:left w:val="none" w:sz="0" w:space="0" w:color="auto"/>
                    <w:bottom w:val="none" w:sz="0" w:space="0" w:color="auto"/>
                    <w:right w:val="none" w:sz="0" w:space="0" w:color="auto"/>
                  </w:divBdr>
                  <w:divsChild>
                    <w:div w:id="1622223907">
                      <w:marLeft w:val="0"/>
                      <w:marRight w:val="0"/>
                      <w:marTop w:val="0"/>
                      <w:marBottom w:val="0"/>
                      <w:divBdr>
                        <w:top w:val="none" w:sz="0" w:space="0" w:color="auto"/>
                        <w:left w:val="none" w:sz="0" w:space="0" w:color="auto"/>
                        <w:bottom w:val="none" w:sz="0" w:space="0" w:color="auto"/>
                        <w:right w:val="none" w:sz="0" w:space="0" w:color="auto"/>
                      </w:divBdr>
                    </w:div>
                  </w:divsChild>
                </w:div>
                <w:div w:id="1249344745">
                  <w:marLeft w:val="0"/>
                  <w:marRight w:val="0"/>
                  <w:marTop w:val="0"/>
                  <w:marBottom w:val="0"/>
                  <w:divBdr>
                    <w:top w:val="none" w:sz="0" w:space="0" w:color="auto"/>
                    <w:left w:val="none" w:sz="0" w:space="0" w:color="auto"/>
                    <w:bottom w:val="none" w:sz="0" w:space="0" w:color="auto"/>
                    <w:right w:val="none" w:sz="0" w:space="0" w:color="auto"/>
                  </w:divBdr>
                  <w:divsChild>
                    <w:div w:id="979463184">
                      <w:marLeft w:val="0"/>
                      <w:marRight w:val="0"/>
                      <w:marTop w:val="0"/>
                      <w:marBottom w:val="0"/>
                      <w:divBdr>
                        <w:top w:val="none" w:sz="0" w:space="0" w:color="auto"/>
                        <w:left w:val="none" w:sz="0" w:space="0" w:color="auto"/>
                        <w:bottom w:val="none" w:sz="0" w:space="0" w:color="auto"/>
                        <w:right w:val="none" w:sz="0" w:space="0" w:color="auto"/>
                      </w:divBdr>
                    </w:div>
                    <w:div w:id="1087775188">
                      <w:marLeft w:val="0"/>
                      <w:marRight w:val="0"/>
                      <w:marTop w:val="0"/>
                      <w:marBottom w:val="0"/>
                      <w:divBdr>
                        <w:top w:val="none" w:sz="0" w:space="0" w:color="auto"/>
                        <w:left w:val="none" w:sz="0" w:space="0" w:color="auto"/>
                        <w:bottom w:val="none" w:sz="0" w:space="0" w:color="auto"/>
                        <w:right w:val="none" w:sz="0" w:space="0" w:color="auto"/>
                      </w:divBdr>
                    </w:div>
                    <w:div w:id="1482119593">
                      <w:marLeft w:val="0"/>
                      <w:marRight w:val="0"/>
                      <w:marTop w:val="0"/>
                      <w:marBottom w:val="0"/>
                      <w:divBdr>
                        <w:top w:val="none" w:sz="0" w:space="0" w:color="auto"/>
                        <w:left w:val="none" w:sz="0" w:space="0" w:color="auto"/>
                        <w:bottom w:val="none" w:sz="0" w:space="0" w:color="auto"/>
                        <w:right w:val="none" w:sz="0" w:space="0" w:color="auto"/>
                      </w:divBdr>
                    </w:div>
                  </w:divsChild>
                </w:div>
                <w:div w:id="1424916255">
                  <w:marLeft w:val="0"/>
                  <w:marRight w:val="0"/>
                  <w:marTop w:val="0"/>
                  <w:marBottom w:val="0"/>
                  <w:divBdr>
                    <w:top w:val="none" w:sz="0" w:space="0" w:color="auto"/>
                    <w:left w:val="none" w:sz="0" w:space="0" w:color="auto"/>
                    <w:bottom w:val="none" w:sz="0" w:space="0" w:color="auto"/>
                    <w:right w:val="none" w:sz="0" w:space="0" w:color="auto"/>
                  </w:divBdr>
                  <w:divsChild>
                    <w:div w:id="719983976">
                      <w:marLeft w:val="0"/>
                      <w:marRight w:val="0"/>
                      <w:marTop w:val="0"/>
                      <w:marBottom w:val="0"/>
                      <w:divBdr>
                        <w:top w:val="none" w:sz="0" w:space="0" w:color="auto"/>
                        <w:left w:val="none" w:sz="0" w:space="0" w:color="auto"/>
                        <w:bottom w:val="none" w:sz="0" w:space="0" w:color="auto"/>
                        <w:right w:val="none" w:sz="0" w:space="0" w:color="auto"/>
                      </w:divBdr>
                    </w:div>
                  </w:divsChild>
                </w:div>
                <w:div w:id="1496459721">
                  <w:marLeft w:val="0"/>
                  <w:marRight w:val="0"/>
                  <w:marTop w:val="0"/>
                  <w:marBottom w:val="0"/>
                  <w:divBdr>
                    <w:top w:val="none" w:sz="0" w:space="0" w:color="auto"/>
                    <w:left w:val="none" w:sz="0" w:space="0" w:color="auto"/>
                    <w:bottom w:val="none" w:sz="0" w:space="0" w:color="auto"/>
                    <w:right w:val="none" w:sz="0" w:space="0" w:color="auto"/>
                  </w:divBdr>
                  <w:divsChild>
                    <w:div w:id="1979265800">
                      <w:marLeft w:val="0"/>
                      <w:marRight w:val="0"/>
                      <w:marTop w:val="0"/>
                      <w:marBottom w:val="0"/>
                      <w:divBdr>
                        <w:top w:val="none" w:sz="0" w:space="0" w:color="auto"/>
                        <w:left w:val="none" w:sz="0" w:space="0" w:color="auto"/>
                        <w:bottom w:val="none" w:sz="0" w:space="0" w:color="auto"/>
                        <w:right w:val="none" w:sz="0" w:space="0" w:color="auto"/>
                      </w:divBdr>
                    </w:div>
                  </w:divsChild>
                </w:div>
                <w:div w:id="1513914180">
                  <w:marLeft w:val="0"/>
                  <w:marRight w:val="0"/>
                  <w:marTop w:val="0"/>
                  <w:marBottom w:val="0"/>
                  <w:divBdr>
                    <w:top w:val="none" w:sz="0" w:space="0" w:color="auto"/>
                    <w:left w:val="none" w:sz="0" w:space="0" w:color="auto"/>
                    <w:bottom w:val="none" w:sz="0" w:space="0" w:color="auto"/>
                    <w:right w:val="none" w:sz="0" w:space="0" w:color="auto"/>
                  </w:divBdr>
                  <w:divsChild>
                    <w:div w:id="1933081784">
                      <w:marLeft w:val="0"/>
                      <w:marRight w:val="0"/>
                      <w:marTop w:val="0"/>
                      <w:marBottom w:val="0"/>
                      <w:divBdr>
                        <w:top w:val="none" w:sz="0" w:space="0" w:color="auto"/>
                        <w:left w:val="none" w:sz="0" w:space="0" w:color="auto"/>
                        <w:bottom w:val="none" w:sz="0" w:space="0" w:color="auto"/>
                        <w:right w:val="none" w:sz="0" w:space="0" w:color="auto"/>
                      </w:divBdr>
                    </w:div>
                  </w:divsChild>
                </w:div>
                <w:div w:id="1619067982">
                  <w:marLeft w:val="0"/>
                  <w:marRight w:val="0"/>
                  <w:marTop w:val="0"/>
                  <w:marBottom w:val="0"/>
                  <w:divBdr>
                    <w:top w:val="none" w:sz="0" w:space="0" w:color="auto"/>
                    <w:left w:val="none" w:sz="0" w:space="0" w:color="auto"/>
                    <w:bottom w:val="none" w:sz="0" w:space="0" w:color="auto"/>
                    <w:right w:val="none" w:sz="0" w:space="0" w:color="auto"/>
                  </w:divBdr>
                  <w:divsChild>
                    <w:div w:id="3030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18520">
          <w:marLeft w:val="0"/>
          <w:marRight w:val="0"/>
          <w:marTop w:val="0"/>
          <w:marBottom w:val="0"/>
          <w:divBdr>
            <w:top w:val="none" w:sz="0" w:space="0" w:color="auto"/>
            <w:left w:val="none" w:sz="0" w:space="0" w:color="auto"/>
            <w:bottom w:val="none" w:sz="0" w:space="0" w:color="auto"/>
            <w:right w:val="none" w:sz="0" w:space="0" w:color="auto"/>
          </w:divBdr>
        </w:div>
        <w:div w:id="538708722">
          <w:marLeft w:val="0"/>
          <w:marRight w:val="0"/>
          <w:marTop w:val="0"/>
          <w:marBottom w:val="0"/>
          <w:divBdr>
            <w:top w:val="none" w:sz="0" w:space="0" w:color="auto"/>
            <w:left w:val="none" w:sz="0" w:space="0" w:color="auto"/>
            <w:bottom w:val="none" w:sz="0" w:space="0" w:color="auto"/>
            <w:right w:val="none" w:sz="0" w:space="0" w:color="auto"/>
          </w:divBdr>
        </w:div>
        <w:div w:id="566376292">
          <w:marLeft w:val="0"/>
          <w:marRight w:val="0"/>
          <w:marTop w:val="0"/>
          <w:marBottom w:val="0"/>
          <w:divBdr>
            <w:top w:val="none" w:sz="0" w:space="0" w:color="auto"/>
            <w:left w:val="none" w:sz="0" w:space="0" w:color="auto"/>
            <w:bottom w:val="none" w:sz="0" w:space="0" w:color="auto"/>
            <w:right w:val="none" w:sz="0" w:space="0" w:color="auto"/>
          </w:divBdr>
        </w:div>
        <w:div w:id="579171933">
          <w:marLeft w:val="0"/>
          <w:marRight w:val="0"/>
          <w:marTop w:val="0"/>
          <w:marBottom w:val="0"/>
          <w:divBdr>
            <w:top w:val="none" w:sz="0" w:space="0" w:color="auto"/>
            <w:left w:val="none" w:sz="0" w:space="0" w:color="auto"/>
            <w:bottom w:val="none" w:sz="0" w:space="0" w:color="auto"/>
            <w:right w:val="none" w:sz="0" w:space="0" w:color="auto"/>
          </w:divBdr>
          <w:divsChild>
            <w:div w:id="158540787">
              <w:marLeft w:val="0"/>
              <w:marRight w:val="0"/>
              <w:marTop w:val="0"/>
              <w:marBottom w:val="0"/>
              <w:divBdr>
                <w:top w:val="none" w:sz="0" w:space="0" w:color="auto"/>
                <w:left w:val="none" w:sz="0" w:space="0" w:color="auto"/>
                <w:bottom w:val="none" w:sz="0" w:space="0" w:color="auto"/>
                <w:right w:val="none" w:sz="0" w:space="0" w:color="auto"/>
              </w:divBdr>
            </w:div>
            <w:div w:id="557860018">
              <w:marLeft w:val="0"/>
              <w:marRight w:val="0"/>
              <w:marTop w:val="0"/>
              <w:marBottom w:val="0"/>
              <w:divBdr>
                <w:top w:val="none" w:sz="0" w:space="0" w:color="auto"/>
                <w:left w:val="none" w:sz="0" w:space="0" w:color="auto"/>
                <w:bottom w:val="none" w:sz="0" w:space="0" w:color="auto"/>
                <w:right w:val="none" w:sz="0" w:space="0" w:color="auto"/>
              </w:divBdr>
            </w:div>
            <w:div w:id="632102535">
              <w:marLeft w:val="0"/>
              <w:marRight w:val="0"/>
              <w:marTop w:val="0"/>
              <w:marBottom w:val="0"/>
              <w:divBdr>
                <w:top w:val="none" w:sz="0" w:space="0" w:color="auto"/>
                <w:left w:val="none" w:sz="0" w:space="0" w:color="auto"/>
                <w:bottom w:val="none" w:sz="0" w:space="0" w:color="auto"/>
                <w:right w:val="none" w:sz="0" w:space="0" w:color="auto"/>
              </w:divBdr>
            </w:div>
            <w:div w:id="1565720784">
              <w:marLeft w:val="0"/>
              <w:marRight w:val="0"/>
              <w:marTop w:val="0"/>
              <w:marBottom w:val="0"/>
              <w:divBdr>
                <w:top w:val="none" w:sz="0" w:space="0" w:color="auto"/>
                <w:left w:val="none" w:sz="0" w:space="0" w:color="auto"/>
                <w:bottom w:val="none" w:sz="0" w:space="0" w:color="auto"/>
                <w:right w:val="none" w:sz="0" w:space="0" w:color="auto"/>
              </w:divBdr>
            </w:div>
            <w:div w:id="1795708584">
              <w:marLeft w:val="0"/>
              <w:marRight w:val="0"/>
              <w:marTop w:val="0"/>
              <w:marBottom w:val="0"/>
              <w:divBdr>
                <w:top w:val="none" w:sz="0" w:space="0" w:color="auto"/>
                <w:left w:val="none" w:sz="0" w:space="0" w:color="auto"/>
                <w:bottom w:val="none" w:sz="0" w:space="0" w:color="auto"/>
                <w:right w:val="none" w:sz="0" w:space="0" w:color="auto"/>
              </w:divBdr>
            </w:div>
          </w:divsChild>
        </w:div>
        <w:div w:id="597637458">
          <w:marLeft w:val="0"/>
          <w:marRight w:val="0"/>
          <w:marTop w:val="0"/>
          <w:marBottom w:val="0"/>
          <w:divBdr>
            <w:top w:val="none" w:sz="0" w:space="0" w:color="auto"/>
            <w:left w:val="none" w:sz="0" w:space="0" w:color="auto"/>
            <w:bottom w:val="none" w:sz="0" w:space="0" w:color="auto"/>
            <w:right w:val="none" w:sz="0" w:space="0" w:color="auto"/>
          </w:divBdr>
          <w:divsChild>
            <w:div w:id="288561115">
              <w:marLeft w:val="0"/>
              <w:marRight w:val="0"/>
              <w:marTop w:val="0"/>
              <w:marBottom w:val="0"/>
              <w:divBdr>
                <w:top w:val="none" w:sz="0" w:space="0" w:color="auto"/>
                <w:left w:val="none" w:sz="0" w:space="0" w:color="auto"/>
                <w:bottom w:val="none" w:sz="0" w:space="0" w:color="auto"/>
                <w:right w:val="none" w:sz="0" w:space="0" w:color="auto"/>
              </w:divBdr>
            </w:div>
            <w:div w:id="569729160">
              <w:marLeft w:val="0"/>
              <w:marRight w:val="0"/>
              <w:marTop w:val="0"/>
              <w:marBottom w:val="0"/>
              <w:divBdr>
                <w:top w:val="none" w:sz="0" w:space="0" w:color="auto"/>
                <w:left w:val="none" w:sz="0" w:space="0" w:color="auto"/>
                <w:bottom w:val="none" w:sz="0" w:space="0" w:color="auto"/>
                <w:right w:val="none" w:sz="0" w:space="0" w:color="auto"/>
              </w:divBdr>
            </w:div>
            <w:div w:id="1852523145">
              <w:marLeft w:val="0"/>
              <w:marRight w:val="0"/>
              <w:marTop w:val="0"/>
              <w:marBottom w:val="0"/>
              <w:divBdr>
                <w:top w:val="none" w:sz="0" w:space="0" w:color="auto"/>
                <w:left w:val="none" w:sz="0" w:space="0" w:color="auto"/>
                <w:bottom w:val="none" w:sz="0" w:space="0" w:color="auto"/>
                <w:right w:val="none" w:sz="0" w:space="0" w:color="auto"/>
              </w:divBdr>
            </w:div>
            <w:div w:id="1973367562">
              <w:marLeft w:val="0"/>
              <w:marRight w:val="0"/>
              <w:marTop w:val="0"/>
              <w:marBottom w:val="0"/>
              <w:divBdr>
                <w:top w:val="none" w:sz="0" w:space="0" w:color="auto"/>
                <w:left w:val="none" w:sz="0" w:space="0" w:color="auto"/>
                <w:bottom w:val="none" w:sz="0" w:space="0" w:color="auto"/>
                <w:right w:val="none" w:sz="0" w:space="0" w:color="auto"/>
              </w:divBdr>
            </w:div>
          </w:divsChild>
        </w:div>
        <w:div w:id="660934379">
          <w:marLeft w:val="0"/>
          <w:marRight w:val="0"/>
          <w:marTop w:val="0"/>
          <w:marBottom w:val="0"/>
          <w:divBdr>
            <w:top w:val="none" w:sz="0" w:space="0" w:color="auto"/>
            <w:left w:val="none" w:sz="0" w:space="0" w:color="auto"/>
            <w:bottom w:val="none" w:sz="0" w:space="0" w:color="auto"/>
            <w:right w:val="none" w:sz="0" w:space="0" w:color="auto"/>
          </w:divBdr>
        </w:div>
        <w:div w:id="678510744">
          <w:marLeft w:val="0"/>
          <w:marRight w:val="0"/>
          <w:marTop w:val="0"/>
          <w:marBottom w:val="0"/>
          <w:divBdr>
            <w:top w:val="none" w:sz="0" w:space="0" w:color="auto"/>
            <w:left w:val="none" w:sz="0" w:space="0" w:color="auto"/>
            <w:bottom w:val="none" w:sz="0" w:space="0" w:color="auto"/>
            <w:right w:val="none" w:sz="0" w:space="0" w:color="auto"/>
          </w:divBdr>
          <w:divsChild>
            <w:div w:id="562909734">
              <w:marLeft w:val="0"/>
              <w:marRight w:val="0"/>
              <w:marTop w:val="0"/>
              <w:marBottom w:val="0"/>
              <w:divBdr>
                <w:top w:val="none" w:sz="0" w:space="0" w:color="auto"/>
                <w:left w:val="none" w:sz="0" w:space="0" w:color="auto"/>
                <w:bottom w:val="none" w:sz="0" w:space="0" w:color="auto"/>
                <w:right w:val="none" w:sz="0" w:space="0" w:color="auto"/>
              </w:divBdr>
            </w:div>
            <w:div w:id="732043880">
              <w:marLeft w:val="0"/>
              <w:marRight w:val="0"/>
              <w:marTop w:val="0"/>
              <w:marBottom w:val="0"/>
              <w:divBdr>
                <w:top w:val="none" w:sz="0" w:space="0" w:color="auto"/>
                <w:left w:val="none" w:sz="0" w:space="0" w:color="auto"/>
                <w:bottom w:val="none" w:sz="0" w:space="0" w:color="auto"/>
                <w:right w:val="none" w:sz="0" w:space="0" w:color="auto"/>
              </w:divBdr>
            </w:div>
            <w:div w:id="944582861">
              <w:marLeft w:val="0"/>
              <w:marRight w:val="0"/>
              <w:marTop w:val="0"/>
              <w:marBottom w:val="0"/>
              <w:divBdr>
                <w:top w:val="none" w:sz="0" w:space="0" w:color="auto"/>
                <w:left w:val="none" w:sz="0" w:space="0" w:color="auto"/>
                <w:bottom w:val="none" w:sz="0" w:space="0" w:color="auto"/>
                <w:right w:val="none" w:sz="0" w:space="0" w:color="auto"/>
              </w:divBdr>
            </w:div>
            <w:div w:id="1127162112">
              <w:marLeft w:val="0"/>
              <w:marRight w:val="0"/>
              <w:marTop w:val="0"/>
              <w:marBottom w:val="0"/>
              <w:divBdr>
                <w:top w:val="none" w:sz="0" w:space="0" w:color="auto"/>
                <w:left w:val="none" w:sz="0" w:space="0" w:color="auto"/>
                <w:bottom w:val="none" w:sz="0" w:space="0" w:color="auto"/>
                <w:right w:val="none" w:sz="0" w:space="0" w:color="auto"/>
              </w:divBdr>
            </w:div>
            <w:div w:id="1209682560">
              <w:marLeft w:val="0"/>
              <w:marRight w:val="0"/>
              <w:marTop w:val="0"/>
              <w:marBottom w:val="0"/>
              <w:divBdr>
                <w:top w:val="none" w:sz="0" w:space="0" w:color="auto"/>
                <w:left w:val="none" w:sz="0" w:space="0" w:color="auto"/>
                <w:bottom w:val="none" w:sz="0" w:space="0" w:color="auto"/>
                <w:right w:val="none" w:sz="0" w:space="0" w:color="auto"/>
              </w:divBdr>
            </w:div>
          </w:divsChild>
        </w:div>
        <w:div w:id="686325064">
          <w:marLeft w:val="0"/>
          <w:marRight w:val="0"/>
          <w:marTop w:val="0"/>
          <w:marBottom w:val="0"/>
          <w:divBdr>
            <w:top w:val="none" w:sz="0" w:space="0" w:color="auto"/>
            <w:left w:val="none" w:sz="0" w:space="0" w:color="auto"/>
            <w:bottom w:val="none" w:sz="0" w:space="0" w:color="auto"/>
            <w:right w:val="none" w:sz="0" w:space="0" w:color="auto"/>
          </w:divBdr>
          <w:divsChild>
            <w:div w:id="791947604">
              <w:marLeft w:val="0"/>
              <w:marRight w:val="0"/>
              <w:marTop w:val="0"/>
              <w:marBottom w:val="0"/>
              <w:divBdr>
                <w:top w:val="none" w:sz="0" w:space="0" w:color="auto"/>
                <w:left w:val="none" w:sz="0" w:space="0" w:color="auto"/>
                <w:bottom w:val="none" w:sz="0" w:space="0" w:color="auto"/>
                <w:right w:val="none" w:sz="0" w:space="0" w:color="auto"/>
              </w:divBdr>
            </w:div>
            <w:div w:id="895244533">
              <w:marLeft w:val="0"/>
              <w:marRight w:val="0"/>
              <w:marTop w:val="0"/>
              <w:marBottom w:val="0"/>
              <w:divBdr>
                <w:top w:val="none" w:sz="0" w:space="0" w:color="auto"/>
                <w:left w:val="none" w:sz="0" w:space="0" w:color="auto"/>
                <w:bottom w:val="none" w:sz="0" w:space="0" w:color="auto"/>
                <w:right w:val="none" w:sz="0" w:space="0" w:color="auto"/>
              </w:divBdr>
            </w:div>
            <w:div w:id="1235047556">
              <w:marLeft w:val="0"/>
              <w:marRight w:val="0"/>
              <w:marTop w:val="0"/>
              <w:marBottom w:val="0"/>
              <w:divBdr>
                <w:top w:val="none" w:sz="0" w:space="0" w:color="auto"/>
                <w:left w:val="none" w:sz="0" w:space="0" w:color="auto"/>
                <w:bottom w:val="none" w:sz="0" w:space="0" w:color="auto"/>
                <w:right w:val="none" w:sz="0" w:space="0" w:color="auto"/>
              </w:divBdr>
            </w:div>
            <w:div w:id="1836875181">
              <w:marLeft w:val="0"/>
              <w:marRight w:val="0"/>
              <w:marTop w:val="0"/>
              <w:marBottom w:val="0"/>
              <w:divBdr>
                <w:top w:val="none" w:sz="0" w:space="0" w:color="auto"/>
                <w:left w:val="none" w:sz="0" w:space="0" w:color="auto"/>
                <w:bottom w:val="none" w:sz="0" w:space="0" w:color="auto"/>
                <w:right w:val="none" w:sz="0" w:space="0" w:color="auto"/>
              </w:divBdr>
            </w:div>
            <w:div w:id="1934824754">
              <w:marLeft w:val="0"/>
              <w:marRight w:val="0"/>
              <w:marTop w:val="0"/>
              <w:marBottom w:val="0"/>
              <w:divBdr>
                <w:top w:val="none" w:sz="0" w:space="0" w:color="auto"/>
                <w:left w:val="none" w:sz="0" w:space="0" w:color="auto"/>
                <w:bottom w:val="none" w:sz="0" w:space="0" w:color="auto"/>
                <w:right w:val="none" w:sz="0" w:space="0" w:color="auto"/>
              </w:divBdr>
            </w:div>
            <w:div w:id="2100710670">
              <w:marLeft w:val="0"/>
              <w:marRight w:val="0"/>
              <w:marTop w:val="0"/>
              <w:marBottom w:val="0"/>
              <w:divBdr>
                <w:top w:val="none" w:sz="0" w:space="0" w:color="auto"/>
                <w:left w:val="none" w:sz="0" w:space="0" w:color="auto"/>
                <w:bottom w:val="none" w:sz="0" w:space="0" w:color="auto"/>
                <w:right w:val="none" w:sz="0" w:space="0" w:color="auto"/>
              </w:divBdr>
            </w:div>
            <w:div w:id="2129854693">
              <w:marLeft w:val="0"/>
              <w:marRight w:val="0"/>
              <w:marTop w:val="0"/>
              <w:marBottom w:val="0"/>
              <w:divBdr>
                <w:top w:val="none" w:sz="0" w:space="0" w:color="auto"/>
                <w:left w:val="none" w:sz="0" w:space="0" w:color="auto"/>
                <w:bottom w:val="none" w:sz="0" w:space="0" w:color="auto"/>
                <w:right w:val="none" w:sz="0" w:space="0" w:color="auto"/>
              </w:divBdr>
            </w:div>
          </w:divsChild>
        </w:div>
        <w:div w:id="737483415">
          <w:marLeft w:val="0"/>
          <w:marRight w:val="0"/>
          <w:marTop w:val="0"/>
          <w:marBottom w:val="0"/>
          <w:divBdr>
            <w:top w:val="none" w:sz="0" w:space="0" w:color="auto"/>
            <w:left w:val="none" w:sz="0" w:space="0" w:color="auto"/>
            <w:bottom w:val="none" w:sz="0" w:space="0" w:color="auto"/>
            <w:right w:val="none" w:sz="0" w:space="0" w:color="auto"/>
          </w:divBdr>
        </w:div>
        <w:div w:id="745226802">
          <w:marLeft w:val="0"/>
          <w:marRight w:val="0"/>
          <w:marTop w:val="0"/>
          <w:marBottom w:val="0"/>
          <w:divBdr>
            <w:top w:val="none" w:sz="0" w:space="0" w:color="auto"/>
            <w:left w:val="none" w:sz="0" w:space="0" w:color="auto"/>
            <w:bottom w:val="none" w:sz="0" w:space="0" w:color="auto"/>
            <w:right w:val="none" w:sz="0" w:space="0" w:color="auto"/>
          </w:divBdr>
          <w:divsChild>
            <w:div w:id="356082946">
              <w:marLeft w:val="0"/>
              <w:marRight w:val="0"/>
              <w:marTop w:val="0"/>
              <w:marBottom w:val="0"/>
              <w:divBdr>
                <w:top w:val="none" w:sz="0" w:space="0" w:color="auto"/>
                <w:left w:val="none" w:sz="0" w:space="0" w:color="auto"/>
                <w:bottom w:val="none" w:sz="0" w:space="0" w:color="auto"/>
                <w:right w:val="none" w:sz="0" w:space="0" w:color="auto"/>
              </w:divBdr>
            </w:div>
            <w:div w:id="378090427">
              <w:marLeft w:val="0"/>
              <w:marRight w:val="0"/>
              <w:marTop w:val="0"/>
              <w:marBottom w:val="0"/>
              <w:divBdr>
                <w:top w:val="none" w:sz="0" w:space="0" w:color="auto"/>
                <w:left w:val="none" w:sz="0" w:space="0" w:color="auto"/>
                <w:bottom w:val="none" w:sz="0" w:space="0" w:color="auto"/>
                <w:right w:val="none" w:sz="0" w:space="0" w:color="auto"/>
              </w:divBdr>
            </w:div>
            <w:div w:id="503672608">
              <w:marLeft w:val="0"/>
              <w:marRight w:val="0"/>
              <w:marTop w:val="0"/>
              <w:marBottom w:val="0"/>
              <w:divBdr>
                <w:top w:val="none" w:sz="0" w:space="0" w:color="auto"/>
                <w:left w:val="none" w:sz="0" w:space="0" w:color="auto"/>
                <w:bottom w:val="none" w:sz="0" w:space="0" w:color="auto"/>
                <w:right w:val="none" w:sz="0" w:space="0" w:color="auto"/>
              </w:divBdr>
            </w:div>
            <w:div w:id="549150364">
              <w:marLeft w:val="0"/>
              <w:marRight w:val="0"/>
              <w:marTop w:val="0"/>
              <w:marBottom w:val="0"/>
              <w:divBdr>
                <w:top w:val="none" w:sz="0" w:space="0" w:color="auto"/>
                <w:left w:val="none" w:sz="0" w:space="0" w:color="auto"/>
                <w:bottom w:val="none" w:sz="0" w:space="0" w:color="auto"/>
                <w:right w:val="none" w:sz="0" w:space="0" w:color="auto"/>
              </w:divBdr>
            </w:div>
            <w:div w:id="1144737243">
              <w:marLeft w:val="0"/>
              <w:marRight w:val="0"/>
              <w:marTop w:val="0"/>
              <w:marBottom w:val="0"/>
              <w:divBdr>
                <w:top w:val="none" w:sz="0" w:space="0" w:color="auto"/>
                <w:left w:val="none" w:sz="0" w:space="0" w:color="auto"/>
                <w:bottom w:val="none" w:sz="0" w:space="0" w:color="auto"/>
                <w:right w:val="none" w:sz="0" w:space="0" w:color="auto"/>
              </w:divBdr>
            </w:div>
            <w:div w:id="1995835223">
              <w:marLeft w:val="0"/>
              <w:marRight w:val="0"/>
              <w:marTop w:val="0"/>
              <w:marBottom w:val="0"/>
              <w:divBdr>
                <w:top w:val="none" w:sz="0" w:space="0" w:color="auto"/>
                <w:left w:val="none" w:sz="0" w:space="0" w:color="auto"/>
                <w:bottom w:val="none" w:sz="0" w:space="0" w:color="auto"/>
                <w:right w:val="none" w:sz="0" w:space="0" w:color="auto"/>
              </w:divBdr>
            </w:div>
          </w:divsChild>
        </w:div>
        <w:div w:id="755632113">
          <w:marLeft w:val="0"/>
          <w:marRight w:val="0"/>
          <w:marTop w:val="0"/>
          <w:marBottom w:val="0"/>
          <w:divBdr>
            <w:top w:val="none" w:sz="0" w:space="0" w:color="auto"/>
            <w:left w:val="none" w:sz="0" w:space="0" w:color="auto"/>
            <w:bottom w:val="none" w:sz="0" w:space="0" w:color="auto"/>
            <w:right w:val="none" w:sz="0" w:space="0" w:color="auto"/>
          </w:divBdr>
        </w:div>
        <w:div w:id="789974576">
          <w:marLeft w:val="0"/>
          <w:marRight w:val="0"/>
          <w:marTop w:val="0"/>
          <w:marBottom w:val="0"/>
          <w:divBdr>
            <w:top w:val="none" w:sz="0" w:space="0" w:color="auto"/>
            <w:left w:val="none" w:sz="0" w:space="0" w:color="auto"/>
            <w:bottom w:val="none" w:sz="0" w:space="0" w:color="auto"/>
            <w:right w:val="none" w:sz="0" w:space="0" w:color="auto"/>
          </w:divBdr>
          <w:divsChild>
            <w:div w:id="918908336">
              <w:marLeft w:val="0"/>
              <w:marRight w:val="0"/>
              <w:marTop w:val="0"/>
              <w:marBottom w:val="0"/>
              <w:divBdr>
                <w:top w:val="none" w:sz="0" w:space="0" w:color="auto"/>
                <w:left w:val="none" w:sz="0" w:space="0" w:color="auto"/>
                <w:bottom w:val="none" w:sz="0" w:space="0" w:color="auto"/>
                <w:right w:val="none" w:sz="0" w:space="0" w:color="auto"/>
              </w:divBdr>
            </w:div>
            <w:div w:id="1122264408">
              <w:marLeft w:val="0"/>
              <w:marRight w:val="0"/>
              <w:marTop w:val="0"/>
              <w:marBottom w:val="0"/>
              <w:divBdr>
                <w:top w:val="none" w:sz="0" w:space="0" w:color="auto"/>
                <w:left w:val="none" w:sz="0" w:space="0" w:color="auto"/>
                <w:bottom w:val="none" w:sz="0" w:space="0" w:color="auto"/>
                <w:right w:val="none" w:sz="0" w:space="0" w:color="auto"/>
              </w:divBdr>
            </w:div>
            <w:div w:id="1470629373">
              <w:marLeft w:val="0"/>
              <w:marRight w:val="0"/>
              <w:marTop w:val="0"/>
              <w:marBottom w:val="0"/>
              <w:divBdr>
                <w:top w:val="none" w:sz="0" w:space="0" w:color="auto"/>
                <w:left w:val="none" w:sz="0" w:space="0" w:color="auto"/>
                <w:bottom w:val="none" w:sz="0" w:space="0" w:color="auto"/>
                <w:right w:val="none" w:sz="0" w:space="0" w:color="auto"/>
              </w:divBdr>
            </w:div>
            <w:div w:id="1696269777">
              <w:marLeft w:val="0"/>
              <w:marRight w:val="0"/>
              <w:marTop w:val="0"/>
              <w:marBottom w:val="0"/>
              <w:divBdr>
                <w:top w:val="none" w:sz="0" w:space="0" w:color="auto"/>
                <w:left w:val="none" w:sz="0" w:space="0" w:color="auto"/>
                <w:bottom w:val="none" w:sz="0" w:space="0" w:color="auto"/>
                <w:right w:val="none" w:sz="0" w:space="0" w:color="auto"/>
              </w:divBdr>
            </w:div>
            <w:div w:id="1991444666">
              <w:marLeft w:val="0"/>
              <w:marRight w:val="0"/>
              <w:marTop w:val="0"/>
              <w:marBottom w:val="0"/>
              <w:divBdr>
                <w:top w:val="none" w:sz="0" w:space="0" w:color="auto"/>
                <w:left w:val="none" w:sz="0" w:space="0" w:color="auto"/>
                <w:bottom w:val="none" w:sz="0" w:space="0" w:color="auto"/>
                <w:right w:val="none" w:sz="0" w:space="0" w:color="auto"/>
              </w:divBdr>
            </w:div>
          </w:divsChild>
        </w:div>
        <w:div w:id="861750252">
          <w:marLeft w:val="0"/>
          <w:marRight w:val="0"/>
          <w:marTop w:val="0"/>
          <w:marBottom w:val="0"/>
          <w:divBdr>
            <w:top w:val="none" w:sz="0" w:space="0" w:color="auto"/>
            <w:left w:val="none" w:sz="0" w:space="0" w:color="auto"/>
            <w:bottom w:val="none" w:sz="0" w:space="0" w:color="auto"/>
            <w:right w:val="none" w:sz="0" w:space="0" w:color="auto"/>
          </w:divBdr>
        </w:div>
        <w:div w:id="870413583">
          <w:marLeft w:val="0"/>
          <w:marRight w:val="0"/>
          <w:marTop w:val="0"/>
          <w:marBottom w:val="0"/>
          <w:divBdr>
            <w:top w:val="none" w:sz="0" w:space="0" w:color="auto"/>
            <w:left w:val="none" w:sz="0" w:space="0" w:color="auto"/>
            <w:bottom w:val="none" w:sz="0" w:space="0" w:color="auto"/>
            <w:right w:val="none" w:sz="0" w:space="0" w:color="auto"/>
          </w:divBdr>
        </w:div>
        <w:div w:id="971134472">
          <w:marLeft w:val="0"/>
          <w:marRight w:val="0"/>
          <w:marTop w:val="0"/>
          <w:marBottom w:val="0"/>
          <w:divBdr>
            <w:top w:val="none" w:sz="0" w:space="0" w:color="auto"/>
            <w:left w:val="none" w:sz="0" w:space="0" w:color="auto"/>
            <w:bottom w:val="none" w:sz="0" w:space="0" w:color="auto"/>
            <w:right w:val="none" w:sz="0" w:space="0" w:color="auto"/>
          </w:divBdr>
        </w:div>
        <w:div w:id="992875015">
          <w:marLeft w:val="0"/>
          <w:marRight w:val="0"/>
          <w:marTop w:val="0"/>
          <w:marBottom w:val="0"/>
          <w:divBdr>
            <w:top w:val="none" w:sz="0" w:space="0" w:color="auto"/>
            <w:left w:val="none" w:sz="0" w:space="0" w:color="auto"/>
            <w:bottom w:val="none" w:sz="0" w:space="0" w:color="auto"/>
            <w:right w:val="none" w:sz="0" w:space="0" w:color="auto"/>
          </w:divBdr>
          <w:divsChild>
            <w:div w:id="1221676154">
              <w:marLeft w:val="0"/>
              <w:marRight w:val="0"/>
              <w:marTop w:val="0"/>
              <w:marBottom w:val="0"/>
              <w:divBdr>
                <w:top w:val="none" w:sz="0" w:space="0" w:color="auto"/>
                <w:left w:val="none" w:sz="0" w:space="0" w:color="auto"/>
                <w:bottom w:val="none" w:sz="0" w:space="0" w:color="auto"/>
                <w:right w:val="none" w:sz="0" w:space="0" w:color="auto"/>
              </w:divBdr>
            </w:div>
            <w:div w:id="1371809174">
              <w:marLeft w:val="0"/>
              <w:marRight w:val="0"/>
              <w:marTop w:val="0"/>
              <w:marBottom w:val="0"/>
              <w:divBdr>
                <w:top w:val="none" w:sz="0" w:space="0" w:color="auto"/>
                <w:left w:val="none" w:sz="0" w:space="0" w:color="auto"/>
                <w:bottom w:val="none" w:sz="0" w:space="0" w:color="auto"/>
                <w:right w:val="none" w:sz="0" w:space="0" w:color="auto"/>
              </w:divBdr>
            </w:div>
            <w:div w:id="1494881435">
              <w:marLeft w:val="0"/>
              <w:marRight w:val="0"/>
              <w:marTop w:val="0"/>
              <w:marBottom w:val="0"/>
              <w:divBdr>
                <w:top w:val="none" w:sz="0" w:space="0" w:color="auto"/>
                <w:left w:val="none" w:sz="0" w:space="0" w:color="auto"/>
                <w:bottom w:val="none" w:sz="0" w:space="0" w:color="auto"/>
                <w:right w:val="none" w:sz="0" w:space="0" w:color="auto"/>
              </w:divBdr>
            </w:div>
            <w:div w:id="1828131596">
              <w:marLeft w:val="0"/>
              <w:marRight w:val="0"/>
              <w:marTop w:val="0"/>
              <w:marBottom w:val="0"/>
              <w:divBdr>
                <w:top w:val="none" w:sz="0" w:space="0" w:color="auto"/>
                <w:left w:val="none" w:sz="0" w:space="0" w:color="auto"/>
                <w:bottom w:val="none" w:sz="0" w:space="0" w:color="auto"/>
                <w:right w:val="none" w:sz="0" w:space="0" w:color="auto"/>
              </w:divBdr>
            </w:div>
            <w:div w:id="2061828841">
              <w:marLeft w:val="0"/>
              <w:marRight w:val="0"/>
              <w:marTop w:val="0"/>
              <w:marBottom w:val="0"/>
              <w:divBdr>
                <w:top w:val="none" w:sz="0" w:space="0" w:color="auto"/>
                <w:left w:val="none" w:sz="0" w:space="0" w:color="auto"/>
                <w:bottom w:val="none" w:sz="0" w:space="0" w:color="auto"/>
                <w:right w:val="none" w:sz="0" w:space="0" w:color="auto"/>
              </w:divBdr>
            </w:div>
          </w:divsChild>
        </w:div>
        <w:div w:id="1053387266">
          <w:marLeft w:val="0"/>
          <w:marRight w:val="0"/>
          <w:marTop w:val="0"/>
          <w:marBottom w:val="0"/>
          <w:divBdr>
            <w:top w:val="none" w:sz="0" w:space="0" w:color="auto"/>
            <w:left w:val="none" w:sz="0" w:space="0" w:color="auto"/>
            <w:bottom w:val="none" w:sz="0" w:space="0" w:color="auto"/>
            <w:right w:val="none" w:sz="0" w:space="0" w:color="auto"/>
          </w:divBdr>
        </w:div>
        <w:div w:id="1061638263">
          <w:marLeft w:val="0"/>
          <w:marRight w:val="0"/>
          <w:marTop w:val="0"/>
          <w:marBottom w:val="0"/>
          <w:divBdr>
            <w:top w:val="none" w:sz="0" w:space="0" w:color="auto"/>
            <w:left w:val="none" w:sz="0" w:space="0" w:color="auto"/>
            <w:bottom w:val="none" w:sz="0" w:space="0" w:color="auto"/>
            <w:right w:val="none" w:sz="0" w:space="0" w:color="auto"/>
          </w:divBdr>
          <w:divsChild>
            <w:div w:id="10452572">
              <w:marLeft w:val="0"/>
              <w:marRight w:val="0"/>
              <w:marTop w:val="0"/>
              <w:marBottom w:val="0"/>
              <w:divBdr>
                <w:top w:val="none" w:sz="0" w:space="0" w:color="auto"/>
                <w:left w:val="none" w:sz="0" w:space="0" w:color="auto"/>
                <w:bottom w:val="none" w:sz="0" w:space="0" w:color="auto"/>
                <w:right w:val="none" w:sz="0" w:space="0" w:color="auto"/>
              </w:divBdr>
            </w:div>
            <w:div w:id="1214463082">
              <w:marLeft w:val="0"/>
              <w:marRight w:val="0"/>
              <w:marTop w:val="0"/>
              <w:marBottom w:val="0"/>
              <w:divBdr>
                <w:top w:val="none" w:sz="0" w:space="0" w:color="auto"/>
                <w:left w:val="none" w:sz="0" w:space="0" w:color="auto"/>
                <w:bottom w:val="none" w:sz="0" w:space="0" w:color="auto"/>
                <w:right w:val="none" w:sz="0" w:space="0" w:color="auto"/>
              </w:divBdr>
            </w:div>
            <w:div w:id="1625035127">
              <w:marLeft w:val="0"/>
              <w:marRight w:val="0"/>
              <w:marTop w:val="0"/>
              <w:marBottom w:val="0"/>
              <w:divBdr>
                <w:top w:val="none" w:sz="0" w:space="0" w:color="auto"/>
                <w:left w:val="none" w:sz="0" w:space="0" w:color="auto"/>
                <w:bottom w:val="none" w:sz="0" w:space="0" w:color="auto"/>
                <w:right w:val="none" w:sz="0" w:space="0" w:color="auto"/>
              </w:divBdr>
            </w:div>
            <w:div w:id="1744837002">
              <w:marLeft w:val="0"/>
              <w:marRight w:val="0"/>
              <w:marTop w:val="0"/>
              <w:marBottom w:val="0"/>
              <w:divBdr>
                <w:top w:val="none" w:sz="0" w:space="0" w:color="auto"/>
                <w:left w:val="none" w:sz="0" w:space="0" w:color="auto"/>
                <w:bottom w:val="none" w:sz="0" w:space="0" w:color="auto"/>
                <w:right w:val="none" w:sz="0" w:space="0" w:color="auto"/>
              </w:divBdr>
            </w:div>
            <w:div w:id="1808551276">
              <w:marLeft w:val="0"/>
              <w:marRight w:val="0"/>
              <w:marTop w:val="0"/>
              <w:marBottom w:val="0"/>
              <w:divBdr>
                <w:top w:val="none" w:sz="0" w:space="0" w:color="auto"/>
                <w:left w:val="none" w:sz="0" w:space="0" w:color="auto"/>
                <w:bottom w:val="none" w:sz="0" w:space="0" w:color="auto"/>
                <w:right w:val="none" w:sz="0" w:space="0" w:color="auto"/>
              </w:divBdr>
            </w:div>
          </w:divsChild>
        </w:div>
        <w:div w:id="1062211149">
          <w:marLeft w:val="0"/>
          <w:marRight w:val="0"/>
          <w:marTop w:val="0"/>
          <w:marBottom w:val="0"/>
          <w:divBdr>
            <w:top w:val="none" w:sz="0" w:space="0" w:color="auto"/>
            <w:left w:val="none" w:sz="0" w:space="0" w:color="auto"/>
            <w:bottom w:val="none" w:sz="0" w:space="0" w:color="auto"/>
            <w:right w:val="none" w:sz="0" w:space="0" w:color="auto"/>
          </w:divBdr>
          <w:divsChild>
            <w:div w:id="403064612">
              <w:marLeft w:val="-75"/>
              <w:marRight w:val="0"/>
              <w:marTop w:val="30"/>
              <w:marBottom w:val="30"/>
              <w:divBdr>
                <w:top w:val="none" w:sz="0" w:space="0" w:color="auto"/>
                <w:left w:val="none" w:sz="0" w:space="0" w:color="auto"/>
                <w:bottom w:val="none" w:sz="0" w:space="0" w:color="auto"/>
                <w:right w:val="none" w:sz="0" w:space="0" w:color="auto"/>
              </w:divBdr>
              <w:divsChild>
                <w:div w:id="34695554">
                  <w:marLeft w:val="0"/>
                  <w:marRight w:val="0"/>
                  <w:marTop w:val="0"/>
                  <w:marBottom w:val="0"/>
                  <w:divBdr>
                    <w:top w:val="none" w:sz="0" w:space="0" w:color="auto"/>
                    <w:left w:val="none" w:sz="0" w:space="0" w:color="auto"/>
                    <w:bottom w:val="none" w:sz="0" w:space="0" w:color="auto"/>
                    <w:right w:val="none" w:sz="0" w:space="0" w:color="auto"/>
                  </w:divBdr>
                  <w:divsChild>
                    <w:div w:id="940376891">
                      <w:marLeft w:val="0"/>
                      <w:marRight w:val="0"/>
                      <w:marTop w:val="0"/>
                      <w:marBottom w:val="0"/>
                      <w:divBdr>
                        <w:top w:val="none" w:sz="0" w:space="0" w:color="auto"/>
                        <w:left w:val="none" w:sz="0" w:space="0" w:color="auto"/>
                        <w:bottom w:val="none" w:sz="0" w:space="0" w:color="auto"/>
                        <w:right w:val="none" w:sz="0" w:space="0" w:color="auto"/>
                      </w:divBdr>
                    </w:div>
                  </w:divsChild>
                </w:div>
                <w:div w:id="70785064">
                  <w:marLeft w:val="0"/>
                  <w:marRight w:val="0"/>
                  <w:marTop w:val="0"/>
                  <w:marBottom w:val="0"/>
                  <w:divBdr>
                    <w:top w:val="none" w:sz="0" w:space="0" w:color="auto"/>
                    <w:left w:val="none" w:sz="0" w:space="0" w:color="auto"/>
                    <w:bottom w:val="none" w:sz="0" w:space="0" w:color="auto"/>
                    <w:right w:val="none" w:sz="0" w:space="0" w:color="auto"/>
                  </w:divBdr>
                  <w:divsChild>
                    <w:div w:id="125896711">
                      <w:marLeft w:val="0"/>
                      <w:marRight w:val="0"/>
                      <w:marTop w:val="0"/>
                      <w:marBottom w:val="0"/>
                      <w:divBdr>
                        <w:top w:val="none" w:sz="0" w:space="0" w:color="auto"/>
                        <w:left w:val="none" w:sz="0" w:space="0" w:color="auto"/>
                        <w:bottom w:val="none" w:sz="0" w:space="0" w:color="auto"/>
                        <w:right w:val="none" w:sz="0" w:space="0" w:color="auto"/>
                      </w:divBdr>
                    </w:div>
                  </w:divsChild>
                </w:div>
                <w:div w:id="126163982">
                  <w:marLeft w:val="0"/>
                  <w:marRight w:val="0"/>
                  <w:marTop w:val="0"/>
                  <w:marBottom w:val="0"/>
                  <w:divBdr>
                    <w:top w:val="none" w:sz="0" w:space="0" w:color="auto"/>
                    <w:left w:val="none" w:sz="0" w:space="0" w:color="auto"/>
                    <w:bottom w:val="none" w:sz="0" w:space="0" w:color="auto"/>
                    <w:right w:val="none" w:sz="0" w:space="0" w:color="auto"/>
                  </w:divBdr>
                  <w:divsChild>
                    <w:div w:id="2080663216">
                      <w:marLeft w:val="0"/>
                      <w:marRight w:val="0"/>
                      <w:marTop w:val="0"/>
                      <w:marBottom w:val="0"/>
                      <w:divBdr>
                        <w:top w:val="none" w:sz="0" w:space="0" w:color="auto"/>
                        <w:left w:val="none" w:sz="0" w:space="0" w:color="auto"/>
                        <w:bottom w:val="none" w:sz="0" w:space="0" w:color="auto"/>
                        <w:right w:val="none" w:sz="0" w:space="0" w:color="auto"/>
                      </w:divBdr>
                    </w:div>
                  </w:divsChild>
                </w:div>
                <w:div w:id="276329110">
                  <w:marLeft w:val="0"/>
                  <w:marRight w:val="0"/>
                  <w:marTop w:val="0"/>
                  <w:marBottom w:val="0"/>
                  <w:divBdr>
                    <w:top w:val="none" w:sz="0" w:space="0" w:color="auto"/>
                    <w:left w:val="none" w:sz="0" w:space="0" w:color="auto"/>
                    <w:bottom w:val="none" w:sz="0" w:space="0" w:color="auto"/>
                    <w:right w:val="none" w:sz="0" w:space="0" w:color="auto"/>
                  </w:divBdr>
                  <w:divsChild>
                    <w:div w:id="1515028276">
                      <w:marLeft w:val="0"/>
                      <w:marRight w:val="0"/>
                      <w:marTop w:val="0"/>
                      <w:marBottom w:val="0"/>
                      <w:divBdr>
                        <w:top w:val="none" w:sz="0" w:space="0" w:color="auto"/>
                        <w:left w:val="none" w:sz="0" w:space="0" w:color="auto"/>
                        <w:bottom w:val="none" w:sz="0" w:space="0" w:color="auto"/>
                        <w:right w:val="none" w:sz="0" w:space="0" w:color="auto"/>
                      </w:divBdr>
                    </w:div>
                  </w:divsChild>
                </w:div>
                <w:div w:id="283773858">
                  <w:marLeft w:val="0"/>
                  <w:marRight w:val="0"/>
                  <w:marTop w:val="0"/>
                  <w:marBottom w:val="0"/>
                  <w:divBdr>
                    <w:top w:val="none" w:sz="0" w:space="0" w:color="auto"/>
                    <w:left w:val="none" w:sz="0" w:space="0" w:color="auto"/>
                    <w:bottom w:val="none" w:sz="0" w:space="0" w:color="auto"/>
                    <w:right w:val="none" w:sz="0" w:space="0" w:color="auto"/>
                  </w:divBdr>
                  <w:divsChild>
                    <w:div w:id="2074228690">
                      <w:marLeft w:val="0"/>
                      <w:marRight w:val="0"/>
                      <w:marTop w:val="0"/>
                      <w:marBottom w:val="0"/>
                      <w:divBdr>
                        <w:top w:val="none" w:sz="0" w:space="0" w:color="auto"/>
                        <w:left w:val="none" w:sz="0" w:space="0" w:color="auto"/>
                        <w:bottom w:val="none" w:sz="0" w:space="0" w:color="auto"/>
                        <w:right w:val="none" w:sz="0" w:space="0" w:color="auto"/>
                      </w:divBdr>
                    </w:div>
                  </w:divsChild>
                </w:div>
                <w:div w:id="323356943">
                  <w:marLeft w:val="0"/>
                  <w:marRight w:val="0"/>
                  <w:marTop w:val="0"/>
                  <w:marBottom w:val="0"/>
                  <w:divBdr>
                    <w:top w:val="none" w:sz="0" w:space="0" w:color="auto"/>
                    <w:left w:val="none" w:sz="0" w:space="0" w:color="auto"/>
                    <w:bottom w:val="none" w:sz="0" w:space="0" w:color="auto"/>
                    <w:right w:val="none" w:sz="0" w:space="0" w:color="auto"/>
                  </w:divBdr>
                  <w:divsChild>
                    <w:div w:id="590821577">
                      <w:marLeft w:val="0"/>
                      <w:marRight w:val="0"/>
                      <w:marTop w:val="0"/>
                      <w:marBottom w:val="0"/>
                      <w:divBdr>
                        <w:top w:val="none" w:sz="0" w:space="0" w:color="auto"/>
                        <w:left w:val="none" w:sz="0" w:space="0" w:color="auto"/>
                        <w:bottom w:val="none" w:sz="0" w:space="0" w:color="auto"/>
                        <w:right w:val="none" w:sz="0" w:space="0" w:color="auto"/>
                      </w:divBdr>
                    </w:div>
                  </w:divsChild>
                </w:div>
                <w:div w:id="425463268">
                  <w:marLeft w:val="0"/>
                  <w:marRight w:val="0"/>
                  <w:marTop w:val="0"/>
                  <w:marBottom w:val="0"/>
                  <w:divBdr>
                    <w:top w:val="none" w:sz="0" w:space="0" w:color="auto"/>
                    <w:left w:val="none" w:sz="0" w:space="0" w:color="auto"/>
                    <w:bottom w:val="none" w:sz="0" w:space="0" w:color="auto"/>
                    <w:right w:val="none" w:sz="0" w:space="0" w:color="auto"/>
                  </w:divBdr>
                  <w:divsChild>
                    <w:div w:id="985084098">
                      <w:marLeft w:val="0"/>
                      <w:marRight w:val="0"/>
                      <w:marTop w:val="0"/>
                      <w:marBottom w:val="0"/>
                      <w:divBdr>
                        <w:top w:val="none" w:sz="0" w:space="0" w:color="auto"/>
                        <w:left w:val="none" w:sz="0" w:space="0" w:color="auto"/>
                        <w:bottom w:val="none" w:sz="0" w:space="0" w:color="auto"/>
                        <w:right w:val="none" w:sz="0" w:space="0" w:color="auto"/>
                      </w:divBdr>
                    </w:div>
                  </w:divsChild>
                </w:div>
                <w:div w:id="554777483">
                  <w:marLeft w:val="0"/>
                  <w:marRight w:val="0"/>
                  <w:marTop w:val="0"/>
                  <w:marBottom w:val="0"/>
                  <w:divBdr>
                    <w:top w:val="none" w:sz="0" w:space="0" w:color="auto"/>
                    <w:left w:val="none" w:sz="0" w:space="0" w:color="auto"/>
                    <w:bottom w:val="none" w:sz="0" w:space="0" w:color="auto"/>
                    <w:right w:val="none" w:sz="0" w:space="0" w:color="auto"/>
                  </w:divBdr>
                  <w:divsChild>
                    <w:div w:id="1164272788">
                      <w:marLeft w:val="0"/>
                      <w:marRight w:val="0"/>
                      <w:marTop w:val="0"/>
                      <w:marBottom w:val="0"/>
                      <w:divBdr>
                        <w:top w:val="none" w:sz="0" w:space="0" w:color="auto"/>
                        <w:left w:val="none" w:sz="0" w:space="0" w:color="auto"/>
                        <w:bottom w:val="none" w:sz="0" w:space="0" w:color="auto"/>
                        <w:right w:val="none" w:sz="0" w:space="0" w:color="auto"/>
                      </w:divBdr>
                    </w:div>
                  </w:divsChild>
                </w:div>
                <w:div w:id="640116054">
                  <w:marLeft w:val="0"/>
                  <w:marRight w:val="0"/>
                  <w:marTop w:val="0"/>
                  <w:marBottom w:val="0"/>
                  <w:divBdr>
                    <w:top w:val="none" w:sz="0" w:space="0" w:color="auto"/>
                    <w:left w:val="none" w:sz="0" w:space="0" w:color="auto"/>
                    <w:bottom w:val="none" w:sz="0" w:space="0" w:color="auto"/>
                    <w:right w:val="none" w:sz="0" w:space="0" w:color="auto"/>
                  </w:divBdr>
                  <w:divsChild>
                    <w:div w:id="1974752223">
                      <w:marLeft w:val="0"/>
                      <w:marRight w:val="0"/>
                      <w:marTop w:val="0"/>
                      <w:marBottom w:val="0"/>
                      <w:divBdr>
                        <w:top w:val="none" w:sz="0" w:space="0" w:color="auto"/>
                        <w:left w:val="none" w:sz="0" w:space="0" w:color="auto"/>
                        <w:bottom w:val="none" w:sz="0" w:space="0" w:color="auto"/>
                        <w:right w:val="none" w:sz="0" w:space="0" w:color="auto"/>
                      </w:divBdr>
                    </w:div>
                  </w:divsChild>
                </w:div>
                <w:div w:id="644041468">
                  <w:marLeft w:val="0"/>
                  <w:marRight w:val="0"/>
                  <w:marTop w:val="0"/>
                  <w:marBottom w:val="0"/>
                  <w:divBdr>
                    <w:top w:val="none" w:sz="0" w:space="0" w:color="auto"/>
                    <w:left w:val="none" w:sz="0" w:space="0" w:color="auto"/>
                    <w:bottom w:val="none" w:sz="0" w:space="0" w:color="auto"/>
                    <w:right w:val="none" w:sz="0" w:space="0" w:color="auto"/>
                  </w:divBdr>
                  <w:divsChild>
                    <w:div w:id="725682735">
                      <w:marLeft w:val="0"/>
                      <w:marRight w:val="0"/>
                      <w:marTop w:val="0"/>
                      <w:marBottom w:val="0"/>
                      <w:divBdr>
                        <w:top w:val="none" w:sz="0" w:space="0" w:color="auto"/>
                        <w:left w:val="none" w:sz="0" w:space="0" w:color="auto"/>
                        <w:bottom w:val="none" w:sz="0" w:space="0" w:color="auto"/>
                        <w:right w:val="none" w:sz="0" w:space="0" w:color="auto"/>
                      </w:divBdr>
                    </w:div>
                    <w:div w:id="1335767605">
                      <w:marLeft w:val="0"/>
                      <w:marRight w:val="0"/>
                      <w:marTop w:val="0"/>
                      <w:marBottom w:val="0"/>
                      <w:divBdr>
                        <w:top w:val="none" w:sz="0" w:space="0" w:color="auto"/>
                        <w:left w:val="none" w:sz="0" w:space="0" w:color="auto"/>
                        <w:bottom w:val="none" w:sz="0" w:space="0" w:color="auto"/>
                        <w:right w:val="none" w:sz="0" w:space="0" w:color="auto"/>
                      </w:divBdr>
                    </w:div>
                  </w:divsChild>
                </w:div>
                <w:div w:id="651064400">
                  <w:marLeft w:val="0"/>
                  <w:marRight w:val="0"/>
                  <w:marTop w:val="0"/>
                  <w:marBottom w:val="0"/>
                  <w:divBdr>
                    <w:top w:val="none" w:sz="0" w:space="0" w:color="auto"/>
                    <w:left w:val="none" w:sz="0" w:space="0" w:color="auto"/>
                    <w:bottom w:val="none" w:sz="0" w:space="0" w:color="auto"/>
                    <w:right w:val="none" w:sz="0" w:space="0" w:color="auto"/>
                  </w:divBdr>
                  <w:divsChild>
                    <w:div w:id="528302602">
                      <w:marLeft w:val="0"/>
                      <w:marRight w:val="0"/>
                      <w:marTop w:val="0"/>
                      <w:marBottom w:val="0"/>
                      <w:divBdr>
                        <w:top w:val="none" w:sz="0" w:space="0" w:color="auto"/>
                        <w:left w:val="none" w:sz="0" w:space="0" w:color="auto"/>
                        <w:bottom w:val="none" w:sz="0" w:space="0" w:color="auto"/>
                        <w:right w:val="none" w:sz="0" w:space="0" w:color="auto"/>
                      </w:divBdr>
                    </w:div>
                  </w:divsChild>
                </w:div>
                <w:div w:id="749934102">
                  <w:marLeft w:val="0"/>
                  <w:marRight w:val="0"/>
                  <w:marTop w:val="0"/>
                  <w:marBottom w:val="0"/>
                  <w:divBdr>
                    <w:top w:val="none" w:sz="0" w:space="0" w:color="auto"/>
                    <w:left w:val="none" w:sz="0" w:space="0" w:color="auto"/>
                    <w:bottom w:val="none" w:sz="0" w:space="0" w:color="auto"/>
                    <w:right w:val="none" w:sz="0" w:space="0" w:color="auto"/>
                  </w:divBdr>
                  <w:divsChild>
                    <w:div w:id="124861866">
                      <w:marLeft w:val="0"/>
                      <w:marRight w:val="0"/>
                      <w:marTop w:val="0"/>
                      <w:marBottom w:val="0"/>
                      <w:divBdr>
                        <w:top w:val="none" w:sz="0" w:space="0" w:color="auto"/>
                        <w:left w:val="none" w:sz="0" w:space="0" w:color="auto"/>
                        <w:bottom w:val="none" w:sz="0" w:space="0" w:color="auto"/>
                        <w:right w:val="none" w:sz="0" w:space="0" w:color="auto"/>
                      </w:divBdr>
                    </w:div>
                  </w:divsChild>
                </w:div>
                <w:div w:id="890190655">
                  <w:marLeft w:val="0"/>
                  <w:marRight w:val="0"/>
                  <w:marTop w:val="0"/>
                  <w:marBottom w:val="0"/>
                  <w:divBdr>
                    <w:top w:val="none" w:sz="0" w:space="0" w:color="auto"/>
                    <w:left w:val="none" w:sz="0" w:space="0" w:color="auto"/>
                    <w:bottom w:val="none" w:sz="0" w:space="0" w:color="auto"/>
                    <w:right w:val="none" w:sz="0" w:space="0" w:color="auto"/>
                  </w:divBdr>
                  <w:divsChild>
                    <w:div w:id="1173454612">
                      <w:marLeft w:val="0"/>
                      <w:marRight w:val="0"/>
                      <w:marTop w:val="0"/>
                      <w:marBottom w:val="0"/>
                      <w:divBdr>
                        <w:top w:val="none" w:sz="0" w:space="0" w:color="auto"/>
                        <w:left w:val="none" w:sz="0" w:space="0" w:color="auto"/>
                        <w:bottom w:val="none" w:sz="0" w:space="0" w:color="auto"/>
                        <w:right w:val="none" w:sz="0" w:space="0" w:color="auto"/>
                      </w:divBdr>
                    </w:div>
                    <w:div w:id="1275406774">
                      <w:marLeft w:val="0"/>
                      <w:marRight w:val="0"/>
                      <w:marTop w:val="0"/>
                      <w:marBottom w:val="0"/>
                      <w:divBdr>
                        <w:top w:val="none" w:sz="0" w:space="0" w:color="auto"/>
                        <w:left w:val="none" w:sz="0" w:space="0" w:color="auto"/>
                        <w:bottom w:val="none" w:sz="0" w:space="0" w:color="auto"/>
                        <w:right w:val="none" w:sz="0" w:space="0" w:color="auto"/>
                      </w:divBdr>
                    </w:div>
                  </w:divsChild>
                </w:div>
                <w:div w:id="942691831">
                  <w:marLeft w:val="0"/>
                  <w:marRight w:val="0"/>
                  <w:marTop w:val="0"/>
                  <w:marBottom w:val="0"/>
                  <w:divBdr>
                    <w:top w:val="none" w:sz="0" w:space="0" w:color="auto"/>
                    <w:left w:val="none" w:sz="0" w:space="0" w:color="auto"/>
                    <w:bottom w:val="none" w:sz="0" w:space="0" w:color="auto"/>
                    <w:right w:val="none" w:sz="0" w:space="0" w:color="auto"/>
                  </w:divBdr>
                  <w:divsChild>
                    <w:div w:id="182548980">
                      <w:marLeft w:val="0"/>
                      <w:marRight w:val="0"/>
                      <w:marTop w:val="0"/>
                      <w:marBottom w:val="0"/>
                      <w:divBdr>
                        <w:top w:val="none" w:sz="0" w:space="0" w:color="auto"/>
                        <w:left w:val="none" w:sz="0" w:space="0" w:color="auto"/>
                        <w:bottom w:val="none" w:sz="0" w:space="0" w:color="auto"/>
                        <w:right w:val="none" w:sz="0" w:space="0" w:color="auto"/>
                      </w:divBdr>
                    </w:div>
                  </w:divsChild>
                </w:div>
                <w:div w:id="1008363024">
                  <w:marLeft w:val="0"/>
                  <w:marRight w:val="0"/>
                  <w:marTop w:val="0"/>
                  <w:marBottom w:val="0"/>
                  <w:divBdr>
                    <w:top w:val="none" w:sz="0" w:space="0" w:color="auto"/>
                    <w:left w:val="none" w:sz="0" w:space="0" w:color="auto"/>
                    <w:bottom w:val="none" w:sz="0" w:space="0" w:color="auto"/>
                    <w:right w:val="none" w:sz="0" w:space="0" w:color="auto"/>
                  </w:divBdr>
                  <w:divsChild>
                    <w:div w:id="953942525">
                      <w:marLeft w:val="0"/>
                      <w:marRight w:val="0"/>
                      <w:marTop w:val="0"/>
                      <w:marBottom w:val="0"/>
                      <w:divBdr>
                        <w:top w:val="none" w:sz="0" w:space="0" w:color="auto"/>
                        <w:left w:val="none" w:sz="0" w:space="0" w:color="auto"/>
                        <w:bottom w:val="none" w:sz="0" w:space="0" w:color="auto"/>
                        <w:right w:val="none" w:sz="0" w:space="0" w:color="auto"/>
                      </w:divBdr>
                    </w:div>
                    <w:div w:id="1037700572">
                      <w:marLeft w:val="0"/>
                      <w:marRight w:val="0"/>
                      <w:marTop w:val="0"/>
                      <w:marBottom w:val="0"/>
                      <w:divBdr>
                        <w:top w:val="none" w:sz="0" w:space="0" w:color="auto"/>
                        <w:left w:val="none" w:sz="0" w:space="0" w:color="auto"/>
                        <w:bottom w:val="none" w:sz="0" w:space="0" w:color="auto"/>
                        <w:right w:val="none" w:sz="0" w:space="0" w:color="auto"/>
                      </w:divBdr>
                    </w:div>
                  </w:divsChild>
                </w:div>
                <w:div w:id="1097680760">
                  <w:marLeft w:val="0"/>
                  <w:marRight w:val="0"/>
                  <w:marTop w:val="0"/>
                  <w:marBottom w:val="0"/>
                  <w:divBdr>
                    <w:top w:val="none" w:sz="0" w:space="0" w:color="auto"/>
                    <w:left w:val="none" w:sz="0" w:space="0" w:color="auto"/>
                    <w:bottom w:val="none" w:sz="0" w:space="0" w:color="auto"/>
                    <w:right w:val="none" w:sz="0" w:space="0" w:color="auto"/>
                  </w:divBdr>
                  <w:divsChild>
                    <w:div w:id="969481627">
                      <w:marLeft w:val="0"/>
                      <w:marRight w:val="0"/>
                      <w:marTop w:val="0"/>
                      <w:marBottom w:val="0"/>
                      <w:divBdr>
                        <w:top w:val="none" w:sz="0" w:space="0" w:color="auto"/>
                        <w:left w:val="none" w:sz="0" w:space="0" w:color="auto"/>
                        <w:bottom w:val="none" w:sz="0" w:space="0" w:color="auto"/>
                        <w:right w:val="none" w:sz="0" w:space="0" w:color="auto"/>
                      </w:divBdr>
                    </w:div>
                  </w:divsChild>
                </w:div>
                <w:div w:id="1248660180">
                  <w:marLeft w:val="0"/>
                  <w:marRight w:val="0"/>
                  <w:marTop w:val="0"/>
                  <w:marBottom w:val="0"/>
                  <w:divBdr>
                    <w:top w:val="none" w:sz="0" w:space="0" w:color="auto"/>
                    <w:left w:val="none" w:sz="0" w:space="0" w:color="auto"/>
                    <w:bottom w:val="none" w:sz="0" w:space="0" w:color="auto"/>
                    <w:right w:val="none" w:sz="0" w:space="0" w:color="auto"/>
                  </w:divBdr>
                  <w:divsChild>
                    <w:div w:id="603923507">
                      <w:marLeft w:val="0"/>
                      <w:marRight w:val="0"/>
                      <w:marTop w:val="0"/>
                      <w:marBottom w:val="0"/>
                      <w:divBdr>
                        <w:top w:val="none" w:sz="0" w:space="0" w:color="auto"/>
                        <w:left w:val="none" w:sz="0" w:space="0" w:color="auto"/>
                        <w:bottom w:val="none" w:sz="0" w:space="0" w:color="auto"/>
                        <w:right w:val="none" w:sz="0" w:space="0" w:color="auto"/>
                      </w:divBdr>
                    </w:div>
                  </w:divsChild>
                </w:div>
                <w:div w:id="1275402868">
                  <w:marLeft w:val="0"/>
                  <w:marRight w:val="0"/>
                  <w:marTop w:val="0"/>
                  <w:marBottom w:val="0"/>
                  <w:divBdr>
                    <w:top w:val="none" w:sz="0" w:space="0" w:color="auto"/>
                    <w:left w:val="none" w:sz="0" w:space="0" w:color="auto"/>
                    <w:bottom w:val="none" w:sz="0" w:space="0" w:color="auto"/>
                    <w:right w:val="none" w:sz="0" w:space="0" w:color="auto"/>
                  </w:divBdr>
                  <w:divsChild>
                    <w:div w:id="1124614964">
                      <w:marLeft w:val="0"/>
                      <w:marRight w:val="0"/>
                      <w:marTop w:val="0"/>
                      <w:marBottom w:val="0"/>
                      <w:divBdr>
                        <w:top w:val="none" w:sz="0" w:space="0" w:color="auto"/>
                        <w:left w:val="none" w:sz="0" w:space="0" w:color="auto"/>
                        <w:bottom w:val="none" w:sz="0" w:space="0" w:color="auto"/>
                        <w:right w:val="none" w:sz="0" w:space="0" w:color="auto"/>
                      </w:divBdr>
                    </w:div>
                  </w:divsChild>
                </w:div>
                <w:div w:id="1321082356">
                  <w:marLeft w:val="0"/>
                  <w:marRight w:val="0"/>
                  <w:marTop w:val="0"/>
                  <w:marBottom w:val="0"/>
                  <w:divBdr>
                    <w:top w:val="none" w:sz="0" w:space="0" w:color="auto"/>
                    <w:left w:val="none" w:sz="0" w:space="0" w:color="auto"/>
                    <w:bottom w:val="none" w:sz="0" w:space="0" w:color="auto"/>
                    <w:right w:val="none" w:sz="0" w:space="0" w:color="auto"/>
                  </w:divBdr>
                  <w:divsChild>
                    <w:div w:id="1231694252">
                      <w:marLeft w:val="0"/>
                      <w:marRight w:val="0"/>
                      <w:marTop w:val="0"/>
                      <w:marBottom w:val="0"/>
                      <w:divBdr>
                        <w:top w:val="none" w:sz="0" w:space="0" w:color="auto"/>
                        <w:left w:val="none" w:sz="0" w:space="0" w:color="auto"/>
                        <w:bottom w:val="none" w:sz="0" w:space="0" w:color="auto"/>
                        <w:right w:val="none" w:sz="0" w:space="0" w:color="auto"/>
                      </w:divBdr>
                    </w:div>
                  </w:divsChild>
                </w:div>
                <w:div w:id="1336372733">
                  <w:marLeft w:val="0"/>
                  <w:marRight w:val="0"/>
                  <w:marTop w:val="0"/>
                  <w:marBottom w:val="0"/>
                  <w:divBdr>
                    <w:top w:val="none" w:sz="0" w:space="0" w:color="auto"/>
                    <w:left w:val="none" w:sz="0" w:space="0" w:color="auto"/>
                    <w:bottom w:val="none" w:sz="0" w:space="0" w:color="auto"/>
                    <w:right w:val="none" w:sz="0" w:space="0" w:color="auto"/>
                  </w:divBdr>
                  <w:divsChild>
                    <w:div w:id="1461335953">
                      <w:marLeft w:val="0"/>
                      <w:marRight w:val="0"/>
                      <w:marTop w:val="0"/>
                      <w:marBottom w:val="0"/>
                      <w:divBdr>
                        <w:top w:val="none" w:sz="0" w:space="0" w:color="auto"/>
                        <w:left w:val="none" w:sz="0" w:space="0" w:color="auto"/>
                        <w:bottom w:val="none" w:sz="0" w:space="0" w:color="auto"/>
                        <w:right w:val="none" w:sz="0" w:space="0" w:color="auto"/>
                      </w:divBdr>
                    </w:div>
                  </w:divsChild>
                </w:div>
                <w:div w:id="1452671563">
                  <w:marLeft w:val="0"/>
                  <w:marRight w:val="0"/>
                  <w:marTop w:val="0"/>
                  <w:marBottom w:val="0"/>
                  <w:divBdr>
                    <w:top w:val="none" w:sz="0" w:space="0" w:color="auto"/>
                    <w:left w:val="none" w:sz="0" w:space="0" w:color="auto"/>
                    <w:bottom w:val="none" w:sz="0" w:space="0" w:color="auto"/>
                    <w:right w:val="none" w:sz="0" w:space="0" w:color="auto"/>
                  </w:divBdr>
                  <w:divsChild>
                    <w:div w:id="1611626723">
                      <w:marLeft w:val="0"/>
                      <w:marRight w:val="0"/>
                      <w:marTop w:val="0"/>
                      <w:marBottom w:val="0"/>
                      <w:divBdr>
                        <w:top w:val="none" w:sz="0" w:space="0" w:color="auto"/>
                        <w:left w:val="none" w:sz="0" w:space="0" w:color="auto"/>
                        <w:bottom w:val="none" w:sz="0" w:space="0" w:color="auto"/>
                        <w:right w:val="none" w:sz="0" w:space="0" w:color="auto"/>
                      </w:divBdr>
                    </w:div>
                  </w:divsChild>
                </w:div>
                <w:div w:id="1561481955">
                  <w:marLeft w:val="0"/>
                  <w:marRight w:val="0"/>
                  <w:marTop w:val="0"/>
                  <w:marBottom w:val="0"/>
                  <w:divBdr>
                    <w:top w:val="none" w:sz="0" w:space="0" w:color="auto"/>
                    <w:left w:val="none" w:sz="0" w:space="0" w:color="auto"/>
                    <w:bottom w:val="none" w:sz="0" w:space="0" w:color="auto"/>
                    <w:right w:val="none" w:sz="0" w:space="0" w:color="auto"/>
                  </w:divBdr>
                  <w:divsChild>
                    <w:div w:id="1448935640">
                      <w:marLeft w:val="0"/>
                      <w:marRight w:val="0"/>
                      <w:marTop w:val="0"/>
                      <w:marBottom w:val="0"/>
                      <w:divBdr>
                        <w:top w:val="none" w:sz="0" w:space="0" w:color="auto"/>
                        <w:left w:val="none" w:sz="0" w:space="0" w:color="auto"/>
                        <w:bottom w:val="none" w:sz="0" w:space="0" w:color="auto"/>
                        <w:right w:val="none" w:sz="0" w:space="0" w:color="auto"/>
                      </w:divBdr>
                    </w:div>
                  </w:divsChild>
                </w:div>
                <w:div w:id="1613130276">
                  <w:marLeft w:val="0"/>
                  <w:marRight w:val="0"/>
                  <w:marTop w:val="0"/>
                  <w:marBottom w:val="0"/>
                  <w:divBdr>
                    <w:top w:val="none" w:sz="0" w:space="0" w:color="auto"/>
                    <w:left w:val="none" w:sz="0" w:space="0" w:color="auto"/>
                    <w:bottom w:val="none" w:sz="0" w:space="0" w:color="auto"/>
                    <w:right w:val="none" w:sz="0" w:space="0" w:color="auto"/>
                  </w:divBdr>
                  <w:divsChild>
                    <w:div w:id="920286856">
                      <w:marLeft w:val="0"/>
                      <w:marRight w:val="0"/>
                      <w:marTop w:val="0"/>
                      <w:marBottom w:val="0"/>
                      <w:divBdr>
                        <w:top w:val="none" w:sz="0" w:space="0" w:color="auto"/>
                        <w:left w:val="none" w:sz="0" w:space="0" w:color="auto"/>
                        <w:bottom w:val="none" w:sz="0" w:space="0" w:color="auto"/>
                        <w:right w:val="none" w:sz="0" w:space="0" w:color="auto"/>
                      </w:divBdr>
                    </w:div>
                  </w:divsChild>
                </w:div>
                <w:div w:id="1649628523">
                  <w:marLeft w:val="0"/>
                  <w:marRight w:val="0"/>
                  <w:marTop w:val="0"/>
                  <w:marBottom w:val="0"/>
                  <w:divBdr>
                    <w:top w:val="none" w:sz="0" w:space="0" w:color="auto"/>
                    <w:left w:val="none" w:sz="0" w:space="0" w:color="auto"/>
                    <w:bottom w:val="none" w:sz="0" w:space="0" w:color="auto"/>
                    <w:right w:val="none" w:sz="0" w:space="0" w:color="auto"/>
                  </w:divBdr>
                  <w:divsChild>
                    <w:div w:id="1778713636">
                      <w:marLeft w:val="0"/>
                      <w:marRight w:val="0"/>
                      <w:marTop w:val="0"/>
                      <w:marBottom w:val="0"/>
                      <w:divBdr>
                        <w:top w:val="none" w:sz="0" w:space="0" w:color="auto"/>
                        <w:left w:val="none" w:sz="0" w:space="0" w:color="auto"/>
                        <w:bottom w:val="none" w:sz="0" w:space="0" w:color="auto"/>
                        <w:right w:val="none" w:sz="0" w:space="0" w:color="auto"/>
                      </w:divBdr>
                    </w:div>
                  </w:divsChild>
                </w:div>
                <w:div w:id="1652831231">
                  <w:marLeft w:val="0"/>
                  <w:marRight w:val="0"/>
                  <w:marTop w:val="0"/>
                  <w:marBottom w:val="0"/>
                  <w:divBdr>
                    <w:top w:val="none" w:sz="0" w:space="0" w:color="auto"/>
                    <w:left w:val="none" w:sz="0" w:space="0" w:color="auto"/>
                    <w:bottom w:val="none" w:sz="0" w:space="0" w:color="auto"/>
                    <w:right w:val="none" w:sz="0" w:space="0" w:color="auto"/>
                  </w:divBdr>
                  <w:divsChild>
                    <w:div w:id="691346647">
                      <w:marLeft w:val="0"/>
                      <w:marRight w:val="0"/>
                      <w:marTop w:val="0"/>
                      <w:marBottom w:val="0"/>
                      <w:divBdr>
                        <w:top w:val="none" w:sz="0" w:space="0" w:color="auto"/>
                        <w:left w:val="none" w:sz="0" w:space="0" w:color="auto"/>
                        <w:bottom w:val="none" w:sz="0" w:space="0" w:color="auto"/>
                        <w:right w:val="none" w:sz="0" w:space="0" w:color="auto"/>
                      </w:divBdr>
                    </w:div>
                    <w:div w:id="941887120">
                      <w:marLeft w:val="0"/>
                      <w:marRight w:val="0"/>
                      <w:marTop w:val="0"/>
                      <w:marBottom w:val="0"/>
                      <w:divBdr>
                        <w:top w:val="none" w:sz="0" w:space="0" w:color="auto"/>
                        <w:left w:val="none" w:sz="0" w:space="0" w:color="auto"/>
                        <w:bottom w:val="none" w:sz="0" w:space="0" w:color="auto"/>
                        <w:right w:val="none" w:sz="0" w:space="0" w:color="auto"/>
                      </w:divBdr>
                    </w:div>
                    <w:div w:id="1352609106">
                      <w:marLeft w:val="0"/>
                      <w:marRight w:val="0"/>
                      <w:marTop w:val="0"/>
                      <w:marBottom w:val="0"/>
                      <w:divBdr>
                        <w:top w:val="none" w:sz="0" w:space="0" w:color="auto"/>
                        <w:left w:val="none" w:sz="0" w:space="0" w:color="auto"/>
                        <w:bottom w:val="none" w:sz="0" w:space="0" w:color="auto"/>
                        <w:right w:val="none" w:sz="0" w:space="0" w:color="auto"/>
                      </w:divBdr>
                    </w:div>
                    <w:div w:id="1635720676">
                      <w:marLeft w:val="0"/>
                      <w:marRight w:val="0"/>
                      <w:marTop w:val="0"/>
                      <w:marBottom w:val="0"/>
                      <w:divBdr>
                        <w:top w:val="none" w:sz="0" w:space="0" w:color="auto"/>
                        <w:left w:val="none" w:sz="0" w:space="0" w:color="auto"/>
                        <w:bottom w:val="none" w:sz="0" w:space="0" w:color="auto"/>
                        <w:right w:val="none" w:sz="0" w:space="0" w:color="auto"/>
                      </w:divBdr>
                    </w:div>
                    <w:div w:id="1737389370">
                      <w:marLeft w:val="0"/>
                      <w:marRight w:val="0"/>
                      <w:marTop w:val="0"/>
                      <w:marBottom w:val="0"/>
                      <w:divBdr>
                        <w:top w:val="none" w:sz="0" w:space="0" w:color="auto"/>
                        <w:left w:val="none" w:sz="0" w:space="0" w:color="auto"/>
                        <w:bottom w:val="none" w:sz="0" w:space="0" w:color="auto"/>
                        <w:right w:val="none" w:sz="0" w:space="0" w:color="auto"/>
                      </w:divBdr>
                    </w:div>
                  </w:divsChild>
                </w:div>
                <w:div w:id="1731540723">
                  <w:marLeft w:val="0"/>
                  <w:marRight w:val="0"/>
                  <w:marTop w:val="0"/>
                  <w:marBottom w:val="0"/>
                  <w:divBdr>
                    <w:top w:val="none" w:sz="0" w:space="0" w:color="auto"/>
                    <w:left w:val="none" w:sz="0" w:space="0" w:color="auto"/>
                    <w:bottom w:val="none" w:sz="0" w:space="0" w:color="auto"/>
                    <w:right w:val="none" w:sz="0" w:space="0" w:color="auto"/>
                  </w:divBdr>
                  <w:divsChild>
                    <w:div w:id="1649363399">
                      <w:marLeft w:val="0"/>
                      <w:marRight w:val="0"/>
                      <w:marTop w:val="0"/>
                      <w:marBottom w:val="0"/>
                      <w:divBdr>
                        <w:top w:val="none" w:sz="0" w:space="0" w:color="auto"/>
                        <w:left w:val="none" w:sz="0" w:space="0" w:color="auto"/>
                        <w:bottom w:val="none" w:sz="0" w:space="0" w:color="auto"/>
                        <w:right w:val="none" w:sz="0" w:space="0" w:color="auto"/>
                      </w:divBdr>
                    </w:div>
                  </w:divsChild>
                </w:div>
                <w:div w:id="1847086044">
                  <w:marLeft w:val="0"/>
                  <w:marRight w:val="0"/>
                  <w:marTop w:val="0"/>
                  <w:marBottom w:val="0"/>
                  <w:divBdr>
                    <w:top w:val="none" w:sz="0" w:space="0" w:color="auto"/>
                    <w:left w:val="none" w:sz="0" w:space="0" w:color="auto"/>
                    <w:bottom w:val="none" w:sz="0" w:space="0" w:color="auto"/>
                    <w:right w:val="none" w:sz="0" w:space="0" w:color="auto"/>
                  </w:divBdr>
                  <w:divsChild>
                    <w:div w:id="1849522461">
                      <w:marLeft w:val="0"/>
                      <w:marRight w:val="0"/>
                      <w:marTop w:val="0"/>
                      <w:marBottom w:val="0"/>
                      <w:divBdr>
                        <w:top w:val="none" w:sz="0" w:space="0" w:color="auto"/>
                        <w:left w:val="none" w:sz="0" w:space="0" w:color="auto"/>
                        <w:bottom w:val="none" w:sz="0" w:space="0" w:color="auto"/>
                        <w:right w:val="none" w:sz="0" w:space="0" w:color="auto"/>
                      </w:divBdr>
                    </w:div>
                  </w:divsChild>
                </w:div>
                <w:div w:id="1904219003">
                  <w:marLeft w:val="0"/>
                  <w:marRight w:val="0"/>
                  <w:marTop w:val="0"/>
                  <w:marBottom w:val="0"/>
                  <w:divBdr>
                    <w:top w:val="none" w:sz="0" w:space="0" w:color="auto"/>
                    <w:left w:val="none" w:sz="0" w:space="0" w:color="auto"/>
                    <w:bottom w:val="none" w:sz="0" w:space="0" w:color="auto"/>
                    <w:right w:val="none" w:sz="0" w:space="0" w:color="auto"/>
                  </w:divBdr>
                  <w:divsChild>
                    <w:div w:id="414983934">
                      <w:marLeft w:val="0"/>
                      <w:marRight w:val="0"/>
                      <w:marTop w:val="0"/>
                      <w:marBottom w:val="0"/>
                      <w:divBdr>
                        <w:top w:val="none" w:sz="0" w:space="0" w:color="auto"/>
                        <w:left w:val="none" w:sz="0" w:space="0" w:color="auto"/>
                        <w:bottom w:val="none" w:sz="0" w:space="0" w:color="auto"/>
                        <w:right w:val="none" w:sz="0" w:space="0" w:color="auto"/>
                      </w:divBdr>
                    </w:div>
                  </w:divsChild>
                </w:div>
                <w:div w:id="1974169679">
                  <w:marLeft w:val="0"/>
                  <w:marRight w:val="0"/>
                  <w:marTop w:val="0"/>
                  <w:marBottom w:val="0"/>
                  <w:divBdr>
                    <w:top w:val="none" w:sz="0" w:space="0" w:color="auto"/>
                    <w:left w:val="none" w:sz="0" w:space="0" w:color="auto"/>
                    <w:bottom w:val="none" w:sz="0" w:space="0" w:color="auto"/>
                    <w:right w:val="none" w:sz="0" w:space="0" w:color="auto"/>
                  </w:divBdr>
                  <w:divsChild>
                    <w:div w:id="1543251046">
                      <w:marLeft w:val="0"/>
                      <w:marRight w:val="0"/>
                      <w:marTop w:val="0"/>
                      <w:marBottom w:val="0"/>
                      <w:divBdr>
                        <w:top w:val="none" w:sz="0" w:space="0" w:color="auto"/>
                        <w:left w:val="none" w:sz="0" w:space="0" w:color="auto"/>
                        <w:bottom w:val="none" w:sz="0" w:space="0" w:color="auto"/>
                        <w:right w:val="none" w:sz="0" w:space="0" w:color="auto"/>
                      </w:divBdr>
                    </w:div>
                  </w:divsChild>
                </w:div>
                <w:div w:id="1999919758">
                  <w:marLeft w:val="0"/>
                  <w:marRight w:val="0"/>
                  <w:marTop w:val="0"/>
                  <w:marBottom w:val="0"/>
                  <w:divBdr>
                    <w:top w:val="none" w:sz="0" w:space="0" w:color="auto"/>
                    <w:left w:val="none" w:sz="0" w:space="0" w:color="auto"/>
                    <w:bottom w:val="none" w:sz="0" w:space="0" w:color="auto"/>
                    <w:right w:val="none" w:sz="0" w:space="0" w:color="auto"/>
                  </w:divBdr>
                  <w:divsChild>
                    <w:div w:id="163789688">
                      <w:marLeft w:val="0"/>
                      <w:marRight w:val="0"/>
                      <w:marTop w:val="0"/>
                      <w:marBottom w:val="0"/>
                      <w:divBdr>
                        <w:top w:val="none" w:sz="0" w:space="0" w:color="auto"/>
                        <w:left w:val="none" w:sz="0" w:space="0" w:color="auto"/>
                        <w:bottom w:val="none" w:sz="0" w:space="0" w:color="auto"/>
                        <w:right w:val="none" w:sz="0" w:space="0" w:color="auto"/>
                      </w:divBdr>
                    </w:div>
                    <w:div w:id="687214572">
                      <w:marLeft w:val="0"/>
                      <w:marRight w:val="0"/>
                      <w:marTop w:val="0"/>
                      <w:marBottom w:val="0"/>
                      <w:divBdr>
                        <w:top w:val="none" w:sz="0" w:space="0" w:color="auto"/>
                        <w:left w:val="none" w:sz="0" w:space="0" w:color="auto"/>
                        <w:bottom w:val="none" w:sz="0" w:space="0" w:color="auto"/>
                        <w:right w:val="none" w:sz="0" w:space="0" w:color="auto"/>
                      </w:divBdr>
                    </w:div>
                    <w:div w:id="793522340">
                      <w:marLeft w:val="0"/>
                      <w:marRight w:val="0"/>
                      <w:marTop w:val="0"/>
                      <w:marBottom w:val="0"/>
                      <w:divBdr>
                        <w:top w:val="none" w:sz="0" w:space="0" w:color="auto"/>
                        <w:left w:val="none" w:sz="0" w:space="0" w:color="auto"/>
                        <w:bottom w:val="none" w:sz="0" w:space="0" w:color="auto"/>
                        <w:right w:val="none" w:sz="0" w:space="0" w:color="auto"/>
                      </w:divBdr>
                    </w:div>
                    <w:div w:id="1748916870">
                      <w:marLeft w:val="0"/>
                      <w:marRight w:val="0"/>
                      <w:marTop w:val="0"/>
                      <w:marBottom w:val="0"/>
                      <w:divBdr>
                        <w:top w:val="none" w:sz="0" w:space="0" w:color="auto"/>
                        <w:left w:val="none" w:sz="0" w:space="0" w:color="auto"/>
                        <w:bottom w:val="none" w:sz="0" w:space="0" w:color="auto"/>
                        <w:right w:val="none" w:sz="0" w:space="0" w:color="auto"/>
                      </w:divBdr>
                    </w:div>
                  </w:divsChild>
                </w:div>
                <w:div w:id="2015767767">
                  <w:marLeft w:val="0"/>
                  <w:marRight w:val="0"/>
                  <w:marTop w:val="0"/>
                  <w:marBottom w:val="0"/>
                  <w:divBdr>
                    <w:top w:val="none" w:sz="0" w:space="0" w:color="auto"/>
                    <w:left w:val="none" w:sz="0" w:space="0" w:color="auto"/>
                    <w:bottom w:val="none" w:sz="0" w:space="0" w:color="auto"/>
                    <w:right w:val="none" w:sz="0" w:space="0" w:color="auto"/>
                  </w:divBdr>
                  <w:divsChild>
                    <w:div w:id="1613631188">
                      <w:marLeft w:val="0"/>
                      <w:marRight w:val="0"/>
                      <w:marTop w:val="0"/>
                      <w:marBottom w:val="0"/>
                      <w:divBdr>
                        <w:top w:val="none" w:sz="0" w:space="0" w:color="auto"/>
                        <w:left w:val="none" w:sz="0" w:space="0" w:color="auto"/>
                        <w:bottom w:val="none" w:sz="0" w:space="0" w:color="auto"/>
                        <w:right w:val="none" w:sz="0" w:space="0" w:color="auto"/>
                      </w:divBdr>
                    </w:div>
                  </w:divsChild>
                </w:div>
                <w:div w:id="2049065948">
                  <w:marLeft w:val="0"/>
                  <w:marRight w:val="0"/>
                  <w:marTop w:val="0"/>
                  <w:marBottom w:val="0"/>
                  <w:divBdr>
                    <w:top w:val="none" w:sz="0" w:space="0" w:color="auto"/>
                    <w:left w:val="none" w:sz="0" w:space="0" w:color="auto"/>
                    <w:bottom w:val="none" w:sz="0" w:space="0" w:color="auto"/>
                    <w:right w:val="none" w:sz="0" w:space="0" w:color="auto"/>
                  </w:divBdr>
                  <w:divsChild>
                    <w:div w:id="2703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425">
          <w:marLeft w:val="0"/>
          <w:marRight w:val="0"/>
          <w:marTop w:val="0"/>
          <w:marBottom w:val="0"/>
          <w:divBdr>
            <w:top w:val="none" w:sz="0" w:space="0" w:color="auto"/>
            <w:left w:val="none" w:sz="0" w:space="0" w:color="auto"/>
            <w:bottom w:val="none" w:sz="0" w:space="0" w:color="auto"/>
            <w:right w:val="none" w:sz="0" w:space="0" w:color="auto"/>
          </w:divBdr>
        </w:div>
        <w:div w:id="1098404653">
          <w:marLeft w:val="0"/>
          <w:marRight w:val="0"/>
          <w:marTop w:val="0"/>
          <w:marBottom w:val="0"/>
          <w:divBdr>
            <w:top w:val="none" w:sz="0" w:space="0" w:color="auto"/>
            <w:left w:val="none" w:sz="0" w:space="0" w:color="auto"/>
            <w:bottom w:val="none" w:sz="0" w:space="0" w:color="auto"/>
            <w:right w:val="none" w:sz="0" w:space="0" w:color="auto"/>
          </w:divBdr>
          <w:divsChild>
            <w:div w:id="13311846">
              <w:marLeft w:val="0"/>
              <w:marRight w:val="0"/>
              <w:marTop w:val="0"/>
              <w:marBottom w:val="0"/>
              <w:divBdr>
                <w:top w:val="none" w:sz="0" w:space="0" w:color="auto"/>
                <w:left w:val="none" w:sz="0" w:space="0" w:color="auto"/>
                <w:bottom w:val="none" w:sz="0" w:space="0" w:color="auto"/>
                <w:right w:val="none" w:sz="0" w:space="0" w:color="auto"/>
              </w:divBdr>
            </w:div>
            <w:div w:id="212159790">
              <w:marLeft w:val="0"/>
              <w:marRight w:val="0"/>
              <w:marTop w:val="0"/>
              <w:marBottom w:val="0"/>
              <w:divBdr>
                <w:top w:val="none" w:sz="0" w:space="0" w:color="auto"/>
                <w:left w:val="none" w:sz="0" w:space="0" w:color="auto"/>
                <w:bottom w:val="none" w:sz="0" w:space="0" w:color="auto"/>
                <w:right w:val="none" w:sz="0" w:space="0" w:color="auto"/>
              </w:divBdr>
            </w:div>
            <w:div w:id="1398241508">
              <w:marLeft w:val="0"/>
              <w:marRight w:val="0"/>
              <w:marTop w:val="0"/>
              <w:marBottom w:val="0"/>
              <w:divBdr>
                <w:top w:val="none" w:sz="0" w:space="0" w:color="auto"/>
                <w:left w:val="none" w:sz="0" w:space="0" w:color="auto"/>
                <w:bottom w:val="none" w:sz="0" w:space="0" w:color="auto"/>
                <w:right w:val="none" w:sz="0" w:space="0" w:color="auto"/>
              </w:divBdr>
            </w:div>
            <w:div w:id="1840191705">
              <w:marLeft w:val="0"/>
              <w:marRight w:val="0"/>
              <w:marTop w:val="0"/>
              <w:marBottom w:val="0"/>
              <w:divBdr>
                <w:top w:val="none" w:sz="0" w:space="0" w:color="auto"/>
                <w:left w:val="none" w:sz="0" w:space="0" w:color="auto"/>
                <w:bottom w:val="none" w:sz="0" w:space="0" w:color="auto"/>
                <w:right w:val="none" w:sz="0" w:space="0" w:color="auto"/>
              </w:divBdr>
            </w:div>
            <w:div w:id="2126927056">
              <w:marLeft w:val="0"/>
              <w:marRight w:val="0"/>
              <w:marTop w:val="0"/>
              <w:marBottom w:val="0"/>
              <w:divBdr>
                <w:top w:val="none" w:sz="0" w:space="0" w:color="auto"/>
                <w:left w:val="none" w:sz="0" w:space="0" w:color="auto"/>
                <w:bottom w:val="none" w:sz="0" w:space="0" w:color="auto"/>
                <w:right w:val="none" w:sz="0" w:space="0" w:color="auto"/>
              </w:divBdr>
            </w:div>
          </w:divsChild>
        </w:div>
        <w:div w:id="1117866830">
          <w:marLeft w:val="0"/>
          <w:marRight w:val="0"/>
          <w:marTop w:val="0"/>
          <w:marBottom w:val="0"/>
          <w:divBdr>
            <w:top w:val="none" w:sz="0" w:space="0" w:color="auto"/>
            <w:left w:val="none" w:sz="0" w:space="0" w:color="auto"/>
            <w:bottom w:val="none" w:sz="0" w:space="0" w:color="auto"/>
            <w:right w:val="none" w:sz="0" w:space="0" w:color="auto"/>
          </w:divBdr>
        </w:div>
        <w:div w:id="1126464483">
          <w:marLeft w:val="0"/>
          <w:marRight w:val="0"/>
          <w:marTop w:val="0"/>
          <w:marBottom w:val="0"/>
          <w:divBdr>
            <w:top w:val="none" w:sz="0" w:space="0" w:color="auto"/>
            <w:left w:val="none" w:sz="0" w:space="0" w:color="auto"/>
            <w:bottom w:val="none" w:sz="0" w:space="0" w:color="auto"/>
            <w:right w:val="none" w:sz="0" w:space="0" w:color="auto"/>
          </w:divBdr>
        </w:div>
        <w:div w:id="1132096018">
          <w:marLeft w:val="0"/>
          <w:marRight w:val="0"/>
          <w:marTop w:val="0"/>
          <w:marBottom w:val="0"/>
          <w:divBdr>
            <w:top w:val="none" w:sz="0" w:space="0" w:color="auto"/>
            <w:left w:val="none" w:sz="0" w:space="0" w:color="auto"/>
            <w:bottom w:val="none" w:sz="0" w:space="0" w:color="auto"/>
            <w:right w:val="none" w:sz="0" w:space="0" w:color="auto"/>
          </w:divBdr>
        </w:div>
        <w:div w:id="1135487535">
          <w:marLeft w:val="0"/>
          <w:marRight w:val="0"/>
          <w:marTop w:val="0"/>
          <w:marBottom w:val="0"/>
          <w:divBdr>
            <w:top w:val="none" w:sz="0" w:space="0" w:color="auto"/>
            <w:left w:val="none" w:sz="0" w:space="0" w:color="auto"/>
            <w:bottom w:val="none" w:sz="0" w:space="0" w:color="auto"/>
            <w:right w:val="none" w:sz="0" w:space="0" w:color="auto"/>
          </w:divBdr>
          <w:divsChild>
            <w:div w:id="521281927">
              <w:marLeft w:val="0"/>
              <w:marRight w:val="0"/>
              <w:marTop w:val="0"/>
              <w:marBottom w:val="0"/>
              <w:divBdr>
                <w:top w:val="none" w:sz="0" w:space="0" w:color="auto"/>
                <w:left w:val="none" w:sz="0" w:space="0" w:color="auto"/>
                <w:bottom w:val="none" w:sz="0" w:space="0" w:color="auto"/>
                <w:right w:val="none" w:sz="0" w:space="0" w:color="auto"/>
              </w:divBdr>
            </w:div>
            <w:div w:id="683630991">
              <w:marLeft w:val="0"/>
              <w:marRight w:val="0"/>
              <w:marTop w:val="0"/>
              <w:marBottom w:val="0"/>
              <w:divBdr>
                <w:top w:val="none" w:sz="0" w:space="0" w:color="auto"/>
                <w:left w:val="none" w:sz="0" w:space="0" w:color="auto"/>
                <w:bottom w:val="none" w:sz="0" w:space="0" w:color="auto"/>
                <w:right w:val="none" w:sz="0" w:space="0" w:color="auto"/>
              </w:divBdr>
            </w:div>
            <w:div w:id="1533953140">
              <w:marLeft w:val="0"/>
              <w:marRight w:val="0"/>
              <w:marTop w:val="0"/>
              <w:marBottom w:val="0"/>
              <w:divBdr>
                <w:top w:val="none" w:sz="0" w:space="0" w:color="auto"/>
                <w:left w:val="none" w:sz="0" w:space="0" w:color="auto"/>
                <w:bottom w:val="none" w:sz="0" w:space="0" w:color="auto"/>
                <w:right w:val="none" w:sz="0" w:space="0" w:color="auto"/>
              </w:divBdr>
            </w:div>
          </w:divsChild>
        </w:div>
        <w:div w:id="1136097163">
          <w:marLeft w:val="0"/>
          <w:marRight w:val="0"/>
          <w:marTop w:val="0"/>
          <w:marBottom w:val="0"/>
          <w:divBdr>
            <w:top w:val="none" w:sz="0" w:space="0" w:color="auto"/>
            <w:left w:val="none" w:sz="0" w:space="0" w:color="auto"/>
            <w:bottom w:val="none" w:sz="0" w:space="0" w:color="auto"/>
            <w:right w:val="none" w:sz="0" w:space="0" w:color="auto"/>
          </w:divBdr>
        </w:div>
        <w:div w:id="1171917961">
          <w:marLeft w:val="0"/>
          <w:marRight w:val="0"/>
          <w:marTop w:val="0"/>
          <w:marBottom w:val="0"/>
          <w:divBdr>
            <w:top w:val="none" w:sz="0" w:space="0" w:color="auto"/>
            <w:left w:val="none" w:sz="0" w:space="0" w:color="auto"/>
            <w:bottom w:val="none" w:sz="0" w:space="0" w:color="auto"/>
            <w:right w:val="none" w:sz="0" w:space="0" w:color="auto"/>
          </w:divBdr>
        </w:div>
        <w:div w:id="1243105814">
          <w:marLeft w:val="0"/>
          <w:marRight w:val="0"/>
          <w:marTop w:val="0"/>
          <w:marBottom w:val="0"/>
          <w:divBdr>
            <w:top w:val="none" w:sz="0" w:space="0" w:color="auto"/>
            <w:left w:val="none" w:sz="0" w:space="0" w:color="auto"/>
            <w:bottom w:val="none" w:sz="0" w:space="0" w:color="auto"/>
            <w:right w:val="none" w:sz="0" w:space="0" w:color="auto"/>
          </w:divBdr>
        </w:div>
        <w:div w:id="1303119292">
          <w:marLeft w:val="0"/>
          <w:marRight w:val="0"/>
          <w:marTop w:val="0"/>
          <w:marBottom w:val="0"/>
          <w:divBdr>
            <w:top w:val="none" w:sz="0" w:space="0" w:color="auto"/>
            <w:left w:val="none" w:sz="0" w:space="0" w:color="auto"/>
            <w:bottom w:val="none" w:sz="0" w:space="0" w:color="auto"/>
            <w:right w:val="none" w:sz="0" w:space="0" w:color="auto"/>
          </w:divBdr>
          <w:divsChild>
            <w:div w:id="974258452">
              <w:marLeft w:val="0"/>
              <w:marRight w:val="0"/>
              <w:marTop w:val="0"/>
              <w:marBottom w:val="0"/>
              <w:divBdr>
                <w:top w:val="none" w:sz="0" w:space="0" w:color="auto"/>
                <w:left w:val="none" w:sz="0" w:space="0" w:color="auto"/>
                <w:bottom w:val="none" w:sz="0" w:space="0" w:color="auto"/>
                <w:right w:val="none" w:sz="0" w:space="0" w:color="auto"/>
              </w:divBdr>
            </w:div>
            <w:div w:id="1240408002">
              <w:marLeft w:val="0"/>
              <w:marRight w:val="0"/>
              <w:marTop w:val="0"/>
              <w:marBottom w:val="0"/>
              <w:divBdr>
                <w:top w:val="none" w:sz="0" w:space="0" w:color="auto"/>
                <w:left w:val="none" w:sz="0" w:space="0" w:color="auto"/>
                <w:bottom w:val="none" w:sz="0" w:space="0" w:color="auto"/>
                <w:right w:val="none" w:sz="0" w:space="0" w:color="auto"/>
              </w:divBdr>
            </w:div>
            <w:div w:id="1264457722">
              <w:marLeft w:val="0"/>
              <w:marRight w:val="0"/>
              <w:marTop w:val="0"/>
              <w:marBottom w:val="0"/>
              <w:divBdr>
                <w:top w:val="none" w:sz="0" w:space="0" w:color="auto"/>
                <w:left w:val="none" w:sz="0" w:space="0" w:color="auto"/>
                <w:bottom w:val="none" w:sz="0" w:space="0" w:color="auto"/>
                <w:right w:val="none" w:sz="0" w:space="0" w:color="auto"/>
              </w:divBdr>
            </w:div>
            <w:div w:id="1373651768">
              <w:marLeft w:val="0"/>
              <w:marRight w:val="0"/>
              <w:marTop w:val="0"/>
              <w:marBottom w:val="0"/>
              <w:divBdr>
                <w:top w:val="none" w:sz="0" w:space="0" w:color="auto"/>
                <w:left w:val="none" w:sz="0" w:space="0" w:color="auto"/>
                <w:bottom w:val="none" w:sz="0" w:space="0" w:color="auto"/>
                <w:right w:val="none" w:sz="0" w:space="0" w:color="auto"/>
              </w:divBdr>
            </w:div>
            <w:div w:id="1789353098">
              <w:marLeft w:val="0"/>
              <w:marRight w:val="0"/>
              <w:marTop w:val="0"/>
              <w:marBottom w:val="0"/>
              <w:divBdr>
                <w:top w:val="none" w:sz="0" w:space="0" w:color="auto"/>
                <w:left w:val="none" w:sz="0" w:space="0" w:color="auto"/>
                <w:bottom w:val="none" w:sz="0" w:space="0" w:color="auto"/>
                <w:right w:val="none" w:sz="0" w:space="0" w:color="auto"/>
              </w:divBdr>
            </w:div>
          </w:divsChild>
        </w:div>
        <w:div w:id="1427723790">
          <w:marLeft w:val="0"/>
          <w:marRight w:val="0"/>
          <w:marTop w:val="0"/>
          <w:marBottom w:val="0"/>
          <w:divBdr>
            <w:top w:val="none" w:sz="0" w:space="0" w:color="auto"/>
            <w:left w:val="none" w:sz="0" w:space="0" w:color="auto"/>
            <w:bottom w:val="none" w:sz="0" w:space="0" w:color="auto"/>
            <w:right w:val="none" w:sz="0" w:space="0" w:color="auto"/>
          </w:divBdr>
        </w:div>
        <w:div w:id="1451821549">
          <w:marLeft w:val="0"/>
          <w:marRight w:val="0"/>
          <w:marTop w:val="0"/>
          <w:marBottom w:val="0"/>
          <w:divBdr>
            <w:top w:val="none" w:sz="0" w:space="0" w:color="auto"/>
            <w:left w:val="none" w:sz="0" w:space="0" w:color="auto"/>
            <w:bottom w:val="none" w:sz="0" w:space="0" w:color="auto"/>
            <w:right w:val="none" w:sz="0" w:space="0" w:color="auto"/>
          </w:divBdr>
          <w:divsChild>
            <w:div w:id="869755646">
              <w:marLeft w:val="0"/>
              <w:marRight w:val="0"/>
              <w:marTop w:val="0"/>
              <w:marBottom w:val="0"/>
              <w:divBdr>
                <w:top w:val="none" w:sz="0" w:space="0" w:color="auto"/>
                <w:left w:val="none" w:sz="0" w:space="0" w:color="auto"/>
                <w:bottom w:val="none" w:sz="0" w:space="0" w:color="auto"/>
                <w:right w:val="none" w:sz="0" w:space="0" w:color="auto"/>
              </w:divBdr>
            </w:div>
            <w:div w:id="972053903">
              <w:marLeft w:val="0"/>
              <w:marRight w:val="0"/>
              <w:marTop w:val="0"/>
              <w:marBottom w:val="0"/>
              <w:divBdr>
                <w:top w:val="none" w:sz="0" w:space="0" w:color="auto"/>
                <w:left w:val="none" w:sz="0" w:space="0" w:color="auto"/>
                <w:bottom w:val="none" w:sz="0" w:space="0" w:color="auto"/>
                <w:right w:val="none" w:sz="0" w:space="0" w:color="auto"/>
              </w:divBdr>
            </w:div>
            <w:div w:id="1073238665">
              <w:marLeft w:val="0"/>
              <w:marRight w:val="0"/>
              <w:marTop w:val="0"/>
              <w:marBottom w:val="0"/>
              <w:divBdr>
                <w:top w:val="none" w:sz="0" w:space="0" w:color="auto"/>
                <w:left w:val="none" w:sz="0" w:space="0" w:color="auto"/>
                <w:bottom w:val="none" w:sz="0" w:space="0" w:color="auto"/>
                <w:right w:val="none" w:sz="0" w:space="0" w:color="auto"/>
              </w:divBdr>
            </w:div>
            <w:div w:id="1315990962">
              <w:marLeft w:val="0"/>
              <w:marRight w:val="0"/>
              <w:marTop w:val="0"/>
              <w:marBottom w:val="0"/>
              <w:divBdr>
                <w:top w:val="none" w:sz="0" w:space="0" w:color="auto"/>
                <w:left w:val="none" w:sz="0" w:space="0" w:color="auto"/>
                <w:bottom w:val="none" w:sz="0" w:space="0" w:color="auto"/>
                <w:right w:val="none" w:sz="0" w:space="0" w:color="auto"/>
              </w:divBdr>
            </w:div>
            <w:div w:id="1714036255">
              <w:marLeft w:val="0"/>
              <w:marRight w:val="0"/>
              <w:marTop w:val="0"/>
              <w:marBottom w:val="0"/>
              <w:divBdr>
                <w:top w:val="none" w:sz="0" w:space="0" w:color="auto"/>
                <w:left w:val="none" w:sz="0" w:space="0" w:color="auto"/>
                <w:bottom w:val="none" w:sz="0" w:space="0" w:color="auto"/>
                <w:right w:val="none" w:sz="0" w:space="0" w:color="auto"/>
              </w:divBdr>
            </w:div>
          </w:divsChild>
        </w:div>
        <w:div w:id="1467119010">
          <w:marLeft w:val="0"/>
          <w:marRight w:val="0"/>
          <w:marTop w:val="0"/>
          <w:marBottom w:val="0"/>
          <w:divBdr>
            <w:top w:val="none" w:sz="0" w:space="0" w:color="auto"/>
            <w:left w:val="none" w:sz="0" w:space="0" w:color="auto"/>
            <w:bottom w:val="none" w:sz="0" w:space="0" w:color="auto"/>
            <w:right w:val="none" w:sz="0" w:space="0" w:color="auto"/>
          </w:divBdr>
        </w:div>
        <w:div w:id="1479221452">
          <w:marLeft w:val="0"/>
          <w:marRight w:val="0"/>
          <w:marTop w:val="0"/>
          <w:marBottom w:val="0"/>
          <w:divBdr>
            <w:top w:val="none" w:sz="0" w:space="0" w:color="auto"/>
            <w:left w:val="none" w:sz="0" w:space="0" w:color="auto"/>
            <w:bottom w:val="none" w:sz="0" w:space="0" w:color="auto"/>
            <w:right w:val="none" w:sz="0" w:space="0" w:color="auto"/>
          </w:divBdr>
        </w:div>
        <w:div w:id="1503355257">
          <w:marLeft w:val="0"/>
          <w:marRight w:val="0"/>
          <w:marTop w:val="0"/>
          <w:marBottom w:val="0"/>
          <w:divBdr>
            <w:top w:val="none" w:sz="0" w:space="0" w:color="auto"/>
            <w:left w:val="none" w:sz="0" w:space="0" w:color="auto"/>
            <w:bottom w:val="none" w:sz="0" w:space="0" w:color="auto"/>
            <w:right w:val="none" w:sz="0" w:space="0" w:color="auto"/>
          </w:divBdr>
          <w:divsChild>
            <w:div w:id="850678322">
              <w:marLeft w:val="0"/>
              <w:marRight w:val="0"/>
              <w:marTop w:val="0"/>
              <w:marBottom w:val="0"/>
              <w:divBdr>
                <w:top w:val="none" w:sz="0" w:space="0" w:color="auto"/>
                <w:left w:val="none" w:sz="0" w:space="0" w:color="auto"/>
                <w:bottom w:val="none" w:sz="0" w:space="0" w:color="auto"/>
                <w:right w:val="none" w:sz="0" w:space="0" w:color="auto"/>
              </w:divBdr>
            </w:div>
          </w:divsChild>
        </w:div>
        <w:div w:id="1512261065">
          <w:marLeft w:val="0"/>
          <w:marRight w:val="0"/>
          <w:marTop w:val="0"/>
          <w:marBottom w:val="0"/>
          <w:divBdr>
            <w:top w:val="none" w:sz="0" w:space="0" w:color="auto"/>
            <w:left w:val="none" w:sz="0" w:space="0" w:color="auto"/>
            <w:bottom w:val="none" w:sz="0" w:space="0" w:color="auto"/>
            <w:right w:val="none" w:sz="0" w:space="0" w:color="auto"/>
          </w:divBdr>
          <w:divsChild>
            <w:div w:id="713308426">
              <w:marLeft w:val="-75"/>
              <w:marRight w:val="0"/>
              <w:marTop w:val="30"/>
              <w:marBottom w:val="30"/>
              <w:divBdr>
                <w:top w:val="none" w:sz="0" w:space="0" w:color="auto"/>
                <w:left w:val="none" w:sz="0" w:space="0" w:color="auto"/>
                <w:bottom w:val="none" w:sz="0" w:space="0" w:color="auto"/>
                <w:right w:val="none" w:sz="0" w:space="0" w:color="auto"/>
              </w:divBdr>
              <w:divsChild>
                <w:div w:id="53896725">
                  <w:marLeft w:val="0"/>
                  <w:marRight w:val="0"/>
                  <w:marTop w:val="0"/>
                  <w:marBottom w:val="0"/>
                  <w:divBdr>
                    <w:top w:val="none" w:sz="0" w:space="0" w:color="auto"/>
                    <w:left w:val="none" w:sz="0" w:space="0" w:color="auto"/>
                    <w:bottom w:val="none" w:sz="0" w:space="0" w:color="auto"/>
                    <w:right w:val="none" w:sz="0" w:space="0" w:color="auto"/>
                  </w:divBdr>
                  <w:divsChild>
                    <w:div w:id="925963095">
                      <w:marLeft w:val="0"/>
                      <w:marRight w:val="0"/>
                      <w:marTop w:val="0"/>
                      <w:marBottom w:val="0"/>
                      <w:divBdr>
                        <w:top w:val="none" w:sz="0" w:space="0" w:color="auto"/>
                        <w:left w:val="none" w:sz="0" w:space="0" w:color="auto"/>
                        <w:bottom w:val="none" w:sz="0" w:space="0" w:color="auto"/>
                        <w:right w:val="none" w:sz="0" w:space="0" w:color="auto"/>
                      </w:divBdr>
                    </w:div>
                  </w:divsChild>
                </w:div>
                <w:div w:id="62720570">
                  <w:marLeft w:val="0"/>
                  <w:marRight w:val="0"/>
                  <w:marTop w:val="0"/>
                  <w:marBottom w:val="0"/>
                  <w:divBdr>
                    <w:top w:val="none" w:sz="0" w:space="0" w:color="auto"/>
                    <w:left w:val="none" w:sz="0" w:space="0" w:color="auto"/>
                    <w:bottom w:val="none" w:sz="0" w:space="0" w:color="auto"/>
                    <w:right w:val="none" w:sz="0" w:space="0" w:color="auto"/>
                  </w:divBdr>
                  <w:divsChild>
                    <w:div w:id="1695228744">
                      <w:marLeft w:val="0"/>
                      <w:marRight w:val="0"/>
                      <w:marTop w:val="0"/>
                      <w:marBottom w:val="0"/>
                      <w:divBdr>
                        <w:top w:val="none" w:sz="0" w:space="0" w:color="auto"/>
                        <w:left w:val="none" w:sz="0" w:space="0" w:color="auto"/>
                        <w:bottom w:val="none" w:sz="0" w:space="0" w:color="auto"/>
                        <w:right w:val="none" w:sz="0" w:space="0" w:color="auto"/>
                      </w:divBdr>
                    </w:div>
                  </w:divsChild>
                </w:div>
                <w:div w:id="112941966">
                  <w:marLeft w:val="0"/>
                  <w:marRight w:val="0"/>
                  <w:marTop w:val="0"/>
                  <w:marBottom w:val="0"/>
                  <w:divBdr>
                    <w:top w:val="none" w:sz="0" w:space="0" w:color="auto"/>
                    <w:left w:val="none" w:sz="0" w:space="0" w:color="auto"/>
                    <w:bottom w:val="none" w:sz="0" w:space="0" w:color="auto"/>
                    <w:right w:val="none" w:sz="0" w:space="0" w:color="auto"/>
                  </w:divBdr>
                  <w:divsChild>
                    <w:div w:id="1674724160">
                      <w:marLeft w:val="0"/>
                      <w:marRight w:val="0"/>
                      <w:marTop w:val="0"/>
                      <w:marBottom w:val="0"/>
                      <w:divBdr>
                        <w:top w:val="none" w:sz="0" w:space="0" w:color="auto"/>
                        <w:left w:val="none" w:sz="0" w:space="0" w:color="auto"/>
                        <w:bottom w:val="none" w:sz="0" w:space="0" w:color="auto"/>
                        <w:right w:val="none" w:sz="0" w:space="0" w:color="auto"/>
                      </w:divBdr>
                    </w:div>
                  </w:divsChild>
                </w:div>
                <w:div w:id="166483741">
                  <w:marLeft w:val="0"/>
                  <w:marRight w:val="0"/>
                  <w:marTop w:val="0"/>
                  <w:marBottom w:val="0"/>
                  <w:divBdr>
                    <w:top w:val="none" w:sz="0" w:space="0" w:color="auto"/>
                    <w:left w:val="none" w:sz="0" w:space="0" w:color="auto"/>
                    <w:bottom w:val="none" w:sz="0" w:space="0" w:color="auto"/>
                    <w:right w:val="none" w:sz="0" w:space="0" w:color="auto"/>
                  </w:divBdr>
                  <w:divsChild>
                    <w:div w:id="225263834">
                      <w:marLeft w:val="0"/>
                      <w:marRight w:val="0"/>
                      <w:marTop w:val="0"/>
                      <w:marBottom w:val="0"/>
                      <w:divBdr>
                        <w:top w:val="none" w:sz="0" w:space="0" w:color="auto"/>
                        <w:left w:val="none" w:sz="0" w:space="0" w:color="auto"/>
                        <w:bottom w:val="none" w:sz="0" w:space="0" w:color="auto"/>
                        <w:right w:val="none" w:sz="0" w:space="0" w:color="auto"/>
                      </w:divBdr>
                    </w:div>
                  </w:divsChild>
                </w:div>
                <w:div w:id="230703195">
                  <w:marLeft w:val="0"/>
                  <w:marRight w:val="0"/>
                  <w:marTop w:val="0"/>
                  <w:marBottom w:val="0"/>
                  <w:divBdr>
                    <w:top w:val="none" w:sz="0" w:space="0" w:color="auto"/>
                    <w:left w:val="none" w:sz="0" w:space="0" w:color="auto"/>
                    <w:bottom w:val="none" w:sz="0" w:space="0" w:color="auto"/>
                    <w:right w:val="none" w:sz="0" w:space="0" w:color="auto"/>
                  </w:divBdr>
                  <w:divsChild>
                    <w:div w:id="1989624346">
                      <w:marLeft w:val="0"/>
                      <w:marRight w:val="0"/>
                      <w:marTop w:val="0"/>
                      <w:marBottom w:val="0"/>
                      <w:divBdr>
                        <w:top w:val="none" w:sz="0" w:space="0" w:color="auto"/>
                        <w:left w:val="none" w:sz="0" w:space="0" w:color="auto"/>
                        <w:bottom w:val="none" w:sz="0" w:space="0" w:color="auto"/>
                        <w:right w:val="none" w:sz="0" w:space="0" w:color="auto"/>
                      </w:divBdr>
                    </w:div>
                  </w:divsChild>
                </w:div>
                <w:div w:id="232476382">
                  <w:marLeft w:val="0"/>
                  <w:marRight w:val="0"/>
                  <w:marTop w:val="0"/>
                  <w:marBottom w:val="0"/>
                  <w:divBdr>
                    <w:top w:val="none" w:sz="0" w:space="0" w:color="auto"/>
                    <w:left w:val="none" w:sz="0" w:space="0" w:color="auto"/>
                    <w:bottom w:val="none" w:sz="0" w:space="0" w:color="auto"/>
                    <w:right w:val="none" w:sz="0" w:space="0" w:color="auto"/>
                  </w:divBdr>
                  <w:divsChild>
                    <w:div w:id="82192362">
                      <w:marLeft w:val="0"/>
                      <w:marRight w:val="0"/>
                      <w:marTop w:val="0"/>
                      <w:marBottom w:val="0"/>
                      <w:divBdr>
                        <w:top w:val="none" w:sz="0" w:space="0" w:color="auto"/>
                        <w:left w:val="none" w:sz="0" w:space="0" w:color="auto"/>
                        <w:bottom w:val="none" w:sz="0" w:space="0" w:color="auto"/>
                        <w:right w:val="none" w:sz="0" w:space="0" w:color="auto"/>
                      </w:divBdr>
                    </w:div>
                    <w:div w:id="1287732145">
                      <w:marLeft w:val="0"/>
                      <w:marRight w:val="0"/>
                      <w:marTop w:val="0"/>
                      <w:marBottom w:val="0"/>
                      <w:divBdr>
                        <w:top w:val="none" w:sz="0" w:space="0" w:color="auto"/>
                        <w:left w:val="none" w:sz="0" w:space="0" w:color="auto"/>
                        <w:bottom w:val="none" w:sz="0" w:space="0" w:color="auto"/>
                        <w:right w:val="none" w:sz="0" w:space="0" w:color="auto"/>
                      </w:divBdr>
                    </w:div>
                  </w:divsChild>
                </w:div>
                <w:div w:id="310869327">
                  <w:marLeft w:val="0"/>
                  <w:marRight w:val="0"/>
                  <w:marTop w:val="0"/>
                  <w:marBottom w:val="0"/>
                  <w:divBdr>
                    <w:top w:val="none" w:sz="0" w:space="0" w:color="auto"/>
                    <w:left w:val="none" w:sz="0" w:space="0" w:color="auto"/>
                    <w:bottom w:val="none" w:sz="0" w:space="0" w:color="auto"/>
                    <w:right w:val="none" w:sz="0" w:space="0" w:color="auto"/>
                  </w:divBdr>
                  <w:divsChild>
                    <w:div w:id="53545822">
                      <w:marLeft w:val="0"/>
                      <w:marRight w:val="0"/>
                      <w:marTop w:val="0"/>
                      <w:marBottom w:val="0"/>
                      <w:divBdr>
                        <w:top w:val="none" w:sz="0" w:space="0" w:color="auto"/>
                        <w:left w:val="none" w:sz="0" w:space="0" w:color="auto"/>
                        <w:bottom w:val="none" w:sz="0" w:space="0" w:color="auto"/>
                        <w:right w:val="none" w:sz="0" w:space="0" w:color="auto"/>
                      </w:divBdr>
                    </w:div>
                  </w:divsChild>
                </w:div>
                <w:div w:id="441848240">
                  <w:marLeft w:val="0"/>
                  <w:marRight w:val="0"/>
                  <w:marTop w:val="0"/>
                  <w:marBottom w:val="0"/>
                  <w:divBdr>
                    <w:top w:val="none" w:sz="0" w:space="0" w:color="auto"/>
                    <w:left w:val="none" w:sz="0" w:space="0" w:color="auto"/>
                    <w:bottom w:val="none" w:sz="0" w:space="0" w:color="auto"/>
                    <w:right w:val="none" w:sz="0" w:space="0" w:color="auto"/>
                  </w:divBdr>
                  <w:divsChild>
                    <w:div w:id="810557062">
                      <w:marLeft w:val="0"/>
                      <w:marRight w:val="0"/>
                      <w:marTop w:val="0"/>
                      <w:marBottom w:val="0"/>
                      <w:divBdr>
                        <w:top w:val="none" w:sz="0" w:space="0" w:color="auto"/>
                        <w:left w:val="none" w:sz="0" w:space="0" w:color="auto"/>
                        <w:bottom w:val="none" w:sz="0" w:space="0" w:color="auto"/>
                        <w:right w:val="none" w:sz="0" w:space="0" w:color="auto"/>
                      </w:divBdr>
                    </w:div>
                  </w:divsChild>
                </w:div>
                <w:div w:id="485980520">
                  <w:marLeft w:val="0"/>
                  <w:marRight w:val="0"/>
                  <w:marTop w:val="0"/>
                  <w:marBottom w:val="0"/>
                  <w:divBdr>
                    <w:top w:val="none" w:sz="0" w:space="0" w:color="auto"/>
                    <w:left w:val="none" w:sz="0" w:space="0" w:color="auto"/>
                    <w:bottom w:val="none" w:sz="0" w:space="0" w:color="auto"/>
                    <w:right w:val="none" w:sz="0" w:space="0" w:color="auto"/>
                  </w:divBdr>
                  <w:divsChild>
                    <w:div w:id="11152251">
                      <w:marLeft w:val="0"/>
                      <w:marRight w:val="0"/>
                      <w:marTop w:val="0"/>
                      <w:marBottom w:val="0"/>
                      <w:divBdr>
                        <w:top w:val="none" w:sz="0" w:space="0" w:color="auto"/>
                        <w:left w:val="none" w:sz="0" w:space="0" w:color="auto"/>
                        <w:bottom w:val="none" w:sz="0" w:space="0" w:color="auto"/>
                        <w:right w:val="none" w:sz="0" w:space="0" w:color="auto"/>
                      </w:divBdr>
                    </w:div>
                  </w:divsChild>
                </w:div>
                <w:div w:id="527567116">
                  <w:marLeft w:val="0"/>
                  <w:marRight w:val="0"/>
                  <w:marTop w:val="0"/>
                  <w:marBottom w:val="0"/>
                  <w:divBdr>
                    <w:top w:val="none" w:sz="0" w:space="0" w:color="auto"/>
                    <w:left w:val="none" w:sz="0" w:space="0" w:color="auto"/>
                    <w:bottom w:val="none" w:sz="0" w:space="0" w:color="auto"/>
                    <w:right w:val="none" w:sz="0" w:space="0" w:color="auto"/>
                  </w:divBdr>
                  <w:divsChild>
                    <w:div w:id="1634287301">
                      <w:marLeft w:val="0"/>
                      <w:marRight w:val="0"/>
                      <w:marTop w:val="0"/>
                      <w:marBottom w:val="0"/>
                      <w:divBdr>
                        <w:top w:val="none" w:sz="0" w:space="0" w:color="auto"/>
                        <w:left w:val="none" w:sz="0" w:space="0" w:color="auto"/>
                        <w:bottom w:val="none" w:sz="0" w:space="0" w:color="auto"/>
                        <w:right w:val="none" w:sz="0" w:space="0" w:color="auto"/>
                      </w:divBdr>
                    </w:div>
                  </w:divsChild>
                </w:div>
                <w:div w:id="566035912">
                  <w:marLeft w:val="0"/>
                  <w:marRight w:val="0"/>
                  <w:marTop w:val="0"/>
                  <w:marBottom w:val="0"/>
                  <w:divBdr>
                    <w:top w:val="none" w:sz="0" w:space="0" w:color="auto"/>
                    <w:left w:val="none" w:sz="0" w:space="0" w:color="auto"/>
                    <w:bottom w:val="none" w:sz="0" w:space="0" w:color="auto"/>
                    <w:right w:val="none" w:sz="0" w:space="0" w:color="auto"/>
                  </w:divBdr>
                  <w:divsChild>
                    <w:div w:id="60757559">
                      <w:marLeft w:val="0"/>
                      <w:marRight w:val="0"/>
                      <w:marTop w:val="0"/>
                      <w:marBottom w:val="0"/>
                      <w:divBdr>
                        <w:top w:val="none" w:sz="0" w:space="0" w:color="auto"/>
                        <w:left w:val="none" w:sz="0" w:space="0" w:color="auto"/>
                        <w:bottom w:val="none" w:sz="0" w:space="0" w:color="auto"/>
                        <w:right w:val="none" w:sz="0" w:space="0" w:color="auto"/>
                      </w:divBdr>
                    </w:div>
                    <w:div w:id="1537817054">
                      <w:marLeft w:val="0"/>
                      <w:marRight w:val="0"/>
                      <w:marTop w:val="0"/>
                      <w:marBottom w:val="0"/>
                      <w:divBdr>
                        <w:top w:val="none" w:sz="0" w:space="0" w:color="auto"/>
                        <w:left w:val="none" w:sz="0" w:space="0" w:color="auto"/>
                        <w:bottom w:val="none" w:sz="0" w:space="0" w:color="auto"/>
                        <w:right w:val="none" w:sz="0" w:space="0" w:color="auto"/>
                      </w:divBdr>
                    </w:div>
                  </w:divsChild>
                </w:div>
                <w:div w:id="729234070">
                  <w:marLeft w:val="0"/>
                  <w:marRight w:val="0"/>
                  <w:marTop w:val="0"/>
                  <w:marBottom w:val="0"/>
                  <w:divBdr>
                    <w:top w:val="none" w:sz="0" w:space="0" w:color="auto"/>
                    <w:left w:val="none" w:sz="0" w:space="0" w:color="auto"/>
                    <w:bottom w:val="none" w:sz="0" w:space="0" w:color="auto"/>
                    <w:right w:val="none" w:sz="0" w:space="0" w:color="auto"/>
                  </w:divBdr>
                  <w:divsChild>
                    <w:div w:id="583956242">
                      <w:marLeft w:val="0"/>
                      <w:marRight w:val="0"/>
                      <w:marTop w:val="0"/>
                      <w:marBottom w:val="0"/>
                      <w:divBdr>
                        <w:top w:val="none" w:sz="0" w:space="0" w:color="auto"/>
                        <w:left w:val="none" w:sz="0" w:space="0" w:color="auto"/>
                        <w:bottom w:val="none" w:sz="0" w:space="0" w:color="auto"/>
                        <w:right w:val="none" w:sz="0" w:space="0" w:color="auto"/>
                      </w:divBdr>
                    </w:div>
                  </w:divsChild>
                </w:div>
                <w:div w:id="745224049">
                  <w:marLeft w:val="0"/>
                  <w:marRight w:val="0"/>
                  <w:marTop w:val="0"/>
                  <w:marBottom w:val="0"/>
                  <w:divBdr>
                    <w:top w:val="none" w:sz="0" w:space="0" w:color="auto"/>
                    <w:left w:val="none" w:sz="0" w:space="0" w:color="auto"/>
                    <w:bottom w:val="none" w:sz="0" w:space="0" w:color="auto"/>
                    <w:right w:val="none" w:sz="0" w:space="0" w:color="auto"/>
                  </w:divBdr>
                  <w:divsChild>
                    <w:div w:id="1594587773">
                      <w:marLeft w:val="0"/>
                      <w:marRight w:val="0"/>
                      <w:marTop w:val="0"/>
                      <w:marBottom w:val="0"/>
                      <w:divBdr>
                        <w:top w:val="none" w:sz="0" w:space="0" w:color="auto"/>
                        <w:left w:val="none" w:sz="0" w:space="0" w:color="auto"/>
                        <w:bottom w:val="none" w:sz="0" w:space="0" w:color="auto"/>
                        <w:right w:val="none" w:sz="0" w:space="0" w:color="auto"/>
                      </w:divBdr>
                    </w:div>
                  </w:divsChild>
                </w:div>
                <w:div w:id="773327016">
                  <w:marLeft w:val="0"/>
                  <w:marRight w:val="0"/>
                  <w:marTop w:val="0"/>
                  <w:marBottom w:val="0"/>
                  <w:divBdr>
                    <w:top w:val="none" w:sz="0" w:space="0" w:color="auto"/>
                    <w:left w:val="none" w:sz="0" w:space="0" w:color="auto"/>
                    <w:bottom w:val="none" w:sz="0" w:space="0" w:color="auto"/>
                    <w:right w:val="none" w:sz="0" w:space="0" w:color="auto"/>
                  </w:divBdr>
                  <w:divsChild>
                    <w:div w:id="1382291362">
                      <w:marLeft w:val="0"/>
                      <w:marRight w:val="0"/>
                      <w:marTop w:val="0"/>
                      <w:marBottom w:val="0"/>
                      <w:divBdr>
                        <w:top w:val="none" w:sz="0" w:space="0" w:color="auto"/>
                        <w:left w:val="none" w:sz="0" w:space="0" w:color="auto"/>
                        <w:bottom w:val="none" w:sz="0" w:space="0" w:color="auto"/>
                        <w:right w:val="none" w:sz="0" w:space="0" w:color="auto"/>
                      </w:divBdr>
                    </w:div>
                  </w:divsChild>
                </w:div>
                <w:div w:id="869729840">
                  <w:marLeft w:val="0"/>
                  <w:marRight w:val="0"/>
                  <w:marTop w:val="0"/>
                  <w:marBottom w:val="0"/>
                  <w:divBdr>
                    <w:top w:val="none" w:sz="0" w:space="0" w:color="auto"/>
                    <w:left w:val="none" w:sz="0" w:space="0" w:color="auto"/>
                    <w:bottom w:val="none" w:sz="0" w:space="0" w:color="auto"/>
                    <w:right w:val="none" w:sz="0" w:space="0" w:color="auto"/>
                  </w:divBdr>
                  <w:divsChild>
                    <w:div w:id="687025637">
                      <w:marLeft w:val="0"/>
                      <w:marRight w:val="0"/>
                      <w:marTop w:val="0"/>
                      <w:marBottom w:val="0"/>
                      <w:divBdr>
                        <w:top w:val="none" w:sz="0" w:space="0" w:color="auto"/>
                        <w:left w:val="none" w:sz="0" w:space="0" w:color="auto"/>
                        <w:bottom w:val="none" w:sz="0" w:space="0" w:color="auto"/>
                        <w:right w:val="none" w:sz="0" w:space="0" w:color="auto"/>
                      </w:divBdr>
                    </w:div>
                  </w:divsChild>
                </w:div>
                <w:div w:id="982277811">
                  <w:marLeft w:val="0"/>
                  <w:marRight w:val="0"/>
                  <w:marTop w:val="0"/>
                  <w:marBottom w:val="0"/>
                  <w:divBdr>
                    <w:top w:val="none" w:sz="0" w:space="0" w:color="auto"/>
                    <w:left w:val="none" w:sz="0" w:space="0" w:color="auto"/>
                    <w:bottom w:val="none" w:sz="0" w:space="0" w:color="auto"/>
                    <w:right w:val="none" w:sz="0" w:space="0" w:color="auto"/>
                  </w:divBdr>
                  <w:divsChild>
                    <w:div w:id="1242987170">
                      <w:marLeft w:val="0"/>
                      <w:marRight w:val="0"/>
                      <w:marTop w:val="0"/>
                      <w:marBottom w:val="0"/>
                      <w:divBdr>
                        <w:top w:val="none" w:sz="0" w:space="0" w:color="auto"/>
                        <w:left w:val="none" w:sz="0" w:space="0" w:color="auto"/>
                        <w:bottom w:val="none" w:sz="0" w:space="0" w:color="auto"/>
                        <w:right w:val="none" w:sz="0" w:space="0" w:color="auto"/>
                      </w:divBdr>
                    </w:div>
                  </w:divsChild>
                </w:div>
                <w:div w:id="1115178781">
                  <w:marLeft w:val="0"/>
                  <w:marRight w:val="0"/>
                  <w:marTop w:val="0"/>
                  <w:marBottom w:val="0"/>
                  <w:divBdr>
                    <w:top w:val="none" w:sz="0" w:space="0" w:color="auto"/>
                    <w:left w:val="none" w:sz="0" w:space="0" w:color="auto"/>
                    <w:bottom w:val="none" w:sz="0" w:space="0" w:color="auto"/>
                    <w:right w:val="none" w:sz="0" w:space="0" w:color="auto"/>
                  </w:divBdr>
                  <w:divsChild>
                    <w:div w:id="848181901">
                      <w:marLeft w:val="0"/>
                      <w:marRight w:val="0"/>
                      <w:marTop w:val="0"/>
                      <w:marBottom w:val="0"/>
                      <w:divBdr>
                        <w:top w:val="none" w:sz="0" w:space="0" w:color="auto"/>
                        <w:left w:val="none" w:sz="0" w:space="0" w:color="auto"/>
                        <w:bottom w:val="none" w:sz="0" w:space="0" w:color="auto"/>
                        <w:right w:val="none" w:sz="0" w:space="0" w:color="auto"/>
                      </w:divBdr>
                    </w:div>
                  </w:divsChild>
                </w:div>
                <w:div w:id="1132748063">
                  <w:marLeft w:val="0"/>
                  <w:marRight w:val="0"/>
                  <w:marTop w:val="0"/>
                  <w:marBottom w:val="0"/>
                  <w:divBdr>
                    <w:top w:val="none" w:sz="0" w:space="0" w:color="auto"/>
                    <w:left w:val="none" w:sz="0" w:space="0" w:color="auto"/>
                    <w:bottom w:val="none" w:sz="0" w:space="0" w:color="auto"/>
                    <w:right w:val="none" w:sz="0" w:space="0" w:color="auto"/>
                  </w:divBdr>
                  <w:divsChild>
                    <w:div w:id="1648583585">
                      <w:marLeft w:val="0"/>
                      <w:marRight w:val="0"/>
                      <w:marTop w:val="0"/>
                      <w:marBottom w:val="0"/>
                      <w:divBdr>
                        <w:top w:val="none" w:sz="0" w:space="0" w:color="auto"/>
                        <w:left w:val="none" w:sz="0" w:space="0" w:color="auto"/>
                        <w:bottom w:val="none" w:sz="0" w:space="0" w:color="auto"/>
                        <w:right w:val="none" w:sz="0" w:space="0" w:color="auto"/>
                      </w:divBdr>
                    </w:div>
                  </w:divsChild>
                </w:div>
                <w:div w:id="1238904333">
                  <w:marLeft w:val="0"/>
                  <w:marRight w:val="0"/>
                  <w:marTop w:val="0"/>
                  <w:marBottom w:val="0"/>
                  <w:divBdr>
                    <w:top w:val="none" w:sz="0" w:space="0" w:color="auto"/>
                    <w:left w:val="none" w:sz="0" w:space="0" w:color="auto"/>
                    <w:bottom w:val="none" w:sz="0" w:space="0" w:color="auto"/>
                    <w:right w:val="none" w:sz="0" w:space="0" w:color="auto"/>
                  </w:divBdr>
                  <w:divsChild>
                    <w:div w:id="682054997">
                      <w:marLeft w:val="0"/>
                      <w:marRight w:val="0"/>
                      <w:marTop w:val="0"/>
                      <w:marBottom w:val="0"/>
                      <w:divBdr>
                        <w:top w:val="none" w:sz="0" w:space="0" w:color="auto"/>
                        <w:left w:val="none" w:sz="0" w:space="0" w:color="auto"/>
                        <w:bottom w:val="none" w:sz="0" w:space="0" w:color="auto"/>
                        <w:right w:val="none" w:sz="0" w:space="0" w:color="auto"/>
                      </w:divBdr>
                    </w:div>
                    <w:div w:id="2071343959">
                      <w:marLeft w:val="0"/>
                      <w:marRight w:val="0"/>
                      <w:marTop w:val="0"/>
                      <w:marBottom w:val="0"/>
                      <w:divBdr>
                        <w:top w:val="none" w:sz="0" w:space="0" w:color="auto"/>
                        <w:left w:val="none" w:sz="0" w:space="0" w:color="auto"/>
                        <w:bottom w:val="none" w:sz="0" w:space="0" w:color="auto"/>
                        <w:right w:val="none" w:sz="0" w:space="0" w:color="auto"/>
                      </w:divBdr>
                    </w:div>
                  </w:divsChild>
                </w:div>
                <w:div w:id="1243681996">
                  <w:marLeft w:val="0"/>
                  <w:marRight w:val="0"/>
                  <w:marTop w:val="0"/>
                  <w:marBottom w:val="0"/>
                  <w:divBdr>
                    <w:top w:val="none" w:sz="0" w:space="0" w:color="auto"/>
                    <w:left w:val="none" w:sz="0" w:space="0" w:color="auto"/>
                    <w:bottom w:val="none" w:sz="0" w:space="0" w:color="auto"/>
                    <w:right w:val="none" w:sz="0" w:space="0" w:color="auto"/>
                  </w:divBdr>
                  <w:divsChild>
                    <w:div w:id="966395853">
                      <w:marLeft w:val="0"/>
                      <w:marRight w:val="0"/>
                      <w:marTop w:val="0"/>
                      <w:marBottom w:val="0"/>
                      <w:divBdr>
                        <w:top w:val="none" w:sz="0" w:space="0" w:color="auto"/>
                        <w:left w:val="none" w:sz="0" w:space="0" w:color="auto"/>
                        <w:bottom w:val="none" w:sz="0" w:space="0" w:color="auto"/>
                        <w:right w:val="none" w:sz="0" w:space="0" w:color="auto"/>
                      </w:divBdr>
                    </w:div>
                    <w:div w:id="1089274525">
                      <w:marLeft w:val="0"/>
                      <w:marRight w:val="0"/>
                      <w:marTop w:val="0"/>
                      <w:marBottom w:val="0"/>
                      <w:divBdr>
                        <w:top w:val="none" w:sz="0" w:space="0" w:color="auto"/>
                        <w:left w:val="none" w:sz="0" w:space="0" w:color="auto"/>
                        <w:bottom w:val="none" w:sz="0" w:space="0" w:color="auto"/>
                        <w:right w:val="none" w:sz="0" w:space="0" w:color="auto"/>
                      </w:divBdr>
                    </w:div>
                    <w:div w:id="1503398328">
                      <w:marLeft w:val="0"/>
                      <w:marRight w:val="0"/>
                      <w:marTop w:val="0"/>
                      <w:marBottom w:val="0"/>
                      <w:divBdr>
                        <w:top w:val="none" w:sz="0" w:space="0" w:color="auto"/>
                        <w:left w:val="none" w:sz="0" w:space="0" w:color="auto"/>
                        <w:bottom w:val="none" w:sz="0" w:space="0" w:color="auto"/>
                        <w:right w:val="none" w:sz="0" w:space="0" w:color="auto"/>
                      </w:divBdr>
                    </w:div>
                    <w:div w:id="1670596274">
                      <w:marLeft w:val="0"/>
                      <w:marRight w:val="0"/>
                      <w:marTop w:val="0"/>
                      <w:marBottom w:val="0"/>
                      <w:divBdr>
                        <w:top w:val="none" w:sz="0" w:space="0" w:color="auto"/>
                        <w:left w:val="none" w:sz="0" w:space="0" w:color="auto"/>
                        <w:bottom w:val="none" w:sz="0" w:space="0" w:color="auto"/>
                        <w:right w:val="none" w:sz="0" w:space="0" w:color="auto"/>
                      </w:divBdr>
                    </w:div>
                  </w:divsChild>
                </w:div>
                <w:div w:id="1281691165">
                  <w:marLeft w:val="0"/>
                  <w:marRight w:val="0"/>
                  <w:marTop w:val="0"/>
                  <w:marBottom w:val="0"/>
                  <w:divBdr>
                    <w:top w:val="none" w:sz="0" w:space="0" w:color="auto"/>
                    <w:left w:val="none" w:sz="0" w:space="0" w:color="auto"/>
                    <w:bottom w:val="none" w:sz="0" w:space="0" w:color="auto"/>
                    <w:right w:val="none" w:sz="0" w:space="0" w:color="auto"/>
                  </w:divBdr>
                  <w:divsChild>
                    <w:div w:id="1847088449">
                      <w:marLeft w:val="0"/>
                      <w:marRight w:val="0"/>
                      <w:marTop w:val="0"/>
                      <w:marBottom w:val="0"/>
                      <w:divBdr>
                        <w:top w:val="none" w:sz="0" w:space="0" w:color="auto"/>
                        <w:left w:val="none" w:sz="0" w:space="0" w:color="auto"/>
                        <w:bottom w:val="none" w:sz="0" w:space="0" w:color="auto"/>
                        <w:right w:val="none" w:sz="0" w:space="0" w:color="auto"/>
                      </w:divBdr>
                    </w:div>
                  </w:divsChild>
                </w:div>
                <w:div w:id="1393315138">
                  <w:marLeft w:val="0"/>
                  <w:marRight w:val="0"/>
                  <w:marTop w:val="0"/>
                  <w:marBottom w:val="0"/>
                  <w:divBdr>
                    <w:top w:val="none" w:sz="0" w:space="0" w:color="auto"/>
                    <w:left w:val="none" w:sz="0" w:space="0" w:color="auto"/>
                    <w:bottom w:val="none" w:sz="0" w:space="0" w:color="auto"/>
                    <w:right w:val="none" w:sz="0" w:space="0" w:color="auto"/>
                  </w:divBdr>
                  <w:divsChild>
                    <w:div w:id="762918429">
                      <w:marLeft w:val="0"/>
                      <w:marRight w:val="0"/>
                      <w:marTop w:val="0"/>
                      <w:marBottom w:val="0"/>
                      <w:divBdr>
                        <w:top w:val="none" w:sz="0" w:space="0" w:color="auto"/>
                        <w:left w:val="none" w:sz="0" w:space="0" w:color="auto"/>
                        <w:bottom w:val="none" w:sz="0" w:space="0" w:color="auto"/>
                        <w:right w:val="none" w:sz="0" w:space="0" w:color="auto"/>
                      </w:divBdr>
                    </w:div>
                    <w:div w:id="992097957">
                      <w:marLeft w:val="0"/>
                      <w:marRight w:val="0"/>
                      <w:marTop w:val="0"/>
                      <w:marBottom w:val="0"/>
                      <w:divBdr>
                        <w:top w:val="none" w:sz="0" w:space="0" w:color="auto"/>
                        <w:left w:val="none" w:sz="0" w:space="0" w:color="auto"/>
                        <w:bottom w:val="none" w:sz="0" w:space="0" w:color="auto"/>
                        <w:right w:val="none" w:sz="0" w:space="0" w:color="auto"/>
                      </w:divBdr>
                    </w:div>
                    <w:div w:id="1254440432">
                      <w:marLeft w:val="0"/>
                      <w:marRight w:val="0"/>
                      <w:marTop w:val="0"/>
                      <w:marBottom w:val="0"/>
                      <w:divBdr>
                        <w:top w:val="none" w:sz="0" w:space="0" w:color="auto"/>
                        <w:left w:val="none" w:sz="0" w:space="0" w:color="auto"/>
                        <w:bottom w:val="none" w:sz="0" w:space="0" w:color="auto"/>
                        <w:right w:val="none" w:sz="0" w:space="0" w:color="auto"/>
                      </w:divBdr>
                    </w:div>
                    <w:div w:id="2089112304">
                      <w:marLeft w:val="0"/>
                      <w:marRight w:val="0"/>
                      <w:marTop w:val="0"/>
                      <w:marBottom w:val="0"/>
                      <w:divBdr>
                        <w:top w:val="none" w:sz="0" w:space="0" w:color="auto"/>
                        <w:left w:val="none" w:sz="0" w:space="0" w:color="auto"/>
                        <w:bottom w:val="none" w:sz="0" w:space="0" w:color="auto"/>
                        <w:right w:val="none" w:sz="0" w:space="0" w:color="auto"/>
                      </w:divBdr>
                    </w:div>
                    <w:div w:id="2124840690">
                      <w:marLeft w:val="0"/>
                      <w:marRight w:val="0"/>
                      <w:marTop w:val="0"/>
                      <w:marBottom w:val="0"/>
                      <w:divBdr>
                        <w:top w:val="none" w:sz="0" w:space="0" w:color="auto"/>
                        <w:left w:val="none" w:sz="0" w:space="0" w:color="auto"/>
                        <w:bottom w:val="none" w:sz="0" w:space="0" w:color="auto"/>
                        <w:right w:val="none" w:sz="0" w:space="0" w:color="auto"/>
                      </w:divBdr>
                    </w:div>
                  </w:divsChild>
                </w:div>
                <w:div w:id="1428765717">
                  <w:marLeft w:val="0"/>
                  <w:marRight w:val="0"/>
                  <w:marTop w:val="0"/>
                  <w:marBottom w:val="0"/>
                  <w:divBdr>
                    <w:top w:val="none" w:sz="0" w:space="0" w:color="auto"/>
                    <w:left w:val="none" w:sz="0" w:space="0" w:color="auto"/>
                    <w:bottom w:val="none" w:sz="0" w:space="0" w:color="auto"/>
                    <w:right w:val="none" w:sz="0" w:space="0" w:color="auto"/>
                  </w:divBdr>
                  <w:divsChild>
                    <w:div w:id="2056729602">
                      <w:marLeft w:val="0"/>
                      <w:marRight w:val="0"/>
                      <w:marTop w:val="0"/>
                      <w:marBottom w:val="0"/>
                      <w:divBdr>
                        <w:top w:val="none" w:sz="0" w:space="0" w:color="auto"/>
                        <w:left w:val="none" w:sz="0" w:space="0" w:color="auto"/>
                        <w:bottom w:val="none" w:sz="0" w:space="0" w:color="auto"/>
                        <w:right w:val="none" w:sz="0" w:space="0" w:color="auto"/>
                      </w:divBdr>
                    </w:div>
                  </w:divsChild>
                </w:div>
                <w:div w:id="1498380783">
                  <w:marLeft w:val="0"/>
                  <w:marRight w:val="0"/>
                  <w:marTop w:val="0"/>
                  <w:marBottom w:val="0"/>
                  <w:divBdr>
                    <w:top w:val="none" w:sz="0" w:space="0" w:color="auto"/>
                    <w:left w:val="none" w:sz="0" w:space="0" w:color="auto"/>
                    <w:bottom w:val="none" w:sz="0" w:space="0" w:color="auto"/>
                    <w:right w:val="none" w:sz="0" w:space="0" w:color="auto"/>
                  </w:divBdr>
                  <w:divsChild>
                    <w:div w:id="1340081001">
                      <w:marLeft w:val="0"/>
                      <w:marRight w:val="0"/>
                      <w:marTop w:val="0"/>
                      <w:marBottom w:val="0"/>
                      <w:divBdr>
                        <w:top w:val="none" w:sz="0" w:space="0" w:color="auto"/>
                        <w:left w:val="none" w:sz="0" w:space="0" w:color="auto"/>
                        <w:bottom w:val="none" w:sz="0" w:space="0" w:color="auto"/>
                        <w:right w:val="none" w:sz="0" w:space="0" w:color="auto"/>
                      </w:divBdr>
                    </w:div>
                    <w:div w:id="1391155622">
                      <w:marLeft w:val="0"/>
                      <w:marRight w:val="0"/>
                      <w:marTop w:val="0"/>
                      <w:marBottom w:val="0"/>
                      <w:divBdr>
                        <w:top w:val="none" w:sz="0" w:space="0" w:color="auto"/>
                        <w:left w:val="none" w:sz="0" w:space="0" w:color="auto"/>
                        <w:bottom w:val="none" w:sz="0" w:space="0" w:color="auto"/>
                        <w:right w:val="none" w:sz="0" w:space="0" w:color="auto"/>
                      </w:divBdr>
                    </w:div>
                  </w:divsChild>
                </w:div>
                <w:div w:id="1519192882">
                  <w:marLeft w:val="0"/>
                  <w:marRight w:val="0"/>
                  <w:marTop w:val="0"/>
                  <w:marBottom w:val="0"/>
                  <w:divBdr>
                    <w:top w:val="none" w:sz="0" w:space="0" w:color="auto"/>
                    <w:left w:val="none" w:sz="0" w:space="0" w:color="auto"/>
                    <w:bottom w:val="none" w:sz="0" w:space="0" w:color="auto"/>
                    <w:right w:val="none" w:sz="0" w:space="0" w:color="auto"/>
                  </w:divBdr>
                  <w:divsChild>
                    <w:div w:id="781458459">
                      <w:marLeft w:val="0"/>
                      <w:marRight w:val="0"/>
                      <w:marTop w:val="0"/>
                      <w:marBottom w:val="0"/>
                      <w:divBdr>
                        <w:top w:val="none" w:sz="0" w:space="0" w:color="auto"/>
                        <w:left w:val="none" w:sz="0" w:space="0" w:color="auto"/>
                        <w:bottom w:val="none" w:sz="0" w:space="0" w:color="auto"/>
                        <w:right w:val="none" w:sz="0" w:space="0" w:color="auto"/>
                      </w:divBdr>
                    </w:div>
                  </w:divsChild>
                </w:div>
                <w:div w:id="1553611408">
                  <w:marLeft w:val="0"/>
                  <w:marRight w:val="0"/>
                  <w:marTop w:val="0"/>
                  <w:marBottom w:val="0"/>
                  <w:divBdr>
                    <w:top w:val="none" w:sz="0" w:space="0" w:color="auto"/>
                    <w:left w:val="none" w:sz="0" w:space="0" w:color="auto"/>
                    <w:bottom w:val="none" w:sz="0" w:space="0" w:color="auto"/>
                    <w:right w:val="none" w:sz="0" w:space="0" w:color="auto"/>
                  </w:divBdr>
                  <w:divsChild>
                    <w:div w:id="1491672509">
                      <w:marLeft w:val="0"/>
                      <w:marRight w:val="0"/>
                      <w:marTop w:val="0"/>
                      <w:marBottom w:val="0"/>
                      <w:divBdr>
                        <w:top w:val="none" w:sz="0" w:space="0" w:color="auto"/>
                        <w:left w:val="none" w:sz="0" w:space="0" w:color="auto"/>
                        <w:bottom w:val="none" w:sz="0" w:space="0" w:color="auto"/>
                        <w:right w:val="none" w:sz="0" w:space="0" w:color="auto"/>
                      </w:divBdr>
                    </w:div>
                  </w:divsChild>
                </w:div>
                <w:div w:id="1644314032">
                  <w:marLeft w:val="0"/>
                  <w:marRight w:val="0"/>
                  <w:marTop w:val="0"/>
                  <w:marBottom w:val="0"/>
                  <w:divBdr>
                    <w:top w:val="none" w:sz="0" w:space="0" w:color="auto"/>
                    <w:left w:val="none" w:sz="0" w:space="0" w:color="auto"/>
                    <w:bottom w:val="none" w:sz="0" w:space="0" w:color="auto"/>
                    <w:right w:val="none" w:sz="0" w:space="0" w:color="auto"/>
                  </w:divBdr>
                  <w:divsChild>
                    <w:div w:id="1504471397">
                      <w:marLeft w:val="0"/>
                      <w:marRight w:val="0"/>
                      <w:marTop w:val="0"/>
                      <w:marBottom w:val="0"/>
                      <w:divBdr>
                        <w:top w:val="none" w:sz="0" w:space="0" w:color="auto"/>
                        <w:left w:val="none" w:sz="0" w:space="0" w:color="auto"/>
                        <w:bottom w:val="none" w:sz="0" w:space="0" w:color="auto"/>
                        <w:right w:val="none" w:sz="0" w:space="0" w:color="auto"/>
                      </w:divBdr>
                    </w:div>
                  </w:divsChild>
                </w:div>
                <w:div w:id="1751924822">
                  <w:marLeft w:val="0"/>
                  <w:marRight w:val="0"/>
                  <w:marTop w:val="0"/>
                  <w:marBottom w:val="0"/>
                  <w:divBdr>
                    <w:top w:val="none" w:sz="0" w:space="0" w:color="auto"/>
                    <w:left w:val="none" w:sz="0" w:space="0" w:color="auto"/>
                    <w:bottom w:val="none" w:sz="0" w:space="0" w:color="auto"/>
                    <w:right w:val="none" w:sz="0" w:space="0" w:color="auto"/>
                  </w:divBdr>
                  <w:divsChild>
                    <w:div w:id="284430320">
                      <w:marLeft w:val="0"/>
                      <w:marRight w:val="0"/>
                      <w:marTop w:val="0"/>
                      <w:marBottom w:val="0"/>
                      <w:divBdr>
                        <w:top w:val="none" w:sz="0" w:space="0" w:color="auto"/>
                        <w:left w:val="none" w:sz="0" w:space="0" w:color="auto"/>
                        <w:bottom w:val="none" w:sz="0" w:space="0" w:color="auto"/>
                        <w:right w:val="none" w:sz="0" w:space="0" w:color="auto"/>
                      </w:divBdr>
                    </w:div>
                  </w:divsChild>
                </w:div>
                <w:div w:id="1751924922">
                  <w:marLeft w:val="0"/>
                  <w:marRight w:val="0"/>
                  <w:marTop w:val="0"/>
                  <w:marBottom w:val="0"/>
                  <w:divBdr>
                    <w:top w:val="none" w:sz="0" w:space="0" w:color="auto"/>
                    <w:left w:val="none" w:sz="0" w:space="0" w:color="auto"/>
                    <w:bottom w:val="none" w:sz="0" w:space="0" w:color="auto"/>
                    <w:right w:val="none" w:sz="0" w:space="0" w:color="auto"/>
                  </w:divBdr>
                  <w:divsChild>
                    <w:div w:id="1802919975">
                      <w:marLeft w:val="0"/>
                      <w:marRight w:val="0"/>
                      <w:marTop w:val="0"/>
                      <w:marBottom w:val="0"/>
                      <w:divBdr>
                        <w:top w:val="none" w:sz="0" w:space="0" w:color="auto"/>
                        <w:left w:val="none" w:sz="0" w:space="0" w:color="auto"/>
                        <w:bottom w:val="none" w:sz="0" w:space="0" w:color="auto"/>
                        <w:right w:val="none" w:sz="0" w:space="0" w:color="auto"/>
                      </w:divBdr>
                    </w:div>
                    <w:div w:id="1818255066">
                      <w:marLeft w:val="0"/>
                      <w:marRight w:val="0"/>
                      <w:marTop w:val="0"/>
                      <w:marBottom w:val="0"/>
                      <w:divBdr>
                        <w:top w:val="none" w:sz="0" w:space="0" w:color="auto"/>
                        <w:left w:val="none" w:sz="0" w:space="0" w:color="auto"/>
                        <w:bottom w:val="none" w:sz="0" w:space="0" w:color="auto"/>
                        <w:right w:val="none" w:sz="0" w:space="0" w:color="auto"/>
                      </w:divBdr>
                    </w:div>
                  </w:divsChild>
                </w:div>
                <w:div w:id="1827236916">
                  <w:marLeft w:val="0"/>
                  <w:marRight w:val="0"/>
                  <w:marTop w:val="0"/>
                  <w:marBottom w:val="0"/>
                  <w:divBdr>
                    <w:top w:val="none" w:sz="0" w:space="0" w:color="auto"/>
                    <w:left w:val="none" w:sz="0" w:space="0" w:color="auto"/>
                    <w:bottom w:val="none" w:sz="0" w:space="0" w:color="auto"/>
                    <w:right w:val="none" w:sz="0" w:space="0" w:color="auto"/>
                  </w:divBdr>
                  <w:divsChild>
                    <w:div w:id="1439910827">
                      <w:marLeft w:val="0"/>
                      <w:marRight w:val="0"/>
                      <w:marTop w:val="0"/>
                      <w:marBottom w:val="0"/>
                      <w:divBdr>
                        <w:top w:val="none" w:sz="0" w:space="0" w:color="auto"/>
                        <w:left w:val="none" w:sz="0" w:space="0" w:color="auto"/>
                        <w:bottom w:val="none" w:sz="0" w:space="0" w:color="auto"/>
                        <w:right w:val="none" w:sz="0" w:space="0" w:color="auto"/>
                      </w:divBdr>
                    </w:div>
                  </w:divsChild>
                </w:div>
                <w:div w:id="1835024628">
                  <w:marLeft w:val="0"/>
                  <w:marRight w:val="0"/>
                  <w:marTop w:val="0"/>
                  <w:marBottom w:val="0"/>
                  <w:divBdr>
                    <w:top w:val="none" w:sz="0" w:space="0" w:color="auto"/>
                    <w:left w:val="none" w:sz="0" w:space="0" w:color="auto"/>
                    <w:bottom w:val="none" w:sz="0" w:space="0" w:color="auto"/>
                    <w:right w:val="none" w:sz="0" w:space="0" w:color="auto"/>
                  </w:divBdr>
                  <w:divsChild>
                    <w:div w:id="212040121">
                      <w:marLeft w:val="0"/>
                      <w:marRight w:val="0"/>
                      <w:marTop w:val="0"/>
                      <w:marBottom w:val="0"/>
                      <w:divBdr>
                        <w:top w:val="none" w:sz="0" w:space="0" w:color="auto"/>
                        <w:left w:val="none" w:sz="0" w:space="0" w:color="auto"/>
                        <w:bottom w:val="none" w:sz="0" w:space="0" w:color="auto"/>
                        <w:right w:val="none" w:sz="0" w:space="0" w:color="auto"/>
                      </w:divBdr>
                    </w:div>
                  </w:divsChild>
                </w:div>
                <w:div w:id="1880629640">
                  <w:marLeft w:val="0"/>
                  <w:marRight w:val="0"/>
                  <w:marTop w:val="0"/>
                  <w:marBottom w:val="0"/>
                  <w:divBdr>
                    <w:top w:val="none" w:sz="0" w:space="0" w:color="auto"/>
                    <w:left w:val="none" w:sz="0" w:space="0" w:color="auto"/>
                    <w:bottom w:val="none" w:sz="0" w:space="0" w:color="auto"/>
                    <w:right w:val="none" w:sz="0" w:space="0" w:color="auto"/>
                  </w:divBdr>
                  <w:divsChild>
                    <w:div w:id="868183818">
                      <w:marLeft w:val="0"/>
                      <w:marRight w:val="0"/>
                      <w:marTop w:val="0"/>
                      <w:marBottom w:val="0"/>
                      <w:divBdr>
                        <w:top w:val="none" w:sz="0" w:space="0" w:color="auto"/>
                        <w:left w:val="none" w:sz="0" w:space="0" w:color="auto"/>
                        <w:bottom w:val="none" w:sz="0" w:space="0" w:color="auto"/>
                        <w:right w:val="none" w:sz="0" w:space="0" w:color="auto"/>
                      </w:divBdr>
                    </w:div>
                  </w:divsChild>
                </w:div>
                <w:div w:id="1966429321">
                  <w:marLeft w:val="0"/>
                  <w:marRight w:val="0"/>
                  <w:marTop w:val="0"/>
                  <w:marBottom w:val="0"/>
                  <w:divBdr>
                    <w:top w:val="none" w:sz="0" w:space="0" w:color="auto"/>
                    <w:left w:val="none" w:sz="0" w:space="0" w:color="auto"/>
                    <w:bottom w:val="none" w:sz="0" w:space="0" w:color="auto"/>
                    <w:right w:val="none" w:sz="0" w:space="0" w:color="auto"/>
                  </w:divBdr>
                  <w:divsChild>
                    <w:div w:id="542399884">
                      <w:marLeft w:val="0"/>
                      <w:marRight w:val="0"/>
                      <w:marTop w:val="0"/>
                      <w:marBottom w:val="0"/>
                      <w:divBdr>
                        <w:top w:val="none" w:sz="0" w:space="0" w:color="auto"/>
                        <w:left w:val="none" w:sz="0" w:space="0" w:color="auto"/>
                        <w:bottom w:val="none" w:sz="0" w:space="0" w:color="auto"/>
                        <w:right w:val="none" w:sz="0" w:space="0" w:color="auto"/>
                      </w:divBdr>
                    </w:div>
                  </w:divsChild>
                </w:div>
                <w:div w:id="1969120788">
                  <w:marLeft w:val="0"/>
                  <w:marRight w:val="0"/>
                  <w:marTop w:val="0"/>
                  <w:marBottom w:val="0"/>
                  <w:divBdr>
                    <w:top w:val="none" w:sz="0" w:space="0" w:color="auto"/>
                    <w:left w:val="none" w:sz="0" w:space="0" w:color="auto"/>
                    <w:bottom w:val="none" w:sz="0" w:space="0" w:color="auto"/>
                    <w:right w:val="none" w:sz="0" w:space="0" w:color="auto"/>
                  </w:divBdr>
                  <w:divsChild>
                    <w:div w:id="1205026143">
                      <w:marLeft w:val="0"/>
                      <w:marRight w:val="0"/>
                      <w:marTop w:val="0"/>
                      <w:marBottom w:val="0"/>
                      <w:divBdr>
                        <w:top w:val="none" w:sz="0" w:space="0" w:color="auto"/>
                        <w:left w:val="none" w:sz="0" w:space="0" w:color="auto"/>
                        <w:bottom w:val="none" w:sz="0" w:space="0" w:color="auto"/>
                        <w:right w:val="none" w:sz="0" w:space="0" w:color="auto"/>
                      </w:divBdr>
                    </w:div>
                    <w:div w:id="1457407383">
                      <w:marLeft w:val="0"/>
                      <w:marRight w:val="0"/>
                      <w:marTop w:val="0"/>
                      <w:marBottom w:val="0"/>
                      <w:divBdr>
                        <w:top w:val="none" w:sz="0" w:space="0" w:color="auto"/>
                        <w:left w:val="none" w:sz="0" w:space="0" w:color="auto"/>
                        <w:bottom w:val="none" w:sz="0" w:space="0" w:color="auto"/>
                        <w:right w:val="none" w:sz="0" w:space="0" w:color="auto"/>
                      </w:divBdr>
                    </w:div>
                  </w:divsChild>
                </w:div>
                <w:div w:id="1980186220">
                  <w:marLeft w:val="0"/>
                  <w:marRight w:val="0"/>
                  <w:marTop w:val="0"/>
                  <w:marBottom w:val="0"/>
                  <w:divBdr>
                    <w:top w:val="none" w:sz="0" w:space="0" w:color="auto"/>
                    <w:left w:val="none" w:sz="0" w:space="0" w:color="auto"/>
                    <w:bottom w:val="none" w:sz="0" w:space="0" w:color="auto"/>
                    <w:right w:val="none" w:sz="0" w:space="0" w:color="auto"/>
                  </w:divBdr>
                  <w:divsChild>
                    <w:div w:id="387457010">
                      <w:marLeft w:val="0"/>
                      <w:marRight w:val="0"/>
                      <w:marTop w:val="0"/>
                      <w:marBottom w:val="0"/>
                      <w:divBdr>
                        <w:top w:val="none" w:sz="0" w:space="0" w:color="auto"/>
                        <w:left w:val="none" w:sz="0" w:space="0" w:color="auto"/>
                        <w:bottom w:val="none" w:sz="0" w:space="0" w:color="auto"/>
                        <w:right w:val="none" w:sz="0" w:space="0" w:color="auto"/>
                      </w:divBdr>
                    </w:div>
                    <w:div w:id="712387023">
                      <w:marLeft w:val="0"/>
                      <w:marRight w:val="0"/>
                      <w:marTop w:val="0"/>
                      <w:marBottom w:val="0"/>
                      <w:divBdr>
                        <w:top w:val="none" w:sz="0" w:space="0" w:color="auto"/>
                        <w:left w:val="none" w:sz="0" w:space="0" w:color="auto"/>
                        <w:bottom w:val="none" w:sz="0" w:space="0" w:color="auto"/>
                        <w:right w:val="none" w:sz="0" w:space="0" w:color="auto"/>
                      </w:divBdr>
                    </w:div>
                  </w:divsChild>
                </w:div>
                <w:div w:id="2043360156">
                  <w:marLeft w:val="0"/>
                  <w:marRight w:val="0"/>
                  <w:marTop w:val="0"/>
                  <w:marBottom w:val="0"/>
                  <w:divBdr>
                    <w:top w:val="none" w:sz="0" w:space="0" w:color="auto"/>
                    <w:left w:val="none" w:sz="0" w:space="0" w:color="auto"/>
                    <w:bottom w:val="none" w:sz="0" w:space="0" w:color="auto"/>
                    <w:right w:val="none" w:sz="0" w:space="0" w:color="auto"/>
                  </w:divBdr>
                  <w:divsChild>
                    <w:div w:id="1920943178">
                      <w:marLeft w:val="0"/>
                      <w:marRight w:val="0"/>
                      <w:marTop w:val="0"/>
                      <w:marBottom w:val="0"/>
                      <w:divBdr>
                        <w:top w:val="none" w:sz="0" w:space="0" w:color="auto"/>
                        <w:left w:val="none" w:sz="0" w:space="0" w:color="auto"/>
                        <w:bottom w:val="none" w:sz="0" w:space="0" w:color="auto"/>
                        <w:right w:val="none" w:sz="0" w:space="0" w:color="auto"/>
                      </w:divBdr>
                    </w:div>
                  </w:divsChild>
                </w:div>
                <w:div w:id="2045205823">
                  <w:marLeft w:val="0"/>
                  <w:marRight w:val="0"/>
                  <w:marTop w:val="0"/>
                  <w:marBottom w:val="0"/>
                  <w:divBdr>
                    <w:top w:val="none" w:sz="0" w:space="0" w:color="auto"/>
                    <w:left w:val="none" w:sz="0" w:space="0" w:color="auto"/>
                    <w:bottom w:val="none" w:sz="0" w:space="0" w:color="auto"/>
                    <w:right w:val="none" w:sz="0" w:space="0" w:color="auto"/>
                  </w:divBdr>
                  <w:divsChild>
                    <w:div w:id="1962492609">
                      <w:marLeft w:val="0"/>
                      <w:marRight w:val="0"/>
                      <w:marTop w:val="0"/>
                      <w:marBottom w:val="0"/>
                      <w:divBdr>
                        <w:top w:val="none" w:sz="0" w:space="0" w:color="auto"/>
                        <w:left w:val="none" w:sz="0" w:space="0" w:color="auto"/>
                        <w:bottom w:val="none" w:sz="0" w:space="0" w:color="auto"/>
                        <w:right w:val="none" w:sz="0" w:space="0" w:color="auto"/>
                      </w:divBdr>
                    </w:div>
                  </w:divsChild>
                </w:div>
                <w:div w:id="2060934570">
                  <w:marLeft w:val="0"/>
                  <w:marRight w:val="0"/>
                  <w:marTop w:val="0"/>
                  <w:marBottom w:val="0"/>
                  <w:divBdr>
                    <w:top w:val="none" w:sz="0" w:space="0" w:color="auto"/>
                    <w:left w:val="none" w:sz="0" w:space="0" w:color="auto"/>
                    <w:bottom w:val="none" w:sz="0" w:space="0" w:color="auto"/>
                    <w:right w:val="none" w:sz="0" w:space="0" w:color="auto"/>
                  </w:divBdr>
                  <w:divsChild>
                    <w:div w:id="865682046">
                      <w:marLeft w:val="0"/>
                      <w:marRight w:val="0"/>
                      <w:marTop w:val="0"/>
                      <w:marBottom w:val="0"/>
                      <w:divBdr>
                        <w:top w:val="none" w:sz="0" w:space="0" w:color="auto"/>
                        <w:left w:val="none" w:sz="0" w:space="0" w:color="auto"/>
                        <w:bottom w:val="none" w:sz="0" w:space="0" w:color="auto"/>
                        <w:right w:val="none" w:sz="0" w:space="0" w:color="auto"/>
                      </w:divBdr>
                    </w:div>
                  </w:divsChild>
                </w:div>
                <w:div w:id="2088454111">
                  <w:marLeft w:val="0"/>
                  <w:marRight w:val="0"/>
                  <w:marTop w:val="0"/>
                  <w:marBottom w:val="0"/>
                  <w:divBdr>
                    <w:top w:val="none" w:sz="0" w:space="0" w:color="auto"/>
                    <w:left w:val="none" w:sz="0" w:space="0" w:color="auto"/>
                    <w:bottom w:val="none" w:sz="0" w:space="0" w:color="auto"/>
                    <w:right w:val="none" w:sz="0" w:space="0" w:color="auto"/>
                  </w:divBdr>
                  <w:divsChild>
                    <w:div w:id="1150712136">
                      <w:marLeft w:val="0"/>
                      <w:marRight w:val="0"/>
                      <w:marTop w:val="0"/>
                      <w:marBottom w:val="0"/>
                      <w:divBdr>
                        <w:top w:val="none" w:sz="0" w:space="0" w:color="auto"/>
                        <w:left w:val="none" w:sz="0" w:space="0" w:color="auto"/>
                        <w:bottom w:val="none" w:sz="0" w:space="0" w:color="auto"/>
                        <w:right w:val="none" w:sz="0" w:space="0" w:color="auto"/>
                      </w:divBdr>
                    </w:div>
                  </w:divsChild>
                </w:div>
                <w:div w:id="2091542133">
                  <w:marLeft w:val="0"/>
                  <w:marRight w:val="0"/>
                  <w:marTop w:val="0"/>
                  <w:marBottom w:val="0"/>
                  <w:divBdr>
                    <w:top w:val="none" w:sz="0" w:space="0" w:color="auto"/>
                    <w:left w:val="none" w:sz="0" w:space="0" w:color="auto"/>
                    <w:bottom w:val="none" w:sz="0" w:space="0" w:color="auto"/>
                    <w:right w:val="none" w:sz="0" w:space="0" w:color="auto"/>
                  </w:divBdr>
                  <w:divsChild>
                    <w:div w:id="4665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9056">
          <w:marLeft w:val="0"/>
          <w:marRight w:val="0"/>
          <w:marTop w:val="0"/>
          <w:marBottom w:val="0"/>
          <w:divBdr>
            <w:top w:val="none" w:sz="0" w:space="0" w:color="auto"/>
            <w:left w:val="none" w:sz="0" w:space="0" w:color="auto"/>
            <w:bottom w:val="none" w:sz="0" w:space="0" w:color="auto"/>
            <w:right w:val="none" w:sz="0" w:space="0" w:color="auto"/>
          </w:divBdr>
          <w:divsChild>
            <w:div w:id="398209177">
              <w:marLeft w:val="0"/>
              <w:marRight w:val="0"/>
              <w:marTop w:val="0"/>
              <w:marBottom w:val="0"/>
              <w:divBdr>
                <w:top w:val="none" w:sz="0" w:space="0" w:color="auto"/>
                <w:left w:val="none" w:sz="0" w:space="0" w:color="auto"/>
                <w:bottom w:val="none" w:sz="0" w:space="0" w:color="auto"/>
                <w:right w:val="none" w:sz="0" w:space="0" w:color="auto"/>
              </w:divBdr>
            </w:div>
            <w:div w:id="418602234">
              <w:marLeft w:val="0"/>
              <w:marRight w:val="0"/>
              <w:marTop w:val="0"/>
              <w:marBottom w:val="0"/>
              <w:divBdr>
                <w:top w:val="none" w:sz="0" w:space="0" w:color="auto"/>
                <w:left w:val="none" w:sz="0" w:space="0" w:color="auto"/>
                <w:bottom w:val="none" w:sz="0" w:space="0" w:color="auto"/>
                <w:right w:val="none" w:sz="0" w:space="0" w:color="auto"/>
              </w:divBdr>
            </w:div>
            <w:div w:id="602882038">
              <w:marLeft w:val="0"/>
              <w:marRight w:val="0"/>
              <w:marTop w:val="0"/>
              <w:marBottom w:val="0"/>
              <w:divBdr>
                <w:top w:val="none" w:sz="0" w:space="0" w:color="auto"/>
                <w:left w:val="none" w:sz="0" w:space="0" w:color="auto"/>
                <w:bottom w:val="none" w:sz="0" w:space="0" w:color="auto"/>
                <w:right w:val="none" w:sz="0" w:space="0" w:color="auto"/>
              </w:divBdr>
            </w:div>
            <w:div w:id="1299411248">
              <w:marLeft w:val="0"/>
              <w:marRight w:val="0"/>
              <w:marTop w:val="0"/>
              <w:marBottom w:val="0"/>
              <w:divBdr>
                <w:top w:val="none" w:sz="0" w:space="0" w:color="auto"/>
                <w:left w:val="none" w:sz="0" w:space="0" w:color="auto"/>
                <w:bottom w:val="none" w:sz="0" w:space="0" w:color="auto"/>
                <w:right w:val="none" w:sz="0" w:space="0" w:color="auto"/>
              </w:divBdr>
            </w:div>
            <w:div w:id="1853258050">
              <w:marLeft w:val="0"/>
              <w:marRight w:val="0"/>
              <w:marTop w:val="0"/>
              <w:marBottom w:val="0"/>
              <w:divBdr>
                <w:top w:val="none" w:sz="0" w:space="0" w:color="auto"/>
                <w:left w:val="none" w:sz="0" w:space="0" w:color="auto"/>
                <w:bottom w:val="none" w:sz="0" w:space="0" w:color="auto"/>
                <w:right w:val="none" w:sz="0" w:space="0" w:color="auto"/>
              </w:divBdr>
            </w:div>
          </w:divsChild>
        </w:div>
        <w:div w:id="1519155071">
          <w:marLeft w:val="0"/>
          <w:marRight w:val="0"/>
          <w:marTop w:val="0"/>
          <w:marBottom w:val="0"/>
          <w:divBdr>
            <w:top w:val="none" w:sz="0" w:space="0" w:color="auto"/>
            <w:left w:val="none" w:sz="0" w:space="0" w:color="auto"/>
            <w:bottom w:val="none" w:sz="0" w:space="0" w:color="auto"/>
            <w:right w:val="none" w:sz="0" w:space="0" w:color="auto"/>
          </w:divBdr>
        </w:div>
        <w:div w:id="1555505100">
          <w:marLeft w:val="0"/>
          <w:marRight w:val="0"/>
          <w:marTop w:val="0"/>
          <w:marBottom w:val="0"/>
          <w:divBdr>
            <w:top w:val="none" w:sz="0" w:space="0" w:color="auto"/>
            <w:left w:val="none" w:sz="0" w:space="0" w:color="auto"/>
            <w:bottom w:val="none" w:sz="0" w:space="0" w:color="auto"/>
            <w:right w:val="none" w:sz="0" w:space="0" w:color="auto"/>
          </w:divBdr>
          <w:divsChild>
            <w:div w:id="122044342">
              <w:marLeft w:val="0"/>
              <w:marRight w:val="0"/>
              <w:marTop w:val="0"/>
              <w:marBottom w:val="0"/>
              <w:divBdr>
                <w:top w:val="none" w:sz="0" w:space="0" w:color="auto"/>
                <w:left w:val="none" w:sz="0" w:space="0" w:color="auto"/>
                <w:bottom w:val="none" w:sz="0" w:space="0" w:color="auto"/>
                <w:right w:val="none" w:sz="0" w:space="0" w:color="auto"/>
              </w:divBdr>
            </w:div>
            <w:div w:id="857817974">
              <w:marLeft w:val="0"/>
              <w:marRight w:val="0"/>
              <w:marTop w:val="0"/>
              <w:marBottom w:val="0"/>
              <w:divBdr>
                <w:top w:val="none" w:sz="0" w:space="0" w:color="auto"/>
                <w:left w:val="none" w:sz="0" w:space="0" w:color="auto"/>
                <w:bottom w:val="none" w:sz="0" w:space="0" w:color="auto"/>
                <w:right w:val="none" w:sz="0" w:space="0" w:color="auto"/>
              </w:divBdr>
            </w:div>
            <w:div w:id="1013991569">
              <w:marLeft w:val="0"/>
              <w:marRight w:val="0"/>
              <w:marTop w:val="0"/>
              <w:marBottom w:val="0"/>
              <w:divBdr>
                <w:top w:val="none" w:sz="0" w:space="0" w:color="auto"/>
                <w:left w:val="none" w:sz="0" w:space="0" w:color="auto"/>
                <w:bottom w:val="none" w:sz="0" w:space="0" w:color="auto"/>
                <w:right w:val="none" w:sz="0" w:space="0" w:color="auto"/>
              </w:divBdr>
            </w:div>
            <w:div w:id="1092386406">
              <w:marLeft w:val="0"/>
              <w:marRight w:val="0"/>
              <w:marTop w:val="0"/>
              <w:marBottom w:val="0"/>
              <w:divBdr>
                <w:top w:val="none" w:sz="0" w:space="0" w:color="auto"/>
                <w:left w:val="none" w:sz="0" w:space="0" w:color="auto"/>
                <w:bottom w:val="none" w:sz="0" w:space="0" w:color="auto"/>
                <w:right w:val="none" w:sz="0" w:space="0" w:color="auto"/>
              </w:divBdr>
            </w:div>
            <w:div w:id="1514151794">
              <w:marLeft w:val="0"/>
              <w:marRight w:val="0"/>
              <w:marTop w:val="0"/>
              <w:marBottom w:val="0"/>
              <w:divBdr>
                <w:top w:val="none" w:sz="0" w:space="0" w:color="auto"/>
                <w:left w:val="none" w:sz="0" w:space="0" w:color="auto"/>
                <w:bottom w:val="none" w:sz="0" w:space="0" w:color="auto"/>
                <w:right w:val="none" w:sz="0" w:space="0" w:color="auto"/>
              </w:divBdr>
            </w:div>
          </w:divsChild>
        </w:div>
        <w:div w:id="1597134724">
          <w:marLeft w:val="0"/>
          <w:marRight w:val="0"/>
          <w:marTop w:val="0"/>
          <w:marBottom w:val="0"/>
          <w:divBdr>
            <w:top w:val="none" w:sz="0" w:space="0" w:color="auto"/>
            <w:left w:val="none" w:sz="0" w:space="0" w:color="auto"/>
            <w:bottom w:val="none" w:sz="0" w:space="0" w:color="auto"/>
            <w:right w:val="none" w:sz="0" w:space="0" w:color="auto"/>
          </w:divBdr>
        </w:div>
        <w:div w:id="1688020703">
          <w:marLeft w:val="0"/>
          <w:marRight w:val="0"/>
          <w:marTop w:val="0"/>
          <w:marBottom w:val="0"/>
          <w:divBdr>
            <w:top w:val="none" w:sz="0" w:space="0" w:color="auto"/>
            <w:left w:val="none" w:sz="0" w:space="0" w:color="auto"/>
            <w:bottom w:val="none" w:sz="0" w:space="0" w:color="auto"/>
            <w:right w:val="none" w:sz="0" w:space="0" w:color="auto"/>
          </w:divBdr>
        </w:div>
        <w:div w:id="1739204104">
          <w:marLeft w:val="0"/>
          <w:marRight w:val="0"/>
          <w:marTop w:val="0"/>
          <w:marBottom w:val="0"/>
          <w:divBdr>
            <w:top w:val="none" w:sz="0" w:space="0" w:color="auto"/>
            <w:left w:val="none" w:sz="0" w:space="0" w:color="auto"/>
            <w:bottom w:val="none" w:sz="0" w:space="0" w:color="auto"/>
            <w:right w:val="none" w:sz="0" w:space="0" w:color="auto"/>
          </w:divBdr>
          <w:divsChild>
            <w:div w:id="348876805">
              <w:marLeft w:val="0"/>
              <w:marRight w:val="0"/>
              <w:marTop w:val="0"/>
              <w:marBottom w:val="0"/>
              <w:divBdr>
                <w:top w:val="none" w:sz="0" w:space="0" w:color="auto"/>
                <w:left w:val="none" w:sz="0" w:space="0" w:color="auto"/>
                <w:bottom w:val="none" w:sz="0" w:space="0" w:color="auto"/>
                <w:right w:val="none" w:sz="0" w:space="0" w:color="auto"/>
              </w:divBdr>
            </w:div>
            <w:div w:id="517619117">
              <w:marLeft w:val="0"/>
              <w:marRight w:val="0"/>
              <w:marTop w:val="0"/>
              <w:marBottom w:val="0"/>
              <w:divBdr>
                <w:top w:val="none" w:sz="0" w:space="0" w:color="auto"/>
                <w:left w:val="none" w:sz="0" w:space="0" w:color="auto"/>
                <w:bottom w:val="none" w:sz="0" w:space="0" w:color="auto"/>
                <w:right w:val="none" w:sz="0" w:space="0" w:color="auto"/>
              </w:divBdr>
            </w:div>
            <w:div w:id="971446360">
              <w:marLeft w:val="0"/>
              <w:marRight w:val="0"/>
              <w:marTop w:val="0"/>
              <w:marBottom w:val="0"/>
              <w:divBdr>
                <w:top w:val="none" w:sz="0" w:space="0" w:color="auto"/>
                <w:left w:val="none" w:sz="0" w:space="0" w:color="auto"/>
                <w:bottom w:val="none" w:sz="0" w:space="0" w:color="auto"/>
                <w:right w:val="none" w:sz="0" w:space="0" w:color="auto"/>
              </w:divBdr>
            </w:div>
          </w:divsChild>
        </w:div>
        <w:div w:id="1745296923">
          <w:marLeft w:val="0"/>
          <w:marRight w:val="0"/>
          <w:marTop w:val="0"/>
          <w:marBottom w:val="0"/>
          <w:divBdr>
            <w:top w:val="none" w:sz="0" w:space="0" w:color="auto"/>
            <w:left w:val="none" w:sz="0" w:space="0" w:color="auto"/>
            <w:bottom w:val="none" w:sz="0" w:space="0" w:color="auto"/>
            <w:right w:val="none" w:sz="0" w:space="0" w:color="auto"/>
          </w:divBdr>
        </w:div>
        <w:div w:id="1753313450">
          <w:marLeft w:val="0"/>
          <w:marRight w:val="0"/>
          <w:marTop w:val="0"/>
          <w:marBottom w:val="0"/>
          <w:divBdr>
            <w:top w:val="none" w:sz="0" w:space="0" w:color="auto"/>
            <w:left w:val="none" w:sz="0" w:space="0" w:color="auto"/>
            <w:bottom w:val="none" w:sz="0" w:space="0" w:color="auto"/>
            <w:right w:val="none" w:sz="0" w:space="0" w:color="auto"/>
          </w:divBdr>
        </w:div>
        <w:div w:id="1779371199">
          <w:marLeft w:val="0"/>
          <w:marRight w:val="0"/>
          <w:marTop w:val="0"/>
          <w:marBottom w:val="0"/>
          <w:divBdr>
            <w:top w:val="none" w:sz="0" w:space="0" w:color="auto"/>
            <w:left w:val="none" w:sz="0" w:space="0" w:color="auto"/>
            <w:bottom w:val="none" w:sz="0" w:space="0" w:color="auto"/>
            <w:right w:val="none" w:sz="0" w:space="0" w:color="auto"/>
          </w:divBdr>
        </w:div>
        <w:div w:id="1783526859">
          <w:marLeft w:val="0"/>
          <w:marRight w:val="0"/>
          <w:marTop w:val="0"/>
          <w:marBottom w:val="0"/>
          <w:divBdr>
            <w:top w:val="none" w:sz="0" w:space="0" w:color="auto"/>
            <w:left w:val="none" w:sz="0" w:space="0" w:color="auto"/>
            <w:bottom w:val="none" w:sz="0" w:space="0" w:color="auto"/>
            <w:right w:val="none" w:sz="0" w:space="0" w:color="auto"/>
          </w:divBdr>
        </w:div>
        <w:div w:id="1785884742">
          <w:marLeft w:val="0"/>
          <w:marRight w:val="0"/>
          <w:marTop w:val="0"/>
          <w:marBottom w:val="0"/>
          <w:divBdr>
            <w:top w:val="none" w:sz="0" w:space="0" w:color="auto"/>
            <w:left w:val="none" w:sz="0" w:space="0" w:color="auto"/>
            <w:bottom w:val="none" w:sz="0" w:space="0" w:color="auto"/>
            <w:right w:val="none" w:sz="0" w:space="0" w:color="auto"/>
          </w:divBdr>
        </w:div>
        <w:div w:id="1818834488">
          <w:marLeft w:val="0"/>
          <w:marRight w:val="0"/>
          <w:marTop w:val="0"/>
          <w:marBottom w:val="0"/>
          <w:divBdr>
            <w:top w:val="none" w:sz="0" w:space="0" w:color="auto"/>
            <w:left w:val="none" w:sz="0" w:space="0" w:color="auto"/>
            <w:bottom w:val="none" w:sz="0" w:space="0" w:color="auto"/>
            <w:right w:val="none" w:sz="0" w:space="0" w:color="auto"/>
          </w:divBdr>
        </w:div>
        <w:div w:id="1860074505">
          <w:marLeft w:val="0"/>
          <w:marRight w:val="0"/>
          <w:marTop w:val="0"/>
          <w:marBottom w:val="0"/>
          <w:divBdr>
            <w:top w:val="none" w:sz="0" w:space="0" w:color="auto"/>
            <w:left w:val="none" w:sz="0" w:space="0" w:color="auto"/>
            <w:bottom w:val="none" w:sz="0" w:space="0" w:color="auto"/>
            <w:right w:val="none" w:sz="0" w:space="0" w:color="auto"/>
          </w:divBdr>
          <w:divsChild>
            <w:div w:id="48725941">
              <w:marLeft w:val="0"/>
              <w:marRight w:val="0"/>
              <w:marTop w:val="0"/>
              <w:marBottom w:val="0"/>
              <w:divBdr>
                <w:top w:val="none" w:sz="0" w:space="0" w:color="auto"/>
                <w:left w:val="none" w:sz="0" w:space="0" w:color="auto"/>
                <w:bottom w:val="none" w:sz="0" w:space="0" w:color="auto"/>
                <w:right w:val="none" w:sz="0" w:space="0" w:color="auto"/>
              </w:divBdr>
            </w:div>
            <w:div w:id="107970242">
              <w:marLeft w:val="0"/>
              <w:marRight w:val="0"/>
              <w:marTop w:val="0"/>
              <w:marBottom w:val="0"/>
              <w:divBdr>
                <w:top w:val="none" w:sz="0" w:space="0" w:color="auto"/>
                <w:left w:val="none" w:sz="0" w:space="0" w:color="auto"/>
                <w:bottom w:val="none" w:sz="0" w:space="0" w:color="auto"/>
                <w:right w:val="none" w:sz="0" w:space="0" w:color="auto"/>
              </w:divBdr>
            </w:div>
            <w:div w:id="661473211">
              <w:marLeft w:val="0"/>
              <w:marRight w:val="0"/>
              <w:marTop w:val="0"/>
              <w:marBottom w:val="0"/>
              <w:divBdr>
                <w:top w:val="none" w:sz="0" w:space="0" w:color="auto"/>
                <w:left w:val="none" w:sz="0" w:space="0" w:color="auto"/>
                <w:bottom w:val="none" w:sz="0" w:space="0" w:color="auto"/>
                <w:right w:val="none" w:sz="0" w:space="0" w:color="auto"/>
              </w:divBdr>
            </w:div>
            <w:div w:id="1267425977">
              <w:marLeft w:val="0"/>
              <w:marRight w:val="0"/>
              <w:marTop w:val="0"/>
              <w:marBottom w:val="0"/>
              <w:divBdr>
                <w:top w:val="none" w:sz="0" w:space="0" w:color="auto"/>
                <w:left w:val="none" w:sz="0" w:space="0" w:color="auto"/>
                <w:bottom w:val="none" w:sz="0" w:space="0" w:color="auto"/>
                <w:right w:val="none" w:sz="0" w:space="0" w:color="auto"/>
              </w:divBdr>
            </w:div>
            <w:div w:id="1363940272">
              <w:marLeft w:val="0"/>
              <w:marRight w:val="0"/>
              <w:marTop w:val="0"/>
              <w:marBottom w:val="0"/>
              <w:divBdr>
                <w:top w:val="none" w:sz="0" w:space="0" w:color="auto"/>
                <w:left w:val="none" w:sz="0" w:space="0" w:color="auto"/>
                <w:bottom w:val="none" w:sz="0" w:space="0" w:color="auto"/>
                <w:right w:val="none" w:sz="0" w:space="0" w:color="auto"/>
              </w:divBdr>
            </w:div>
          </w:divsChild>
        </w:div>
        <w:div w:id="1927348646">
          <w:marLeft w:val="0"/>
          <w:marRight w:val="0"/>
          <w:marTop w:val="0"/>
          <w:marBottom w:val="0"/>
          <w:divBdr>
            <w:top w:val="none" w:sz="0" w:space="0" w:color="auto"/>
            <w:left w:val="none" w:sz="0" w:space="0" w:color="auto"/>
            <w:bottom w:val="none" w:sz="0" w:space="0" w:color="auto"/>
            <w:right w:val="none" w:sz="0" w:space="0" w:color="auto"/>
          </w:divBdr>
          <w:divsChild>
            <w:div w:id="127433828">
              <w:marLeft w:val="0"/>
              <w:marRight w:val="0"/>
              <w:marTop w:val="0"/>
              <w:marBottom w:val="0"/>
              <w:divBdr>
                <w:top w:val="none" w:sz="0" w:space="0" w:color="auto"/>
                <w:left w:val="none" w:sz="0" w:space="0" w:color="auto"/>
                <w:bottom w:val="none" w:sz="0" w:space="0" w:color="auto"/>
                <w:right w:val="none" w:sz="0" w:space="0" w:color="auto"/>
              </w:divBdr>
            </w:div>
            <w:div w:id="869532073">
              <w:marLeft w:val="0"/>
              <w:marRight w:val="0"/>
              <w:marTop w:val="0"/>
              <w:marBottom w:val="0"/>
              <w:divBdr>
                <w:top w:val="none" w:sz="0" w:space="0" w:color="auto"/>
                <w:left w:val="none" w:sz="0" w:space="0" w:color="auto"/>
                <w:bottom w:val="none" w:sz="0" w:space="0" w:color="auto"/>
                <w:right w:val="none" w:sz="0" w:space="0" w:color="auto"/>
              </w:divBdr>
            </w:div>
            <w:div w:id="939753343">
              <w:marLeft w:val="0"/>
              <w:marRight w:val="0"/>
              <w:marTop w:val="0"/>
              <w:marBottom w:val="0"/>
              <w:divBdr>
                <w:top w:val="none" w:sz="0" w:space="0" w:color="auto"/>
                <w:left w:val="none" w:sz="0" w:space="0" w:color="auto"/>
                <w:bottom w:val="none" w:sz="0" w:space="0" w:color="auto"/>
                <w:right w:val="none" w:sz="0" w:space="0" w:color="auto"/>
              </w:divBdr>
            </w:div>
            <w:div w:id="1072895067">
              <w:marLeft w:val="0"/>
              <w:marRight w:val="0"/>
              <w:marTop w:val="0"/>
              <w:marBottom w:val="0"/>
              <w:divBdr>
                <w:top w:val="none" w:sz="0" w:space="0" w:color="auto"/>
                <w:left w:val="none" w:sz="0" w:space="0" w:color="auto"/>
                <w:bottom w:val="none" w:sz="0" w:space="0" w:color="auto"/>
                <w:right w:val="none" w:sz="0" w:space="0" w:color="auto"/>
              </w:divBdr>
            </w:div>
            <w:div w:id="1150516839">
              <w:marLeft w:val="0"/>
              <w:marRight w:val="0"/>
              <w:marTop w:val="0"/>
              <w:marBottom w:val="0"/>
              <w:divBdr>
                <w:top w:val="none" w:sz="0" w:space="0" w:color="auto"/>
                <w:left w:val="none" w:sz="0" w:space="0" w:color="auto"/>
                <w:bottom w:val="none" w:sz="0" w:space="0" w:color="auto"/>
                <w:right w:val="none" w:sz="0" w:space="0" w:color="auto"/>
              </w:divBdr>
            </w:div>
            <w:div w:id="1319841009">
              <w:marLeft w:val="0"/>
              <w:marRight w:val="0"/>
              <w:marTop w:val="0"/>
              <w:marBottom w:val="0"/>
              <w:divBdr>
                <w:top w:val="none" w:sz="0" w:space="0" w:color="auto"/>
                <w:left w:val="none" w:sz="0" w:space="0" w:color="auto"/>
                <w:bottom w:val="none" w:sz="0" w:space="0" w:color="auto"/>
                <w:right w:val="none" w:sz="0" w:space="0" w:color="auto"/>
              </w:divBdr>
            </w:div>
            <w:div w:id="1467316682">
              <w:marLeft w:val="0"/>
              <w:marRight w:val="0"/>
              <w:marTop w:val="0"/>
              <w:marBottom w:val="0"/>
              <w:divBdr>
                <w:top w:val="none" w:sz="0" w:space="0" w:color="auto"/>
                <w:left w:val="none" w:sz="0" w:space="0" w:color="auto"/>
                <w:bottom w:val="none" w:sz="0" w:space="0" w:color="auto"/>
                <w:right w:val="none" w:sz="0" w:space="0" w:color="auto"/>
              </w:divBdr>
            </w:div>
            <w:div w:id="1611088745">
              <w:marLeft w:val="0"/>
              <w:marRight w:val="0"/>
              <w:marTop w:val="0"/>
              <w:marBottom w:val="0"/>
              <w:divBdr>
                <w:top w:val="none" w:sz="0" w:space="0" w:color="auto"/>
                <w:left w:val="none" w:sz="0" w:space="0" w:color="auto"/>
                <w:bottom w:val="none" w:sz="0" w:space="0" w:color="auto"/>
                <w:right w:val="none" w:sz="0" w:space="0" w:color="auto"/>
              </w:divBdr>
            </w:div>
          </w:divsChild>
        </w:div>
        <w:div w:id="2017998672">
          <w:marLeft w:val="0"/>
          <w:marRight w:val="0"/>
          <w:marTop w:val="0"/>
          <w:marBottom w:val="0"/>
          <w:divBdr>
            <w:top w:val="none" w:sz="0" w:space="0" w:color="auto"/>
            <w:left w:val="none" w:sz="0" w:space="0" w:color="auto"/>
            <w:bottom w:val="none" w:sz="0" w:space="0" w:color="auto"/>
            <w:right w:val="none" w:sz="0" w:space="0" w:color="auto"/>
          </w:divBdr>
          <w:divsChild>
            <w:div w:id="164782841">
              <w:marLeft w:val="0"/>
              <w:marRight w:val="0"/>
              <w:marTop w:val="0"/>
              <w:marBottom w:val="0"/>
              <w:divBdr>
                <w:top w:val="none" w:sz="0" w:space="0" w:color="auto"/>
                <w:left w:val="none" w:sz="0" w:space="0" w:color="auto"/>
                <w:bottom w:val="none" w:sz="0" w:space="0" w:color="auto"/>
                <w:right w:val="none" w:sz="0" w:space="0" w:color="auto"/>
              </w:divBdr>
            </w:div>
            <w:div w:id="206453617">
              <w:marLeft w:val="0"/>
              <w:marRight w:val="0"/>
              <w:marTop w:val="0"/>
              <w:marBottom w:val="0"/>
              <w:divBdr>
                <w:top w:val="none" w:sz="0" w:space="0" w:color="auto"/>
                <w:left w:val="none" w:sz="0" w:space="0" w:color="auto"/>
                <w:bottom w:val="none" w:sz="0" w:space="0" w:color="auto"/>
                <w:right w:val="none" w:sz="0" w:space="0" w:color="auto"/>
              </w:divBdr>
            </w:div>
            <w:div w:id="559831323">
              <w:marLeft w:val="0"/>
              <w:marRight w:val="0"/>
              <w:marTop w:val="0"/>
              <w:marBottom w:val="0"/>
              <w:divBdr>
                <w:top w:val="none" w:sz="0" w:space="0" w:color="auto"/>
                <w:left w:val="none" w:sz="0" w:space="0" w:color="auto"/>
                <w:bottom w:val="none" w:sz="0" w:space="0" w:color="auto"/>
                <w:right w:val="none" w:sz="0" w:space="0" w:color="auto"/>
              </w:divBdr>
            </w:div>
            <w:div w:id="1409696637">
              <w:marLeft w:val="0"/>
              <w:marRight w:val="0"/>
              <w:marTop w:val="0"/>
              <w:marBottom w:val="0"/>
              <w:divBdr>
                <w:top w:val="none" w:sz="0" w:space="0" w:color="auto"/>
                <w:left w:val="none" w:sz="0" w:space="0" w:color="auto"/>
                <w:bottom w:val="none" w:sz="0" w:space="0" w:color="auto"/>
                <w:right w:val="none" w:sz="0" w:space="0" w:color="auto"/>
              </w:divBdr>
            </w:div>
            <w:div w:id="1914774150">
              <w:marLeft w:val="0"/>
              <w:marRight w:val="0"/>
              <w:marTop w:val="0"/>
              <w:marBottom w:val="0"/>
              <w:divBdr>
                <w:top w:val="none" w:sz="0" w:space="0" w:color="auto"/>
                <w:left w:val="none" w:sz="0" w:space="0" w:color="auto"/>
                <w:bottom w:val="none" w:sz="0" w:space="0" w:color="auto"/>
                <w:right w:val="none" w:sz="0" w:space="0" w:color="auto"/>
              </w:divBdr>
            </w:div>
          </w:divsChild>
        </w:div>
        <w:div w:id="2026396659">
          <w:marLeft w:val="0"/>
          <w:marRight w:val="0"/>
          <w:marTop w:val="0"/>
          <w:marBottom w:val="0"/>
          <w:divBdr>
            <w:top w:val="none" w:sz="0" w:space="0" w:color="auto"/>
            <w:left w:val="none" w:sz="0" w:space="0" w:color="auto"/>
            <w:bottom w:val="none" w:sz="0" w:space="0" w:color="auto"/>
            <w:right w:val="none" w:sz="0" w:space="0" w:color="auto"/>
          </w:divBdr>
        </w:div>
        <w:div w:id="2043703620">
          <w:marLeft w:val="0"/>
          <w:marRight w:val="0"/>
          <w:marTop w:val="0"/>
          <w:marBottom w:val="0"/>
          <w:divBdr>
            <w:top w:val="none" w:sz="0" w:space="0" w:color="auto"/>
            <w:left w:val="none" w:sz="0" w:space="0" w:color="auto"/>
            <w:bottom w:val="none" w:sz="0" w:space="0" w:color="auto"/>
            <w:right w:val="none" w:sz="0" w:space="0" w:color="auto"/>
          </w:divBdr>
          <w:divsChild>
            <w:div w:id="129902351">
              <w:marLeft w:val="0"/>
              <w:marRight w:val="0"/>
              <w:marTop w:val="0"/>
              <w:marBottom w:val="0"/>
              <w:divBdr>
                <w:top w:val="none" w:sz="0" w:space="0" w:color="auto"/>
                <w:left w:val="none" w:sz="0" w:space="0" w:color="auto"/>
                <w:bottom w:val="none" w:sz="0" w:space="0" w:color="auto"/>
                <w:right w:val="none" w:sz="0" w:space="0" w:color="auto"/>
              </w:divBdr>
            </w:div>
            <w:div w:id="146166852">
              <w:marLeft w:val="0"/>
              <w:marRight w:val="0"/>
              <w:marTop w:val="0"/>
              <w:marBottom w:val="0"/>
              <w:divBdr>
                <w:top w:val="none" w:sz="0" w:space="0" w:color="auto"/>
                <w:left w:val="none" w:sz="0" w:space="0" w:color="auto"/>
                <w:bottom w:val="none" w:sz="0" w:space="0" w:color="auto"/>
                <w:right w:val="none" w:sz="0" w:space="0" w:color="auto"/>
              </w:divBdr>
            </w:div>
            <w:div w:id="542250759">
              <w:marLeft w:val="0"/>
              <w:marRight w:val="0"/>
              <w:marTop w:val="0"/>
              <w:marBottom w:val="0"/>
              <w:divBdr>
                <w:top w:val="none" w:sz="0" w:space="0" w:color="auto"/>
                <w:left w:val="none" w:sz="0" w:space="0" w:color="auto"/>
                <w:bottom w:val="none" w:sz="0" w:space="0" w:color="auto"/>
                <w:right w:val="none" w:sz="0" w:space="0" w:color="auto"/>
              </w:divBdr>
            </w:div>
            <w:div w:id="1637687316">
              <w:marLeft w:val="0"/>
              <w:marRight w:val="0"/>
              <w:marTop w:val="0"/>
              <w:marBottom w:val="0"/>
              <w:divBdr>
                <w:top w:val="none" w:sz="0" w:space="0" w:color="auto"/>
                <w:left w:val="none" w:sz="0" w:space="0" w:color="auto"/>
                <w:bottom w:val="none" w:sz="0" w:space="0" w:color="auto"/>
                <w:right w:val="none" w:sz="0" w:space="0" w:color="auto"/>
              </w:divBdr>
            </w:div>
            <w:div w:id="1923875884">
              <w:marLeft w:val="0"/>
              <w:marRight w:val="0"/>
              <w:marTop w:val="0"/>
              <w:marBottom w:val="0"/>
              <w:divBdr>
                <w:top w:val="none" w:sz="0" w:space="0" w:color="auto"/>
                <w:left w:val="none" w:sz="0" w:space="0" w:color="auto"/>
                <w:bottom w:val="none" w:sz="0" w:space="0" w:color="auto"/>
                <w:right w:val="none" w:sz="0" w:space="0" w:color="auto"/>
              </w:divBdr>
            </w:div>
          </w:divsChild>
        </w:div>
        <w:div w:id="2044288843">
          <w:marLeft w:val="0"/>
          <w:marRight w:val="0"/>
          <w:marTop w:val="0"/>
          <w:marBottom w:val="0"/>
          <w:divBdr>
            <w:top w:val="none" w:sz="0" w:space="0" w:color="auto"/>
            <w:left w:val="none" w:sz="0" w:space="0" w:color="auto"/>
            <w:bottom w:val="none" w:sz="0" w:space="0" w:color="auto"/>
            <w:right w:val="none" w:sz="0" w:space="0" w:color="auto"/>
          </w:divBdr>
        </w:div>
        <w:div w:id="2085909699">
          <w:marLeft w:val="0"/>
          <w:marRight w:val="0"/>
          <w:marTop w:val="0"/>
          <w:marBottom w:val="0"/>
          <w:divBdr>
            <w:top w:val="none" w:sz="0" w:space="0" w:color="auto"/>
            <w:left w:val="none" w:sz="0" w:space="0" w:color="auto"/>
            <w:bottom w:val="none" w:sz="0" w:space="0" w:color="auto"/>
            <w:right w:val="none" w:sz="0" w:space="0" w:color="auto"/>
          </w:divBdr>
        </w:div>
        <w:div w:id="2115591599">
          <w:marLeft w:val="0"/>
          <w:marRight w:val="0"/>
          <w:marTop w:val="0"/>
          <w:marBottom w:val="0"/>
          <w:divBdr>
            <w:top w:val="none" w:sz="0" w:space="0" w:color="auto"/>
            <w:left w:val="none" w:sz="0" w:space="0" w:color="auto"/>
            <w:bottom w:val="none" w:sz="0" w:space="0" w:color="auto"/>
            <w:right w:val="none" w:sz="0" w:space="0" w:color="auto"/>
          </w:divBdr>
        </w:div>
      </w:divsChild>
    </w:div>
    <w:div w:id="1380979947">
      <w:bodyDiv w:val="1"/>
      <w:marLeft w:val="0"/>
      <w:marRight w:val="0"/>
      <w:marTop w:val="0"/>
      <w:marBottom w:val="0"/>
      <w:divBdr>
        <w:top w:val="none" w:sz="0" w:space="0" w:color="auto"/>
        <w:left w:val="none" w:sz="0" w:space="0" w:color="auto"/>
        <w:bottom w:val="none" w:sz="0" w:space="0" w:color="auto"/>
        <w:right w:val="none" w:sz="0" w:space="0" w:color="auto"/>
      </w:divBdr>
      <w:divsChild>
        <w:div w:id="236868508">
          <w:marLeft w:val="0"/>
          <w:marRight w:val="0"/>
          <w:marTop w:val="0"/>
          <w:marBottom w:val="0"/>
          <w:divBdr>
            <w:top w:val="none" w:sz="0" w:space="0" w:color="auto"/>
            <w:left w:val="none" w:sz="0" w:space="0" w:color="auto"/>
            <w:bottom w:val="none" w:sz="0" w:space="0" w:color="auto"/>
            <w:right w:val="none" w:sz="0" w:space="0" w:color="auto"/>
          </w:divBdr>
        </w:div>
        <w:div w:id="474032334">
          <w:marLeft w:val="0"/>
          <w:marRight w:val="0"/>
          <w:marTop w:val="0"/>
          <w:marBottom w:val="0"/>
          <w:divBdr>
            <w:top w:val="none" w:sz="0" w:space="0" w:color="auto"/>
            <w:left w:val="none" w:sz="0" w:space="0" w:color="auto"/>
            <w:bottom w:val="none" w:sz="0" w:space="0" w:color="auto"/>
            <w:right w:val="none" w:sz="0" w:space="0" w:color="auto"/>
          </w:divBdr>
        </w:div>
        <w:div w:id="1939171126">
          <w:marLeft w:val="0"/>
          <w:marRight w:val="0"/>
          <w:marTop w:val="0"/>
          <w:marBottom w:val="0"/>
          <w:divBdr>
            <w:top w:val="none" w:sz="0" w:space="0" w:color="auto"/>
            <w:left w:val="none" w:sz="0" w:space="0" w:color="auto"/>
            <w:bottom w:val="none" w:sz="0" w:space="0" w:color="auto"/>
            <w:right w:val="none" w:sz="0" w:space="0" w:color="auto"/>
          </w:divBdr>
        </w:div>
        <w:div w:id="476728262">
          <w:marLeft w:val="0"/>
          <w:marRight w:val="0"/>
          <w:marTop w:val="0"/>
          <w:marBottom w:val="0"/>
          <w:divBdr>
            <w:top w:val="none" w:sz="0" w:space="0" w:color="auto"/>
            <w:left w:val="none" w:sz="0" w:space="0" w:color="auto"/>
            <w:bottom w:val="none" w:sz="0" w:space="0" w:color="auto"/>
            <w:right w:val="none" w:sz="0" w:space="0" w:color="auto"/>
          </w:divBdr>
        </w:div>
        <w:div w:id="233980435">
          <w:marLeft w:val="0"/>
          <w:marRight w:val="0"/>
          <w:marTop w:val="0"/>
          <w:marBottom w:val="0"/>
          <w:divBdr>
            <w:top w:val="none" w:sz="0" w:space="0" w:color="auto"/>
            <w:left w:val="none" w:sz="0" w:space="0" w:color="auto"/>
            <w:bottom w:val="none" w:sz="0" w:space="0" w:color="auto"/>
            <w:right w:val="none" w:sz="0" w:space="0" w:color="auto"/>
          </w:divBdr>
        </w:div>
        <w:div w:id="128940595">
          <w:marLeft w:val="0"/>
          <w:marRight w:val="0"/>
          <w:marTop w:val="0"/>
          <w:marBottom w:val="0"/>
          <w:divBdr>
            <w:top w:val="none" w:sz="0" w:space="0" w:color="auto"/>
            <w:left w:val="none" w:sz="0" w:space="0" w:color="auto"/>
            <w:bottom w:val="none" w:sz="0" w:space="0" w:color="auto"/>
            <w:right w:val="none" w:sz="0" w:space="0" w:color="auto"/>
          </w:divBdr>
        </w:div>
        <w:div w:id="51198288">
          <w:marLeft w:val="0"/>
          <w:marRight w:val="0"/>
          <w:marTop w:val="0"/>
          <w:marBottom w:val="0"/>
          <w:divBdr>
            <w:top w:val="none" w:sz="0" w:space="0" w:color="auto"/>
            <w:left w:val="none" w:sz="0" w:space="0" w:color="auto"/>
            <w:bottom w:val="none" w:sz="0" w:space="0" w:color="auto"/>
            <w:right w:val="none" w:sz="0" w:space="0" w:color="auto"/>
          </w:divBdr>
        </w:div>
        <w:div w:id="1022820381">
          <w:marLeft w:val="0"/>
          <w:marRight w:val="0"/>
          <w:marTop w:val="0"/>
          <w:marBottom w:val="0"/>
          <w:divBdr>
            <w:top w:val="none" w:sz="0" w:space="0" w:color="auto"/>
            <w:left w:val="none" w:sz="0" w:space="0" w:color="auto"/>
            <w:bottom w:val="none" w:sz="0" w:space="0" w:color="auto"/>
            <w:right w:val="none" w:sz="0" w:space="0" w:color="auto"/>
          </w:divBdr>
        </w:div>
      </w:divsChild>
    </w:div>
    <w:div w:id="1593396026">
      <w:bodyDiv w:val="1"/>
      <w:marLeft w:val="0"/>
      <w:marRight w:val="0"/>
      <w:marTop w:val="0"/>
      <w:marBottom w:val="0"/>
      <w:divBdr>
        <w:top w:val="none" w:sz="0" w:space="0" w:color="auto"/>
        <w:left w:val="none" w:sz="0" w:space="0" w:color="auto"/>
        <w:bottom w:val="none" w:sz="0" w:space="0" w:color="auto"/>
        <w:right w:val="none" w:sz="0" w:space="0" w:color="auto"/>
      </w:divBdr>
      <w:divsChild>
        <w:div w:id="642076409">
          <w:marLeft w:val="0"/>
          <w:marRight w:val="0"/>
          <w:marTop w:val="0"/>
          <w:marBottom w:val="0"/>
          <w:divBdr>
            <w:top w:val="none" w:sz="0" w:space="0" w:color="auto"/>
            <w:left w:val="none" w:sz="0" w:space="0" w:color="auto"/>
            <w:bottom w:val="none" w:sz="0" w:space="0" w:color="auto"/>
            <w:right w:val="none" w:sz="0" w:space="0" w:color="auto"/>
          </w:divBdr>
        </w:div>
        <w:div w:id="844633434">
          <w:marLeft w:val="0"/>
          <w:marRight w:val="0"/>
          <w:marTop w:val="0"/>
          <w:marBottom w:val="0"/>
          <w:divBdr>
            <w:top w:val="none" w:sz="0" w:space="0" w:color="auto"/>
            <w:left w:val="none" w:sz="0" w:space="0" w:color="auto"/>
            <w:bottom w:val="none" w:sz="0" w:space="0" w:color="auto"/>
            <w:right w:val="none" w:sz="0" w:space="0" w:color="auto"/>
          </w:divBdr>
        </w:div>
        <w:div w:id="874661792">
          <w:marLeft w:val="0"/>
          <w:marRight w:val="0"/>
          <w:marTop w:val="0"/>
          <w:marBottom w:val="0"/>
          <w:divBdr>
            <w:top w:val="none" w:sz="0" w:space="0" w:color="auto"/>
            <w:left w:val="none" w:sz="0" w:space="0" w:color="auto"/>
            <w:bottom w:val="none" w:sz="0" w:space="0" w:color="auto"/>
            <w:right w:val="none" w:sz="0" w:space="0" w:color="auto"/>
          </w:divBdr>
        </w:div>
        <w:div w:id="1189752676">
          <w:marLeft w:val="0"/>
          <w:marRight w:val="0"/>
          <w:marTop w:val="0"/>
          <w:marBottom w:val="0"/>
          <w:divBdr>
            <w:top w:val="none" w:sz="0" w:space="0" w:color="auto"/>
            <w:left w:val="none" w:sz="0" w:space="0" w:color="auto"/>
            <w:bottom w:val="none" w:sz="0" w:space="0" w:color="auto"/>
            <w:right w:val="none" w:sz="0" w:space="0" w:color="auto"/>
          </w:divBdr>
          <w:divsChild>
            <w:div w:id="1681156515">
              <w:marLeft w:val="-75"/>
              <w:marRight w:val="0"/>
              <w:marTop w:val="30"/>
              <w:marBottom w:val="30"/>
              <w:divBdr>
                <w:top w:val="none" w:sz="0" w:space="0" w:color="auto"/>
                <w:left w:val="none" w:sz="0" w:space="0" w:color="auto"/>
                <w:bottom w:val="none" w:sz="0" w:space="0" w:color="auto"/>
                <w:right w:val="none" w:sz="0" w:space="0" w:color="auto"/>
              </w:divBdr>
              <w:divsChild>
                <w:div w:id="3091702">
                  <w:marLeft w:val="0"/>
                  <w:marRight w:val="0"/>
                  <w:marTop w:val="0"/>
                  <w:marBottom w:val="0"/>
                  <w:divBdr>
                    <w:top w:val="none" w:sz="0" w:space="0" w:color="auto"/>
                    <w:left w:val="none" w:sz="0" w:space="0" w:color="auto"/>
                    <w:bottom w:val="none" w:sz="0" w:space="0" w:color="auto"/>
                    <w:right w:val="none" w:sz="0" w:space="0" w:color="auto"/>
                  </w:divBdr>
                  <w:divsChild>
                    <w:div w:id="1413310635">
                      <w:marLeft w:val="0"/>
                      <w:marRight w:val="0"/>
                      <w:marTop w:val="0"/>
                      <w:marBottom w:val="0"/>
                      <w:divBdr>
                        <w:top w:val="none" w:sz="0" w:space="0" w:color="auto"/>
                        <w:left w:val="none" w:sz="0" w:space="0" w:color="auto"/>
                        <w:bottom w:val="none" w:sz="0" w:space="0" w:color="auto"/>
                        <w:right w:val="none" w:sz="0" w:space="0" w:color="auto"/>
                      </w:divBdr>
                    </w:div>
                  </w:divsChild>
                </w:div>
                <w:div w:id="41056508">
                  <w:marLeft w:val="0"/>
                  <w:marRight w:val="0"/>
                  <w:marTop w:val="0"/>
                  <w:marBottom w:val="0"/>
                  <w:divBdr>
                    <w:top w:val="none" w:sz="0" w:space="0" w:color="auto"/>
                    <w:left w:val="none" w:sz="0" w:space="0" w:color="auto"/>
                    <w:bottom w:val="none" w:sz="0" w:space="0" w:color="auto"/>
                    <w:right w:val="none" w:sz="0" w:space="0" w:color="auto"/>
                  </w:divBdr>
                  <w:divsChild>
                    <w:div w:id="1475951086">
                      <w:marLeft w:val="0"/>
                      <w:marRight w:val="0"/>
                      <w:marTop w:val="0"/>
                      <w:marBottom w:val="0"/>
                      <w:divBdr>
                        <w:top w:val="none" w:sz="0" w:space="0" w:color="auto"/>
                        <w:left w:val="none" w:sz="0" w:space="0" w:color="auto"/>
                        <w:bottom w:val="none" w:sz="0" w:space="0" w:color="auto"/>
                        <w:right w:val="none" w:sz="0" w:space="0" w:color="auto"/>
                      </w:divBdr>
                    </w:div>
                  </w:divsChild>
                </w:div>
                <w:div w:id="71852596">
                  <w:marLeft w:val="0"/>
                  <w:marRight w:val="0"/>
                  <w:marTop w:val="0"/>
                  <w:marBottom w:val="0"/>
                  <w:divBdr>
                    <w:top w:val="none" w:sz="0" w:space="0" w:color="auto"/>
                    <w:left w:val="none" w:sz="0" w:space="0" w:color="auto"/>
                    <w:bottom w:val="none" w:sz="0" w:space="0" w:color="auto"/>
                    <w:right w:val="none" w:sz="0" w:space="0" w:color="auto"/>
                  </w:divBdr>
                  <w:divsChild>
                    <w:div w:id="62724031">
                      <w:marLeft w:val="0"/>
                      <w:marRight w:val="0"/>
                      <w:marTop w:val="0"/>
                      <w:marBottom w:val="0"/>
                      <w:divBdr>
                        <w:top w:val="none" w:sz="0" w:space="0" w:color="auto"/>
                        <w:left w:val="none" w:sz="0" w:space="0" w:color="auto"/>
                        <w:bottom w:val="none" w:sz="0" w:space="0" w:color="auto"/>
                        <w:right w:val="none" w:sz="0" w:space="0" w:color="auto"/>
                      </w:divBdr>
                    </w:div>
                  </w:divsChild>
                </w:div>
                <w:div w:id="206797670">
                  <w:marLeft w:val="0"/>
                  <w:marRight w:val="0"/>
                  <w:marTop w:val="0"/>
                  <w:marBottom w:val="0"/>
                  <w:divBdr>
                    <w:top w:val="none" w:sz="0" w:space="0" w:color="auto"/>
                    <w:left w:val="none" w:sz="0" w:space="0" w:color="auto"/>
                    <w:bottom w:val="none" w:sz="0" w:space="0" w:color="auto"/>
                    <w:right w:val="none" w:sz="0" w:space="0" w:color="auto"/>
                  </w:divBdr>
                  <w:divsChild>
                    <w:div w:id="604190921">
                      <w:marLeft w:val="0"/>
                      <w:marRight w:val="0"/>
                      <w:marTop w:val="0"/>
                      <w:marBottom w:val="0"/>
                      <w:divBdr>
                        <w:top w:val="none" w:sz="0" w:space="0" w:color="auto"/>
                        <w:left w:val="none" w:sz="0" w:space="0" w:color="auto"/>
                        <w:bottom w:val="none" w:sz="0" w:space="0" w:color="auto"/>
                        <w:right w:val="none" w:sz="0" w:space="0" w:color="auto"/>
                      </w:divBdr>
                    </w:div>
                  </w:divsChild>
                </w:div>
                <w:div w:id="212431723">
                  <w:marLeft w:val="0"/>
                  <w:marRight w:val="0"/>
                  <w:marTop w:val="0"/>
                  <w:marBottom w:val="0"/>
                  <w:divBdr>
                    <w:top w:val="none" w:sz="0" w:space="0" w:color="auto"/>
                    <w:left w:val="none" w:sz="0" w:space="0" w:color="auto"/>
                    <w:bottom w:val="none" w:sz="0" w:space="0" w:color="auto"/>
                    <w:right w:val="none" w:sz="0" w:space="0" w:color="auto"/>
                  </w:divBdr>
                  <w:divsChild>
                    <w:div w:id="246114740">
                      <w:marLeft w:val="0"/>
                      <w:marRight w:val="0"/>
                      <w:marTop w:val="0"/>
                      <w:marBottom w:val="0"/>
                      <w:divBdr>
                        <w:top w:val="none" w:sz="0" w:space="0" w:color="auto"/>
                        <w:left w:val="none" w:sz="0" w:space="0" w:color="auto"/>
                        <w:bottom w:val="none" w:sz="0" w:space="0" w:color="auto"/>
                        <w:right w:val="none" w:sz="0" w:space="0" w:color="auto"/>
                      </w:divBdr>
                    </w:div>
                    <w:div w:id="1103308076">
                      <w:marLeft w:val="0"/>
                      <w:marRight w:val="0"/>
                      <w:marTop w:val="0"/>
                      <w:marBottom w:val="0"/>
                      <w:divBdr>
                        <w:top w:val="none" w:sz="0" w:space="0" w:color="auto"/>
                        <w:left w:val="none" w:sz="0" w:space="0" w:color="auto"/>
                        <w:bottom w:val="none" w:sz="0" w:space="0" w:color="auto"/>
                        <w:right w:val="none" w:sz="0" w:space="0" w:color="auto"/>
                      </w:divBdr>
                    </w:div>
                  </w:divsChild>
                </w:div>
                <w:div w:id="223764515">
                  <w:marLeft w:val="0"/>
                  <w:marRight w:val="0"/>
                  <w:marTop w:val="0"/>
                  <w:marBottom w:val="0"/>
                  <w:divBdr>
                    <w:top w:val="none" w:sz="0" w:space="0" w:color="auto"/>
                    <w:left w:val="none" w:sz="0" w:space="0" w:color="auto"/>
                    <w:bottom w:val="none" w:sz="0" w:space="0" w:color="auto"/>
                    <w:right w:val="none" w:sz="0" w:space="0" w:color="auto"/>
                  </w:divBdr>
                  <w:divsChild>
                    <w:div w:id="1555266242">
                      <w:marLeft w:val="0"/>
                      <w:marRight w:val="0"/>
                      <w:marTop w:val="0"/>
                      <w:marBottom w:val="0"/>
                      <w:divBdr>
                        <w:top w:val="none" w:sz="0" w:space="0" w:color="auto"/>
                        <w:left w:val="none" w:sz="0" w:space="0" w:color="auto"/>
                        <w:bottom w:val="none" w:sz="0" w:space="0" w:color="auto"/>
                        <w:right w:val="none" w:sz="0" w:space="0" w:color="auto"/>
                      </w:divBdr>
                    </w:div>
                  </w:divsChild>
                </w:div>
                <w:div w:id="263193094">
                  <w:marLeft w:val="0"/>
                  <w:marRight w:val="0"/>
                  <w:marTop w:val="0"/>
                  <w:marBottom w:val="0"/>
                  <w:divBdr>
                    <w:top w:val="none" w:sz="0" w:space="0" w:color="auto"/>
                    <w:left w:val="none" w:sz="0" w:space="0" w:color="auto"/>
                    <w:bottom w:val="none" w:sz="0" w:space="0" w:color="auto"/>
                    <w:right w:val="none" w:sz="0" w:space="0" w:color="auto"/>
                  </w:divBdr>
                  <w:divsChild>
                    <w:div w:id="2080126456">
                      <w:marLeft w:val="0"/>
                      <w:marRight w:val="0"/>
                      <w:marTop w:val="0"/>
                      <w:marBottom w:val="0"/>
                      <w:divBdr>
                        <w:top w:val="none" w:sz="0" w:space="0" w:color="auto"/>
                        <w:left w:val="none" w:sz="0" w:space="0" w:color="auto"/>
                        <w:bottom w:val="none" w:sz="0" w:space="0" w:color="auto"/>
                        <w:right w:val="none" w:sz="0" w:space="0" w:color="auto"/>
                      </w:divBdr>
                    </w:div>
                  </w:divsChild>
                </w:div>
                <w:div w:id="280459476">
                  <w:marLeft w:val="0"/>
                  <w:marRight w:val="0"/>
                  <w:marTop w:val="0"/>
                  <w:marBottom w:val="0"/>
                  <w:divBdr>
                    <w:top w:val="none" w:sz="0" w:space="0" w:color="auto"/>
                    <w:left w:val="none" w:sz="0" w:space="0" w:color="auto"/>
                    <w:bottom w:val="none" w:sz="0" w:space="0" w:color="auto"/>
                    <w:right w:val="none" w:sz="0" w:space="0" w:color="auto"/>
                  </w:divBdr>
                  <w:divsChild>
                    <w:div w:id="1249078410">
                      <w:marLeft w:val="0"/>
                      <w:marRight w:val="0"/>
                      <w:marTop w:val="0"/>
                      <w:marBottom w:val="0"/>
                      <w:divBdr>
                        <w:top w:val="none" w:sz="0" w:space="0" w:color="auto"/>
                        <w:left w:val="none" w:sz="0" w:space="0" w:color="auto"/>
                        <w:bottom w:val="none" w:sz="0" w:space="0" w:color="auto"/>
                        <w:right w:val="none" w:sz="0" w:space="0" w:color="auto"/>
                      </w:divBdr>
                    </w:div>
                  </w:divsChild>
                </w:div>
                <w:div w:id="289014265">
                  <w:marLeft w:val="0"/>
                  <w:marRight w:val="0"/>
                  <w:marTop w:val="0"/>
                  <w:marBottom w:val="0"/>
                  <w:divBdr>
                    <w:top w:val="none" w:sz="0" w:space="0" w:color="auto"/>
                    <w:left w:val="none" w:sz="0" w:space="0" w:color="auto"/>
                    <w:bottom w:val="none" w:sz="0" w:space="0" w:color="auto"/>
                    <w:right w:val="none" w:sz="0" w:space="0" w:color="auto"/>
                  </w:divBdr>
                  <w:divsChild>
                    <w:div w:id="2107773840">
                      <w:marLeft w:val="0"/>
                      <w:marRight w:val="0"/>
                      <w:marTop w:val="0"/>
                      <w:marBottom w:val="0"/>
                      <w:divBdr>
                        <w:top w:val="none" w:sz="0" w:space="0" w:color="auto"/>
                        <w:left w:val="none" w:sz="0" w:space="0" w:color="auto"/>
                        <w:bottom w:val="none" w:sz="0" w:space="0" w:color="auto"/>
                        <w:right w:val="none" w:sz="0" w:space="0" w:color="auto"/>
                      </w:divBdr>
                    </w:div>
                  </w:divsChild>
                </w:div>
                <w:div w:id="337344032">
                  <w:marLeft w:val="0"/>
                  <w:marRight w:val="0"/>
                  <w:marTop w:val="0"/>
                  <w:marBottom w:val="0"/>
                  <w:divBdr>
                    <w:top w:val="none" w:sz="0" w:space="0" w:color="auto"/>
                    <w:left w:val="none" w:sz="0" w:space="0" w:color="auto"/>
                    <w:bottom w:val="none" w:sz="0" w:space="0" w:color="auto"/>
                    <w:right w:val="none" w:sz="0" w:space="0" w:color="auto"/>
                  </w:divBdr>
                  <w:divsChild>
                    <w:div w:id="301157999">
                      <w:marLeft w:val="0"/>
                      <w:marRight w:val="0"/>
                      <w:marTop w:val="0"/>
                      <w:marBottom w:val="0"/>
                      <w:divBdr>
                        <w:top w:val="none" w:sz="0" w:space="0" w:color="auto"/>
                        <w:left w:val="none" w:sz="0" w:space="0" w:color="auto"/>
                        <w:bottom w:val="none" w:sz="0" w:space="0" w:color="auto"/>
                        <w:right w:val="none" w:sz="0" w:space="0" w:color="auto"/>
                      </w:divBdr>
                    </w:div>
                  </w:divsChild>
                </w:div>
                <w:div w:id="360401089">
                  <w:marLeft w:val="0"/>
                  <w:marRight w:val="0"/>
                  <w:marTop w:val="0"/>
                  <w:marBottom w:val="0"/>
                  <w:divBdr>
                    <w:top w:val="none" w:sz="0" w:space="0" w:color="auto"/>
                    <w:left w:val="none" w:sz="0" w:space="0" w:color="auto"/>
                    <w:bottom w:val="none" w:sz="0" w:space="0" w:color="auto"/>
                    <w:right w:val="none" w:sz="0" w:space="0" w:color="auto"/>
                  </w:divBdr>
                  <w:divsChild>
                    <w:div w:id="372075898">
                      <w:marLeft w:val="0"/>
                      <w:marRight w:val="0"/>
                      <w:marTop w:val="0"/>
                      <w:marBottom w:val="0"/>
                      <w:divBdr>
                        <w:top w:val="none" w:sz="0" w:space="0" w:color="auto"/>
                        <w:left w:val="none" w:sz="0" w:space="0" w:color="auto"/>
                        <w:bottom w:val="none" w:sz="0" w:space="0" w:color="auto"/>
                        <w:right w:val="none" w:sz="0" w:space="0" w:color="auto"/>
                      </w:divBdr>
                    </w:div>
                  </w:divsChild>
                </w:div>
                <w:div w:id="370808564">
                  <w:marLeft w:val="0"/>
                  <w:marRight w:val="0"/>
                  <w:marTop w:val="0"/>
                  <w:marBottom w:val="0"/>
                  <w:divBdr>
                    <w:top w:val="none" w:sz="0" w:space="0" w:color="auto"/>
                    <w:left w:val="none" w:sz="0" w:space="0" w:color="auto"/>
                    <w:bottom w:val="none" w:sz="0" w:space="0" w:color="auto"/>
                    <w:right w:val="none" w:sz="0" w:space="0" w:color="auto"/>
                  </w:divBdr>
                  <w:divsChild>
                    <w:div w:id="205413873">
                      <w:marLeft w:val="0"/>
                      <w:marRight w:val="0"/>
                      <w:marTop w:val="0"/>
                      <w:marBottom w:val="0"/>
                      <w:divBdr>
                        <w:top w:val="none" w:sz="0" w:space="0" w:color="auto"/>
                        <w:left w:val="none" w:sz="0" w:space="0" w:color="auto"/>
                        <w:bottom w:val="none" w:sz="0" w:space="0" w:color="auto"/>
                        <w:right w:val="none" w:sz="0" w:space="0" w:color="auto"/>
                      </w:divBdr>
                    </w:div>
                  </w:divsChild>
                </w:div>
                <w:div w:id="378474026">
                  <w:marLeft w:val="0"/>
                  <w:marRight w:val="0"/>
                  <w:marTop w:val="0"/>
                  <w:marBottom w:val="0"/>
                  <w:divBdr>
                    <w:top w:val="none" w:sz="0" w:space="0" w:color="auto"/>
                    <w:left w:val="none" w:sz="0" w:space="0" w:color="auto"/>
                    <w:bottom w:val="none" w:sz="0" w:space="0" w:color="auto"/>
                    <w:right w:val="none" w:sz="0" w:space="0" w:color="auto"/>
                  </w:divBdr>
                  <w:divsChild>
                    <w:div w:id="548884162">
                      <w:marLeft w:val="0"/>
                      <w:marRight w:val="0"/>
                      <w:marTop w:val="0"/>
                      <w:marBottom w:val="0"/>
                      <w:divBdr>
                        <w:top w:val="none" w:sz="0" w:space="0" w:color="auto"/>
                        <w:left w:val="none" w:sz="0" w:space="0" w:color="auto"/>
                        <w:bottom w:val="none" w:sz="0" w:space="0" w:color="auto"/>
                        <w:right w:val="none" w:sz="0" w:space="0" w:color="auto"/>
                      </w:divBdr>
                    </w:div>
                  </w:divsChild>
                </w:div>
                <w:div w:id="434253976">
                  <w:marLeft w:val="0"/>
                  <w:marRight w:val="0"/>
                  <w:marTop w:val="0"/>
                  <w:marBottom w:val="0"/>
                  <w:divBdr>
                    <w:top w:val="none" w:sz="0" w:space="0" w:color="auto"/>
                    <w:left w:val="none" w:sz="0" w:space="0" w:color="auto"/>
                    <w:bottom w:val="none" w:sz="0" w:space="0" w:color="auto"/>
                    <w:right w:val="none" w:sz="0" w:space="0" w:color="auto"/>
                  </w:divBdr>
                  <w:divsChild>
                    <w:div w:id="1701083792">
                      <w:marLeft w:val="0"/>
                      <w:marRight w:val="0"/>
                      <w:marTop w:val="0"/>
                      <w:marBottom w:val="0"/>
                      <w:divBdr>
                        <w:top w:val="none" w:sz="0" w:space="0" w:color="auto"/>
                        <w:left w:val="none" w:sz="0" w:space="0" w:color="auto"/>
                        <w:bottom w:val="none" w:sz="0" w:space="0" w:color="auto"/>
                        <w:right w:val="none" w:sz="0" w:space="0" w:color="auto"/>
                      </w:divBdr>
                    </w:div>
                  </w:divsChild>
                </w:div>
                <w:div w:id="442578617">
                  <w:marLeft w:val="0"/>
                  <w:marRight w:val="0"/>
                  <w:marTop w:val="0"/>
                  <w:marBottom w:val="0"/>
                  <w:divBdr>
                    <w:top w:val="none" w:sz="0" w:space="0" w:color="auto"/>
                    <w:left w:val="none" w:sz="0" w:space="0" w:color="auto"/>
                    <w:bottom w:val="none" w:sz="0" w:space="0" w:color="auto"/>
                    <w:right w:val="none" w:sz="0" w:space="0" w:color="auto"/>
                  </w:divBdr>
                  <w:divsChild>
                    <w:div w:id="894976545">
                      <w:marLeft w:val="0"/>
                      <w:marRight w:val="0"/>
                      <w:marTop w:val="0"/>
                      <w:marBottom w:val="0"/>
                      <w:divBdr>
                        <w:top w:val="none" w:sz="0" w:space="0" w:color="auto"/>
                        <w:left w:val="none" w:sz="0" w:space="0" w:color="auto"/>
                        <w:bottom w:val="none" w:sz="0" w:space="0" w:color="auto"/>
                        <w:right w:val="none" w:sz="0" w:space="0" w:color="auto"/>
                      </w:divBdr>
                    </w:div>
                  </w:divsChild>
                </w:div>
                <w:div w:id="489248596">
                  <w:marLeft w:val="0"/>
                  <w:marRight w:val="0"/>
                  <w:marTop w:val="0"/>
                  <w:marBottom w:val="0"/>
                  <w:divBdr>
                    <w:top w:val="none" w:sz="0" w:space="0" w:color="auto"/>
                    <w:left w:val="none" w:sz="0" w:space="0" w:color="auto"/>
                    <w:bottom w:val="none" w:sz="0" w:space="0" w:color="auto"/>
                    <w:right w:val="none" w:sz="0" w:space="0" w:color="auto"/>
                  </w:divBdr>
                  <w:divsChild>
                    <w:div w:id="364599229">
                      <w:marLeft w:val="0"/>
                      <w:marRight w:val="0"/>
                      <w:marTop w:val="0"/>
                      <w:marBottom w:val="0"/>
                      <w:divBdr>
                        <w:top w:val="none" w:sz="0" w:space="0" w:color="auto"/>
                        <w:left w:val="none" w:sz="0" w:space="0" w:color="auto"/>
                        <w:bottom w:val="none" w:sz="0" w:space="0" w:color="auto"/>
                        <w:right w:val="none" w:sz="0" w:space="0" w:color="auto"/>
                      </w:divBdr>
                    </w:div>
                  </w:divsChild>
                </w:div>
                <w:div w:id="495805148">
                  <w:marLeft w:val="0"/>
                  <w:marRight w:val="0"/>
                  <w:marTop w:val="0"/>
                  <w:marBottom w:val="0"/>
                  <w:divBdr>
                    <w:top w:val="none" w:sz="0" w:space="0" w:color="auto"/>
                    <w:left w:val="none" w:sz="0" w:space="0" w:color="auto"/>
                    <w:bottom w:val="none" w:sz="0" w:space="0" w:color="auto"/>
                    <w:right w:val="none" w:sz="0" w:space="0" w:color="auto"/>
                  </w:divBdr>
                  <w:divsChild>
                    <w:div w:id="993724828">
                      <w:marLeft w:val="0"/>
                      <w:marRight w:val="0"/>
                      <w:marTop w:val="0"/>
                      <w:marBottom w:val="0"/>
                      <w:divBdr>
                        <w:top w:val="none" w:sz="0" w:space="0" w:color="auto"/>
                        <w:left w:val="none" w:sz="0" w:space="0" w:color="auto"/>
                        <w:bottom w:val="none" w:sz="0" w:space="0" w:color="auto"/>
                        <w:right w:val="none" w:sz="0" w:space="0" w:color="auto"/>
                      </w:divBdr>
                    </w:div>
                  </w:divsChild>
                </w:div>
                <w:div w:id="537595934">
                  <w:marLeft w:val="0"/>
                  <w:marRight w:val="0"/>
                  <w:marTop w:val="0"/>
                  <w:marBottom w:val="0"/>
                  <w:divBdr>
                    <w:top w:val="none" w:sz="0" w:space="0" w:color="auto"/>
                    <w:left w:val="none" w:sz="0" w:space="0" w:color="auto"/>
                    <w:bottom w:val="none" w:sz="0" w:space="0" w:color="auto"/>
                    <w:right w:val="none" w:sz="0" w:space="0" w:color="auto"/>
                  </w:divBdr>
                  <w:divsChild>
                    <w:div w:id="96103833">
                      <w:marLeft w:val="0"/>
                      <w:marRight w:val="0"/>
                      <w:marTop w:val="0"/>
                      <w:marBottom w:val="0"/>
                      <w:divBdr>
                        <w:top w:val="none" w:sz="0" w:space="0" w:color="auto"/>
                        <w:left w:val="none" w:sz="0" w:space="0" w:color="auto"/>
                        <w:bottom w:val="none" w:sz="0" w:space="0" w:color="auto"/>
                        <w:right w:val="none" w:sz="0" w:space="0" w:color="auto"/>
                      </w:divBdr>
                    </w:div>
                  </w:divsChild>
                </w:div>
                <w:div w:id="552237510">
                  <w:marLeft w:val="0"/>
                  <w:marRight w:val="0"/>
                  <w:marTop w:val="0"/>
                  <w:marBottom w:val="0"/>
                  <w:divBdr>
                    <w:top w:val="none" w:sz="0" w:space="0" w:color="auto"/>
                    <w:left w:val="none" w:sz="0" w:space="0" w:color="auto"/>
                    <w:bottom w:val="none" w:sz="0" w:space="0" w:color="auto"/>
                    <w:right w:val="none" w:sz="0" w:space="0" w:color="auto"/>
                  </w:divBdr>
                  <w:divsChild>
                    <w:div w:id="158008895">
                      <w:marLeft w:val="0"/>
                      <w:marRight w:val="0"/>
                      <w:marTop w:val="0"/>
                      <w:marBottom w:val="0"/>
                      <w:divBdr>
                        <w:top w:val="none" w:sz="0" w:space="0" w:color="auto"/>
                        <w:left w:val="none" w:sz="0" w:space="0" w:color="auto"/>
                        <w:bottom w:val="none" w:sz="0" w:space="0" w:color="auto"/>
                        <w:right w:val="none" w:sz="0" w:space="0" w:color="auto"/>
                      </w:divBdr>
                    </w:div>
                    <w:div w:id="2035383145">
                      <w:marLeft w:val="0"/>
                      <w:marRight w:val="0"/>
                      <w:marTop w:val="0"/>
                      <w:marBottom w:val="0"/>
                      <w:divBdr>
                        <w:top w:val="none" w:sz="0" w:space="0" w:color="auto"/>
                        <w:left w:val="none" w:sz="0" w:space="0" w:color="auto"/>
                        <w:bottom w:val="none" w:sz="0" w:space="0" w:color="auto"/>
                        <w:right w:val="none" w:sz="0" w:space="0" w:color="auto"/>
                      </w:divBdr>
                    </w:div>
                  </w:divsChild>
                </w:div>
                <w:div w:id="592207821">
                  <w:marLeft w:val="0"/>
                  <w:marRight w:val="0"/>
                  <w:marTop w:val="0"/>
                  <w:marBottom w:val="0"/>
                  <w:divBdr>
                    <w:top w:val="none" w:sz="0" w:space="0" w:color="auto"/>
                    <w:left w:val="none" w:sz="0" w:space="0" w:color="auto"/>
                    <w:bottom w:val="none" w:sz="0" w:space="0" w:color="auto"/>
                    <w:right w:val="none" w:sz="0" w:space="0" w:color="auto"/>
                  </w:divBdr>
                  <w:divsChild>
                    <w:div w:id="1105541945">
                      <w:marLeft w:val="0"/>
                      <w:marRight w:val="0"/>
                      <w:marTop w:val="0"/>
                      <w:marBottom w:val="0"/>
                      <w:divBdr>
                        <w:top w:val="none" w:sz="0" w:space="0" w:color="auto"/>
                        <w:left w:val="none" w:sz="0" w:space="0" w:color="auto"/>
                        <w:bottom w:val="none" w:sz="0" w:space="0" w:color="auto"/>
                        <w:right w:val="none" w:sz="0" w:space="0" w:color="auto"/>
                      </w:divBdr>
                    </w:div>
                  </w:divsChild>
                </w:div>
                <w:div w:id="616716771">
                  <w:marLeft w:val="0"/>
                  <w:marRight w:val="0"/>
                  <w:marTop w:val="0"/>
                  <w:marBottom w:val="0"/>
                  <w:divBdr>
                    <w:top w:val="none" w:sz="0" w:space="0" w:color="auto"/>
                    <w:left w:val="none" w:sz="0" w:space="0" w:color="auto"/>
                    <w:bottom w:val="none" w:sz="0" w:space="0" w:color="auto"/>
                    <w:right w:val="none" w:sz="0" w:space="0" w:color="auto"/>
                  </w:divBdr>
                  <w:divsChild>
                    <w:div w:id="58790681">
                      <w:marLeft w:val="0"/>
                      <w:marRight w:val="0"/>
                      <w:marTop w:val="0"/>
                      <w:marBottom w:val="0"/>
                      <w:divBdr>
                        <w:top w:val="none" w:sz="0" w:space="0" w:color="auto"/>
                        <w:left w:val="none" w:sz="0" w:space="0" w:color="auto"/>
                        <w:bottom w:val="none" w:sz="0" w:space="0" w:color="auto"/>
                        <w:right w:val="none" w:sz="0" w:space="0" w:color="auto"/>
                      </w:divBdr>
                    </w:div>
                  </w:divsChild>
                </w:div>
                <w:div w:id="621227069">
                  <w:marLeft w:val="0"/>
                  <w:marRight w:val="0"/>
                  <w:marTop w:val="0"/>
                  <w:marBottom w:val="0"/>
                  <w:divBdr>
                    <w:top w:val="none" w:sz="0" w:space="0" w:color="auto"/>
                    <w:left w:val="none" w:sz="0" w:space="0" w:color="auto"/>
                    <w:bottom w:val="none" w:sz="0" w:space="0" w:color="auto"/>
                    <w:right w:val="none" w:sz="0" w:space="0" w:color="auto"/>
                  </w:divBdr>
                  <w:divsChild>
                    <w:div w:id="1987855352">
                      <w:marLeft w:val="0"/>
                      <w:marRight w:val="0"/>
                      <w:marTop w:val="0"/>
                      <w:marBottom w:val="0"/>
                      <w:divBdr>
                        <w:top w:val="none" w:sz="0" w:space="0" w:color="auto"/>
                        <w:left w:val="none" w:sz="0" w:space="0" w:color="auto"/>
                        <w:bottom w:val="none" w:sz="0" w:space="0" w:color="auto"/>
                        <w:right w:val="none" w:sz="0" w:space="0" w:color="auto"/>
                      </w:divBdr>
                    </w:div>
                  </w:divsChild>
                </w:div>
                <w:div w:id="626203206">
                  <w:marLeft w:val="0"/>
                  <w:marRight w:val="0"/>
                  <w:marTop w:val="0"/>
                  <w:marBottom w:val="0"/>
                  <w:divBdr>
                    <w:top w:val="none" w:sz="0" w:space="0" w:color="auto"/>
                    <w:left w:val="none" w:sz="0" w:space="0" w:color="auto"/>
                    <w:bottom w:val="none" w:sz="0" w:space="0" w:color="auto"/>
                    <w:right w:val="none" w:sz="0" w:space="0" w:color="auto"/>
                  </w:divBdr>
                  <w:divsChild>
                    <w:div w:id="1487430273">
                      <w:marLeft w:val="0"/>
                      <w:marRight w:val="0"/>
                      <w:marTop w:val="0"/>
                      <w:marBottom w:val="0"/>
                      <w:divBdr>
                        <w:top w:val="none" w:sz="0" w:space="0" w:color="auto"/>
                        <w:left w:val="none" w:sz="0" w:space="0" w:color="auto"/>
                        <w:bottom w:val="none" w:sz="0" w:space="0" w:color="auto"/>
                        <w:right w:val="none" w:sz="0" w:space="0" w:color="auto"/>
                      </w:divBdr>
                    </w:div>
                  </w:divsChild>
                </w:div>
                <w:div w:id="699859158">
                  <w:marLeft w:val="0"/>
                  <w:marRight w:val="0"/>
                  <w:marTop w:val="0"/>
                  <w:marBottom w:val="0"/>
                  <w:divBdr>
                    <w:top w:val="none" w:sz="0" w:space="0" w:color="auto"/>
                    <w:left w:val="none" w:sz="0" w:space="0" w:color="auto"/>
                    <w:bottom w:val="none" w:sz="0" w:space="0" w:color="auto"/>
                    <w:right w:val="none" w:sz="0" w:space="0" w:color="auto"/>
                  </w:divBdr>
                  <w:divsChild>
                    <w:div w:id="144204211">
                      <w:marLeft w:val="0"/>
                      <w:marRight w:val="0"/>
                      <w:marTop w:val="0"/>
                      <w:marBottom w:val="0"/>
                      <w:divBdr>
                        <w:top w:val="none" w:sz="0" w:space="0" w:color="auto"/>
                        <w:left w:val="none" w:sz="0" w:space="0" w:color="auto"/>
                        <w:bottom w:val="none" w:sz="0" w:space="0" w:color="auto"/>
                        <w:right w:val="none" w:sz="0" w:space="0" w:color="auto"/>
                      </w:divBdr>
                    </w:div>
                  </w:divsChild>
                </w:div>
                <w:div w:id="734552178">
                  <w:marLeft w:val="0"/>
                  <w:marRight w:val="0"/>
                  <w:marTop w:val="0"/>
                  <w:marBottom w:val="0"/>
                  <w:divBdr>
                    <w:top w:val="none" w:sz="0" w:space="0" w:color="auto"/>
                    <w:left w:val="none" w:sz="0" w:space="0" w:color="auto"/>
                    <w:bottom w:val="none" w:sz="0" w:space="0" w:color="auto"/>
                    <w:right w:val="none" w:sz="0" w:space="0" w:color="auto"/>
                  </w:divBdr>
                  <w:divsChild>
                    <w:div w:id="1298955549">
                      <w:marLeft w:val="0"/>
                      <w:marRight w:val="0"/>
                      <w:marTop w:val="0"/>
                      <w:marBottom w:val="0"/>
                      <w:divBdr>
                        <w:top w:val="none" w:sz="0" w:space="0" w:color="auto"/>
                        <w:left w:val="none" w:sz="0" w:space="0" w:color="auto"/>
                        <w:bottom w:val="none" w:sz="0" w:space="0" w:color="auto"/>
                        <w:right w:val="none" w:sz="0" w:space="0" w:color="auto"/>
                      </w:divBdr>
                    </w:div>
                    <w:div w:id="1912889899">
                      <w:marLeft w:val="0"/>
                      <w:marRight w:val="0"/>
                      <w:marTop w:val="0"/>
                      <w:marBottom w:val="0"/>
                      <w:divBdr>
                        <w:top w:val="none" w:sz="0" w:space="0" w:color="auto"/>
                        <w:left w:val="none" w:sz="0" w:space="0" w:color="auto"/>
                        <w:bottom w:val="none" w:sz="0" w:space="0" w:color="auto"/>
                        <w:right w:val="none" w:sz="0" w:space="0" w:color="auto"/>
                      </w:divBdr>
                    </w:div>
                  </w:divsChild>
                </w:div>
                <w:div w:id="758019496">
                  <w:marLeft w:val="0"/>
                  <w:marRight w:val="0"/>
                  <w:marTop w:val="0"/>
                  <w:marBottom w:val="0"/>
                  <w:divBdr>
                    <w:top w:val="none" w:sz="0" w:space="0" w:color="auto"/>
                    <w:left w:val="none" w:sz="0" w:space="0" w:color="auto"/>
                    <w:bottom w:val="none" w:sz="0" w:space="0" w:color="auto"/>
                    <w:right w:val="none" w:sz="0" w:space="0" w:color="auto"/>
                  </w:divBdr>
                  <w:divsChild>
                    <w:div w:id="716583170">
                      <w:marLeft w:val="0"/>
                      <w:marRight w:val="0"/>
                      <w:marTop w:val="0"/>
                      <w:marBottom w:val="0"/>
                      <w:divBdr>
                        <w:top w:val="none" w:sz="0" w:space="0" w:color="auto"/>
                        <w:left w:val="none" w:sz="0" w:space="0" w:color="auto"/>
                        <w:bottom w:val="none" w:sz="0" w:space="0" w:color="auto"/>
                        <w:right w:val="none" w:sz="0" w:space="0" w:color="auto"/>
                      </w:divBdr>
                    </w:div>
                  </w:divsChild>
                </w:div>
                <w:div w:id="767122831">
                  <w:marLeft w:val="0"/>
                  <w:marRight w:val="0"/>
                  <w:marTop w:val="0"/>
                  <w:marBottom w:val="0"/>
                  <w:divBdr>
                    <w:top w:val="none" w:sz="0" w:space="0" w:color="auto"/>
                    <w:left w:val="none" w:sz="0" w:space="0" w:color="auto"/>
                    <w:bottom w:val="none" w:sz="0" w:space="0" w:color="auto"/>
                    <w:right w:val="none" w:sz="0" w:space="0" w:color="auto"/>
                  </w:divBdr>
                  <w:divsChild>
                    <w:div w:id="1407611139">
                      <w:marLeft w:val="0"/>
                      <w:marRight w:val="0"/>
                      <w:marTop w:val="0"/>
                      <w:marBottom w:val="0"/>
                      <w:divBdr>
                        <w:top w:val="none" w:sz="0" w:space="0" w:color="auto"/>
                        <w:left w:val="none" w:sz="0" w:space="0" w:color="auto"/>
                        <w:bottom w:val="none" w:sz="0" w:space="0" w:color="auto"/>
                        <w:right w:val="none" w:sz="0" w:space="0" w:color="auto"/>
                      </w:divBdr>
                    </w:div>
                  </w:divsChild>
                </w:div>
                <w:div w:id="782844283">
                  <w:marLeft w:val="0"/>
                  <w:marRight w:val="0"/>
                  <w:marTop w:val="0"/>
                  <w:marBottom w:val="0"/>
                  <w:divBdr>
                    <w:top w:val="none" w:sz="0" w:space="0" w:color="auto"/>
                    <w:left w:val="none" w:sz="0" w:space="0" w:color="auto"/>
                    <w:bottom w:val="none" w:sz="0" w:space="0" w:color="auto"/>
                    <w:right w:val="none" w:sz="0" w:space="0" w:color="auto"/>
                  </w:divBdr>
                  <w:divsChild>
                    <w:div w:id="417681525">
                      <w:marLeft w:val="0"/>
                      <w:marRight w:val="0"/>
                      <w:marTop w:val="0"/>
                      <w:marBottom w:val="0"/>
                      <w:divBdr>
                        <w:top w:val="none" w:sz="0" w:space="0" w:color="auto"/>
                        <w:left w:val="none" w:sz="0" w:space="0" w:color="auto"/>
                        <w:bottom w:val="none" w:sz="0" w:space="0" w:color="auto"/>
                        <w:right w:val="none" w:sz="0" w:space="0" w:color="auto"/>
                      </w:divBdr>
                    </w:div>
                  </w:divsChild>
                </w:div>
                <w:div w:id="788476891">
                  <w:marLeft w:val="0"/>
                  <w:marRight w:val="0"/>
                  <w:marTop w:val="0"/>
                  <w:marBottom w:val="0"/>
                  <w:divBdr>
                    <w:top w:val="none" w:sz="0" w:space="0" w:color="auto"/>
                    <w:left w:val="none" w:sz="0" w:space="0" w:color="auto"/>
                    <w:bottom w:val="none" w:sz="0" w:space="0" w:color="auto"/>
                    <w:right w:val="none" w:sz="0" w:space="0" w:color="auto"/>
                  </w:divBdr>
                  <w:divsChild>
                    <w:div w:id="1595700003">
                      <w:marLeft w:val="0"/>
                      <w:marRight w:val="0"/>
                      <w:marTop w:val="0"/>
                      <w:marBottom w:val="0"/>
                      <w:divBdr>
                        <w:top w:val="none" w:sz="0" w:space="0" w:color="auto"/>
                        <w:left w:val="none" w:sz="0" w:space="0" w:color="auto"/>
                        <w:bottom w:val="none" w:sz="0" w:space="0" w:color="auto"/>
                        <w:right w:val="none" w:sz="0" w:space="0" w:color="auto"/>
                      </w:divBdr>
                    </w:div>
                  </w:divsChild>
                </w:div>
                <w:div w:id="890532282">
                  <w:marLeft w:val="0"/>
                  <w:marRight w:val="0"/>
                  <w:marTop w:val="0"/>
                  <w:marBottom w:val="0"/>
                  <w:divBdr>
                    <w:top w:val="none" w:sz="0" w:space="0" w:color="auto"/>
                    <w:left w:val="none" w:sz="0" w:space="0" w:color="auto"/>
                    <w:bottom w:val="none" w:sz="0" w:space="0" w:color="auto"/>
                    <w:right w:val="none" w:sz="0" w:space="0" w:color="auto"/>
                  </w:divBdr>
                  <w:divsChild>
                    <w:div w:id="1450125293">
                      <w:marLeft w:val="0"/>
                      <w:marRight w:val="0"/>
                      <w:marTop w:val="0"/>
                      <w:marBottom w:val="0"/>
                      <w:divBdr>
                        <w:top w:val="none" w:sz="0" w:space="0" w:color="auto"/>
                        <w:left w:val="none" w:sz="0" w:space="0" w:color="auto"/>
                        <w:bottom w:val="none" w:sz="0" w:space="0" w:color="auto"/>
                        <w:right w:val="none" w:sz="0" w:space="0" w:color="auto"/>
                      </w:divBdr>
                    </w:div>
                  </w:divsChild>
                </w:div>
                <w:div w:id="903024955">
                  <w:marLeft w:val="0"/>
                  <w:marRight w:val="0"/>
                  <w:marTop w:val="0"/>
                  <w:marBottom w:val="0"/>
                  <w:divBdr>
                    <w:top w:val="none" w:sz="0" w:space="0" w:color="auto"/>
                    <w:left w:val="none" w:sz="0" w:space="0" w:color="auto"/>
                    <w:bottom w:val="none" w:sz="0" w:space="0" w:color="auto"/>
                    <w:right w:val="none" w:sz="0" w:space="0" w:color="auto"/>
                  </w:divBdr>
                  <w:divsChild>
                    <w:div w:id="372735370">
                      <w:marLeft w:val="0"/>
                      <w:marRight w:val="0"/>
                      <w:marTop w:val="0"/>
                      <w:marBottom w:val="0"/>
                      <w:divBdr>
                        <w:top w:val="none" w:sz="0" w:space="0" w:color="auto"/>
                        <w:left w:val="none" w:sz="0" w:space="0" w:color="auto"/>
                        <w:bottom w:val="none" w:sz="0" w:space="0" w:color="auto"/>
                        <w:right w:val="none" w:sz="0" w:space="0" w:color="auto"/>
                      </w:divBdr>
                    </w:div>
                  </w:divsChild>
                </w:div>
                <w:div w:id="903641813">
                  <w:marLeft w:val="0"/>
                  <w:marRight w:val="0"/>
                  <w:marTop w:val="0"/>
                  <w:marBottom w:val="0"/>
                  <w:divBdr>
                    <w:top w:val="none" w:sz="0" w:space="0" w:color="auto"/>
                    <w:left w:val="none" w:sz="0" w:space="0" w:color="auto"/>
                    <w:bottom w:val="none" w:sz="0" w:space="0" w:color="auto"/>
                    <w:right w:val="none" w:sz="0" w:space="0" w:color="auto"/>
                  </w:divBdr>
                  <w:divsChild>
                    <w:div w:id="1846048120">
                      <w:marLeft w:val="0"/>
                      <w:marRight w:val="0"/>
                      <w:marTop w:val="0"/>
                      <w:marBottom w:val="0"/>
                      <w:divBdr>
                        <w:top w:val="none" w:sz="0" w:space="0" w:color="auto"/>
                        <w:left w:val="none" w:sz="0" w:space="0" w:color="auto"/>
                        <w:bottom w:val="none" w:sz="0" w:space="0" w:color="auto"/>
                        <w:right w:val="none" w:sz="0" w:space="0" w:color="auto"/>
                      </w:divBdr>
                    </w:div>
                  </w:divsChild>
                </w:div>
                <w:div w:id="907805127">
                  <w:marLeft w:val="0"/>
                  <w:marRight w:val="0"/>
                  <w:marTop w:val="0"/>
                  <w:marBottom w:val="0"/>
                  <w:divBdr>
                    <w:top w:val="none" w:sz="0" w:space="0" w:color="auto"/>
                    <w:left w:val="none" w:sz="0" w:space="0" w:color="auto"/>
                    <w:bottom w:val="none" w:sz="0" w:space="0" w:color="auto"/>
                    <w:right w:val="none" w:sz="0" w:space="0" w:color="auto"/>
                  </w:divBdr>
                  <w:divsChild>
                    <w:div w:id="432555524">
                      <w:marLeft w:val="0"/>
                      <w:marRight w:val="0"/>
                      <w:marTop w:val="0"/>
                      <w:marBottom w:val="0"/>
                      <w:divBdr>
                        <w:top w:val="none" w:sz="0" w:space="0" w:color="auto"/>
                        <w:left w:val="none" w:sz="0" w:space="0" w:color="auto"/>
                        <w:bottom w:val="none" w:sz="0" w:space="0" w:color="auto"/>
                        <w:right w:val="none" w:sz="0" w:space="0" w:color="auto"/>
                      </w:divBdr>
                    </w:div>
                  </w:divsChild>
                </w:div>
                <w:div w:id="923342021">
                  <w:marLeft w:val="0"/>
                  <w:marRight w:val="0"/>
                  <w:marTop w:val="0"/>
                  <w:marBottom w:val="0"/>
                  <w:divBdr>
                    <w:top w:val="none" w:sz="0" w:space="0" w:color="auto"/>
                    <w:left w:val="none" w:sz="0" w:space="0" w:color="auto"/>
                    <w:bottom w:val="none" w:sz="0" w:space="0" w:color="auto"/>
                    <w:right w:val="none" w:sz="0" w:space="0" w:color="auto"/>
                  </w:divBdr>
                  <w:divsChild>
                    <w:div w:id="874805321">
                      <w:marLeft w:val="0"/>
                      <w:marRight w:val="0"/>
                      <w:marTop w:val="0"/>
                      <w:marBottom w:val="0"/>
                      <w:divBdr>
                        <w:top w:val="none" w:sz="0" w:space="0" w:color="auto"/>
                        <w:left w:val="none" w:sz="0" w:space="0" w:color="auto"/>
                        <w:bottom w:val="none" w:sz="0" w:space="0" w:color="auto"/>
                        <w:right w:val="none" w:sz="0" w:space="0" w:color="auto"/>
                      </w:divBdr>
                    </w:div>
                  </w:divsChild>
                </w:div>
                <w:div w:id="1004629259">
                  <w:marLeft w:val="0"/>
                  <w:marRight w:val="0"/>
                  <w:marTop w:val="0"/>
                  <w:marBottom w:val="0"/>
                  <w:divBdr>
                    <w:top w:val="none" w:sz="0" w:space="0" w:color="auto"/>
                    <w:left w:val="none" w:sz="0" w:space="0" w:color="auto"/>
                    <w:bottom w:val="none" w:sz="0" w:space="0" w:color="auto"/>
                    <w:right w:val="none" w:sz="0" w:space="0" w:color="auto"/>
                  </w:divBdr>
                  <w:divsChild>
                    <w:div w:id="1745492031">
                      <w:marLeft w:val="0"/>
                      <w:marRight w:val="0"/>
                      <w:marTop w:val="0"/>
                      <w:marBottom w:val="0"/>
                      <w:divBdr>
                        <w:top w:val="none" w:sz="0" w:space="0" w:color="auto"/>
                        <w:left w:val="none" w:sz="0" w:space="0" w:color="auto"/>
                        <w:bottom w:val="none" w:sz="0" w:space="0" w:color="auto"/>
                        <w:right w:val="none" w:sz="0" w:space="0" w:color="auto"/>
                      </w:divBdr>
                    </w:div>
                  </w:divsChild>
                </w:div>
                <w:div w:id="1048841601">
                  <w:marLeft w:val="0"/>
                  <w:marRight w:val="0"/>
                  <w:marTop w:val="0"/>
                  <w:marBottom w:val="0"/>
                  <w:divBdr>
                    <w:top w:val="none" w:sz="0" w:space="0" w:color="auto"/>
                    <w:left w:val="none" w:sz="0" w:space="0" w:color="auto"/>
                    <w:bottom w:val="none" w:sz="0" w:space="0" w:color="auto"/>
                    <w:right w:val="none" w:sz="0" w:space="0" w:color="auto"/>
                  </w:divBdr>
                  <w:divsChild>
                    <w:div w:id="691221629">
                      <w:marLeft w:val="0"/>
                      <w:marRight w:val="0"/>
                      <w:marTop w:val="0"/>
                      <w:marBottom w:val="0"/>
                      <w:divBdr>
                        <w:top w:val="none" w:sz="0" w:space="0" w:color="auto"/>
                        <w:left w:val="none" w:sz="0" w:space="0" w:color="auto"/>
                        <w:bottom w:val="none" w:sz="0" w:space="0" w:color="auto"/>
                        <w:right w:val="none" w:sz="0" w:space="0" w:color="auto"/>
                      </w:divBdr>
                    </w:div>
                  </w:divsChild>
                </w:div>
                <w:div w:id="1068917752">
                  <w:marLeft w:val="0"/>
                  <w:marRight w:val="0"/>
                  <w:marTop w:val="0"/>
                  <w:marBottom w:val="0"/>
                  <w:divBdr>
                    <w:top w:val="none" w:sz="0" w:space="0" w:color="auto"/>
                    <w:left w:val="none" w:sz="0" w:space="0" w:color="auto"/>
                    <w:bottom w:val="none" w:sz="0" w:space="0" w:color="auto"/>
                    <w:right w:val="none" w:sz="0" w:space="0" w:color="auto"/>
                  </w:divBdr>
                  <w:divsChild>
                    <w:div w:id="269052520">
                      <w:marLeft w:val="0"/>
                      <w:marRight w:val="0"/>
                      <w:marTop w:val="0"/>
                      <w:marBottom w:val="0"/>
                      <w:divBdr>
                        <w:top w:val="none" w:sz="0" w:space="0" w:color="auto"/>
                        <w:left w:val="none" w:sz="0" w:space="0" w:color="auto"/>
                        <w:bottom w:val="none" w:sz="0" w:space="0" w:color="auto"/>
                        <w:right w:val="none" w:sz="0" w:space="0" w:color="auto"/>
                      </w:divBdr>
                    </w:div>
                  </w:divsChild>
                </w:div>
                <w:div w:id="1111894660">
                  <w:marLeft w:val="0"/>
                  <w:marRight w:val="0"/>
                  <w:marTop w:val="0"/>
                  <w:marBottom w:val="0"/>
                  <w:divBdr>
                    <w:top w:val="none" w:sz="0" w:space="0" w:color="auto"/>
                    <w:left w:val="none" w:sz="0" w:space="0" w:color="auto"/>
                    <w:bottom w:val="none" w:sz="0" w:space="0" w:color="auto"/>
                    <w:right w:val="none" w:sz="0" w:space="0" w:color="auto"/>
                  </w:divBdr>
                  <w:divsChild>
                    <w:div w:id="1523667965">
                      <w:marLeft w:val="0"/>
                      <w:marRight w:val="0"/>
                      <w:marTop w:val="0"/>
                      <w:marBottom w:val="0"/>
                      <w:divBdr>
                        <w:top w:val="none" w:sz="0" w:space="0" w:color="auto"/>
                        <w:left w:val="none" w:sz="0" w:space="0" w:color="auto"/>
                        <w:bottom w:val="none" w:sz="0" w:space="0" w:color="auto"/>
                        <w:right w:val="none" w:sz="0" w:space="0" w:color="auto"/>
                      </w:divBdr>
                    </w:div>
                  </w:divsChild>
                </w:div>
                <w:div w:id="1115446247">
                  <w:marLeft w:val="0"/>
                  <w:marRight w:val="0"/>
                  <w:marTop w:val="0"/>
                  <w:marBottom w:val="0"/>
                  <w:divBdr>
                    <w:top w:val="none" w:sz="0" w:space="0" w:color="auto"/>
                    <w:left w:val="none" w:sz="0" w:space="0" w:color="auto"/>
                    <w:bottom w:val="none" w:sz="0" w:space="0" w:color="auto"/>
                    <w:right w:val="none" w:sz="0" w:space="0" w:color="auto"/>
                  </w:divBdr>
                  <w:divsChild>
                    <w:div w:id="1225261091">
                      <w:marLeft w:val="0"/>
                      <w:marRight w:val="0"/>
                      <w:marTop w:val="0"/>
                      <w:marBottom w:val="0"/>
                      <w:divBdr>
                        <w:top w:val="none" w:sz="0" w:space="0" w:color="auto"/>
                        <w:left w:val="none" w:sz="0" w:space="0" w:color="auto"/>
                        <w:bottom w:val="none" w:sz="0" w:space="0" w:color="auto"/>
                        <w:right w:val="none" w:sz="0" w:space="0" w:color="auto"/>
                      </w:divBdr>
                    </w:div>
                  </w:divsChild>
                </w:div>
                <w:div w:id="1136293439">
                  <w:marLeft w:val="0"/>
                  <w:marRight w:val="0"/>
                  <w:marTop w:val="0"/>
                  <w:marBottom w:val="0"/>
                  <w:divBdr>
                    <w:top w:val="none" w:sz="0" w:space="0" w:color="auto"/>
                    <w:left w:val="none" w:sz="0" w:space="0" w:color="auto"/>
                    <w:bottom w:val="none" w:sz="0" w:space="0" w:color="auto"/>
                    <w:right w:val="none" w:sz="0" w:space="0" w:color="auto"/>
                  </w:divBdr>
                  <w:divsChild>
                    <w:div w:id="1127048931">
                      <w:marLeft w:val="0"/>
                      <w:marRight w:val="0"/>
                      <w:marTop w:val="0"/>
                      <w:marBottom w:val="0"/>
                      <w:divBdr>
                        <w:top w:val="none" w:sz="0" w:space="0" w:color="auto"/>
                        <w:left w:val="none" w:sz="0" w:space="0" w:color="auto"/>
                        <w:bottom w:val="none" w:sz="0" w:space="0" w:color="auto"/>
                        <w:right w:val="none" w:sz="0" w:space="0" w:color="auto"/>
                      </w:divBdr>
                    </w:div>
                  </w:divsChild>
                </w:div>
                <w:div w:id="1182284393">
                  <w:marLeft w:val="0"/>
                  <w:marRight w:val="0"/>
                  <w:marTop w:val="0"/>
                  <w:marBottom w:val="0"/>
                  <w:divBdr>
                    <w:top w:val="none" w:sz="0" w:space="0" w:color="auto"/>
                    <w:left w:val="none" w:sz="0" w:space="0" w:color="auto"/>
                    <w:bottom w:val="none" w:sz="0" w:space="0" w:color="auto"/>
                    <w:right w:val="none" w:sz="0" w:space="0" w:color="auto"/>
                  </w:divBdr>
                  <w:divsChild>
                    <w:div w:id="1314337704">
                      <w:marLeft w:val="0"/>
                      <w:marRight w:val="0"/>
                      <w:marTop w:val="0"/>
                      <w:marBottom w:val="0"/>
                      <w:divBdr>
                        <w:top w:val="none" w:sz="0" w:space="0" w:color="auto"/>
                        <w:left w:val="none" w:sz="0" w:space="0" w:color="auto"/>
                        <w:bottom w:val="none" w:sz="0" w:space="0" w:color="auto"/>
                        <w:right w:val="none" w:sz="0" w:space="0" w:color="auto"/>
                      </w:divBdr>
                    </w:div>
                  </w:divsChild>
                </w:div>
                <w:div w:id="1215697932">
                  <w:marLeft w:val="0"/>
                  <w:marRight w:val="0"/>
                  <w:marTop w:val="0"/>
                  <w:marBottom w:val="0"/>
                  <w:divBdr>
                    <w:top w:val="none" w:sz="0" w:space="0" w:color="auto"/>
                    <w:left w:val="none" w:sz="0" w:space="0" w:color="auto"/>
                    <w:bottom w:val="none" w:sz="0" w:space="0" w:color="auto"/>
                    <w:right w:val="none" w:sz="0" w:space="0" w:color="auto"/>
                  </w:divBdr>
                  <w:divsChild>
                    <w:div w:id="1776166146">
                      <w:marLeft w:val="0"/>
                      <w:marRight w:val="0"/>
                      <w:marTop w:val="0"/>
                      <w:marBottom w:val="0"/>
                      <w:divBdr>
                        <w:top w:val="none" w:sz="0" w:space="0" w:color="auto"/>
                        <w:left w:val="none" w:sz="0" w:space="0" w:color="auto"/>
                        <w:bottom w:val="none" w:sz="0" w:space="0" w:color="auto"/>
                        <w:right w:val="none" w:sz="0" w:space="0" w:color="auto"/>
                      </w:divBdr>
                    </w:div>
                  </w:divsChild>
                </w:div>
                <w:div w:id="1224410349">
                  <w:marLeft w:val="0"/>
                  <w:marRight w:val="0"/>
                  <w:marTop w:val="0"/>
                  <w:marBottom w:val="0"/>
                  <w:divBdr>
                    <w:top w:val="none" w:sz="0" w:space="0" w:color="auto"/>
                    <w:left w:val="none" w:sz="0" w:space="0" w:color="auto"/>
                    <w:bottom w:val="none" w:sz="0" w:space="0" w:color="auto"/>
                    <w:right w:val="none" w:sz="0" w:space="0" w:color="auto"/>
                  </w:divBdr>
                  <w:divsChild>
                    <w:div w:id="1318999551">
                      <w:marLeft w:val="0"/>
                      <w:marRight w:val="0"/>
                      <w:marTop w:val="0"/>
                      <w:marBottom w:val="0"/>
                      <w:divBdr>
                        <w:top w:val="none" w:sz="0" w:space="0" w:color="auto"/>
                        <w:left w:val="none" w:sz="0" w:space="0" w:color="auto"/>
                        <w:bottom w:val="none" w:sz="0" w:space="0" w:color="auto"/>
                        <w:right w:val="none" w:sz="0" w:space="0" w:color="auto"/>
                      </w:divBdr>
                    </w:div>
                  </w:divsChild>
                </w:div>
                <w:div w:id="1267734651">
                  <w:marLeft w:val="0"/>
                  <w:marRight w:val="0"/>
                  <w:marTop w:val="0"/>
                  <w:marBottom w:val="0"/>
                  <w:divBdr>
                    <w:top w:val="none" w:sz="0" w:space="0" w:color="auto"/>
                    <w:left w:val="none" w:sz="0" w:space="0" w:color="auto"/>
                    <w:bottom w:val="none" w:sz="0" w:space="0" w:color="auto"/>
                    <w:right w:val="none" w:sz="0" w:space="0" w:color="auto"/>
                  </w:divBdr>
                  <w:divsChild>
                    <w:div w:id="1483615060">
                      <w:marLeft w:val="0"/>
                      <w:marRight w:val="0"/>
                      <w:marTop w:val="0"/>
                      <w:marBottom w:val="0"/>
                      <w:divBdr>
                        <w:top w:val="none" w:sz="0" w:space="0" w:color="auto"/>
                        <w:left w:val="none" w:sz="0" w:space="0" w:color="auto"/>
                        <w:bottom w:val="none" w:sz="0" w:space="0" w:color="auto"/>
                        <w:right w:val="none" w:sz="0" w:space="0" w:color="auto"/>
                      </w:divBdr>
                    </w:div>
                  </w:divsChild>
                </w:div>
                <w:div w:id="1284731037">
                  <w:marLeft w:val="0"/>
                  <w:marRight w:val="0"/>
                  <w:marTop w:val="0"/>
                  <w:marBottom w:val="0"/>
                  <w:divBdr>
                    <w:top w:val="none" w:sz="0" w:space="0" w:color="auto"/>
                    <w:left w:val="none" w:sz="0" w:space="0" w:color="auto"/>
                    <w:bottom w:val="none" w:sz="0" w:space="0" w:color="auto"/>
                    <w:right w:val="none" w:sz="0" w:space="0" w:color="auto"/>
                  </w:divBdr>
                  <w:divsChild>
                    <w:div w:id="680010683">
                      <w:marLeft w:val="0"/>
                      <w:marRight w:val="0"/>
                      <w:marTop w:val="0"/>
                      <w:marBottom w:val="0"/>
                      <w:divBdr>
                        <w:top w:val="none" w:sz="0" w:space="0" w:color="auto"/>
                        <w:left w:val="none" w:sz="0" w:space="0" w:color="auto"/>
                        <w:bottom w:val="none" w:sz="0" w:space="0" w:color="auto"/>
                        <w:right w:val="none" w:sz="0" w:space="0" w:color="auto"/>
                      </w:divBdr>
                    </w:div>
                  </w:divsChild>
                </w:div>
                <w:div w:id="1287617688">
                  <w:marLeft w:val="0"/>
                  <w:marRight w:val="0"/>
                  <w:marTop w:val="0"/>
                  <w:marBottom w:val="0"/>
                  <w:divBdr>
                    <w:top w:val="none" w:sz="0" w:space="0" w:color="auto"/>
                    <w:left w:val="none" w:sz="0" w:space="0" w:color="auto"/>
                    <w:bottom w:val="none" w:sz="0" w:space="0" w:color="auto"/>
                    <w:right w:val="none" w:sz="0" w:space="0" w:color="auto"/>
                  </w:divBdr>
                  <w:divsChild>
                    <w:div w:id="473572987">
                      <w:marLeft w:val="0"/>
                      <w:marRight w:val="0"/>
                      <w:marTop w:val="0"/>
                      <w:marBottom w:val="0"/>
                      <w:divBdr>
                        <w:top w:val="none" w:sz="0" w:space="0" w:color="auto"/>
                        <w:left w:val="none" w:sz="0" w:space="0" w:color="auto"/>
                        <w:bottom w:val="none" w:sz="0" w:space="0" w:color="auto"/>
                        <w:right w:val="none" w:sz="0" w:space="0" w:color="auto"/>
                      </w:divBdr>
                    </w:div>
                  </w:divsChild>
                </w:div>
                <w:div w:id="1322275807">
                  <w:marLeft w:val="0"/>
                  <w:marRight w:val="0"/>
                  <w:marTop w:val="0"/>
                  <w:marBottom w:val="0"/>
                  <w:divBdr>
                    <w:top w:val="none" w:sz="0" w:space="0" w:color="auto"/>
                    <w:left w:val="none" w:sz="0" w:space="0" w:color="auto"/>
                    <w:bottom w:val="none" w:sz="0" w:space="0" w:color="auto"/>
                    <w:right w:val="none" w:sz="0" w:space="0" w:color="auto"/>
                  </w:divBdr>
                  <w:divsChild>
                    <w:div w:id="1681084934">
                      <w:marLeft w:val="0"/>
                      <w:marRight w:val="0"/>
                      <w:marTop w:val="0"/>
                      <w:marBottom w:val="0"/>
                      <w:divBdr>
                        <w:top w:val="none" w:sz="0" w:space="0" w:color="auto"/>
                        <w:left w:val="none" w:sz="0" w:space="0" w:color="auto"/>
                        <w:bottom w:val="none" w:sz="0" w:space="0" w:color="auto"/>
                        <w:right w:val="none" w:sz="0" w:space="0" w:color="auto"/>
                      </w:divBdr>
                    </w:div>
                  </w:divsChild>
                </w:div>
                <w:div w:id="1406486710">
                  <w:marLeft w:val="0"/>
                  <w:marRight w:val="0"/>
                  <w:marTop w:val="0"/>
                  <w:marBottom w:val="0"/>
                  <w:divBdr>
                    <w:top w:val="none" w:sz="0" w:space="0" w:color="auto"/>
                    <w:left w:val="none" w:sz="0" w:space="0" w:color="auto"/>
                    <w:bottom w:val="none" w:sz="0" w:space="0" w:color="auto"/>
                    <w:right w:val="none" w:sz="0" w:space="0" w:color="auto"/>
                  </w:divBdr>
                  <w:divsChild>
                    <w:div w:id="1293637627">
                      <w:marLeft w:val="0"/>
                      <w:marRight w:val="0"/>
                      <w:marTop w:val="0"/>
                      <w:marBottom w:val="0"/>
                      <w:divBdr>
                        <w:top w:val="none" w:sz="0" w:space="0" w:color="auto"/>
                        <w:left w:val="none" w:sz="0" w:space="0" w:color="auto"/>
                        <w:bottom w:val="none" w:sz="0" w:space="0" w:color="auto"/>
                        <w:right w:val="none" w:sz="0" w:space="0" w:color="auto"/>
                      </w:divBdr>
                    </w:div>
                  </w:divsChild>
                </w:div>
                <w:div w:id="1415662096">
                  <w:marLeft w:val="0"/>
                  <w:marRight w:val="0"/>
                  <w:marTop w:val="0"/>
                  <w:marBottom w:val="0"/>
                  <w:divBdr>
                    <w:top w:val="none" w:sz="0" w:space="0" w:color="auto"/>
                    <w:left w:val="none" w:sz="0" w:space="0" w:color="auto"/>
                    <w:bottom w:val="none" w:sz="0" w:space="0" w:color="auto"/>
                    <w:right w:val="none" w:sz="0" w:space="0" w:color="auto"/>
                  </w:divBdr>
                  <w:divsChild>
                    <w:div w:id="1733036325">
                      <w:marLeft w:val="0"/>
                      <w:marRight w:val="0"/>
                      <w:marTop w:val="0"/>
                      <w:marBottom w:val="0"/>
                      <w:divBdr>
                        <w:top w:val="none" w:sz="0" w:space="0" w:color="auto"/>
                        <w:left w:val="none" w:sz="0" w:space="0" w:color="auto"/>
                        <w:bottom w:val="none" w:sz="0" w:space="0" w:color="auto"/>
                        <w:right w:val="none" w:sz="0" w:space="0" w:color="auto"/>
                      </w:divBdr>
                    </w:div>
                  </w:divsChild>
                </w:div>
                <w:div w:id="1422218613">
                  <w:marLeft w:val="0"/>
                  <w:marRight w:val="0"/>
                  <w:marTop w:val="0"/>
                  <w:marBottom w:val="0"/>
                  <w:divBdr>
                    <w:top w:val="none" w:sz="0" w:space="0" w:color="auto"/>
                    <w:left w:val="none" w:sz="0" w:space="0" w:color="auto"/>
                    <w:bottom w:val="none" w:sz="0" w:space="0" w:color="auto"/>
                    <w:right w:val="none" w:sz="0" w:space="0" w:color="auto"/>
                  </w:divBdr>
                  <w:divsChild>
                    <w:div w:id="1354769546">
                      <w:marLeft w:val="0"/>
                      <w:marRight w:val="0"/>
                      <w:marTop w:val="0"/>
                      <w:marBottom w:val="0"/>
                      <w:divBdr>
                        <w:top w:val="none" w:sz="0" w:space="0" w:color="auto"/>
                        <w:left w:val="none" w:sz="0" w:space="0" w:color="auto"/>
                        <w:bottom w:val="none" w:sz="0" w:space="0" w:color="auto"/>
                        <w:right w:val="none" w:sz="0" w:space="0" w:color="auto"/>
                      </w:divBdr>
                    </w:div>
                  </w:divsChild>
                </w:div>
                <w:div w:id="1437598415">
                  <w:marLeft w:val="0"/>
                  <w:marRight w:val="0"/>
                  <w:marTop w:val="0"/>
                  <w:marBottom w:val="0"/>
                  <w:divBdr>
                    <w:top w:val="none" w:sz="0" w:space="0" w:color="auto"/>
                    <w:left w:val="none" w:sz="0" w:space="0" w:color="auto"/>
                    <w:bottom w:val="none" w:sz="0" w:space="0" w:color="auto"/>
                    <w:right w:val="none" w:sz="0" w:space="0" w:color="auto"/>
                  </w:divBdr>
                  <w:divsChild>
                    <w:div w:id="113641385">
                      <w:marLeft w:val="0"/>
                      <w:marRight w:val="0"/>
                      <w:marTop w:val="0"/>
                      <w:marBottom w:val="0"/>
                      <w:divBdr>
                        <w:top w:val="none" w:sz="0" w:space="0" w:color="auto"/>
                        <w:left w:val="none" w:sz="0" w:space="0" w:color="auto"/>
                        <w:bottom w:val="none" w:sz="0" w:space="0" w:color="auto"/>
                        <w:right w:val="none" w:sz="0" w:space="0" w:color="auto"/>
                      </w:divBdr>
                    </w:div>
                  </w:divsChild>
                </w:div>
                <w:div w:id="1443189147">
                  <w:marLeft w:val="0"/>
                  <w:marRight w:val="0"/>
                  <w:marTop w:val="0"/>
                  <w:marBottom w:val="0"/>
                  <w:divBdr>
                    <w:top w:val="none" w:sz="0" w:space="0" w:color="auto"/>
                    <w:left w:val="none" w:sz="0" w:space="0" w:color="auto"/>
                    <w:bottom w:val="none" w:sz="0" w:space="0" w:color="auto"/>
                    <w:right w:val="none" w:sz="0" w:space="0" w:color="auto"/>
                  </w:divBdr>
                  <w:divsChild>
                    <w:div w:id="1054740773">
                      <w:marLeft w:val="0"/>
                      <w:marRight w:val="0"/>
                      <w:marTop w:val="0"/>
                      <w:marBottom w:val="0"/>
                      <w:divBdr>
                        <w:top w:val="none" w:sz="0" w:space="0" w:color="auto"/>
                        <w:left w:val="none" w:sz="0" w:space="0" w:color="auto"/>
                        <w:bottom w:val="none" w:sz="0" w:space="0" w:color="auto"/>
                        <w:right w:val="none" w:sz="0" w:space="0" w:color="auto"/>
                      </w:divBdr>
                    </w:div>
                  </w:divsChild>
                </w:div>
                <w:div w:id="1474368865">
                  <w:marLeft w:val="0"/>
                  <w:marRight w:val="0"/>
                  <w:marTop w:val="0"/>
                  <w:marBottom w:val="0"/>
                  <w:divBdr>
                    <w:top w:val="none" w:sz="0" w:space="0" w:color="auto"/>
                    <w:left w:val="none" w:sz="0" w:space="0" w:color="auto"/>
                    <w:bottom w:val="none" w:sz="0" w:space="0" w:color="auto"/>
                    <w:right w:val="none" w:sz="0" w:space="0" w:color="auto"/>
                  </w:divBdr>
                  <w:divsChild>
                    <w:div w:id="1293823869">
                      <w:marLeft w:val="0"/>
                      <w:marRight w:val="0"/>
                      <w:marTop w:val="0"/>
                      <w:marBottom w:val="0"/>
                      <w:divBdr>
                        <w:top w:val="none" w:sz="0" w:space="0" w:color="auto"/>
                        <w:left w:val="none" w:sz="0" w:space="0" w:color="auto"/>
                        <w:bottom w:val="none" w:sz="0" w:space="0" w:color="auto"/>
                        <w:right w:val="none" w:sz="0" w:space="0" w:color="auto"/>
                      </w:divBdr>
                    </w:div>
                  </w:divsChild>
                </w:div>
                <w:div w:id="1550189102">
                  <w:marLeft w:val="0"/>
                  <w:marRight w:val="0"/>
                  <w:marTop w:val="0"/>
                  <w:marBottom w:val="0"/>
                  <w:divBdr>
                    <w:top w:val="none" w:sz="0" w:space="0" w:color="auto"/>
                    <w:left w:val="none" w:sz="0" w:space="0" w:color="auto"/>
                    <w:bottom w:val="none" w:sz="0" w:space="0" w:color="auto"/>
                    <w:right w:val="none" w:sz="0" w:space="0" w:color="auto"/>
                  </w:divBdr>
                  <w:divsChild>
                    <w:div w:id="1597323370">
                      <w:marLeft w:val="0"/>
                      <w:marRight w:val="0"/>
                      <w:marTop w:val="0"/>
                      <w:marBottom w:val="0"/>
                      <w:divBdr>
                        <w:top w:val="none" w:sz="0" w:space="0" w:color="auto"/>
                        <w:left w:val="none" w:sz="0" w:space="0" w:color="auto"/>
                        <w:bottom w:val="none" w:sz="0" w:space="0" w:color="auto"/>
                        <w:right w:val="none" w:sz="0" w:space="0" w:color="auto"/>
                      </w:divBdr>
                    </w:div>
                  </w:divsChild>
                </w:div>
                <w:div w:id="1633753872">
                  <w:marLeft w:val="0"/>
                  <w:marRight w:val="0"/>
                  <w:marTop w:val="0"/>
                  <w:marBottom w:val="0"/>
                  <w:divBdr>
                    <w:top w:val="none" w:sz="0" w:space="0" w:color="auto"/>
                    <w:left w:val="none" w:sz="0" w:space="0" w:color="auto"/>
                    <w:bottom w:val="none" w:sz="0" w:space="0" w:color="auto"/>
                    <w:right w:val="none" w:sz="0" w:space="0" w:color="auto"/>
                  </w:divBdr>
                  <w:divsChild>
                    <w:div w:id="808674063">
                      <w:marLeft w:val="0"/>
                      <w:marRight w:val="0"/>
                      <w:marTop w:val="0"/>
                      <w:marBottom w:val="0"/>
                      <w:divBdr>
                        <w:top w:val="none" w:sz="0" w:space="0" w:color="auto"/>
                        <w:left w:val="none" w:sz="0" w:space="0" w:color="auto"/>
                        <w:bottom w:val="none" w:sz="0" w:space="0" w:color="auto"/>
                        <w:right w:val="none" w:sz="0" w:space="0" w:color="auto"/>
                      </w:divBdr>
                    </w:div>
                  </w:divsChild>
                </w:div>
                <w:div w:id="1703433067">
                  <w:marLeft w:val="0"/>
                  <w:marRight w:val="0"/>
                  <w:marTop w:val="0"/>
                  <w:marBottom w:val="0"/>
                  <w:divBdr>
                    <w:top w:val="none" w:sz="0" w:space="0" w:color="auto"/>
                    <w:left w:val="none" w:sz="0" w:space="0" w:color="auto"/>
                    <w:bottom w:val="none" w:sz="0" w:space="0" w:color="auto"/>
                    <w:right w:val="none" w:sz="0" w:space="0" w:color="auto"/>
                  </w:divBdr>
                  <w:divsChild>
                    <w:div w:id="9527852">
                      <w:marLeft w:val="0"/>
                      <w:marRight w:val="0"/>
                      <w:marTop w:val="0"/>
                      <w:marBottom w:val="0"/>
                      <w:divBdr>
                        <w:top w:val="none" w:sz="0" w:space="0" w:color="auto"/>
                        <w:left w:val="none" w:sz="0" w:space="0" w:color="auto"/>
                        <w:bottom w:val="none" w:sz="0" w:space="0" w:color="auto"/>
                        <w:right w:val="none" w:sz="0" w:space="0" w:color="auto"/>
                      </w:divBdr>
                    </w:div>
                  </w:divsChild>
                </w:div>
                <w:div w:id="1758751639">
                  <w:marLeft w:val="0"/>
                  <w:marRight w:val="0"/>
                  <w:marTop w:val="0"/>
                  <w:marBottom w:val="0"/>
                  <w:divBdr>
                    <w:top w:val="none" w:sz="0" w:space="0" w:color="auto"/>
                    <w:left w:val="none" w:sz="0" w:space="0" w:color="auto"/>
                    <w:bottom w:val="none" w:sz="0" w:space="0" w:color="auto"/>
                    <w:right w:val="none" w:sz="0" w:space="0" w:color="auto"/>
                  </w:divBdr>
                  <w:divsChild>
                    <w:div w:id="164438530">
                      <w:marLeft w:val="0"/>
                      <w:marRight w:val="0"/>
                      <w:marTop w:val="0"/>
                      <w:marBottom w:val="0"/>
                      <w:divBdr>
                        <w:top w:val="none" w:sz="0" w:space="0" w:color="auto"/>
                        <w:left w:val="none" w:sz="0" w:space="0" w:color="auto"/>
                        <w:bottom w:val="none" w:sz="0" w:space="0" w:color="auto"/>
                        <w:right w:val="none" w:sz="0" w:space="0" w:color="auto"/>
                      </w:divBdr>
                    </w:div>
                    <w:div w:id="1018578204">
                      <w:marLeft w:val="0"/>
                      <w:marRight w:val="0"/>
                      <w:marTop w:val="0"/>
                      <w:marBottom w:val="0"/>
                      <w:divBdr>
                        <w:top w:val="none" w:sz="0" w:space="0" w:color="auto"/>
                        <w:left w:val="none" w:sz="0" w:space="0" w:color="auto"/>
                        <w:bottom w:val="none" w:sz="0" w:space="0" w:color="auto"/>
                        <w:right w:val="none" w:sz="0" w:space="0" w:color="auto"/>
                      </w:divBdr>
                    </w:div>
                  </w:divsChild>
                </w:div>
                <w:div w:id="1760830418">
                  <w:marLeft w:val="0"/>
                  <w:marRight w:val="0"/>
                  <w:marTop w:val="0"/>
                  <w:marBottom w:val="0"/>
                  <w:divBdr>
                    <w:top w:val="none" w:sz="0" w:space="0" w:color="auto"/>
                    <w:left w:val="none" w:sz="0" w:space="0" w:color="auto"/>
                    <w:bottom w:val="none" w:sz="0" w:space="0" w:color="auto"/>
                    <w:right w:val="none" w:sz="0" w:space="0" w:color="auto"/>
                  </w:divBdr>
                  <w:divsChild>
                    <w:div w:id="654139221">
                      <w:marLeft w:val="0"/>
                      <w:marRight w:val="0"/>
                      <w:marTop w:val="0"/>
                      <w:marBottom w:val="0"/>
                      <w:divBdr>
                        <w:top w:val="none" w:sz="0" w:space="0" w:color="auto"/>
                        <w:left w:val="none" w:sz="0" w:space="0" w:color="auto"/>
                        <w:bottom w:val="none" w:sz="0" w:space="0" w:color="auto"/>
                        <w:right w:val="none" w:sz="0" w:space="0" w:color="auto"/>
                      </w:divBdr>
                    </w:div>
                  </w:divsChild>
                </w:div>
                <w:div w:id="1775057110">
                  <w:marLeft w:val="0"/>
                  <w:marRight w:val="0"/>
                  <w:marTop w:val="0"/>
                  <w:marBottom w:val="0"/>
                  <w:divBdr>
                    <w:top w:val="none" w:sz="0" w:space="0" w:color="auto"/>
                    <w:left w:val="none" w:sz="0" w:space="0" w:color="auto"/>
                    <w:bottom w:val="none" w:sz="0" w:space="0" w:color="auto"/>
                    <w:right w:val="none" w:sz="0" w:space="0" w:color="auto"/>
                  </w:divBdr>
                  <w:divsChild>
                    <w:div w:id="738791381">
                      <w:marLeft w:val="0"/>
                      <w:marRight w:val="0"/>
                      <w:marTop w:val="0"/>
                      <w:marBottom w:val="0"/>
                      <w:divBdr>
                        <w:top w:val="none" w:sz="0" w:space="0" w:color="auto"/>
                        <w:left w:val="none" w:sz="0" w:space="0" w:color="auto"/>
                        <w:bottom w:val="none" w:sz="0" w:space="0" w:color="auto"/>
                        <w:right w:val="none" w:sz="0" w:space="0" w:color="auto"/>
                      </w:divBdr>
                    </w:div>
                  </w:divsChild>
                </w:div>
                <w:div w:id="1785229319">
                  <w:marLeft w:val="0"/>
                  <w:marRight w:val="0"/>
                  <w:marTop w:val="0"/>
                  <w:marBottom w:val="0"/>
                  <w:divBdr>
                    <w:top w:val="none" w:sz="0" w:space="0" w:color="auto"/>
                    <w:left w:val="none" w:sz="0" w:space="0" w:color="auto"/>
                    <w:bottom w:val="none" w:sz="0" w:space="0" w:color="auto"/>
                    <w:right w:val="none" w:sz="0" w:space="0" w:color="auto"/>
                  </w:divBdr>
                  <w:divsChild>
                    <w:div w:id="339747011">
                      <w:marLeft w:val="0"/>
                      <w:marRight w:val="0"/>
                      <w:marTop w:val="0"/>
                      <w:marBottom w:val="0"/>
                      <w:divBdr>
                        <w:top w:val="none" w:sz="0" w:space="0" w:color="auto"/>
                        <w:left w:val="none" w:sz="0" w:space="0" w:color="auto"/>
                        <w:bottom w:val="none" w:sz="0" w:space="0" w:color="auto"/>
                        <w:right w:val="none" w:sz="0" w:space="0" w:color="auto"/>
                      </w:divBdr>
                    </w:div>
                  </w:divsChild>
                </w:div>
                <w:div w:id="1790464135">
                  <w:marLeft w:val="0"/>
                  <w:marRight w:val="0"/>
                  <w:marTop w:val="0"/>
                  <w:marBottom w:val="0"/>
                  <w:divBdr>
                    <w:top w:val="none" w:sz="0" w:space="0" w:color="auto"/>
                    <w:left w:val="none" w:sz="0" w:space="0" w:color="auto"/>
                    <w:bottom w:val="none" w:sz="0" w:space="0" w:color="auto"/>
                    <w:right w:val="none" w:sz="0" w:space="0" w:color="auto"/>
                  </w:divBdr>
                  <w:divsChild>
                    <w:div w:id="812672997">
                      <w:marLeft w:val="0"/>
                      <w:marRight w:val="0"/>
                      <w:marTop w:val="0"/>
                      <w:marBottom w:val="0"/>
                      <w:divBdr>
                        <w:top w:val="none" w:sz="0" w:space="0" w:color="auto"/>
                        <w:left w:val="none" w:sz="0" w:space="0" w:color="auto"/>
                        <w:bottom w:val="none" w:sz="0" w:space="0" w:color="auto"/>
                        <w:right w:val="none" w:sz="0" w:space="0" w:color="auto"/>
                      </w:divBdr>
                    </w:div>
                  </w:divsChild>
                </w:div>
                <w:div w:id="1796369827">
                  <w:marLeft w:val="0"/>
                  <w:marRight w:val="0"/>
                  <w:marTop w:val="0"/>
                  <w:marBottom w:val="0"/>
                  <w:divBdr>
                    <w:top w:val="none" w:sz="0" w:space="0" w:color="auto"/>
                    <w:left w:val="none" w:sz="0" w:space="0" w:color="auto"/>
                    <w:bottom w:val="none" w:sz="0" w:space="0" w:color="auto"/>
                    <w:right w:val="none" w:sz="0" w:space="0" w:color="auto"/>
                  </w:divBdr>
                  <w:divsChild>
                    <w:div w:id="1934435076">
                      <w:marLeft w:val="0"/>
                      <w:marRight w:val="0"/>
                      <w:marTop w:val="0"/>
                      <w:marBottom w:val="0"/>
                      <w:divBdr>
                        <w:top w:val="none" w:sz="0" w:space="0" w:color="auto"/>
                        <w:left w:val="none" w:sz="0" w:space="0" w:color="auto"/>
                        <w:bottom w:val="none" w:sz="0" w:space="0" w:color="auto"/>
                        <w:right w:val="none" w:sz="0" w:space="0" w:color="auto"/>
                      </w:divBdr>
                    </w:div>
                  </w:divsChild>
                </w:div>
                <w:div w:id="1819303889">
                  <w:marLeft w:val="0"/>
                  <w:marRight w:val="0"/>
                  <w:marTop w:val="0"/>
                  <w:marBottom w:val="0"/>
                  <w:divBdr>
                    <w:top w:val="none" w:sz="0" w:space="0" w:color="auto"/>
                    <w:left w:val="none" w:sz="0" w:space="0" w:color="auto"/>
                    <w:bottom w:val="none" w:sz="0" w:space="0" w:color="auto"/>
                    <w:right w:val="none" w:sz="0" w:space="0" w:color="auto"/>
                  </w:divBdr>
                  <w:divsChild>
                    <w:div w:id="2001231444">
                      <w:marLeft w:val="0"/>
                      <w:marRight w:val="0"/>
                      <w:marTop w:val="0"/>
                      <w:marBottom w:val="0"/>
                      <w:divBdr>
                        <w:top w:val="none" w:sz="0" w:space="0" w:color="auto"/>
                        <w:left w:val="none" w:sz="0" w:space="0" w:color="auto"/>
                        <w:bottom w:val="none" w:sz="0" w:space="0" w:color="auto"/>
                        <w:right w:val="none" w:sz="0" w:space="0" w:color="auto"/>
                      </w:divBdr>
                    </w:div>
                  </w:divsChild>
                </w:div>
                <w:div w:id="1822230884">
                  <w:marLeft w:val="0"/>
                  <w:marRight w:val="0"/>
                  <w:marTop w:val="0"/>
                  <w:marBottom w:val="0"/>
                  <w:divBdr>
                    <w:top w:val="none" w:sz="0" w:space="0" w:color="auto"/>
                    <w:left w:val="none" w:sz="0" w:space="0" w:color="auto"/>
                    <w:bottom w:val="none" w:sz="0" w:space="0" w:color="auto"/>
                    <w:right w:val="none" w:sz="0" w:space="0" w:color="auto"/>
                  </w:divBdr>
                  <w:divsChild>
                    <w:div w:id="1831749596">
                      <w:marLeft w:val="0"/>
                      <w:marRight w:val="0"/>
                      <w:marTop w:val="0"/>
                      <w:marBottom w:val="0"/>
                      <w:divBdr>
                        <w:top w:val="none" w:sz="0" w:space="0" w:color="auto"/>
                        <w:left w:val="none" w:sz="0" w:space="0" w:color="auto"/>
                        <w:bottom w:val="none" w:sz="0" w:space="0" w:color="auto"/>
                        <w:right w:val="none" w:sz="0" w:space="0" w:color="auto"/>
                      </w:divBdr>
                    </w:div>
                  </w:divsChild>
                </w:div>
                <w:div w:id="1835486716">
                  <w:marLeft w:val="0"/>
                  <w:marRight w:val="0"/>
                  <w:marTop w:val="0"/>
                  <w:marBottom w:val="0"/>
                  <w:divBdr>
                    <w:top w:val="none" w:sz="0" w:space="0" w:color="auto"/>
                    <w:left w:val="none" w:sz="0" w:space="0" w:color="auto"/>
                    <w:bottom w:val="none" w:sz="0" w:space="0" w:color="auto"/>
                    <w:right w:val="none" w:sz="0" w:space="0" w:color="auto"/>
                  </w:divBdr>
                  <w:divsChild>
                    <w:div w:id="531573272">
                      <w:marLeft w:val="0"/>
                      <w:marRight w:val="0"/>
                      <w:marTop w:val="0"/>
                      <w:marBottom w:val="0"/>
                      <w:divBdr>
                        <w:top w:val="none" w:sz="0" w:space="0" w:color="auto"/>
                        <w:left w:val="none" w:sz="0" w:space="0" w:color="auto"/>
                        <w:bottom w:val="none" w:sz="0" w:space="0" w:color="auto"/>
                        <w:right w:val="none" w:sz="0" w:space="0" w:color="auto"/>
                      </w:divBdr>
                    </w:div>
                  </w:divsChild>
                </w:div>
                <w:div w:id="1893232192">
                  <w:marLeft w:val="0"/>
                  <w:marRight w:val="0"/>
                  <w:marTop w:val="0"/>
                  <w:marBottom w:val="0"/>
                  <w:divBdr>
                    <w:top w:val="none" w:sz="0" w:space="0" w:color="auto"/>
                    <w:left w:val="none" w:sz="0" w:space="0" w:color="auto"/>
                    <w:bottom w:val="none" w:sz="0" w:space="0" w:color="auto"/>
                    <w:right w:val="none" w:sz="0" w:space="0" w:color="auto"/>
                  </w:divBdr>
                  <w:divsChild>
                    <w:div w:id="1268269410">
                      <w:marLeft w:val="0"/>
                      <w:marRight w:val="0"/>
                      <w:marTop w:val="0"/>
                      <w:marBottom w:val="0"/>
                      <w:divBdr>
                        <w:top w:val="none" w:sz="0" w:space="0" w:color="auto"/>
                        <w:left w:val="none" w:sz="0" w:space="0" w:color="auto"/>
                        <w:bottom w:val="none" w:sz="0" w:space="0" w:color="auto"/>
                        <w:right w:val="none" w:sz="0" w:space="0" w:color="auto"/>
                      </w:divBdr>
                    </w:div>
                  </w:divsChild>
                </w:div>
                <w:div w:id="1899440735">
                  <w:marLeft w:val="0"/>
                  <w:marRight w:val="0"/>
                  <w:marTop w:val="0"/>
                  <w:marBottom w:val="0"/>
                  <w:divBdr>
                    <w:top w:val="none" w:sz="0" w:space="0" w:color="auto"/>
                    <w:left w:val="none" w:sz="0" w:space="0" w:color="auto"/>
                    <w:bottom w:val="none" w:sz="0" w:space="0" w:color="auto"/>
                    <w:right w:val="none" w:sz="0" w:space="0" w:color="auto"/>
                  </w:divBdr>
                  <w:divsChild>
                    <w:div w:id="287667708">
                      <w:marLeft w:val="0"/>
                      <w:marRight w:val="0"/>
                      <w:marTop w:val="0"/>
                      <w:marBottom w:val="0"/>
                      <w:divBdr>
                        <w:top w:val="none" w:sz="0" w:space="0" w:color="auto"/>
                        <w:left w:val="none" w:sz="0" w:space="0" w:color="auto"/>
                        <w:bottom w:val="none" w:sz="0" w:space="0" w:color="auto"/>
                        <w:right w:val="none" w:sz="0" w:space="0" w:color="auto"/>
                      </w:divBdr>
                    </w:div>
                  </w:divsChild>
                </w:div>
                <w:div w:id="1914970548">
                  <w:marLeft w:val="0"/>
                  <w:marRight w:val="0"/>
                  <w:marTop w:val="0"/>
                  <w:marBottom w:val="0"/>
                  <w:divBdr>
                    <w:top w:val="none" w:sz="0" w:space="0" w:color="auto"/>
                    <w:left w:val="none" w:sz="0" w:space="0" w:color="auto"/>
                    <w:bottom w:val="none" w:sz="0" w:space="0" w:color="auto"/>
                    <w:right w:val="none" w:sz="0" w:space="0" w:color="auto"/>
                  </w:divBdr>
                  <w:divsChild>
                    <w:div w:id="475878332">
                      <w:marLeft w:val="0"/>
                      <w:marRight w:val="0"/>
                      <w:marTop w:val="0"/>
                      <w:marBottom w:val="0"/>
                      <w:divBdr>
                        <w:top w:val="none" w:sz="0" w:space="0" w:color="auto"/>
                        <w:left w:val="none" w:sz="0" w:space="0" w:color="auto"/>
                        <w:bottom w:val="none" w:sz="0" w:space="0" w:color="auto"/>
                        <w:right w:val="none" w:sz="0" w:space="0" w:color="auto"/>
                      </w:divBdr>
                    </w:div>
                  </w:divsChild>
                </w:div>
                <w:div w:id="1919709392">
                  <w:marLeft w:val="0"/>
                  <w:marRight w:val="0"/>
                  <w:marTop w:val="0"/>
                  <w:marBottom w:val="0"/>
                  <w:divBdr>
                    <w:top w:val="none" w:sz="0" w:space="0" w:color="auto"/>
                    <w:left w:val="none" w:sz="0" w:space="0" w:color="auto"/>
                    <w:bottom w:val="none" w:sz="0" w:space="0" w:color="auto"/>
                    <w:right w:val="none" w:sz="0" w:space="0" w:color="auto"/>
                  </w:divBdr>
                  <w:divsChild>
                    <w:div w:id="182595680">
                      <w:marLeft w:val="0"/>
                      <w:marRight w:val="0"/>
                      <w:marTop w:val="0"/>
                      <w:marBottom w:val="0"/>
                      <w:divBdr>
                        <w:top w:val="none" w:sz="0" w:space="0" w:color="auto"/>
                        <w:left w:val="none" w:sz="0" w:space="0" w:color="auto"/>
                        <w:bottom w:val="none" w:sz="0" w:space="0" w:color="auto"/>
                        <w:right w:val="none" w:sz="0" w:space="0" w:color="auto"/>
                      </w:divBdr>
                    </w:div>
                  </w:divsChild>
                </w:div>
                <w:div w:id="1950549924">
                  <w:marLeft w:val="0"/>
                  <w:marRight w:val="0"/>
                  <w:marTop w:val="0"/>
                  <w:marBottom w:val="0"/>
                  <w:divBdr>
                    <w:top w:val="none" w:sz="0" w:space="0" w:color="auto"/>
                    <w:left w:val="none" w:sz="0" w:space="0" w:color="auto"/>
                    <w:bottom w:val="none" w:sz="0" w:space="0" w:color="auto"/>
                    <w:right w:val="none" w:sz="0" w:space="0" w:color="auto"/>
                  </w:divBdr>
                  <w:divsChild>
                    <w:div w:id="829367321">
                      <w:marLeft w:val="0"/>
                      <w:marRight w:val="0"/>
                      <w:marTop w:val="0"/>
                      <w:marBottom w:val="0"/>
                      <w:divBdr>
                        <w:top w:val="none" w:sz="0" w:space="0" w:color="auto"/>
                        <w:left w:val="none" w:sz="0" w:space="0" w:color="auto"/>
                        <w:bottom w:val="none" w:sz="0" w:space="0" w:color="auto"/>
                        <w:right w:val="none" w:sz="0" w:space="0" w:color="auto"/>
                      </w:divBdr>
                    </w:div>
                  </w:divsChild>
                </w:div>
                <w:div w:id="2001955877">
                  <w:marLeft w:val="0"/>
                  <w:marRight w:val="0"/>
                  <w:marTop w:val="0"/>
                  <w:marBottom w:val="0"/>
                  <w:divBdr>
                    <w:top w:val="none" w:sz="0" w:space="0" w:color="auto"/>
                    <w:left w:val="none" w:sz="0" w:space="0" w:color="auto"/>
                    <w:bottom w:val="none" w:sz="0" w:space="0" w:color="auto"/>
                    <w:right w:val="none" w:sz="0" w:space="0" w:color="auto"/>
                  </w:divBdr>
                  <w:divsChild>
                    <w:div w:id="1811941973">
                      <w:marLeft w:val="0"/>
                      <w:marRight w:val="0"/>
                      <w:marTop w:val="0"/>
                      <w:marBottom w:val="0"/>
                      <w:divBdr>
                        <w:top w:val="none" w:sz="0" w:space="0" w:color="auto"/>
                        <w:left w:val="none" w:sz="0" w:space="0" w:color="auto"/>
                        <w:bottom w:val="none" w:sz="0" w:space="0" w:color="auto"/>
                        <w:right w:val="none" w:sz="0" w:space="0" w:color="auto"/>
                      </w:divBdr>
                    </w:div>
                  </w:divsChild>
                </w:div>
                <w:div w:id="2141800715">
                  <w:marLeft w:val="0"/>
                  <w:marRight w:val="0"/>
                  <w:marTop w:val="0"/>
                  <w:marBottom w:val="0"/>
                  <w:divBdr>
                    <w:top w:val="none" w:sz="0" w:space="0" w:color="auto"/>
                    <w:left w:val="none" w:sz="0" w:space="0" w:color="auto"/>
                    <w:bottom w:val="none" w:sz="0" w:space="0" w:color="auto"/>
                    <w:right w:val="none" w:sz="0" w:space="0" w:color="auto"/>
                  </w:divBdr>
                  <w:divsChild>
                    <w:div w:id="20386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89358">
          <w:marLeft w:val="0"/>
          <w:marRight w:val="0"/>
          <w:marTop w:val="0"/>
          <w:marBottom w:val="0"/>
          <w:divBdr>
            <w:top w:val="none" w:sz="0" w:space="0" w:color="auto"/>
            <w:left w:val="none" w:sz="0" w:space="0" w:color="auto"/>
            <w:bottom w:val="none" w:sz="0" w:space="0" w:color="auto"/>
            <w:right w:val="none" w:sz="0" w:space="0" w:color="auto"/>
          </w:divBdr>
          <w:divsChild>
            <w:div w:id="317731255">
              <w:marLeft w:val="0"/>
              <w:marRight w:val="0"/>
              <w:marTop w:val="0"/>
              <w:marBottom w:val="0"/>
              <w:divBdr>
                <w:top w:val="none" w:sz="0" w:space="0" w:color="auto"/>
                <w:left w:val="none" w:sz="0" w:space="0" w:color="auto"/>
                <w:bottom w:val="none" w:sz="0" w:space="0" w:color="auto"/>
                <w:right w:val="none" w:sz="0" w:space="0" w:color="auto"/>
              </w:divBdr>
            </w:div>
            <w:div w:id="509174775">
              <w:marLeft w:val="0"/>
              <w:marRight w:val="0"/>
              <w:marTop w:val="0"/>
              <w:marBottom w:val="0"/>
              <w:divBdr>
                <w:top w:val="none" w:sz="0" w:space="0" w:color="auto"/>
                <w:left w:val="none" w:sz="0" w:space="0" w:color="auto"/>
                <w:bottom w:val="none" w:sz="0" w:space="0" w:color="auto"/>
                <w:right w:val="none" w:sz="0" w:space="0" w:color="auto"/>
              </w:divBdr>
            </w:div>
          </w:divsChild>
        </w:div>
        <w:div w:id="1463579674">
          <w:marLeft w:val="0"/>
          <w:marRight w:val="0"/>
          <w:marTop w:val="0"/>
          <w:marBottom w:val="0"/>
          <w:divBdr>
            <w:top w:val="none" w:sz="0" w:space="0" w:color="auto"/>
            <w:left w:val="none" w:sz="0" w:space="0" w:color="auto"/>
            <w:bottom w:val="none" w:sz="0" w:space="0" w:color="auto"/>
            <w:right w:val="none" w:sz="0" w:space="0" w:color="auto"/>
          </w:divBdr>
        </w:div>
      </w:divsChild>
    </w:div>
    <w:div w:id="1617446381">
      <w:bodyDiv w:val="1"/>
      <w:marLeft w:val="0"/>
      <w:marRight w:val="0"/>
      <w:marTop w:val="0"/>
      <w:marBottom w:val="0"/>
      <w:divBdr>
        <w:top w:val="none" w:sz="0" w:space="0" w:color="auto"/>
        <w:left w:val="none" w:sz="0" w:space="0" w:color="auto"/>
        <w:bottom w:val="none" w:sz="0" w:space="0" w:color="auto"/>
        <w:right w:val="none" w:sz="0" w:space="0" w:color="auto"/>
      </w:divBdr>
    </w:div>
    <w:div w:id="1629124524">
      <w:bodyDiv w:val="1"/>
      <w:marLeft w:val="0"/>
      <w:marRight w:val="0"/>
      <w:marTop w:val="0"/>
      <w:marBottom w:val="0"/>
      <w:divBdr>
        <w:top w:val="none" w:sz="0" w:space="0" w:color="auto"/>
        <w:left w:val="none" w:sz="0" w:space="0" w:color="auto"/>
        <w:bottom w:val="none" w:sz="0" w:space="0" w:color="auto"/>
        <w:right w:val="none" w:sz="0" w:space="0" w:color="auto"/>
      </w:divBdr>
      <w:divsChild>
        <w:div w:id="1427383715">
          <w:marLeft w:val="0"/>
          <w:marRight w:val="0"/>
          <w:marTop w:val="0"/>
          <w:marBottom w:val="0"/>
          <w:divBdr>
            <w:top w:val="none" w:sz="0" w:space="0" w:color="auto"/>
            <w:left w:val="none" w:sz="0" w:space="0" w:color="auto"/>
            <w:bottom w:val="none" w:sz="0" w:space="0" w:color="auto"/>
            <w:right w:val="none" w:sz="0" w:space="0" w:color="auto"/>
          </w:divBdr>
        </w:div>
      </w:divsChild>
    </w:div>
    <w:div w:id="1668435399">
      <w:bodyDiv w:val="1"/>
      <w:marLeft w:val="0"/>
      <w:marRight w:val="0"/>
      <w:marTop w:val="0"/>
      <w:marBottom w:val="0"/>
      <w:divBdr>
        <w:top w:val="none" w:sz="0" w:space="0" w:color="auto"/>
        <w:left w:val="none" w:sz="0" w:space="0" w:color="auto"/>
        <w:bottom w:val="none" w:sz="0" w:space="0" w:color="auto"/>
        <w:right w:val="none" w:sz="0" w:space="0" w:color="auto"/>
      </w:divBdr>
    </w:div>
    <w:div w:id="1675036362">
      <w:bodyDiv w:val="1"/>
      <w:marLeft w:val="0"/>
      <w:marRight w:val="0"/>
      <w:marTop w:val="0"/>
      <w:marBottom w:val="0"/>
      <w:divBdr>
        <w:top w:val="none" w:sz="0" w:space="0" w:color="auto"/>
        <w:left w:val="none" w:sz="0" w:space="0" w:color="auto"/>
        <w:bottom w:val="none" w:sz="0" w:space="0" w:color="auto"/>
        <w:right w:val="none" w:sz="0" w:space="0" w:color="auto"/>
      </w:divBdr>
    </w:div>
    <w:div w:id="1831560333">
      <w:bodyDiv w:val="1"/>
      <w:marLeft w:val="0"/>
      <w:marRight w:val="0"/>
      <w:marTop w:val="0"/>
      <w:marBottom w:val="0"/>
      <w:divBdr>
        <w:top w:val="none" w:sz="0" w:space="0" w:color="auto"/>
        <w:left w:val="none" w:sz="0" w:space="0" w:color="auto"/>
        <w:bottom w:val="none" w:sz="0" w:space="0" w:color="auto"/>
        <w:right w:val="none" w:sz="0" w:space="0" w:color="auto"/>
      </w:divBdr>
      <w:divsChild>
        <w:div w:id="10376531">
          <w:marLeft w:val="0"/>
          <w:marRight w:val="0"/>
          <w:marTop w:val="0"/>
          <w:marBottom w:val="0"/>
          <w:divBdr>
            <w:top w:val="none" w:sz="0" w:space="0" w:color="auto"/>
            <w:left w:val="none" w:sz="0" w:space="0" w:color="auto"/>
            <w:bottom w:val="none" w:sz="0" w:space="0" w:color="auto"/>
            <w:right w:val="none" w:sz="0" w:space="0" w:color="auto"/>
          </w:divBdr>
        </w:div>
        <w:div w:id="68620946">
          <w:marLeft w:val="0"/>
          <w:marRight w:val="0"/>
          <w:marTop w:val="0"/>
          <w:marBottom w:val="0"/>
          <w:divBdr>
            <w:top w:val="none" w:sz="0" w:space="0" w:color="auto"/>
            <w:left w:val="none" w:sz="0" w:space="0" w:color="auto"/>
            <w:bottom w:val="none" w:sz="0" w:space="0" w:color="auto"/>
            <w:right w:val="none" w:sz="0" w:space="0" w:color="auto"/>
          </w:divBdr>
        </w:div>
        <w:div w:id="351304143">
          <w:marLeft w:val="0"/>
          <w:marRight w:val="0"/>
          <w:marTop w:val="0"/>
          <w:marBottom w:val="0"/>
          <w:divBdr>
            <w:top w:val="none" w:sz="0" w:space="0" w:color="auto"/>
            <w:left w:val="none" w:sz="0" w:space="0" w:color="auto"/>
            <w:bottom w:val="none" w:sz="0" w:space="0" w:color="auto"/>
            <w:right w:val="none" w:sz="0" w:space="0" w:color="auto"/>
          </w:divBdr>
        </w:div>
        <w:div w:id="374038223">
          <w:marLeft w:val="0"/>
          <w:marRight w:val="0"/>
          <w:marTop w:val="0"/>
          <w:marBottom w:val="0"/>
          <w:divBdr>
            <w:top w:val="none" w:sz="0" w:space="0" w:color="auto"/>
            <w:left w:val="none" w:sz="0" w:space="0" w:color="auto"/>
            <w:bottom w:val="none" w:sz="0" w:space="0" w:color="auto"/>
            <w:right w:val="none" w:sz="0" w:space="0" w:color="auto"/>
          </w:divBdr>
        </w:div>
        <w:div w:id="488599763">
          <w:marLeft w:val="0"/>
          <w:marRight w:val="0"/>
          <w:marTop w:val="0"/>
          <w:marBottom w:val="0"/>
          <w:divBdr>
            <w:top w:val="none" w:sz="0" w:space="0" w:color="auto"/>
            <w:left w:val="none" w:sz="0" w:space="0" w:color="auto"/>
            <w:bottom w:val="none" w:sz="0" w:space="0" w:color="auto"/>
            <w:right w:val="none" w:sz="0" w:space="0" w:color="auto"/>
          </w:divBdr>
        </w:div>
        <w:div w:id="548229227">
          <w:marLeft w:val="0"/>
          <w:marRight w:val="0"/>
          <w:marTop w:val="0"/>
          <w:marBottom w:val="0"/>
          <w:divBdr>
            <w:top w:val="none" w:sz="0" w:space="0" w:color="auto"/>
            <w:left w:val="none" w:sz="0" w:space="0" w:color="auto"/>
            <w:bottom w:val="none" w:sz="0" w:space="0" w:color="auto"/>
            <w:right w:val="none" w:sz="0" w:space="0" w:color="auto"/>
          </w:divBdr>
        </w:div>
        <w:div w:id="685719100">
          <w:marLeft w:val="0"/>
          <w:marRight w:val="0"/>
          <w:marTop w:val="0"/>
          <w:marBottom w:val="0"/>
          <w:divBdr>
            <w:top w:val="none" w:sz="0" w:space="0" w:color="auto"/>
            <w:left w:val="none" w:sz="0" w:space="0" w:color="auto"/>
            <w:bottom w:val="none" w:sz="0" w:space="0" w:color="auto"/>
            <w:right w:val="none" w:sz="0" w:space="0" w:color="auto"/>
          </w:divBdr>
        </w:div>
        <w:div w:id="724598075">
          <w:marLeft w:val="0"/>
          <w:marRight w:val="0"/>
          <w:marTop w:val="0"/>
          <w:marBottom w:val="0"/>
          <w:divBdr>
            <w:top w:val="none" w:sz="0" w:space="0" w:color="auto"/>
            <w:left w:val="none" w:sz="0" w:space="0" w:color="auto"/>
            <w:bottom w:val="none" w:sz="0" w:space="0" w:color="auto"/>
            <w:right w:val="none" w:sz="0" w:space="0" w:color="auto"/>
          </w:divBdr>
        </w:div>
        <w:div w:id="842477311">
          <w:marLeft w:val="0"/>
          <w:marRight w:val="0"/>
          <w:marTop w:val="0"/>
          <w:marBottom w:val="0"/>
          <w:divBdr>
            <w:top w:val="none" w:sz="0" w:space="0" w:color="auto"/>
            <w:left w:val="none" w:sz="0" w:space="0" w:color="auto"/>
            <w:bottom w:val="none" w:sz="0" w:space="0" w:color="auto"/>
            <w:right w:val="none" w:sz="0" w:space="0" w:color="auto"/>
          </w:divBdr>
        </w:div>
        <w:div w:id="967007773">
          <w:marLeft w:val="0"/>
          <w:marRight w:val="0"/>
          <w:marTop w:val="0"/>
          <w:marBottom w:val="0"/>
          <w:divBdr>
            <w:top w:val="none" w:sz="0" w:space="0" w:color="auto"/>
            <w:left w:val="none" w:sz="0" w:space="0" w:color="auto"/>
            <w:bottom w:val="none" w:sz="0" w:space="0" w:color="auto"/>
            <w:right w:val="none" w:sz="0" w:space="0" w:color="auto"/>
          </w:divBdr>
        </w:div>
        <w:div w:id="1230073810">
          <w:marLeft w:val="0"/>
          <w:marRight w:val="0"/>
          <w:marTop w:val="0"/>
          <w:marBottom w:val="0"/>
          <w:divBdr>
            <w:top w:val="none" w:sz="0" w:space="0" w:color="auto"/>
            <w:left w:val="none" w:sz="0" w:space="0" w:color="auto"/>
            <w:bottom w:val="none" w:sz="0" w:space="0" w:color="auto"/>
            <w:right w:val="none" w:sz="0" w:space="0" w:color="auto"/>
          </w:divBdr>
        </w:div>
        <w:div w:id="1534734687">
          <w:marLeft w:val="0"/>
          <w:marRight w:val="0"/>
          <w:marTop w:val="0"/>
          <w:marBottom w:val="0"/>
          <w:divBdr>
            <w:top w:val="none" w:sz="0" w:space="0" w:color="auto"/>
            <w:left w:val="none" w:sz="0" w:space="0" w:color="auto"/>
            <w:bottom w:val="none" w:sz="0" w:space="0" w:color="auto"/>
            <w:right w:val="none" w:sz="0" w:space="0" w:color="auto"/>
          </w:divBdr>
        </w:div>
        <w:div w:id="1648633061">
          <w:marLeft w:val="0"/>
          <w:marRight w:val="0"/>
          <w:marTop w:val="0"/>
          <w:marBottom w:val="0"/>
          <w:divBdr>
            <w:top w:val="none" w:sz="0" w:space="0" w:color="auto"/>
            <w:left w:val="none" w:sz="0" w:space="0" w:color="auto"/>
            <w:bottom w:val="none" w:sz="0" w:space="0" w:color="auto"/>
            <w:right w:val="none" w:sz="0" w:space="0" w:color="auto"/>
          </w:divBdr>
        </w:div>
        <w:div w:id="1994215674">
          <w:marLeft w:val="0"/>
          <w:marRight w:val="0"/>
          <w:marTop w:val="0"/>
          <w:marBottom w:val="0"/>
          <w:divBdr>
            <w:top w:val="none" w:sz="0" w:space="0" w:color="auto"/>
            <w:left w:val="none" w:sz="0" w:space="0" w:color="auto"/>
            <w:bottom w:val="none" w:sz="0" w:space="0" w:color="auto"/>
            <w:right w:val="none" w:sz="0" w:space="0" w:color="auto"/>
          </w:divBdr>
        </w:div>
        <w:div w:id="2013875521">
          <w:marLeft w:val="0"/>
          <w:marRight w:val="0"/>
          <w:marTop w:val="0"/>
          <w:marBottom w:val="0"/>
          <w:divBdr>
            <w:top w:val="none" w:sz="0" w:space="0" w:color="auto"/>
            <w:left w:val="none" w:sz="0" w:space="0" w:color="auto"/>
            <w:bottom w:val="none" w:sz="0" w:space="0" w:color="auto"/>
            <w:right w:val="none" w:sz="0" w:space="0" w:color="auto"/>
          </w:divBdr>
        </w:div>
        <w:div w:id="2017683434">
          <w:marLeft w:val="0"/>
          <w:marRight w:val="0"/>
          <w:marTop w:val="0"/>
          <w:marBottom w:val="0"/>
          <w:divBdr>
            <w:top w:val="none" w:sz="0" w:space="0" w:color="auto"/>
            <w:left w:val="none" w:sz="0" w:space="0" w:color="auto"/>
            <w:bottom w:val="none" w:sz="0" w:space="0" w:color="auto"/>
            <w:right w:val="none" w:sz="0" w:space="0" w:color="auto"/>
          </w:divBdr>
        </w:div>
      </w:divsChild>
    </w:div>
    <w:div w:id="1868129842">
      <w:bodyDiv w:val="1"/>
      <w:marLeft w:val="0"/>
      <w:marRight w:val="0"/>
      <w:marTop w:val="0"/>
      <w:marBottom w:val="0"/>
      <w:divBdr>
        <w:top w:val="none" w:sz="0" w:space="0" w:color="auto"/>
        <w:left w:val="none" w:sz="0" w:space="0" w:color="auto"/>
        <w:bottom w:val="none" w:sz="0" w:space="0" w:color="auto"/>
        <w:right w:val="none" w:sz="0" w:space="0" w:color="auto"/>
      </w:divBdr>
      <w:divsChild>
        <w:div w:id="524826165">
          <w:marLeft w:val="0"/>
          <w:marRight w:val="0"/>
          <w:marTop w:val="0"/>
          <w:marBottom w:val="0"/>
          <w:divBdr>
            <w:top w:val="none" w:sz="0" w:space="0" w:color="auto"/>
            <w:left w:val="none" w:sz="0" w:space="0" w:color="auto"/>
            <w:bottom w:val="none" w:sz="0" w:space="0" w:color="auto"/>
            <w:right w:val="none" w:sz="0" w:space="0" w:color="auto"/>
          </w:divBdr>
        </w:div>
        <w:div w:id="528877089">
          <w:marLeft w:val="0"/>
          <w:marRight w:val="0"/>
          <w:marTop w:val="0"/>
          <w:marBottom w:val="0"/>
          <w:divBdr>
            <w:top w:val="none" w:sz="0" w:space="0" w:color="auto"/>
            <w:left w:val="none" w:sz="0" w:space="0" w:color="auto"/>
            <w:bottom w:val="none" w:sz="0" w:space="0" w:color="auto"/>
            <w:right w:val="none" w:sz="0" w:space="0" w:color="auto"/>
          </w:divBdr>
        </w:div>
        <w:div w:id="864825732">
          <w:marLeft w:val="0"/>
          <w:marRight w:val="0"/>
          <w:marTop w:val="0"/>
          <w:marBottom w:val="0"/>
          <w:divBdr>
            <w:top w:val="none" w:sz="0" w:space="0" w:color="auto"/>
            <w:left w:val="none" w:sz="0" w:space="0" w:color="auto"/>
            <w:bottom w:val="none" w:sz="0" w:space="0" w:color="auto"/>
            <w:right w:val="none" w:sz="0" w:space="0" w:color="auto"/>
          </w:divBdr>
          <w:divsChild>
            <w:div w:id="2061707275">
              <w:marLeft w:val="-75"/>
              <w:marRight w:val="0"/>
              <w:marTop w:val="30"/>
              <w:marBottom w:val="30"/>
              <w:divBdr>
                <w:top w:val="none" w:sz="0" w:space="0" w:color="auto"/>
                <w:left w:val="none" w:sz="0" w:space="0" w:color="auto"/>
                <w:bottom w:val="none" w:sz="0" w:space="0" w:color="auto"/>
                <w:right w:val="none" w:sz="0" w:space="0" w:color="auto"/>
              </w:divBdr>
              <w:divsChild>
                <w:div w:id="34697363">
                  <w:marLeft w:val="0"/>
                  <w:marRight w:val="0"/>
                  <w:marTop w:val="0"/>
                  <w:marBottom w:val="0"/>
                  <w:divBdr>
                    <w:top w:val="none" w:sz="0" w:space="0" w:color="auto"/>
                    <w:left w:val="none" w:sz="0" w:space="0" w:color="auto"/>
                    <w:bottom w:val="none" w:sz="0" w:space="0" w:color="auto"/>
                    <w:right w:val="none" w:sz="0" w:space="0" w:color="auto"/>
                  </w:divBdr>
                  <w:divsChild>
                    <w:div w:id="124740528">
                      <w:marLeft w:val="0"/>
                      <w:marRight w:val="0"/>
                      <w:marTop w:val="0"/>
                      <w:marBottom w:val="0"/>
                      <w:divBdr>
                        <w:top w:val="none" w:sz="0" w:space="0" w:color="auto"/>
                        <w:left w:val="none" w:sz="0" w:space="0" w:color="auto"/>
                        <w:bottom w:val="none" w:sz="0" w:space="0" w:color="auto"/>
                        <w:right w:val="none" w:sz="0" w:space="0" w:color="auto"/>
                      </w:divBdr>
                    </w:div>
                  </w:divsChild>
                </w:div>
                <w:div w:id="56637794">
                  <w:marLeft w:val="0"/>
                  <w:marRight w:val="0"/>
                  <w:marTop w:val="0"/>
                  <w:marBottom w:val="0"/>
                  <w:divBdr>
                    <w:top w:val="none" w:sz="0" w:space="0" w:color="auto"/>
                    <w:left w:val="none" w:sz="0" w:space="0" w:color="auto"/>
                    <w:bottom w:val="none" w:sz="0" w:space="0" w:color="auto"/>
                    <w:right w:val="none" w:sz="0" w:space="0" w:color="auto"/>
                  </w:divBdr>
                  <w:divsChild>
                    <w:div w:id="426850421">
                      <w:marLeft w:val="0"/>
                      <w:marRight w:val="0"/>
                      <w:marTop w:val="0"/>
                      <w:marBottom w:val="0"/>
                      <w:divBdr>
                        <w:top w:val="none" w:sz="0" w:space="0" w:color="auto"/>
                        <w:left w:val="none" w:sz="0" w:space="0" w:color="auto"/>
                        <w:bottom w:val="none" w:sz="0" w:space="0" w:color="auto"/>
                        <w:right w:val="none" w:sz="0" w:space="0" w:color="auto"/>
                      </w:divBdr>
                    </w:div>
                  </w:divsChild>
                </w:div>
                <w:div w:id="72506450">
                  <w:marLeft w:val="0"/>
                  <w:marRight w:val="0"/>
                  <w:marTop w:val="0"/>
                  <w:marBottom w:val="0"/>
                  <w:divBdr>
                    <w:top w:val="none" w:sz="0" w:space="0" w:color="auto"/>
                    <w:left w:val="none" w:sz="0" w:space="0" w:color="auto"/>
                    <w:bottom w:val="none" w:sz="0" w:space="0" w:color="auto"/>
                    <w:right w:val="none" w:sz="0" w:space="0" w:color="auto"/>
                  </w:divBdr>
                  <w:divsChild>
                    <w:div w:id="1222714711">
                      <w:marLeft w:val="0"/>
                      <w:marRight w:val="0"/>
                      <w:marTop w:val="0"/>
                      <w:marBottom w:val="0"/>
                      <w:divBdr>
                        <w:top w:val="none" w:sz="0" w:space="0" w:color="auto"/>
                        <w:left w:val="none" w:sz="0" w:space="0" w:color="auto"/>
                        <w:bottom w:val="none" w:sz="0" w:space="0" w:color="auto"/>
                        <w:right w:val="none" w:sz="0" w:space="0" w:color="auto"/>
                      </w:divBdr>
                    </w:div>
                  </w:divsChild>
                </w:div>
                <w:div w:id="125006923">
                  <w:marLeft w:val="0"/>
                  <w:marRight w:val="0"/>
                  <w:marTop w:val="0"/>
                  <w:marBottom w:val="0"/>
                  <w:divBdr>
                    <w:top w:val="none" w:sz="0" w:space="0" w:color="auto"/>
                    <w:left w:val="none" w:sz="0" w:space="0" w:color="auto"/>
                    <w:bottom w:val="none" w:sz="0" w:space="0" w:color="auto"/>
                    <w:right w:val="none" w:sz="0" w:space="0" w:color="auto"/>
                  </w:divBdr>
                  <w:divsChild>
                    <w:div w:id="2000034281">
                      <w:marLeft w:val="0"/>
                      <w:marRight w:val="0"/>
                      <w:marTop w:val="0"/>
                      <w:marBottom w:val="0"/>
                      <w:divBdr>
                        <w:top w:val="none" w:sz="0" w:space="0" w:color="auto"/>
                        <w:left w:val="none" w:sz="0" w:space="0" w:color="auto"/>
                        <w:bottom w:val="none" w:sz="0" w:space="0" w:color="auto"/>
                        <w:right w:val="none" w:sz="0" w:space="0" w:color="auto"/>
                      </w:divBdr>
                    </w:div>
                  </w:divsChild>
                </w:div>
                <w:div w:id="149638517">
                  <w:marLeft w:val="0"/>
                  <w:marRight w:val="0"/>
                  <w:marTop w:val="0"/>
                  <w:marBottom w:val="0"/>
                  <w:divBdr>
                    <w:top w:val="none" w:sz="0" w:space="0" w:color="auto"/>
                    <w:left w:val="none" w:sz="0" w:space="0" w:color="auto"/>
                    <w:bottom w:val="none" w:sz="0" w:space="0" w:color="auto"/>
                    <w:right w:val="none" w:sz="0" w:space="0" w:color="auto"/>
                  </w:divBdr>
                  <w:divsChild>
                    <w:div w:id="819615270">
                      <w:marLeft w:val="0"/>
                      <w:marRight w:val="0"/>
                      <w:marTop w:val="0"/>
                      <w:marBottom w:val="0"/>
                      <w:divBdr>
                        <w:top w:val="none" w:sz="0" w:space="0" w:color="auto"/>
                        <w:left w:val="none" w:sz="0" w:space="0" w:color="auto"/>
                        <w:bottom w:val="none" w:sz="0" w:space="0" w:color="auto"/>
                        <w:right w:val="none" w:sz="0" w:space="0" w:color="auto"/>
                      </w:divBdr>
                    </w:div>
                  </w:divsChild>
                </w:div>
                <w:div w:id="158278834">
                  <w:marLeft w:val="0"/>
                  <w:marRight w:val="0"/>
                  <w:marTop w:val="0"/>
                  <w:marBottom w:val="0"/>
                  <w:divBdr>
                    <w:top w:val="none" w:sz="0" w:space="0" w:color="auto"/>
                    <w:left w:val="none" w:sz="0" w:space="0" w:color="auto"/>
                    <w:bottom w:val="none" w:sz="0" w:space="0" w:color="auto"/>
                    <w:right w:val="none" w:sz="0" w:space="0" w:color="auto"/>
                  </w:divBdr>
                  <w:divsChild>
                    <w:div w:id="375469090">
                      <w:marLeft w:val="0"/>
                      <w:marRight w:val="0"/>
                      <w:marTop w:val="0"/>
                      <w:marBottom w:val="0"/>
                      <w:divBdr>
                        <w:top w:val="none" w:sz="0" w:space="0" w:color="auto"/>
                        <w:left w:val="none" w:sz="0" w:space="0" w:color="auto"/>
                        <w:bottom w:val="none" w:sz="0" w:space="0" w:color="auto"/>
                        <w:right w:val="none" w:sz="0" w:space="0" w:color="auto"/>
                      </w:divBdr>
                    </w:div>
                  </w:divsChild>
                </w:div>
                <w:div w:id="220868990">
                  <w:marLeft w:val="0"/>
                  <w:marRight w:val="0"/>
                  <w:marTop w:val="0"/>
                  <w:marBottom w:val="0"/>
                  <w:divBdr>
                    <w:top w:val="none" w:sz="0" w:space="0" w:color="auto"/>
                    <w:left w:val="none" w:sz="0" w:space="0" w:color="auto"/>
                    <w:bottom w:val="none" w:sz="0" w:space="0" w:color="auto"/>
                    <w:right w:val="none" w:sz="0" w:space="0" w:color="auto"/>
                  </w:divBdr>
                  <w:divsChild>
                    <w:div w:id="1975133580">
                      <w:marLeft w:val="0"/>
                      <w:marRight w:val="0"/>
                      <w:marTop w:val="0"/>
                      <w:marBottom w:val="0"/>
                      <w:divBdr>
                        <w:top w:val="none" w:sz="0" w:space="0" w:color="auto"/>
                        <w:left w:val="none" w:sz="0" w:space="0" w:color="auto"/>
                        <w:bottom w:val="none" w:sz="0" w:space="0" w:color="auto"/>
                        <w:right w:val="none" w:sz="0" w:space="0" w:color="auto"/>
                      </w:divBdr>
                    </w:div>
                  </w:divsChild>
                </w:div>
                <w:div w:id="228851762">
                  <w:marLeft w:val="0"/>
                  <w:marRight w:val="0"/>
                  <w:marTop w:val="0"/>
                  <w:marBottom w:val="0"/>
                  <w:divBdr>
                    <w:top w:val="none" w:sz="0" w:space="0" w:color="auto"/>
                    <w:left w:val="none" w:sz="0" w:space="0" w:color="auto"/>
                    <w:bottom w:val="none" w:sz="0" w:space="0" w:color="auto"/>
                    <w:right w:val="none" w:sz="0" w:space="0" w:color="auto"/>
                  </w:divBdr>
                  <w:divsChild>
                    <w:div w:id="1010910246">
                      <w:marLeft w:val="0"/>
                      <w:marRight w:val="0"/>
                      <w:marTop w:val="0"/>
                      <w:marBottom w:val="0"/>
                      <w:divBdr>
                        <w:top w:val="none" w:sz="0" w:space="0" w:color="auto"/>
                        <w:left w:val="none" w:sz="0" w:space="0" w:color="auto"/>
                        <w:bottom w:val="none" w:sz="0" w:space="0" w:color="auto"/>
                        <w:right w:val="none" w:sz="0" w:space="0" w:color="auto"/>
                      </w:divBdr>
                    </w:div>
                  </w:divsChild>
                </w:div>
                <w:div w:id="250282726">
                  <w:marLeft w:val="0"/>
                  <w:marRight w:val="0"/>
                  <w:marTop w:val="0"/>
                  <w:marBottom w:val="0"/>
                  <w:divBdr>
                    <w:top w:val="none" w:sz="0" w:space="0" w:color="auto"/>
                    <w:left w:val="none" w:sz="0" w:space="0" w:color="auto"/>
                    <w:bottom w:val="none" w:sz="0" w:space="0" w:color="auto"/>
                    <w:right w:val="none" w:sz="0" w:space="0" w:color="auto"/>
                  </w:divBdr>
                  <w:divsChild>
                    <w:div w:id="916672428">
                      <w:marLeft w:val="0"/>
                      <w:marRight w:val="0"/>
                      <w:marTop w:val="0"/>
                      <w:marBottom w:val="0"/>
                      <w:divBdr>
                        <w:top w:val="none" w:sz="0" w:space="0" w:color="auto"/>
                        <w:left w:val="none" w:sz="0" w:space="0" w:color="auto"/>
                        <w:bottom w:val="none" w:sz="0" w:space="0" w:color="auto"/>
                        <w:right w:val="none" w:sz="0" w:space="0" w:color="auto"/>
                      </w:divBdr>
                    </w:div>
                  </w:divsChild>
                </w:div>
                <w:div w:id="251282156">
                  <w:marLeft w:val="0"/>
                  <w:marRight w:val="0"/>
                  <w:marTop w:val="0"/>
                  <w:marBottom w:val="0"/>
                  <w:divBdr>
                    <w:top w:val="none" w:sz="0" w:space="0" w:color="auto"/>
                    <w:left w:val="none" w:sz="0" w:space="0" w:color="auto"/>
                    <w:bottom w:val="none" w:sz="0" w:space="0" w:color="auto"/>
                    <w:right w:val="none" w:sz="0" w:space="0" w:color="auto"/>
                  </w:divBdr>
                  <w:divsChild>
                    <w:div w:id="558133827">
                      <w:marLeft w:val="0"/>
                      <w:marRight w:val="0"/>
                      <w:marTop w:val="0"/>
                      <w:marBottom w:val="0"/>
                      <w:divBdr>
                        <w:top w:val="none" w:sz="0" w:space="0" w:color="auto"/>
                        <w:left w:val="none" w:sz="0" w:space="0" w:color="auto"/>
                        <w:bottom w:val="none" w:sz="0" w:space="0" w:color="auto"/>
                        <w:right w:val="none" w:sz="0" w:space="0" w:color="auto"/>
                      </w:divBdr>
                    </w:div>
                  </w:divsChild>
                </w:div>
                <w:div w:id="254097928">
                  <w:marLeft w:val="0"/>
                  <w:marRight w:val="0"/>
                  <w:marTop w:val="0"/>
                  <w:marBottom w:val="0"/>
                  <w:divBdr>
                    <w:top w:val="none" w:sz="0" w:space="0" w:color="auto"/>
                    <w:left w:val="none" w:sz="0" w:space="0" w:color="auto"/>
                    <w:bottom w:val="none" w:sz="0" w:space="0" w:color="auto"/>
                    <w:right w:val="none" w:sz="0" w:space="0" w:color="auto"/>
                  </w:divBdr>
                  <w:divsChild>
                    <w:div w:id="895429468">
                      <w:marLeft w:val="0"/>
                      <w:marRight w:val="0"/>
                      <w:marTop w:val="0"/>
                      <w:marBottom w:val="0"/>
                      <w:divBdr>
                        <w:top w:val="none" w:sz="0" w:space="0" w:color="auto"/>
                        <w:left w:val="none" w:sz="0" w:space="0" w:color="auto"/>
                        <w:bottom w:val="none" w:sz="0" w:space="0" w:color="auto"/>
                        <w:right w:val="none" w:sz="0" w:space="0" w:color="auto"/>
                      </w:divBdr>
                    </w:div>
                  </w:divsChild>
                </w:div>
                <w:div w:id="275407542">
                  <w:marLeft w:val="0"/>
                  <w:marRight w:val="0"/>
                  <w:marTop w:val="0"/>
                  <w:marBottom w:val="0"/>
                  <w:divBdr>
                    <w:top w:val="none" w:sz="0" w:space="0" w:color="auto"/>
                    <w:left w:val="none" w:sz="0" w:space="0" w:color="auto"/>
                    <w:bottom w:val="none" w:sz="0" w:space="0" w:color="auto"/>
                    <w:right w:val="none" w:sz="0" w:space="0" w:color="auto"/>
                  </w:divBdr>
                  <w:divsChild>
                    <w:div w:id="105853752">
                      <w:marLeft w:val="0"/>
                      <w:marRight w:val="0"/>
                      <w:marTop w:val="0"/>
                      <w:marBottom w:val="0"/>
                      <w:divBdr>
                        <w:top w:val="none" w:sz="0" w:space="0" w:color="auto"/>
                        <w:left w:val="none" w:sz="0" w:space="0" w:color="auto"/>
                        <w:bottom w:val="none" w:sz="0" w:space="0" w:color="auto"/>
                        <w:right w:val="none" w:sz="0" w:space="0" w:color="auto"/>
                      </w:divBdr>
                    </w:div>
                  </w:divsChild>
                </w:div>
                <w:div w:id="285964021">
                  <w:marLeft w:val="0"/>
                  <w:marRight w:val="0"/>
                  <w:marTop w:val="0"/>
                  <w:marBottom w:val="0"/>
                  <w:divBdr>
                    <w:top w:val="none" w:sz="0" w:space="0" w:color="auto"/>
                    <w:left w:val="none" w:sz="0" w:space="0" w:color="auto"/>
                    <w:bottom w:val="none" w:sz="0" w:space="0" w:color="auto"/>
                    <w:right w:val="none" w:sz="0" w:space="0" w:color="auto"/>
                  </w:divBdr>
                  <w:divsChild>
                    <w:div w:id="1444108581">
                      <w:marLeft w:val="0"/>
                      <w:marRight w:val="0"/>
                      <w:marTop w:val="0"/>
                      <w:marBottom w:val="0"/>
                      <w:divBdr>
                        <w:top w:val="none" w:sz="0" w:space="0" w:color="auto"/>
                        <w:left w:val="none" w:sz="0" w:space="0" w:color="auto"/>
                        <w:bottom w:val="none" w:sz="0" w:space="0" w:color="auto"/>
                        <w:right w:val="none" w:sz="0" w:space="0" w:color="auto"/>
                      </w:divBdr>
                    </w:div>
                  </w:divsChild>
                </w:div>
                <w:div w:id="439423081">
                  <w:marLeft w:val="0"/>
                  <w:marRight w:val="0"/>
                  <w:marTop w:val="0"/>
                  <w:marBottom w:val="0"/>
                  <w:divBdr>
                    <w:top w:val="none" w:sz="0" w:space="0" w:color="auto"/>
                    <w:left w:val="none" w:sz="0" w:space="0" w:color="auto"/>
                    <w:bottom w:val="none" w:sz="0" w:space="0" w:color="auto"/>
                    <w:right w:val="none" w:sz="0" w:space="0" w:color="auto"/>
                  </w:divBdr>
                  <w:divsChild>
                    <w:div w:id="560797995">
                      <w:marLeft w:val="0"/>
                      <w:marRight w:val="0"/>
                      <w:marTop w:val="0"/>
                      <w:marBottom w:val="0"/>
                      <w:divBdr>
                        <w:top w:val="none" w:sz="0" w:space="0" w:color="auto"/>
                        <w:left w:val="none" w:sz="0" w:space="0" w:color="auto"/>
                        <w:bottom w:val="none" w:sz="0" w:space="0" w:color="auto"/>
                        <w:right w:val="none" w:sz="0" w:space="0" w:color="auto"/>
                      </w:divBdr>
                    </w:div>
                  </w:divsChild>
                </w:div>
                <w:div w:id="517542735">
                  <w:marLeft w:val="0"/>
                  <w:marRight w:val="0"/>
                  <w:marTop w:val="0"/>
                  <w:marBottom w:val="0"/>
                  <w:divBdr>
                    <w:top w:val="none" w:sz="0" w:space="0" w:color="auto"/>
                    <w:left w:val="none" w:sz="0" w:space="0" w:color="auto"/>
                    <w:bottom w:val="none" w:sz="0" w:space="0" w:color="auto"/>
                    <w:right w:val="none" w:sz="0" w:space="0" w:color="auto"/>
                  </w:divBdr>
                  <w:divsChild>
                    <w:div w:id="676494906">
                      <w:marLeft w:val="0"/>
                      <w:marRight w:val="0"/>
                      <w:marTop w:val="0"/>
                      <w:marBottom w:val="0"/>
                      <w:divBdr>
                        <w:top w:val="none" w:sz="0" w:space="0" w:color="auto"/>
                        <w:left w:val="none" w:sz="0" w:space="0" w:color="auto"/>
                        <w:bottom w:val="none" w:sz="0" w:space="0" w:color="auto"/>
                        <w:right w:val="none" w:sz="0" w:space="0" w:color="auto"/>
                      </w:divBdr>
                    </w:div>
                  </w:divsChild>
                </w:div>
                <w:div w:id="528765134">
                  <w:marLeft w:val="0"/>
                  <w:marRight w:val="0"/>
                  <w:marTop w:val="0"/>
                  <w:marBottom w:val="0"/>
                  <w:divBdr>
                    <w:top w:val="none" w:sz="0" w:space="0" w:color="auto"/>
                    <w:left w:val="none" w:sz="0" w:space="0" w:color="auto"/>
                    <w:bottom w:val="none" w:sz="0" w:space="0" w:color="auto"/>
                    <w:right w:val="none" w:sz="0" w:space="0" w:color="auto"/>
                  </w:divBdr>
                  <w:divsChild>
                    <w:div w:id="1384136022">
                      <w:marLeft w:val="0"/>
                      <w:marRight w:val="0"/>
                      <w:marTop w:val="0"/>
                      <w:marBottom w:val="0"/>
                      <w:divBdr>
                        <w:top w:val="none" w:sz="0" w:space="0" w:color="auto"/>
                        <w:left w:val="none" w:sz="0" w:space="0" w:color="auto"/>
                        <w:bottom w:val="none" w:sz="0" w:space="0" w:color="auto"/>
                        <w:right w:val="none" w:sz="0" w:space="0" w:color="auto"/>
                      </w:divBdr>
                    </w:div>
                  </w:divsChild>
                </w:div>
                <w:div w:id="564877601">
                  <w:marLeft w:val="0"/>
                  <w:marRight w:val="0"/>
                  <w:marTop w:val="0"/>
                  <w:marBottom w:val="0"/>
                  <w:divBdr>
                    <w:top w:val="none" w:sz="0" w:space="0" w:color="auto"/>
                    <w:left w:val="none" w:sz="0" w:space="0" w:color="auto"/>
                    <w:bottom w:val="none" w:sz="0" w:space="0" w:color="auto"/>
                    <w:right w:val="none" w:sz="0" w:space="0" w:color="auto"/>
                  </w:divBdr>
                  <w:divsChild>
                    <w:div w:id="1547529421">
                      <w:marLeft w:val="0"/>
                      <w:marRight w:val="0"/>
                      <w:marTop w:val="0"/>
                      <w:marBottom w:val="0"/>
                      <w:divBdr>
                        <w:top w:val="none" w:sz="0" w:space="0" w:color="auto"/>
                        <w:left w:val="none" w:sz="0" w:space="0" w:color="auto"/>
                        <w:bottom w:val="none" w:sz="0" w:space="0" w:color="auto"/>
                        <w:right w:val="none" w:sz="0" w:space="0" w:color="auto"/>
                      </w:divBdr>
                    </w:div>
                  </w:divsChild>
                </w:div>
                <w:div w:id="614364449">
                  <w:marLeft w:val="0"/>
                  <w:marRight w:val="0"/>
                  <w:marTop w:val="0"/>
                  <w:marBottom w:val="0"/>
                  <w:divBdr>
                    <w:top w:val="none" w:sz="0" w:space="0" w:color="auto"/>
                    <w:left w:val="none" w:sz="0" w:space="0" w:color="auto"/>
                    <w:bottom w:val="none" w:sz="0" w:space="0" w:color="auto"/>
                    <w:right w:val="none" w:sz="0" w:space="0" w:color="auto"/>
                  </w:divBdr>
                  <w:divsChild>
                    <w:div w:id="218983896">
                      <w:marLeft w:val="0"/>
                      <w:marRight w:val="0"/>
                      <w:marTop w:val="0"/>
                      <w:marBottom w:val="0"/>
                      <w:divBdr>
                        <w:top w:val="none" w:sz="0" w:space="0" w:color="auto"/>
                        <w:left w:val="none" w:sz="0" w:space="0" w:color="auto"/>
                        <w:bottom w:val="none" w:sz="0" w:space="0" w:color="auto"/>
                        <w:right w:val="none" w:sz="0" w:space="0" w:color="auto"/>
                      </w:divBdr>
                    </w:div>
                  </w:divsChild>
                </w:div>
                <w:div w:id="622224982">
                  <w:marLeft w:val="0"/>
                  <w:marRight w:val="0"/>
                  <w:marTop w:val="0"/>
                  <w:marBottom w:val="0"/>
                  <w:divBdr>
                    <w:top w:val="none" w:sz="0" w:space="0" w:color="auto"/>
                    <w:left w:val="none" w:sz="0" w:space="0" w:color="auto"/>
                    <w:bottom w:val="none" w:sz="0" w:space="0" w:color="auto"/>
                    <w:right w:val="none" w:sz="0" w:space="0" w:color="auto"/>
                  </w:divBdr>
                  <w:divsChild>
                    <w:div w:id="641621536">
                      <w:marLeft w:val="0"/>
                      <w:marRight w:val="0"/>
                      <w:marTop w:val="0"/>
                      <w:marBottom w:val="0"/>
                      <w:divBdr>
                        <w:top w:val="none" w:sz="0" w:space="0" w:color="auto"/>
                        <w:left w:val="none" w:sz="0" w:space="0" w:color="auto"/>
                        <w:bottom w:val="none" w:sz="0" w:space="0" w:color="auto"/>
                        <w:right w:val="none" w:sz="0" w:space="0" w:color="auto"/>
                      </w:divBdr>
                    </w:div>
                  </w:divsChild>
                </w:div>
                <w:div w:id="627509429">
                  <w:marLeft w:val="0"/>
                  <w:marRight w:val="0"/>
                  <w:marTop w:val="0"/>
                  <w:marBottom w:val="0"/>
                  <w:divBdr>
                    <w:top w:val="none" w:sz="0" w:space="0" w:color="auto"/>
                    <w:left w:val="none" w:sz="0" w:space="0" w:color="auto"/>
                    <w:bottom w:val="none" w:sz="0" w:space="0" w:color="auto"/>
                    <w:right w:val="none" w:sz="0" w:space="0" w:color="auto"/>
                  </w:divBdr>
                  <w:divsChild>
                    <w:div w:id="1713994178">
                      <w:marLeft w:val="0"/>
                      <w:marRight w:val="0"/>
                      <w:marTop w:val="0"/>
                      <w:marBottom w:val="0"/>
                      <w:divBdr>
                        <w:top w:val="none" w:sz="0" w:space="0" w:color="auto"/>
                        <w:left w:val="none" w:sz="0" w:space="0" w:color="auto"/>
                        <w:bottom w:val="none" w:sz="0" w:space="0" w:color="auto"/>
                        <w:right w:val="none" w:sz="0" w:space="0" w:color="auto"/>
                      </w:divBdr>
                    </w:div>
                  </w:divsChild>
                </w:div>
                <w:div w:id="698895170">
                  <w:marLeft w:val="0"/>
                  <w:marRight w:val="0"/>
                  <w:marTop w:val="0"/>
                  <w:marBottom w:val="0"/>
                  <w:divBdr>
                    <w:top w:val="none" w:sz="0" w:space="0" w:color="auto"/>
                    <w:left w:val="none" w:sz="0" w:space="0" w:color="auto"/>
                    <w:bottom w:val="none" w:sz="0" w:space="0" w:color="auto"/>
                    <w:right w:val="none" w:sz="0" w:space="0" w:color="auto"/>
                  </w:divBdr>
                  <w:divsChild>
                    <w:div w:id="1387415575">
                      <w:marLeft w:val="0"/>
                      <w:marRight w:val="0"/>
                      <w:marTop w:val="0"/>
                      <w:marBottom w:val="0"/>
                      <w:divBdr>
                        <w:top w:val="none" w:sz="0" w:space="0" w:color="auto"/>
                        <w:left w:val="none" w:sz="0" w:space="0" w:color="auto"/>
                        <w:bottom w:val="none" w:sz="0" w:space="0" w:color="auto"/>
                        <w:right w:val="none" w:sz="0" w:space="0" w:color="auto"/>
                      </w:divBdr>
                    </w:div>
                  </w:divsChild>
                </w:div>
                <w:div w:id="728842955">
                  <w:marLeft w:val="0"/>
                  <w:marRight w:val="0"/>
                  <w:marTop w:val="0"/>
                  <w:marBottom w:val="0"/>
                  <w:divBdr>
                    <w:top w:val="none" w:sz="0" w:space="0" w:color="auto"/>
                    <w:left w:val="none" w:sz="0" w:space="0" w:color="auto"/>
                    <w:bottom w:val="none" w:sz="0" w:space="0" w:color="auto"/>
                    <w:right w:val="none" w:sz="0" w:space="0" w:color="auto"/>
                  </w:divBdr>
                  <w:divsChild>
                    <w:div w:id="1782873962">
                      <w:marLeft w:val="0"/>
                      <w:marRight w:val="0"/>
                      <w:marTop w:val="0"/>
                      <w:marBottom w:val="0"/>
                      <w:divBdr>
                        <w:top w:val="none" w:sz="0" w:space="0" w:color="auto"/>
                        <w:left w:val="none" w:sz="0" w:space="0" w:color="auto"/>
                        <w:bottom w:val="none" w:sz="0" w:space="0" w:color="auto"/>
                        <w:right w:val="none" w:sz="0" w:space="0" w:color="auto"/>
                      </w:divBdr>
                    </w:div>
                  </w:divsChild>
                </w:div>
                <w:div w:id="735513778">
                  <w:marLeft w:val="0"/>
                  <w:marRight w:val="0"/>
                  <w:marTop w:val="0"/>
                  <w:marBottom w:val="0"/>
                  <w:divBdr>
                    <w:top w:val="none" w:sz="0" w:space="0" w:color="auto"/>
                    <w:left w:val="none" w:sz="0" w:space="0" w:color="auto"/>
                    <w:bottom w:val="none" w:sz="0" w:space="0" w:color="auto"/>
                    <w:right w:val="none" w:sz="0" w:space="0" w:color="auto"/>
                  </w:divBdr>
                  <w:divsChild>
                    <w:div w:id="1843660578">
                      <w:marLeft w:val="0"/>
                      <w:marRight w:val="0"/>
                      <w:marTop w:val="0"/>
                      <w:marBottom w:val="0"/>
                      <w:divBdr>
                        <w:top w:val="none" w:sz="0" w:space="0" w:color="auto"/>
                        <w:left w:val="none" w:sz="0" w:space="0" w:color="auto"/>
                        <w:bottom w:val="none" w:sz="0" w:space="0" w:color="auto"/>
                        <w:right w:val="none" w:sz="0" w:space="0" w:color="auto"/>
                      </w:divBdr>
                    </w:div>
                  </w:divsChild>
                </w:div>
                <w:div w:id="764618512">
                  <w:marLeft w:val="0"/>
                  <w:marRight w:val="0"/>
                  <w:marTop w:val="0"/>
                  <w:marBottom w:val="0"/>
                  <w:divBdr>
                    <w:top w:val="none" w:sz="0" w:space="0" w:color="auto"/>
                    <w:left w:val="none" w:sz="0" w:space="0" w:color="auto"/>
                    <w:bottom w:val="none" w:sz="0" w:space="0" w:color="auto"/>
                    <w:right w:val="none" w:sz="0" w:space="0" w:color="auto"/>
                  </w:divBdr>
                  <w:divsChild>
                    <w:div w:id="1152677974">
                      <w:marLeft w:val="0"/>
                      <w:marRight w:val="0"/>
                      <w:marTop w:val="0"/>
                      <w:marBottom w:val="0"/>
                      <w:divBdr>
                        <w:top w:val="none" w:sz="0" w:space="0" w:color="auto"/>
                        <w:left w:val="none" w:sz="0" w:space="0" w:color="auto"/>
                        <w:bottom w:val="none" w:sz="0" w:space="0" w:color="auto"/>
                        <w:right w:val="none" w:sz="0" w:space="0" w:color="auto"/>
                      </w:divBdr>
                    </w:div>
                  </w:divsChild>
                </w:div>
                <w:div w:id="817306254">
                  <w:marLeft w:val="0"/>
                  <w:marRight w:val="0"/>
                  <w:marTop w:val="0"/>
                  <w:marBottom w:val="0"/>
                  <w:divBdr>
                    <w:top w:val="none" w:sz="0" w:space="0" w:color="auto"/>
                    <w:left w:val="none" w:sz="0" w:space="0" w:color="auto"/>
                    <w:bottom w:val="none" w:sz="0" w:space="0" w:color="auto"/>
                    <w:right w:val="none" w:sz="0" w:space="0" w:color="auto"/>
                  </w:divBdr>
                  <w:divsChild>
                    <w:div w:id="419302569">
                      <w:marLeft w:val="0"/>
                      <w:marRight w:val="0"/>
                      <w:marTop w:val="0"/>
                      <w:marBottom w:val="0"/>
                      <w:divBdr>
                        <w:top w:val="none" w:sz="0" w:space="0" w:color="auto"/>
                        <w:left w:val="none" w:sz="0" w:space="0" w:color="auto"/>
                        <w:bottom w:val="none" w:sz="0" w:space="0" w:color="auto"/>
                        <w:right w:val="none" w:sz="0" w:space="0" w:color="auto"/>
                      </w:divBdr>
                    </w:div>
                  </w:divsChild>
                </w:div>
                <w:div w:id="829492019">
                  <w:marLeft w:val="0"/>
                  <w:marRight w:val="0"/>
                  <w:marTop w:val="0"/>
                  <w:marBottom w:val="0"/>
                  <w:divBdr>
                    <w:top w:val="none" w:sz="0" w:space="0" w:color="auto"/>
                    <w:left w:val="none" w:sz="0" w:space="0" w:color="auto"/>
                    <w:bottom w:val="none" w:sz="0" w:space="0" w:color="auto"/>
                    <w:right w:val="none" w:sz="0" w:space="0" w:color="auto"/>
                  </w:divBdr>
                  <w:divsChild>
                    <w:div w:id="206063442">
                      <w:marLeft w:val="0"/>
                      <w:marRight w:val="0"/>
                      <w:marTop w:val="0"/>
                      <w:marBottom w:val="0"/>
                      <w:divBdr>
                        <w:top w:val="none" w:sz="0" w:space="0" w:color="auto"/>
                        <w:left w:val="none" w:sz="0" w:space="0" w:color="auto"/>
                        <w:bottom w:val="none" w:sz="0" w:space="0" w:color="auto"/>
                        <w:right w:val="none" w:sz="0" w:space="0" w:color="auto"/>
                      </w:divBdr>
                    </w:div>
                  </w:divsChild>
                </w:div>
                <w:div w:id="875197518">
                  <w:marLeft w:val="0"/>
                  <w:marRight w:val="0"/>
                  <w:marTop w:val="0"/>
                  <w:marBottom w:val="0"/>
                  <w:divBdr>
                    <w:top w:val="none" w:sz="0" w:space="0" w:color="auto"/>
                    <w:left w:val="none" w:sz="0" w:space="0" w:color="auto"/>
                    <w:bottom w:val="none" w:sz="0" w:space="0" w:color="auto"/>
                    <w:right w:val="none" w:sz="0" w:space="0" w:color="auto"/>
                  </w:divBdr>
                  <w:divsChild>
                    <w:div w:id="1502894157">
                      <w:marLeft w:val="0"/>
                      <w:marRight w:val="0"/>
                      <w:marTop w:val="0"/>
                      <w:marBottom w:val="0"/>
                      <w:divBdr>
                        <w:top w:val="none" w:sz="0" w:space="0" w:color="auto"/>
                        <w:left w:val="none" w:sz="0" w:space="0" w:color="auto"/>
                        <w:bottom w:val="none" w:sz="0" w:space="0" w:color="auto"/>
                        <w:right w:val="none" w:sz="0" w:space="0" w:color="auto"/>
                      </w:divBdr>
                    </w:div>
                  </w:divsChild>
                </w:div>
                <w:div w:id="886839265">
                  <w:marLeft w:val="0"/>
                  <w:marRight w:val="0"/>
                  <w:marTop w:val="0"/>
                  <w:marBottom w:val="0"/>
                  <w:divBdr>
                    <w:top w:val="none" w:sz="0" w:space="0" w:color="auto"/>
                    <w:left w:val="none" w:sz="0" w:space="0" w:color="auto"/>
                    <w:bottom w:val="none" w:sz="0" w:space="0" w:color="auto"/>
                    <w:right w:val="none" w:sz="0" w:space="0" w:color="auto"/>
                  </w:divBdr>
                  <w:divsChild>
                    <w:div w:id="1035736237">
                      <w:marLeft w:val="0"/>
                      <w:marRight w:val="0"/>
                      <w:marTop w:val="0"/>
                      <w:marBottom w:val="0"/>
                      <w:divBdr>
                        <w:top w:val="none" w:sz="0" w:space="0" w:color="auto"/>
                        <w:left w:val="none" w:sz="0" w:space="0" w:color="auto"/>
                        <w:bottom w:val="none" w:sz="0" w:space="0" w:color="auto"/>
                        <w:right w:val="none" w:sz="0" w:space="0" w:color="auto"/>
                      </w:divBdr>
                    </w:div>
                  </w:divsChild>
                </w:div>
                <w:div w:id="1010985405">
                  <w:marLeft w:val="0"/>
                  <w:marRight w:val="0"/>
                  <w:marTop w:val="0"/>
                  <w:marBottom w:val="0"/>
                  <w:divBdr>
                    <w:top w:val="none" w:sz="0" w:space="0" w:color="auto"/>
                    <w:left w:val="none" w:sz="0" w:space="0" w:color="auto"/>
                    <w:bottom w:val="none" w:sz="0" w:space="0" w:color="auto"/>
                    <w:right w:val="none" w:sz="0" w:space="0" w:color="auto"/>
                  </w:divBdr>
                  <w:divsChild>
                    <w:div w:id="746729473">
                      <w:marLeft w:val="0"/>
                      <w:marRight w:val="0"/>
                      <w:marTop w:val="0"/>
                      <w:marBottom w:val="0"/>
                      <w:divBdr>
                        <w:top w:val="none" w:sz="0" w:space="0" w:color="auto"/>
                        <w:left w:val="none" w:sz="0" w:space="0" w:color="auto"/>
                        <w:bottom w:val="none" w:sz="0" w:space="0" w:color="auto"/>
                        <w:right w:val="none" w:sz="0" w:space="0" w:color="auto"/>
                      </w:divBdr>
                    </w:div>
                  </w:divsChild>
                </w:div>
                <w:div w:id="1023628356">
                  <w:marLeft w:val="0"/>
                  <w:marRight w:val="0"/>
                  <w:marTop w:val="0"/>
                  <w:marBottom w:val="0"/>
                  <w:divBdr>
                    <w:top w:val="none" w:sz="0" w:space="0" w:color="auto"/>
                    <w:left w:val="none" w:sz="0" w:space="0" w:color="auto"/>
                    <w:bottom w:val="none" w:sz="0" w:space="0" w:color="auto"/>
                    <w:right w:val="none" w:sz="0" w:space="0" w:color="auto"/>
                  </w:divBdr>
                  <w:divsChild>
                    <w:div w:id="370686781">
                      <w:marLeft w:val="0"/>
                      <w:marRight w:val="0"/>
                      <w:marTop w:val="0"/>
                      <w:marBottom w:val="0"/>
                      <w:divBdr>
                        <w:top w:val="none" w:sz="0" w:space="0" w:color="auto"/>
                        <w:left w:val="none" w:sz="0" w:space="0" w:color="auto"/>
                        <w:bottom w:val="none" w:sz="0" w:space="0" w:color="auto"/>
                        <w:right w:val="none" w:sz="0" w:space="0" w:color="auto"/>
                      </w:divBdr>
                    </w:div>
                  </w:divsChild>
                </w:div>
                <w:div w:id="1048647834">
                  <w:marLeft w:val="0"/>
                  <w:marRight w:val="0"/>
                  <w:marTop w:val="0"/>
                  <w:marBottom w:val="0"/>
                  <w:divBdr>
                    <w:top w:val="none" w:sz="0" w:space="0" w:color="auto"/>
                    <w:left w:val="none" w:sz="0" w:space="0" w:color="auto"/>
                    <w:bottom w:val="none" w:sz="0" w:space="0" w:color="auto"/>
                    <w:right w:val="none" w:sz="0" w:space="0" w:color="auto"/>
                  </w:divBdr>
                  <w:divsChild>
                    <w:div w:id="50152181">
                      <w:marLeft w:val="0"/>
                      <w:marRight w:val="0"/>
                      <w:marTop w:val="0"/>
                      <w:marBottom w:val="0"/>
                      <w:divBdr>
                        <w:top w:val="none" w:sz="0" w:space="0" w:color="auto"/>
                        <w:left w:val="none" w:sz="0" w:space="0" w:color="auto"/>
                        <w:bottom w:val="none" w:sz="0" w:space="0" w:color="auto"/>
                        <w:right w:val="none" w:sz="0" w:space="0" w:color="auto"/>
                      </w:divBdr>
                    </w:div>
                  </w:divsChild>
                </w:div>
                <w:div w:id="1077871034">
                  <w:marLeft w:val="0"/>
                  <w:marRight w:val="0"/>
                  <w:marTop w:val="0"/>
                  <w:marBottom w:val="0"/>
                  <w:divBdr>
                    <w:top w:val="none" w:sz="0" w:space="0" w:color="auto"/>
                    <w:left w:val="none" w:sz="0" w:space="0" w:color="auto"/>
                    <w:bottom w:val="none" w:sz="0" w:space="0" w:color="auto"/>
                    <w:right w:val="none" w:sz="0" w:space="0" w:color="auto"/>
                  </w:divBdr>
                  <w:divsChild>
                    <w:div w:id="1722090861">
                      <w:marLeft w:val="0"/>
                      <w:marRight w:val="0"/>
                      <w:marTop w:val="0"/>
                      <w:marBottom w:val="0"/>
                      <w:divBdr>
                        <w:top w:val="none" w:sz="0" w:space="0" w:color="auto"/>
                        <w:left w:val="none" w:sz="0" w:space="0" w:color="auto"/>
                        <w:bottom w:val="none" w:sz="0" w:space="0" w:color="auto"/>
                        <w:right w:val="none" w:sz="0" w:space="0" w:color="auto"/>
                      </w:divBdr>
                    </w:div>
                  </w:divsChild>
                </w:div>
                <w:div w:id="1085030395">
                  <w:marLeft w:val="0"/>
                  <w:marRight w:val="0"/>
                  <w:marTop w:val="0"/>
                  <w:marBottom w:val="0"/>
                  <w:divBdr>
                    <w:top w:val="none" w:sz="0" w:space="0" w:color="auto"/>
                    <w:left w:val="none" w:sz="0" w:space="0" w:color="auto"/>
                    <w:bottom w:val="none" w:sz="0" w:space="0" w:color="auto"/>
                    <w:right w:val="none" w:sz="0" w:space="0" w:color="auto"/>
                  </w:divBdr>
                  <w:divsChild>
                    <w:div w:id="1111511835">
                      <w:marLeft w:val="0"/>
                      <w:marRight w:val="0"/>
                      <w:marTop w:val="0"/>
                      <w:marBottom w:val="0"/>
                      <w:divBdr>
                        <w:top w:val="none" w:sz="0" w:space="0" w:color="auto"/>
                        <w:left w:val="none" w:sz="0" w:space="0" w:color="auto"/>
                        <w:bottom w:val="none" w:sz="0" w:space="0" w:color="auto"/>
                        <w:right w:val="none" w:sz="0" w:space="0" w:color="auto"/>
                      </w:divBdr>
                    </w:div>
                  </w:divsChild>
                </w:div>
                <w:div w:id="1124812807">
                  <w:marLeft w:val="0"/>
                  <w:marRight w:val="0"/>
                  <w:marTop w:val="0"/>
                  <w:marBottom w:val="0"/>
                  <w:divBdr>
                    <w:top w:val="none" w:sz="0" w:space="0" w:color="auto"/>
                    <w:left w:val="none" w:sz="0" w:space="0" w:color="auto"/>
                    <w:bottom w:val="none" w:sz="0" w:space="0" w:color="auto"/>
                    <w:right w:val="none" w:sz="0" w:space="0" w:color="auto"/>
                  </w:divBdr>
                  <w:divsChild>
                    <w:div w:id="1155344215">
                      <w:marLeft w:val="0"/>
                      <w:marRight w:val="0"/>
                      <w:marTop w:val="0"/>
                      <w:marBottom w:val="0"/>
                      <w:divBdr>
                        <w:top w:val="none" w:sz="0" w:space="0" w:color="auto"/>
                        <w:left w:val="none" w:sz="0" w:space="0" w:color="auto"/>
                        <w:bottom w:val="none" w:sz="0" w:space="0" w:color="auto"/>
                        <w:right w:val="none" w:sz="0" w:space="0" w:color="auto"/>
                      </w:divBdr>
                    </w:div>
                  </w:divsChild>
                </w:div>
                <w:div w:id="1132358382">
                  <w:marLeft w:val="0"/>
                  <w:marRight w:val="0"/>
                  <w:marTop w:val="0"/>
                  <w:marBottom w:val="0"/>
                  <w:divBdr>
                    <w:top w:val="none" w:sz="0" w:space="0" w:color="auto"/>
                    <w:left w:val="none" w:sz="0" w:space="0" w:color="auto"/>
                    <w:bottom w:val="none" w:sz="0" w:space="0" w:color="auto"/>
                    <w:right w:val="none" w:sz="0" w:space="0" w:color="auto"/>
                  </w:divBdr>
                  <w:divsChild>
                    <w:div w:id="975404786">
                      <w:marLeft w:val="0"/>
                      <w:marRight w:val="0"/>
                      <w:marTop w:val="0"/>
                      <w:marBottom w:val="0"/>
                      <w:divBdr>
                        <w:top w:val="none" w:sz="0" w:space="0" w:color="auto"/>
                        <w:left w:val="none" w:sz="0" w:space="0" w:color="auto"/>
                        <w:bottom w:val="none" w:sz="0" w:space="0" w:color="auto"/>
                        <w:right w:val="none" w:sz="0" w:space="0" w:color="auto"/>
                      </w:divBdr>
                    </w:div>
                  </w:divsChild>
                </w:div>
                <w:div w:id="1170367841">
                  <w:marLeft w:val="0"/>
                  <w:marRight w:val="0"/>
                  <w:marTop w:val="0"/>
                  <w:marBottom w:val="0"/>
                  <w:divBdr>
                    <w:top w:val="none" w:sz="0" w:space="0" w:color="auto"/>
                    <w:left w:val="none" w:sz="0" w:space="0" w:color="auto"/>
                    <w:bottom w:val="none" w:sz="0" w:space="0" w:color="auto"/>
                    <w:right w:val="none" w:sz="0" w:space="0" w:color="auto"/>
                  </w:divBdr>
                  <w:divsChild>
                    <w:div w:id="601885328">
                      <w:marLeft w:val="0"/>
                      <w:marRight w:val="0"/>
                      <w:marTop w:val="0"/>
                      <w:marBottom w:val="0"/>
                      <w:divBdr>
                        <w:top w:val="none" w:sz="0" w:space="0" w:color="auto"/>
                        <w:left w:val="none" w:sz="0" w:space="0" w:color="auto"/>
                        <w:bottom w:val="none" w:sz="0" w:space="0" w:color="auto"/>
                        <w:right w:val="none" w:sz="0" w:space="0" w:color="auto"/>
                      </w:divBdr>
                    </w:div>
                  </w:divsChild>
                </w:div>
                <w:div w:id="1222404261">
                  <w:marLeft w:val="0"/>
                  <w:marRight w:val="0"/>
                  <w:marTop w:val="0"/>
                  <w:marBottom w:val="0"/>
                  <w:divBdr>
                    <w:top w:val="none" w:sz="0" w:space="0" w:color="auto"/>
                    <w:left w:val="none" w:sz="0" w:space="0" w:color="auto"/>
                    <w:bottom w:val="none" w:sz="0" w:space="0" w:color="auto"/>
                    <w:right w:val="none" w:sz="0" w:space="0" w:color="auto"/>
                  </w:divBdr>
                  <w:divsChild>
                    <w:div w:id="42994063">
                      <w:marLeft w:val="0"/>
                      <w:marRight w:val="0"/>
                      <w:marTop w:val="0"/>
                      <w:marBottom w:val="0"/>
                      <w:divBdr>
                        <w:top w:val="none" w:sz="0" w:space="0" w:color="auto"/>
                        <w:left w:val="none" w:sz="0" w:space="0" w:color="auto"/>
                        <w:bottom w:val="none" w:sz="0" w:space="0" w:color="auto"/>
                        <w:right w:val="none" w:sz="0" w:space="0" w:color="auto"/>
                      </w:divBdr>
                    </w:div>
                  </w:divsChild>
                </w:div>
                <w:div w:id="1232354160">
                  <w:marLeft w:val="0"/>
                  <w:marRight w:val="0"/>
                  <w:marTop w:val="0"/>
                  <w:marBottom w:val="0"/>
                  <w:divBdr>
                    <w:top w:val="none" w:sz="0" w:space="0" w:color="auto"/>
                    <w:left w:val="none" w:sz="0" w:space="0" w:color="auto"/>
                    <w:bottom w:val="none" w:sz="0" w:space="0" w:color="auto"/>
                    <w:right w:val="none" w:sz="0" w:space="0" w:color="auto"/>
                  </w:divBdr>
                  <w:divsChild>
                    <w:div w:id="149519988">
                      <w:marLeft w:val="0"/>
                      <w:marRight w:val="0"/>
                      <w:marTop w:val="0"/>
                      <w:marBottom w:val="0"/>
                      <w:divBdr>
                        <w:top w:val="none" w:sz="0" w:space="0" w:color="auto"/>
                        <w:left w:val="none" w:sz="0" w:space="0" w:color="auto"/>
                        <w:bottom w:val="none" w:sz="0" w:space="0" w:color="auto"/>
                        <w:right w:val="none" w:sz="0" w:space="0" w:color="auto"/>
                      </w:divBdr>
                    </w:div>
                  </w:divsChild>
                </w:div>
                <w:div w:id="1239554254">
                  <w:marLeft w:val="0"/>
                  <w:marRight w:val="0"/>
                  <w:marTop w:val="0"/>
                  <w:marBottom w:val="0"/>
                  <w:divBdr>
                    <w:top w:val="none" w:sz="0" w:space="0" w:color="auto"/>
                    <w:left w:val="none" w:sz="0" w:space="0" w:color="auto"/>
                    <w:bottom w:val="none" w:sz="0" w:space="0" w:color="auto"/>
                    <w:right w:val="none" w:sz="0" w:space="0" w:color="auto"/>
                  </w:divBdr>
                  <w:divsChild>
                    <w:div w:id="1113750605">
                      <w:marLeft w:val="0"/>
                      <w:marRight w:val="0"/>
                      <w:marTop w:val="0"/>
                      <w:marBottom w:val="0"/>
                      <w:divBdr>
                        <w:top w:val="none" w:sz="0" w:space="0" w:color="auto"/>
                        <w:left w:val="none" w:sz="0" w:space="0" w:color="auto"/>
                        <w:bottom w:val="none" w:sz="0" w:space="0" w:color="auto"/>
                        <w:right w:val="none" w:sz="0" w:space="0" w:color="auto"/>
                      </w:divBdr>
                    </w:div>
                    <w:div w:id="1203906051">
                      <w:marLeft w:val="0"/>
                      <w:marRight w:val="0"/>
                      <w:marTop w:val="0"/>
                      <w:marBottom w:val="0"/>
                      <w:divBdr>
                        <w:top w:val="none" w:sz="0" w:space="0" w:color="auto"/>
                        <w:left w:val="none" w:sz="0" w:space="0" w:color="auto"/>
                        <w:bottom w:val="none" w:sz="0" w:space="0" w:color="auto"/>
                        <w:right w:val="none" w:sz="0" w:space="0" w:color="auto"/>
                      </w:divBdr>
                    </w:div>
                  </w:divsChild>
                </w:div>
                <w:div w:id="1283418017">
                  <w:marLeft w:val="0"/>
                  <w:marRight w:val="0"/>
                  <w:marTop w:val="0"/>
                  <w:marBottom w:val="0"/>
                  <w:divBdr>
                    <w:top w:val="none" w:sz="0" w:space="0" w:color="auto"/>
                    <w:left w:val="none" w:sz="0" w:space="0" w:color="auto"/>
                    <w:bottom w:val="none" w:sz="0" w:space="0" w:color="auto"/>
                    <w:right w:val="none" w:sz="0" w:space="0" w:color="auto"/>
                  </w:divBdr>
                  <w:divsChild>
                    <w:div w:id="741216039">
                      <w:marLeft w:val="0"/>
                      <w:marRight w:val="0"/>
                      <w:marTop w:val="0"/>
                      <w:marBottom w:val="0"/>
                      <w:divBdr>
                        <w:top w:val="none" w:sz="0" w:space="0" w:color="auto"/>
                        <w:left w:val="none" w:sz="0" w:space="0" w:color="auto"/>
                        <w:bottom w:val="none" w:sz="0" w:space="0" w:color="auto"/>
                        <w:right w:val="none" w:sz="0" w:space="0" w:color="auto"/>
                      </w:divBdr>
                    </w:div>
                  </w:divsChild>
                </w:div>
                <w:div w:id="1354770696">
                  <w:marLeft w:val="0"/>
                  <w:marRight w:val="0"/>
                  <w:marTop w:val="0"/>
                  <w:marBottom w:val="0"/>
                  <w:divBdr>
                    <w:top w:val="none" w:sz="0" w:space="0" w:color="auto"/>
                    <w:left w:val="none" w:sz="0" w:space="0" w:color="auto"/>
                    <w:bottom w:val="none" w:sz="0" w:space="0" w:color="auto"/>
                    <w:right w:val="none" w:sz="0" w:space="0" w:color="auto"/>
                  </w:divBdr>
                  <w:divsChild>
                    <w:div w:id="1781680599">
                      <w:marLeft w:val="0"/>
                      <w:marRight w:val="0"/>
                      <w:marTop w:val="0"/>
                      <w:marBottom w:val="0"/>
                      <w:divBdr>
                        <w:top w:val="none" w:sz="0" w:space="0" w:color="auto"/>
                        <w:left w:val="none" w:sz="0" w:space="0" w:color="auto"/>
                        <w:bottom w:val="none" w:sz="0" w:space="0" w:color="auto"/>
                        <w:right w:val="none" w:sz="0" w:space="0" w:color="auto"/>
                      </w:divBdr>
                    </w:div>
                  </w:divsChild>
                </w:div>
                <w:div w:id="1380323156">
                  <w:marLeft w:val="0"/>
                  <w:marRight w:val="0"/>
                  <w:marTop w:val="0"/>
                  <w:marBottom w:val="0"/>
                  <w:divBdr>
                    <w:top w:val="none" w:sz="0" w:space="0" w:color="auto"/>
                    <w:left w:val="none" w:sz="0" w:space="0" w:color="auto"/>
                    <w:bottom w:val="none" w:sz="0" w:space="0" w:color="auto"/>
                    <w:right w:val="none" w:sz="0" w:space="0" w:color="auto"/>
                  </w:divBdr>
                  <w:divsChild>
                    <w:div w:id="85226947">
                      <w:marLeft w:val="0"/>
                      <w:marRight w:val="0"/>
                      <w:marTop w:val="0"/>
                      <w:marBottom w:val="0"/>
                      <w:divBdr>
                        <w:top w:val="none" w:sz="0" w:space="0" w:color="auto"/>
                        <w:left w:val="none" w:sz="0" w:space="0" w:color="auto"/>
                        <w:bottom w:val="none" w:sz="0" w:space="0" w:color="auto"/>
                        <w:right w:val="none" w:sz="0" w:space="0" w:color="auto"/>
                      </w:divBdr>
                    </w:div>
                  </w:divsChild>
                </w:div>
                <w:div w:id="1384910767">
                  <w:marLeft w:val="0"/>
                  <w:marRight w:val="0"/>
                  <w:marTop w:val="0"/>
                  <w:marBottom w:val="0"/>
                  <w:divBdr>
                    <w:top w:val="none" w:sz="0" w:space="0" w:color="auto"/>
                    <w:left w:val="none" w:sz="0" w:space="0" w:color="auto"/>
                    <w:bottom w:val="none" w:sz="0" w:space="0" w:color="auto"/>
                    <w:right w:val="none" w:sz="0" w:space="0" w:color="auto"/>
                  </w:divBdr>
                  <w:divsChild>
                    <w:div w:id="2146965541">
                      <w:marLeft w:val="0"/>
                      <w:marRight w:val="0"/>
                      <w:marTop w:val="0"/>
                      <w:marBottom w:val="0"/>
                      <w:divBdr>
                        <w:top w:val="none" w:sz="0" w:space="0" w:color="auto"/>
                        <w:left w:val="none" w:sz="0" w:space="0" w:color="auto"/>
                        <w:bottom w:val="none" w:sz="0" w:space="0" w:color="auto"/>
                        <w:right w:val="none" w:sz="0" w:space="0" w:color="auto"/>
                      </w:divBdr>
                    </w:div>
                  </w:divsChild>
                </w:div>
                <w:div w:id="1423450091">
                  <w:marLeft w:val="0"/>
                  <w:marRight w:val="0"/>
                  <w:marTop w:val="0"/>
                  <w:marBottom w:val="0"/>
                  <w:divBdr>
                    <w:top w:val="none" w:sz="0" w:space="0" w:color="auto"/>
                    <w:left w:val="none" w:sz="0" w:space="0" w:color="auto"/>
                    <w:bottom w:val="none" w:sz="0" w:space="0" w:color="auto"/>
                    <w:right w:val="none" w:sz="0" w:space="0" w:color="auto"/>
                  </w:divBdr>
                  <w:divsChild>
                    <w:div w:id="980428932">
                      <w:marLeft w:val="0"/>
                      <w:marRight w:val="0"/>
                      <w:marTop w:val="0"/>
                      <w:marBottom w:val="0"/>
                      <w:divBdr>
                        <w:top w:val="none" w:sz="0" w:space="0" w:color="auto"/>
                        <w:left w:val="none" w:sz="0" w:space="0" w:color="auto"/>
                        <w:bottom w:val="none" w:sz="0" w:space="0" w:color="auto"/>
                        <w:right w:val="none" w:sz="0" w:space="0" w:color="auto"/>
                      </w:divBdr>
                    </w:div>
                  </w:divsChild>
                </w:div>
                <w:div w:id="1443915017">
                  <w:marLeft w:val="0"/>
                  <w:marRight w:val="0"/>
                  <w:marTop w:val="0"/>
                  <w:marBottom w:val="0"/>
                  <w:divBdr>
                    <w:top w:val="none" w:sz="0" w:space="0" w:color="auto"/>
                    <w:left w:val="none" w:sz="0" w:space="0" w:color="auto"/>
                    <w:bottom w:val="none" w:sz="0" w:space="0" w:color="auto"/>
                    <w:right w:val="none" w:sz="0" w:space="0" w:color="auto"/>
                  </w:divBdr>
                  <w:divsChild>
                    <w:div w:id="67653436">
                      <w:marLeft w:val="0"/>
                      <w:marRight w:val="0"/>
                      <w:marTop w:val="0"/>
                      <w:marBottom w:val="0"/>
                      <w:divBdr>
                        <w:top w:val="none" w:sz="0" w:space="0" w:color="auto"/>
                        <w:left w:val="none" w:sz="0" w:space="0" w:color="auto"/>
                        <w:bottom w:val="none" w:sz="0" w:space="0" w:color="auto"/>
                        <w:right w:val="none" w:sz="0" w:space="0" w:color="auto"/>
                      </w:divBdr>
                    </w:div>
                  </w:divsChild>
                </w:div>
                <w:div w:id="1477793402">
                  <w:marLeft w:val="0"/>
                  <w:marRight w:val="0"/>
                  <w:marTop w:val="0"/>
                  <w:marBottom w:val="0"/>
                  <w:divBdr>
                    <w:top w:val="none" w:sz="0" w:space="0" w:color="auto"/>
                    <w:left w:val="none" w:sz="0" w:space="0" w:color="auto"/>
                    <w:bottom w:val="none" w:sz="0" w:space="0" w:color="auto"/>
                    <w:right w:val="none" w:sz="0" w:space="0" w:color="auto"/>
                  </w:divBdr>
                  <w:divsChild>
                    <w:div w:id="776801733">
                      <w:marLeft w:val="0"/>
                      <w:marRight w:val="0"/>
                      <w:marTop w:val="0"/>
                      <w:marBottom w:val="0"/>
                      <w:divBdr>
                        <w:top w:val="none" w:sz="0" w:space="0" w:color="auto"/>
                        <w:left w:val="none" w:sz="0" w:space="0" w:color="auto"/>
                        <w:bottom w:val="none" w:sz="0" w:space="0" w:color="auto"/>
                        <w:right w:val="none" w:sz="0" w:space="0" w:color="auto"/>
                      </w:divBdr>
                    </w:div>
                  </w:divsChild>
                </w:div>
                <w:div w:id="1505969445">
                  <w:marLeft w:val="0"/>
                  <w:marRight w:val="0"/>
                  <w:marTop w:val="0"/>
                  <w:marBottom w:val="0"/>
                  <w:divBdr>
                    <w:top w:val="none" w:sz="0" w:space="0" w:color="auto"/>
                    <w:left w:val="none" w:sz="0" w:space="0" w:color="auto"/>
                    <w:bottom w:val="none" w:sz="0" w:space="0" w:color="auto"/>
                    <w:right w:val="none" w:sz="0" w:space="0" w:color="auto"/>
                  </w:divBdr>
                  <w:divsChild>
                    <w:div w:id="1982727264">
                      <w:marLeft w:val="0"/>
                      <w:marRight w:val="0"/>
                      <w:marTop w:val="0"/>
                      <w:marBottom w:val="0"/>
                      <w:divBdr>
                        <w:top w:val="none" w:sz="0" w:space="0" w:color="auto"/>
                        <w:left w:val="none" w:sz="0" w:space="0" w:color="auto"/>
                        <w:bottom w:val="none" w:sz="0" w:space="0" w:color="auto"/>
                        <w:right w:val="none" w:sz="0" w:space="0" w:color="auto"/>
                      </w:divBdr>
                    </w:div>
                  </w:divsChild>
                </w:div>
                <w:div w:id="1562595746">
                  <w:marLeft w:val="0"/>
                  <w:marRight w:val="0"/>
                  <w:marTop w:val="0"/>
                  <w:marBottom w:val="0"/>
                  <w:divBdr>
                    <w:top w:val="none" w:sz="0" w:space="0" w:color="auto"/>
                    <w:left w:val="none" w:sz="0" w:space="0" w:color="auto"/>
                    <w:bottom w:val="none" w:sz="0" w:space="0" w:color="auto"/>
                    <w:right w:val="none" w:sz="0" w:space="0" w:color="auto"/>
                  </w:divBdr>
                  <w:divsChild>
                    <w:div w:id="114717343">
                      <w:marLeft w:val="0"/>
                      <w:marRight w:val="0"/>
                      <w:marTop w:val="0"/>
                      <w:marBottom w:val="0"/>
                      <w:divBdr>
                        <w:top w:val="none" w:sz="0" w:space="0" w:color="auto"/>
                        <w:left w:val="none" w:sz="0" w:space="0" w:color="auto"/>
                        <w:bottom w:val="none" w:sz="0" w:space="0" w:color="auto"/>
                        <w:right w:val="none" w:sz="0" w:space="0" w:color="auto"/>
                      </w:divBdr>
                    </w:div>
                  </w:divsChild>
                </w:div>
                <w:div w:id="1590502192">
                  <w:marLeft w:val="0"/>
                  <w:marRight w:val="0"/>
                  <w:marTop w:val="0"/>
                  <w:marBottom w:val="0"/>
                  <w:divBdr>
                    <w:top w:val="none" w:sz="0" w:space="0" w:color="auto"/>
                    <w:left w:val="none" w:sz="0" w:space="0" w:color="auto"/>
                    <w:bottom w:val="none" w:sz="0" w:space="0" w:color="auto"/>
                    <w:right w:val="none" w:sz="0" w:space="0" w:color="auto"/>
                  </w:divBdr>
                  <w:divsChild>
                    <w:div w:id="1459566134">
                      <w:marLeft w:val="0"/>
                      <w:marRight w:val="0"/>
                      <w:marTop w:val="0"/>
                      <w:marBottom w:val="0"/>
                      <w:divBdr>
                        <w:top w:val="none" w:sz="0" w:space="0" w:color="auto"/>
                        <w:left w:val="none" w:sz="0" w:space="0" w:color="auto"/>
                        <w:bottom w:val="none" w:sz="0" w:space="0" w:color="auto"/>
                        <w:right w:val="none" w:sz="0" w:space="0" w:color="auto"/>
                      </w:divBdr>
                    </w:div>
                  </w:divsChild>
                </w:div>
                <w:div w:id="1644848031">
                  <w:marLeft w:val="0"/>
                  <w:marRight w:val="0"/>
                  <w:marTop w:val="0"/>
                  <w:marBottom w:val="0"/>
                  <w:divBdr>
                    <w:top w:val="none" w:sz="0" w:space="0" w:color="auto"/>
                    <w:left w:val="none" w:sz="0" w:space="0" w:color="auto"/>
                    <w:bottom w:val="none" w:sz="0" w:space="0" w:color="auto"/>
                    <w:right w:val="none" w:sz="0" w:space="0" w:color="auto"/>
                  </w:divBdr>
                  <w:divsChild>
                    <w:div w:id="511988387">
                      <w:marLeft w:val="0"/>
                      <w:marRight w:val="0"/>
                      <w:marTop w:val="0"/>
                      <w:marBottom w:val="0"/>
                      <w:divBdr>
                        <w:top w:val="none" w:sz="0" w:space="0" w:color="auto"/>
                        <w:left w:val="none" w:sz="0" w:space="0" w:color="auto"/>
                        <w:bottom w:val="none" w:sz="0" w:space="0" w:color="auto"/>
                        <w:right w:val="none" w:sz="0" w:space="0" w:color="auto"/>
                      </w:divBdr>
                    </w:div>
                  </w:divsChild>
                </w:div>
                <w:div w:id="1677925424">
                  <w:marLeft w:val="0"/>
                  <w:marRight w:val="0"/>
                  <w:marTop w:val="0"/>
                  <w:marBottom w:val="0"/>
                  <w:divBdr>
                    <w:top w:val="none" w:sz="0" w:space="0" w:color="auto"/>
                    <w:left w:val="none" w:sz="0" w:space="0" w:color="auto"/>
                    <w:bottom w:val="none" w:sz="0" w:space="0" w:color="auto"/>
                    <w:right w:val="none" w:sz="0" w:space="0" w:color="auto"/>
                  </w:divBdr>
                  <w:divsChild>
                    <w:div w:id="925728536">
                      <w:marLeft w:val="0"/>
                      <w:marRight w:val="0"/>
                      <w:marTop w:val="0"/>
                      <w:marBottom w:val="0"/>
                      <w:divBdr>
                        <w:top w:val="none" w:sz="0" w:space="0" w:color="auto"/>
                        <w:left w:val="none" w:sz="0" w:space="0" w:color="auto"/>
                        <w:bottom w:val="none" w:sz="0" w:space="0" w:color="auto"/>
                        <w:right w:val="none" w:sz="0" w:space="0" w:color="auto"/>
                      </w:divBdr>
                    </w:div>
                  </w:divsChild>
                </w:div>
                <w:div w:id="1757676232">
                  <w:marLeft w:val="0"/>
                  <w:marRight w:val="0"/>
                  <w:marTop w:val="0"/>
                  <w:marBottom w:val="0"/>
                  <w:divBdr>
                    <w:top w:val="none" w:sz="0" w:space="0" w:color="auto"/>
                    <w:left w:val="none" w:sz="0" w:space="0" w:color="auto"/>
                    <w:bottom w:val="none" w:sz="0" w:space="0" w:color="auto"/>
                    <w:right w:val="none" w:sz="0" w:space="0" w:color="auto"/>
                  </w:divBdr>
                  <w:divsChild>
                    <w:div w:id="1438987801">
                      <w:marLeft w:val="0"/>
                      <w:marRight w:val="0"/>
                      <w:marTop w:val="0"/>
                      <w:marBottom w:val="0"/>
                      <w:divBdr>
                        <w:top w:val="none" w:sz="0" w:space="0" w:color="auto"/>
                        <w:left w:val="none" w:sz="0" w:space="0" w:color="auto"/>
                        <w:bottom w:val="none" w:sz="0" w:space="0" w:color="auto"/>
                        <w:right w:val="none" w:sz="0" w:space="0" w:color="auto"/>
                      </w:divBdr>
                    </w:div>
                  </w:divsChild>
                </w:div>
                <w:div w:id="1763527188">
                  <w:marLeft w:val="0"/>
                  <w:marRight w:val="0"/>
                  <w:marTop w:val="0"/>
                  <w:marBottom w:val="0"/>
                  <w:divBdr>
                    <w:top w:val="none" w:sz="0" w:space="0" w:color="auto"/>
                    <w:left w:val="none" w:sz="0" w:space="0" w:color="auto"/>
                    <w:bottom w:val="none" w:sz="0" w:space="0" w:color="auto"/>
                    <w:right w:val="none" w:sz="0" w:space="0" w:color="auto"/>
                  </w:divBdr>
                  <w:divsChild>
                    <w:div w:id="784810188">
                      <w:marLeft w:val="0"/>
                      <w:marRight w:val="0"/>
                      <w:marTop w:val="0"/>
                      <w:marBottom w:val="0"/>
                      <w:divBdr>
                        <w:top w:val="none" w:sz="0" w:space="0" w:color="auto"/>
                        <w:left w:val="none" w:sz="0" w:space="0" w:color="auto"/>
                        <w:bottom w:val="none" w:sz="0" w:space="0" w:color="auto"/>
                        <w:right w:val="none" w:sz="0" w:space="0" w:color="auto"/>
                      </w:divBdr>
                    </w:div>
                  </w:divsChild>
                </w:div>
                <w:div w:id="1788817459">
                  <w:marLeft w:val="0"/>
                  <w:marRight w:val="0"/>
                  <w:marTop w:val="0"/>
                  <w:marBottom w:val="0"/>
                  <w:divBdr>
                    <w:top w:val="none" w:sz="0" w:space="0" w:color="auto"/>
                    <w:left w:val="none" w:sz="0" w:space="0" w:color="auto"/>
                    <w:bottom w:val="none" w:sz="0" w:space="0" w:color="auto"/>
                    <w:right w:val="none" w:sz="0" w:space="0" w:color="auto"/>
                  </w:divBdr>
                  <w:divsChild>
                    <w:div w:id="1550797889">
                      <w:marLeft w:val="0"/>
                      <w:marRight w:val="0"/>
                      <w:marTop w:val="0"/>
                      <w:marBottom w:val="0"/>
                      <w:divBdr>
                        <w:top w:val="none" w:sz="0" w:space="0" w:color="auto"/>
                        <w:left w:val="none" w:sz="0" w:space="0" w:color="auto"/>
                        <w:bottom w:val="none" w:sz="0" w:space="0" w:color="auto"/>
                        <w:right w:val="none" w:sz="0" w:space="0" w:color="auto"/>
                      </w:divBdr>
                    </w:div>
                  </w:divsChild>
                </w:div>
                <w:div w:id="1795706790">
                  <w:marLeft w:val="0"/>
                  <w:marRight w:val="0"/>
                  <w:marTop w:val="0"/>
                  <w:marBottom w:val="0"/>
                  <w:divBdr>
                    <w:top w:val="none" w:sz="0" w:space="0" w:color="auto"/>
                    <w:left w:val="none" w:sz="0" w:space="0" w:color="auto"/>
                    <w:bottom w:val="none" w:sz="0" w:space="0" w:color="auto"/>
                    <w:right w:val="none" w:sz="0" w:space="0" w:color="auto"/>
                  </w:divBdr>
                  <w:divsChild>
                    <w:div w:id="1488353341">
                      <w:marLeft w:val="0"/>
                      <w:marRight w:val="0"/>
                      <w:marTop w:val="0"/>
                      <w:marBottom w:val="0"/>
                      <w:divBdr>
                        <w:top w:val="none" w:sz="0" w:space="0" w:color="auto"/>
                        <w:left w:val="none" w:sz="0" w:space="0" w:color="auto"/>
                        <w:bottom w:val="none" w:sz="0" w:space="0" w:color="auto"/>
                        <w:right w:val="none" w:sz="0" w:space="0" w:color="auto"/>
                      </w:divBdr>
                    </w:div>
                  </w:divsChild>
                </w:div>
                <w:div w:id="1828015395">
                  <w:marLeft w:val="0"/>
                  <w:marRight w:val="0"/>
                  <w:marTop w:val="0"/>
                  <w:marBottom w:val="0"/>
                  <w:divBdr>
                    <w:top w:val="none" w:sz="0" w:space="0" w:color="auto"/>
                    <w:left w:val="none" w:sz="0" w:space="0" w:color="auto"/>
                    <w:bottom w:val="none" w:sz="0" w:space="0" w:color="auto"/>
                    <w:right w:val="none" w:sz="0" w:space="0" w:color="auto"/>
                  </w:divBdr>
                  <w:divsChild>
                    <w:div w:id="309486757">
                      <w:marLeft w:val="0"/>
                      <w:marRight w:val="0"/>
                      <w:marTop w:val="0"/>
                      <w:marBottom w:val="0"/>
                      <w:divBdr>
                        <w:top w:val="none" w:sz="0" w:space="0" w:color="auto"/>
                        <w:left w:val="none" w:sz="0" w:space="0" w:color="auto"/>
                        <w:bottom w:val="none" w:sz="0" w:space="0" w:color="auto"/>
                        <w:right w:val="none" w:sz="0" w:space="0" w:color="auto"/>
                      </w:divBdr>
                    </w:div>
                    <w:div w:id="660617169">
                      <w:marLeft w:val="0"/>
                      <w:marRight w:val="0"/>
                      <w:marTop w:val="0"/>
                      <w:marBottom w:val="0"/>
                      <w:divBdr>
                        <w:top w:val="none" w:sz="0" w:space="0" w:color="auto"/>
                        <w:left w:val="none" w:sz="0" w:space="0" w:color="auto"/>
                        <w:bottom w:val="none" w:sz="0" w:space="0" w:color="auto"/>
                        <w:right w:val="none" w:sz="0" w:space="0" w:color="auto"/>
                      </w:divBdr>
                    </w:div>
                  </w:divsChild>
                </w:div>
                <w:div w:id="1864897854">
                  <w:marLeft w:val="0"/>
                  <w:marRight w:val="0"/>
                  <w:marTop w:val="0"/>
                  <w:marBottom w:val="0"/>
                  <w:divBdr>
                    <w:top w:val="none" w:sz="0" w:space="0" w:color="auto"/>
                    <w:left w:val="none" w:sz="0" w:space="0" w:color="auto"/>
                    <w:bottom w:val="none" w:sz="0" w:space="0" w:color="auto"/>
                    <w:right w:val="none" w:sz="0" w:space="0" w:color="auto"/>
                  </w:divBdr>
                  <w:divsChild>
                    <w:div w:id="1855456055">
                      <w:marLeft w:val="0"/>
                      <w:marRight w:val="0"/>
                      <w:marTop w:val="0"/>
                      <w:marBottom w:val="0"/>
                      <w:divBdr>
                        <w:top w:val="none" w:sz="0" w:space="0" w:color="auto"/>
                        <w:left w:val="none" w:sz="0" w:space="0" w:color="auto"/>
                        <w:bottom w:val="none" w:sz="0" w:space="0" w:color="auto"/>
                        <w:right w:val="none" w:sz="0" w:space="0" w:color="auto"/>
                      </w:divBdr>
                    </w:div>
                  </w:divsChild>
                </w:div>
                <w:div w:id="1873683299">
                  <w:marLeft w:val="0"/>
                  <w:marRight w:val="0"/>
                  <w:marTop w:val="0"/>
                  <w:marBottom w:val="0"/>
                  <w:divBdr>
                    <w:top w:val="none" w:sz="0" w:space="0" w:color="auto"/>
                    <w:left w:val="none" w:sz="0" w:space="0" w:color="auto"/>
                    <w:bottom w:val="none" w:sz="0" w:space="0" w:color="auto"/>
                    <w:right w:val="none" w:sz="0" w:space="0" w:color="auto"/>
                  </w:divBdr>
                  <w:divsChild>
                    <w:div w:id="1505582573">
                      <w:marLeft w:val="0"/>
                      <w:marRight w:val="0"/>
                      <w:marTop w:val="0"/>
                      <w:marBottom w:val="0"/>
                      <w:divBdr>
                        <w:top w:val="none" w:sz="0" w:space="0" w:color="auto"/>
                        <w:left w:val="none" w:sz="0" w:space="0" w:color="auto"/>
                        <w:bottom w:val="none" w:sz="0" w:space="0" w:color="auto"/>
                        <w:right w:val="none" w:sz="0" w:space="0" w:color="auto"/>
                      </w:divBdr>
                    </w:div>
                  </w:divsChild>
                </w:div>
                <w:div w:id="1883177354">
                  <w:marLeft w:val="0"/>
                  <w:marRight w:val="0"/>
                  <w:marTop w:val="0"/>
                  <w:marBottom w:val="0"/>
                  <w:divBdr>
                    <w:top w:val="none" w:sz="0" w:space="0" w:color="auto"/>
                    <w:left w:val="none" w:sz="0" w:space="0" w:color="auto"/>
                    <w:bottom w:val="none" w:sz="0" w:space="0" w:color="auto"/>
                    <w:right w:val="none" w:sz="0" w:space="0" w:color="auto"/>
                  </w:divBdr>
                  <w:divsChild>
                    <w:div w:id="220364101">
                      <w:marLeft w:val="0"/>
                      <w:marRight w:val="0"/>
                      <w:marTop w:val="0"/>
                      <w:marBottom w:val="0"/>
                      <w:divBdr>
                        <w:top w:val="none" w:sz="0" w:space="0" w:color="auto"/>
                        <w:left w:val="none" w:sz="0" w:space="0" w:color="auto"/>
                        <w:bottom w:val="none" w:sz="0" w:space="0" w:color="auto"/>
                        <w:right w:val="none" w:sz="0" w:space="0" w:color="auto"/>
                      </w:divBdr>
                    </w:div>
                  </w:divsChild>
                </w:div>
                <w:div w:id="1890876304">
                  <w:marLeft w:val="0"/>
                  <w:marRight w:val="0"/>
                  <w:marTop w:val="0"/>
                  <w:marBottom w:val="0"/>
                  <w:divBdr>
                    <w:top w:val="none" w:sz="0" w:space="0" w:color="auto"/>
                    <w:left w:val="none" w:sz="0" w:space="0" w:color="auto"/>
                    <w:bottom w:val="none" w:sz="0" w:space="0" w:color="auto"/>
                    <w:right w:val="none" w:sz="0" w:space="0" w:color="auto"/>
                  </w:divBdr>
                  <w:divsChild>
                    <w:div w:id="701441333">
                      <w:marLeft w:val="0"/>
                      <w:marRight w:val="0"/>
                      <w:marTop w:val="0"/>
                      <w:marBottom w:val="0"/>
                      <w:divBdr>
                        <w:top w:val="none" w:sz="0" w:space="0" w:color="auto"/>
                        <w:left w:val="none" w:sz="0" w:space="0" w:color="auto"/>
                        <w:bottom w:val="none" w:sz="0" w:space="0" w:color="auto"/>
                        <w:right w:val="none" w:sz="0" w:space="0" w:color="auto"/>
                      </w:divBdr>
                    </w:div>
                  </w:divsChild>
                </w:div>
                <w:div w:id="1894731419">
                  <w:marLeft w:val="0"/>
                  <w:marRight w:val="0"/>
                  <w:marTop w:val="0"/>
                  <w:marBottom w:val="0"/>
                  <w:divBdr>
                    <w:top w:val="none" w:sz="0" w:space="0" w:color="auto"/>
                    <w:left w:val="none" w:sz="0" w:space="0" w:color="auto"/>
                    <w:bottom w:val="none" w:sz="0" w:space="0" w:color="auto"/>
                    <w:right w:val="none" w:sz="0" w:space="0" w:color="auto"/>
                  </w:divBdr>
                  <w:divsChild>
                    <w:div w:id="887882855">
                      <w:marLeft w:val="0"/>
                      <w:marRight w:val="0"/>
                      <w:marTop w:val="0"/>
                      <w:marBottom w:val="0"/>
                      <w:divBdr>
                        <w:top w:val="none" w:sz="0" w:space="0" w:color="auto"/>
                        <w:left w:val="none" w:sz="0" w:space="0" w:color="auto"/>
                        <w:bottom w:val="none" w:sz="0" w:space="0" w:color="auto"/>
                        <w:right w:val="none" w:sz="0" w:space="0" w:color="auto"/>
                      </w:divBdr>
                    </w:div>
                    <w:div w:id="1893735646">
                      <w:marLeft w:val="0"/>
                      <w:marRight w:val="0"/>
                      <w:marTop w:val="0"/>
                      <w:marBottom w:val="0"/>
                      <w:divBdr>
                        <w:top w:val="none" w:sz="0" w:space="0" w:color="auto"/>
                        <w:left w:val="none" w:sz="0" w:space="0" w:color="auto"/>
                        <w:bottom w:val="none" w:sz="0" w:space="0" w:color="auto"/>
                        <w:right w:val="none" w:sz="0" w:space="0" w:color="auto"/>
                      </w:divBdr>
                    </w:div>
                  </w:divsChild>
                </w:div>
                <w:div w:id="1946309132">
                  <w:marLeft w:val="0"/>
                  <w:marRight w:val="0"/>
                  <w:marTop w:val="0"/>
                  <w:marBottom w:val="0"/>
                  <w:divBdr>
                    <w:top w:val="none" w:sz="0" w:space="0" w:color="auto"/>
                    <w:left w:val="none" w:sz="0" w:space="0" w:color="auto"/>
                    <w:bottom w:val="none" w:sz="0" w:space="0" w:color="auto"/>
                    <w:right w:val="none" w:sz="0" w:space="0" w:color="auto"/>
                  </w:divBdr>
                  <w:divsChild>
                    <w:div w:id="1805077876">
                      <w:marLeft w:val="0"/>
                      <w:marRight w:val="0"/>
                      <w:marTop w:val="0"/>
                      <w:marBottom w:val="0"/>
                      <w:divBdr>
                        <w:top w:val="none" w:sz="0" w:space="0" w:color="auto"/>
                        <w:left w:val="none" w:sz="0" w:space="0" w:color="auto"/>
                        <w:bottom w:val="none" w:sz="0" w:space="0" w:color="auto"/>
                        <w:right w:val="none" w:sz="0" w:space="0" w:color="auto"/>
                      </w:divBdr>
                    </w:div>
                  </w:divsChild>
                </w:div>
                <w:div w:id="1969816677">
                  <w:marLeft w:val="0"/>
                  <w:marRight w:val="0"/>
                  <w:marTop w:val="0"/>
                  <w:marBottom w:val="0"/>
                  <w:divBdr>
                    <w:top w:val="none" w:sz="0" w:space="0" w:color="auto"/>
                    <w:left w:val="none" w:sz="0" w:space="0" w:color="auto"/>
                    <w:bottom w:val="none" w:sz="0" w:space="0" w:color="auto"/>
                    <w:right w:val="none" w:sz="0" w:space="0" w:color="auto"/>
                  </w:divBdr>
                  <w:divsChild>
                    <w:div w:id="501776089">
                      <w:marLeft w:val="0"/>
                      <w:marRight w:val="0"/>
                      <w:marTop w:val="0"/>
                      <w:marBottom w:val="0"/>
                      <w:divBdr>
                        <w:top w:val="none" w:sz="0" w:space="0" w:color="auto"/>
                        <w:left w:val="none" w:sz="0" w:space="0" w:color="auto"/>
                        <w:bottom w:val="none" w:sz="0" w:space="0" w:color="auto"/>
                        <w:right w:val="none" w:sz="0" w:space="0" w:color="auto"/>
                      </w:divBdr>
                    </w:div>
                  </w:divsChild>
                </w:div>
                <w:div w:id="1997680970">
                  <w:marLeft w:val="0"/>
                  <w:marRight w:val="0"/>
                  <w:marTop w:val="0"/>
                  <w:marBottom w:val="0"/>
                  <w:divBdr>
                    <w:top w:val="none" w:sz="0" w:space="0" w:color="auto"/>
                    <w:left w:val="none" w:sz="0" w:space="0" w:color="auto"/>
                    <w:bottom w:val="none" w:sz="0" w:space="0" w:color="auto"/>
                    <w:right w:val="none" w:sz="0" w:space="0" w:color="auto"/>
                  </w:divBdr>
                  <w:divsChild>
                    <w:div w:id="695622772">
                      <w:marLeft w:val="0"/>
                      <w:marRight w:val="0"/>
                      <w:marTop w:val="0"/>
                      <w:marBottom w:val="0"/>
                      <w:divBdr>
                        <w:top w:val="none" w:sz="0" w:space="0" w:color="auto"/>
                        <w:left w:val="none" w:sz="0" w:space="0" w:color="auto"/>
                        <w:bottom w:val="none" w:sz="0" w:space="0" w:color="auto"/>
                        <w:right w:val="none" w:sz="0" w:space="0" w:color="auto"/>
                      </w:divBdr>
                    </w:div>
                  </w:divsChild>
                </w:div>
                <w:div w:id="2053379519">
                  <w:marLeft w:val="0"/>
                  <w:marRight w:val="0"/>
                  <w:marTop w:val="0"/>
                  <w:marBottom w:val="0"/>
                  <w:divBdr>
                    <w:top w:val="none" w:sz="0" w:space="0" w:color="auto"/>
                    <w:left w:val="none" w:sz="0" w:space="0" w:color="auto"/>
                    <w:bottom w:val="none" w:sz="0" w:space="0" w:color="auto"/>
                    <w:right w:val="none" w:sz="0" w:space="0" w:color="auto"/>
                  </w:divBdr>
                  <w:divsChild>
                    <w:div w:id="809909365">
                      <w:marLeft w:val="0"/>
                      <w:marRight w:val="0"/>
                      <w:marTop w:val="0"/>
                      <w:marBottom w:val="0"/>
                      <w:divBdr>
                        <w:top w:val="none" w:sz="0" w:space="0" w:color="auto"/>
                        <w:left w:val="none" w:sz="0" w:space="0" w:color="auto"/>
                        <w:bottom w:val="none" w:sz="0" w:space="0" w:color="auto"/>
                        <w:right w:val="none" w:sz="0" w:space="0" w:color="auto"/>
                      </w:divBdr>
                    </w:div>
                  </w:divsChild>
                </w:div>
                <w:div w:id="2054841012">
                  <w:marLeft w:val="0"/>
                  <w:marRight w:val="0"/>
                  <w:marTop w:val="0"/>
                  <w:marBottom w:val="0"/>
                  <w:divBdr>
                    <w:top w:val="none" w:sz="0" w:space="0" w:color="auto"/>
                    <w:left w:val="none" w:sz="0" w:space="0" w:color="auto"/>
                    <w:bottom w:val="none" w:sz="0" w:space="0" w:color="auto"/>
                    <w:right w:val="none" w:sz="0" w:space="0" w:color="auto"/>
                  </w:divBdr>
                  <w:divsChild>
                    <w:div w:id="313989749">
                      <w:marLeft w:val="0"/>
                      <w:marRight w:val="0"/>
                      <w:marTop w:val="0"/>
                      <w:marBottom w:val="0"/>
                      <w:divBdr>
                        <w:top w:val="none" w:sz="0" w:space="0" w:color="auto"/>
                        <w:left w:val="none" w:sz="0" w:space="0" w:color="auto"/>
                        <w:bottom w:val="none" w:sz="0" w:space="0" w:color="auto"/>
                        <w:right w:val="none" w:sz="0" w:space="0" w:color="auto"/>
                      </w:divBdr>
                    </w:div>
                  </w:divsChild>
                </w:div>
                <w:div w:id="2088451226">
                  <w:marLeft w:val="0"/>
                  <w:marRight w:val="0"/>
                  <w:marTop w:val="0"/>
                  <w:marBottom w:val="0"/>
                  <w:divBdr>
                    <w:top w:val="none" w:sz="0" w:space="0" w:color="auto"/>
                    <w:left w:val="none" w:sz="0" w:space="0" w:color="auto"/>
                    <w:bottom w:val="none" w:sz="0" w:space="0" w:color="auto"/>
                    <w:right w:val="none" w:sz="0" w:space="0" w:color="auto"/>
                  </w:divBdr>
                  <w:divsChild>
                    <w:div w:id="1534615889">
                      <w:marLeft w:val="0"/>
                      <w:marRight w:val="0"/>
                      <w:marTop w:val="0"/>
                      <w:marBottom w:val="0"/>
                      <w:divBdr>
                        <w:top w:val="none" w:sz="0" w:space="0" w:color="auto"/>
                        <w:left w:val="none" w:sz="0" w:space="0" w:color="auto"/>
                        <w:bottom w:val="none" w:sz="0" w:space="0" w:color="auto"/>
                        <w:right w:val="none" w:sz="0" w:space="0" w:color="auto"/>
                      </w:divBdr>
                    </w:div>
                  </w:divsChild>
                </w:div>
                <w:div w:id="2105153341">
                  <w:marLeft w:val="0"/>
                  <w:marRight w:val="0"/>
                  <w:marTop w:val="0"/>
                  <w:marBottom w:val="0"/>
                  <w:divBdr>
                    <w:top w:val="none" w:sz="0" w:space="0" w:color="auto"/>
                    <w:left w:val="none" w:sz="0" w:space="0" w:color="auto"/>
                    <w:bottom w:val="none" w:sz="0" w:space="0" w:color="auto"/>
                    <w:right w:val="none" w:sz="0" w:space="0" w:color="auto"/>
                  </w:divBdr>
                  <w:divsChild>
                    <w:div w:id="1367365464">
                      <w:marLeft w:val="0"/>
                      <w:marRight w:val="0"/>
                      <w:marTop w:val="0"/>
                      <w:marBottom w:val="0"/>
                      <w:divBdr>
                        <w:top w:val="none" w:sz="0" w:space="0" w:color="auto"/>
                        <w:left w:val="none" w:sz="0" w:space="0" w:color="auto"/>
                        <w:bottom w:val="none" w:sz="0" w:space="0" w:color="auto"/>
                        <w:right w:val="none" w:sz="0" w:space="0" w:color="auto"/>
                      </w:divBdr>
                    </w:div>
                  </w:divsChild>
                </w:div>
                <w:div w:id="2107072335">
                  <w:marLeft w:val="0"/>
                  <w:marRight w:val="0"/>
                  <w:marTop w:val="0"/>
                  <w:marBottom w:val="0"/>
                  <w:divBdr>
                    <w:top w:val="none" w:sz="0" w:space="0" w:color="auto"/>
                    <w:left w:val="none" w:sz="0" w:space="0" w:color="auto"/>
                    <w:bottom w:val="none" w:sz="0" w:space="0" w:color="auto"/>
                    <w:right w:val="none" w:sz="0" w:space="0" w:color="auto"/>
                  </w:divBdr>
                  <w:divsChild>
                    <w:div w:id="2094426913">
                      <w:marLeft w:val="0"/>
                      <w:marRight w:val="0"/>
                      <w:marTop w:val="0"/>
                      <w:marBottom w:val="0"/>
                      <w:divBdr>
                        <w:top w:val="none" w:sz="0" w:space="0" w:color="auto"/>
                        <w:left w:val="none" w:sz="0" w:space="0" w:color="auto"/>
                        <w:bottom w:val="none" w:sz="0" w:space="0" w:color="auto"/>
                        <w:right w:val="none" w:sz="0" w:space="0" w:color="auto"/>
                      </w:divBdr>
                    </w:div>
                  </w:divsChild>
                </w:div>
                <w:div w:id="2120946118">
                  <w:marLeft w:val="0"/>
                  <w:marRight w:val="0"/>
                  <w:marTop w:val="0"/>
                  <w:marBottom w:val="0"/>
                  <w:divBdr>
                    <w:top w:val="none" w:sz="0" w:space="0" w:color="auto"/>
                    <w:left w:val="none" w:sz="0" w:space="0" w:color="auto"/>
                    <w:bottom w:val="none" w:sz="0" w:space="0" w:color="auto"/>
                    <w:right w:val="none" w:sz="0" w:space="0" w:color="auto"/>
                  </w:divBdr>
                  <w:divsChild>
                    <w:div w:id="1167751486">
                      <w:marLeft w:val="0"/>
                      <w:marRight w:val="0"/>
                      <w:marTop w:val="0"/>
                      <w:marBottom w:val="0"/>
                      <w:divBdr>
                        <w:top w:val="none" w:sz="0" w:space="0" w:color="auto"/>
                        <w:left w:val="none" w:sz="0" w:space="0" w:color="auto"/>
                        <w:bottom w:val="none" w:sz="0" w:space="0" w:color="auto"/>
                        <w:right w:val="none" w:sz="0" w:space="0" w:color="auto"/>
                      </w:divBdr>
                    </w:div>
                  </w:divsChild>
                </w:div>
                <w:div w:id="2123258120">
                  <w:marLeft w:val="0"/>
                  <w:marRight w:val="0"/>
                  <w:marTop w:val="0"/>
                  <w:marBottom w:val="0"/>
                  <w:divBdr>
                    <w:top w:val="none" w:sz="0" w:space="0" w:color="auto"/>
                    <w:left w:val="none" w:sz="0" w:space="0" w:color="auto"/>
                    <w:bottom w:val="none" w:sz="0" w:space="0" w:color="auto"/>
                    <w:right w:val="none" w:sz="0" w:space="0" w:color="auto"/>
                  </w:divBdr>
                  <w:divsChild>
                    <w:div w:id="2015722504">
                      <w:marLeft w:val="0"/>
                      <w:marRight w:val="0"/>
                      <w:marTop w:val="0"/>
                      <w:marBottom w:val="0"/>
                      <w:divBdr>
                        <w:top w:val="none" w:sz="0" w:space="0" w:color="auto"/>
                        <w:left w:val="none" w:sz="0" w:space="0" w:color="auto"/>
                        <w:bottom w:val="none" w:sz="0" w:space="0" w:color="auto"/>
                        <w:right w:val="none" w:sz="0" w:space="0" w:color="auto"/>
                      </w:divBdr>
                    </w:div>
                  </w:divsChild>
                </w:div>
                <w:div w:id="2145611855">
                  <w:marLeft w:val="0"/>
                  <w:marRight w:val="0"/>
                  <w:marTop w:val="0"/>
                  <w:marBottom w:val="0"/>
                  <w:divBdr>
                    <w:top w:val="none" w:sz="0" w:space="0" w:color="auto"/>
                    <w:left w:val="none" w:sz="0" w:space="0" w:color="auto"/>
                    <w:bottom w:val="none" w:sz="0" w:space="0" w:color="auto"/>
                    <w:right w:val="none" w:sz="0" w:space="0" w:color="auto"/>
                  </w:divBdr>
                  <w:divsChild>
                    <w:div w:id="421947773">
                      <w:marLeft w:val="0"/>
                      <w:marRight w:val="0"/>
                      <w:marTop w:val="0"/>
                      <w:marBottom w:val="0"/>
                      <w:divBdr>
                        <w:top w:val="none" w:sz="0" w:space="0" w:color="auto"/>
                        <w:left w:val="none" w:sz="0" w:space="0" w:color="auto"/>
                        <w:bottom w:val="none" w:sz="0" w:space="0" w:color="auto"/>
                        <w:right w:val="none" w:sz="0" w:space="0" w:color="auto"/>
                      </w:divBdr>
                    </w:div>
                    <w:div w:id="1890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68374">
          <w:marLeft w:val="0"/>
          <w:marRight w:val="0"/>
          <w:marTop w:val="0"/>
          <w:marBottom w:val="0"/>
          <w:divBdr>
            <w:top w:val="none" w:sz="0" w:space="0" w:color="auto"/>
            <w:left w:val="none" w:sz="0" w:space="0" w:color="auto"/>
            <w:bottom w:val="none" w:sz="0" w:space="0" w:color="auto"/>
            <w:right w:val="none" w:sz="0" w:space="0" w:color="auto"/>
          </w:divBdr>
        </w:div>
        <w:div w:id="1245648496">
          <w:marLeft w:val="0"/>
          <w:marRight w:val="0"/>
          <w:marTop w:val="0"/>
          <w:marBottom w:val="0"/>
          <w:divBdr>
            <w:top w:val="none" w:sz="0" w:space="0" w:color="auto"/>
            <w:left w:val="none" w:sz="0" w:space="0" w:color="auto"/>
            <w:bottom w:val="none" w:sz="0" w:space="0" w:color="auto"/>
            <w:right w:val="none" w:sz="0" w:space="0" w:color="auto"/>
          </w:divBdr>
          <w:divsChild>
            <w:div w:id="263269738">
              <w:marLeft w:val="0"/>
              <w:marRight w:val="0"/>
              <w:marTop w:val="0"/>
              <w:marBottom w:val="0"/>
              <w:divBdr>
                <w:top w:val="none" w:sz="0" w:space="0" w:color="auto"/>
                <w:left w:val="none" w:sz="0" w:space="0" w:color="auto"/>
                <w:bottom w:val="none" w:sz="0" w:space="0" w:color="auto"/>
                <w:right w:val="none" w:sz="0" w:space="0" w:color="auto"/>
              </w:divBdr>
            </w:div>
            <w:div w:id="466511409">
              <w:marLeft w:val="0"/>
              <w:marRight w:val="0"/>
              <w:marTop w:val="0"/>
              <w:marBottom w:val="0"/>
              <w:divBdr>
                <w:top w:val="none" w:sz="0" w:space="0" w:color="auto"/>
                <w:left w:val="none" w:sz="0" w:space="0" w:color="auto"/>
                <w:bottom w:val="none" w:sz="0" w:space="0" w:color="auto"/>
                <w:right w:val="none" w:sz="0" w:space="0" w:color="auto"/>
              </w:divBdr>
            </w:div>
          </w:divsChild>
        </w:div>
        <w:div w:id="1339380841">
          <w:marLeft w:val="0"/>
          <w:marRight w:val="0"/>
          <w:marTop w:val="0"/>
          <w:marBottom w:val="0"/>
          <w:divBdr>
            <w:top w:val="none" w:sz="0" w:space="0" w:color="auto"/>
            <w:left w:val="none" w:sz="0" w:space="0" w:color="auto"/>
            <w:bottom w:val="none" w:sz="0" w:space="0" w:color="auto"/>
            <w:right w:val="none" w:sz="0" w:space="0" w:color="auto"/>
          </w:divBdr>
        </w:div>
      </w:divsChild>
    </w:div>
    <w:div w:id="2010790513">
      <w:bodyDiv w:val="1"/>
      <w:marLeft w:val="0"/>
      <w:marRight w:val="0"/>
      <w:marTop w:val="0"/>
      <w:marBottom w:val="0"/>
      <w:divBdr>
        <w:top w:val="none" w:sz="0" w:space="0" w:color="auto"/>
        <w:left w:val="none" w:sz="0" w:space="0" w:color="auto"/>
        <w:bottom w:val="none" w:sz="0" w:space="0" w:color="auto"/>
        <w:right w:val="none" w:sz="0" w:space="0" w:color="auto"/>
      </w:divBdr>
      <w:divsChild>
        <w:div w:id="344357579">
          <w:marLeft w:val="0"/>
          <w:marRight w:val="0"/>
          <w:marTop w:val="0"/>
          <w:marBottom w:val="0"/>
          <w:divBdr>
            <w:top w:val="none" w:sz="0" w:space="0" w:color="auto"/>
            <w:left w:val="none" w:sz="0" w:space="0" w:color="auto"/>
            <w:bottom w:val="none" w:sz="0" w:space="0" w:color="auto"/>
            <w:right w:val="none" w:sz="0" w:space="0" w:color="auto"/>
          </w:divBdr>
          <w:divsChild>
            <w:div w:id="344943055">
              <w:marLeft w:val="0"/>
              <w:marRight w:val="0"/>
              <w:marTop w:val="0"/>
              <w:marBottom w:val="0"/>
              <w:divBdr>
                <w:top w:val="none" w:sz="0" w:space="0" w:color="auto"/>
                <w:left w:val="none" w:sz="0" w:space="0" w:color="auto"/>
                <w:bottom w:val="none" w:sz="0" w:space="0" w:color="auto"/>
                <w:right w:val="none" w:sz="0" w:space="0" w:color="auto"/>
              </w:divBdr>
            </w:div>
            <w:div w:id="1632712034">
              <w:marLeft w:val="0"/>
              <w:marRight w:val="0"/>
              <w:marTop w:val="0"/>
              <w:marBottom w:val="0"/>
              <w:divBdr>
                <w:top w:val="none" w:sz="0" w:space="0" w:color="auto"/>
                <w:left w:val="none" w:sz="0" w:space="0" w:color="auto"/>
                <w:bottom w:val="none" w:sz="0" w:space="0" w:color="auto"/>
                <w:right w:val="none" w:sz="0" w:space="0" w:color="auto"/>
              </w:divBdr>
            </w:div>
          </w:divsChild>
        </w:div>
        <w:div w:id="786853748">
          <w:marLeft w:val="0"/>
          <w:marRight w:val="0"/>
          <w:marTop w:val="0"/>
          <w:marBottom w:val="0"/>
          <w:divBdr>
            <w:top w:val="none" w:sz="0" w:space="0" w:color="auto"/>
            <w:left w:val="none" w:sz="0" w:space="0" w:color="auto"/>
            <w:bottom w:val="none" w:sz="0" w:space="0" w:color="auto"/>
            <w:right w:val="none" w:sz="0" w:space="0" w:color="auto"/>
          </w:divBdr>
          <w:divsChild>
            <w:div w:id="233857063">
              <w:marLeft w:val="0"/>
              <w:marRight w:val="0"/>
              <w:marTop w:val="0"/>
              <w:marBottom w:val="0"/>
              <w:divBdr>
                <w:top w:val="none" w:sz="0" w:space="0" w:color="auto"/>
                <w:left w:val="none" w:sz="0" w:space="0" w:color="auto"/>
                <w:bottom w:val="none" w:sz="0" w:space="0" w:color="auto"/>
                <w:right w:val="none" w:sz="0" w:space="0" w:color="auto"/>
              </w:divBdr>
            </w:div>
            <w:div w:id="782967792">
              <w:marLeft w:val="0"/>
              <w:marRight w:val="0"/>
              <w:marTop w:val="0"/>
              <w:marBottom w:val="0"/>
              <w:divBdr>
                <w:top w:val="none" w:sz="0" w:space="0" w:color="auto"/>
                <w:left w:val="none" w:sz="0" w:space="0" w:color="auto"/>
                <w:bottom w:val="none" w:sz="0" w:space="0" w:color="auto"/>
                <w:right w:val="none" w:sz="0" w:space="0" w:color="auto"/>
              </w:divBdr>
            </w:div>
            <w:div w:id="1170632342">
              <w:marLeft w:val="0"/>
              <w:marRight w:val="0"/>
              <w:marTop w:val="0"/>
              <w:marBottom w:val="0"/>
              <w:divBdr>
                <w:top w:val="none" w:sz="0" w:space="0" w:color="auto"/>
                <w:left w:val="none" w:sz="0" w:space="0" w:color="auto"/>
                <w:bottom w:val="none" w:sz="0" w:space="0" w:color="auto"/>
                <w:right w:val="none" w:sz="0" w:space="0" w:color="auto"/>
              </w:divBdr>
            </w:div>
          </w:divsChild>
        </w:div>
        <w:div w:id="1720782882">
          <w:marLeft w:val="0"/>
          <w:marRight w:val="0"/>
          <w:marTop w:val="0"/>
          <w:marBottom w:val="0"/>
          <w:divBdr>
            <w:top w:val="none" w:sz="0" w:space="0" w:color="auto"/>
            <w:left w:val="none" w:sz="0" w:space="0" w:color="auto"/>
            <w:bottom w:val="none" w:sz="0" w:space="0" w:color="auto"/>
            <w:right w:val="none" w:sz="0" w:space="0" w:color="auto"/>
          </w:divBdr>
          <w:divsChild>
            <w:div w:id="578632898">
              <w:marLeft w:val="0"/>
              <w:marRight w:val="0"/>
              <w:marTop w:val="0"/>
              <w:marBottom w:val="0"/>
              <w:divBdr>
                <w:top w:val="none" w:sz="0" w:space="0" w:color="auto"/>
                <w:left w:val="none" w:sz="0" w:space="0" w:color="auto"/>
                <w:bottom w:val="none" w:sz="0" w:space="0" w:color="auto"/>
                <w:right w:val="none" w:sz="0" w:space="0" w:color="auto"/>
              </w:divBdr>
            </w:div>
            <w:div w:id="864755981">
              <w:marLeft w:val="0"/>
              <w:marRight w:val="0"/>
              <w:marTop w:val="0"/>
              <w:marBottom w:val="0"/>
              <w:divBdr>
                <w:top w:val="none" w:sz="0" w:space="0" w:color="auto"/>
                <w:left w:val="none" w:sz="0" w:space="0" w:color="auto"/>
                <w:bottom w:val="none" w:sz="0" w:space="0" w:color="auto"/>
                <w:right w:val="none" w:sz="0" w:space="0" w:color="auto"/>
              </w:divBdr>
            </w:div>
            <w:div w:id="876161553">
              <w:marLeft w:val="0"/>
              <w:marRight w:val="0"/>
              <w:marTop w:val="0"/>
              <w:marBottom w:val="0"/>
              <w:divBdr>
                <w:top w:val="none" w:sz="0" w:space="0" w:color="auto"/>
                <w:left w:val="none" w:sz="0" w:space="0" w:color="auto"/>
                <w:bottom w:val="none" w:sz="0" w:space="0" w:color="auto"/>
                <w:right w:val="none" w:sz="0" w:space="0" w:color="auto"/>
              </w:divBdr>
            </w:div>
          </w:divsChild>
        </w:div>
        <w:div w:id="1921281925">
          <w:marLeft w:val="0"/>
          <w:marRight w:val="0"/>
          <w:marTop w:val="0"/>
          <w:marBottom w:val="0"/>
          <w:divBdr>
            <w:top w:val="none" w:sz="0" w:space="0" w:color="auto"/>
            <w:left w:val="none" w:sz="0" w:space="0" w:color="auto"/>
            <w:bottom w:val="none" w:sz="0" w:space="0" w:color="auto"/>
            <w:right w:val="none" w:sz="0" w:space="0" w:color="auto"/>
          </w:divBdr>
          <w:divsChild>
            <w:div w:id="16715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nielseniq.com/global/en/legal/license-agreement-terms-and-conditions-31-may-2023/" TargetMode="External"/><Relationship Id="rId17" Type="http://schemas.openxmlformats.org/officeDocument/2006/relationships/hyperlink" Target="mailto:Cybersecurity.Notifications@smb.nielseniq.com"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fb8184cca17b4317" Type="http://schemas.microsoft.com/office/2019/09/relationships/intelligence" Target="intelligence.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9/05/relationships/documenttasks" Target="documenttasks/documenttask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95394A77-1043-4E88-BBA2-7AEB66B258C3}">
    <t:Anchor>
      <t:Comment id="486101416"/>
    </t:Anchor>
    <t:History>
      <t:Event id="{34210564-8BB3-4506-B5AF-0DE2B4857877}" time="2022-01-31T22:15:13.055Z">
        <t:Attribution userId="S::philipp.lohan@nielseniq.com::2fdfd715-744e-4d0a-a3cd-d53597d2260e" userProvider="AD" userName="Philipp Lohan"/>
        <t:Anchor>
          <t:Comment id="486101416"/>
        </t:Anchor>
        <t:Create/>
      </t:Event>
      <t:Event id="{79847328-0688-4C6A-92E8-10EC08C555CA}" time="2022-01-31T22:15:13.055Z">
        <t:Attribution userId="S::philipp.lohan@nielseniq.com::2fdfd715-744e-4d0a-a3cd-d53597d2260e" userProvider="AD" userName="Philipp Lohan"/>
        <t:Anchor>
          <t:Comment id="486101416"/>
        </t:Anchor>
        <t:Assign userId="S::Marisa.Nevill@nielseniq.com::193b45a8-a92a-4c97-a623-867ff9ef8327" userProvider="AD" userName="Marisa Nevill"/>
      </t:Event>
      <t:Event id="{B2AD2734-A8EA-4BC7-837F-5CB38A7611D2}" time="2022-01-31T22:15:13.055Z">
        <t:Attribution userId="S::philipp.lohan@nielseniq.com::2fdfd715-744e-4d0a-a3cd-d53597d2260e" userProvider="AD" userName="Philipp Lohan"/>
        <t:Anchor>
          <t:Comment id="486101416"/>
        </t:Anchor>
        <t:SetTitle title="@Marisa Nevill - no discounts, but two important nuances: 1. prices will be reviewed annually to reflect COLA, effective always after 12 month of subscription 2. prices will also be reviewed annually to confirm whether client has grown so much that …"/>
      </t:Event>
    </t:History>
  </t:Task>
  <t:Task id="{DD02AE0A-DC9B-4C8D-8491-0AE0C7E6F09B}">
    <t:Anchor>
      <t:Comment id="1871289345"/>
    </t:Anchor>
    <t:History>
      <t:Event id="{1C0C3F19-7A52-428F-97E4-CF5960C5B8F3}" time="2022-02-11T10:58:23.199Z">
        <t:Attribution userId="S::philipp.lohan@nielseniq.com::2fdfd715-744e-4d0a-a3cd-d53597d2260e" userProvider="AD" userName="Philipp Lohan"/>
        <t:Anchor>
          <t:Comment id="1871289345"/>
        </t:Anchor>
        <t:Create/>
      </t:Event>
      <t:Event id="{9EEB4CC7-0F63-4B45-86D2-AA14C23738DE}" time="2022-02-11T10:58:23.199Z">
        <t:Attribution userId="S::philipp.lohan@nielseniq.com::2fdfd715-744e-4d0a-a3cd-d53597d2260e" userProvider="AD" userName="Philipp Lohan"/>
        <t:Anchor>
          <t:Comment id="1871289345"/>
        </t:Anchor>
        <t:Assign userId="S::Deborah.Fassi@nielseniq.com::44dade8a-b66d-45fa-8acf-19fa31a7cceb" userProvider="AD" userName="Deborah Fassi"/>
      </t:Event>
      <t:Event id="{B98843F5-2CE6-4BF3-A526-567834DFE46C}" time="2022-02-11T10:58:23.199Z">
        <t:Attribution userId="S::philipp.lohan@nielseniq.com::2fdfd715-744e-4d0a-a3cd-d53597d2260e" userProvider="AD" userName="Philipp Lohan"/>
        <t:Anchor>
          <t:Comment id="1871289345"/>
        </t:Anchor>
        <t:SetTitle title="@Deborah Fassi - as discussed, pls confirm the process once aligned with ops"/>
      </t:Event>
    </t:History>
  </t:Task>
  <t:Task id="{D22E822F-1712-49B5-BEF6-A2191E574F8A}">
    <t:Anchor>
      <t:Comment id="1157895023"/>
    </t:Anchor>
    <t:History>
      <t:Event id="{2F5A373F-D5A0-433F-8311-842B6DBBB03E}" time="2022-01-31T22:18:54.718Z">
        <t:Attribution userId="S::philipp.lohan@nielseniq.com::2fdfd715-744e-4d0a-a3cd-d53597d2260e" userProvider="AD" userName="Philipp Lohan"/>
        <t:Anchor>
          <t:Comment id="261520083"/>
        </t:Anchor>
        <t:Create/>
      </t:Event>
      <t:Event id="{F7060AC1-D228-4070-B6BE-7E873CA4316D}" time="2022-01-31T22:18:54.718Z">
        <t:Attribution userId="S::philipp.lohan@nielseniq.com::2fdfd715-744e-4d0a-a3cd-d53597d2260e" userProvider="AD" userName="Philipp Lohan"/>
        <t:Anchor>
          <t:Comment id="261520083"/>
        </t:Anchor>
        <t:Assign userId="S::Marisa.Nevill@nielseniq.com::193b45a8-a92a-4c97-a623-867ff9ef8327" userProvider="AD" userName="Marisa Nevill"/>
      </t:Event>
      <t:Event id="{96463A17-6B03-4904-ACB7-C712B6295307}" time="2022-01-31T22:18:54.718Z">
        <t:Attribution userId="S::philipp.lohan@nielseniq.com::2fdfd715-744e-4d0a-a3cd-d53597d2260e" userProvider="AD" userName="Philipp Lohan"/>
        <t:Anchor>
          <t:Comment id="261520083"/>
        </t:Anchor>
        <t:SetTitle title="…that need to push through price increases after 12 months of subscription? if there's a clever way round this, I'm all ears.... eg we will auto-renew each year, but only after client has confirmed the new pricing x months ahead of time @Marisa Nevill"/>
      </t:Event>
    </t:History>
  </t:Task>
  <t:Task id="{80D1839C-CB91-4E06-8421-935BA461B9CA}">
    <t:Anchor>
      <t:Comment id="781725020"/>
    </t:Anchor>
    <t:History>
      <t:Event id="{41891777-5A8D-4C86-BF01-50DF99B79B3C}" time="2022-02-08T10:10:11.125Z">
        <t:Attribution userId="S::nidhi.bhatnagar@nielseniq.com::bb9f93c2-700f-4847-8ea6-f09253bba175" userProvider="AD" userName="Nidhi Bhatnagar"/>
        <t:Anchor>
          <t:Comment id="781725020"/>
        </t:Anchor>
        <t:Create/>
      </t:Event>
      <t:Event id="{6593EEE4-EBB9-4E3F-BF1E-48666F1D4B14}" time="2022-02-08T10:10:11.125Z">
        <t:Attribution userId="S::nidhi.bhatnagar@nielseniq.com::bb9f93c2-700f-4847-8ea6-f09253bba175" userProvider="AD" userName="Nidhi Bhatnagar"/>
        <t:Anchor>
          <t:Comment id="781725020"/>
        </t:Anchor>
        <t:Assign userId="S::Marisa.Nevill@nielseniq.com::193b45a8-a92a-4c97-a623-867ff9ef8327" userProvider="AD" userName="Marisa Nevill"/>
      </t:Event>
      <t:Event id="{F30E0CAD-7ECA-4AC5-8888-B81DB6C1B224}" time="2022-02-08T10:10:11.125Z">
        <t:Attribution userId="S::nidhi.bhatnagar@nielseniq.com::bb9f93c2-700f-4847-8ea6-f09253bba175" userProvider="AD" userName="Nidhi Bhatnagar"/>
        <t:Anchor>
          <t:Comment id="781725020"/>
        </t:Anchor>
        <t:SetTitle title="@Marisa Nevill - first page not required!"/>
      </t:Event>
    </t:History>
  </t:Task>
  <t:Task id="{EF9DF60F-E84B-4F1B-BFEB-32C6FB5C355C}">
    <t:Anchor>
      <t:Comment id="2091953779"/>
    </t:Anchor>
    <t:History>
      <t:Event id="{22123488-BBED-421C-AF5E-CA12B093BF1F}" time="2022-02-16T06:36:33.199Z">
        <t:Attribution userId="S::nidhi.bhatnagar@nielseniq.com::bb9f93c2-700f-4847-8ea6-f09253bba175" userProvider="AD" userName="Nidhi Bhatnagar"/>
        <t:Anchor>
          <t:Comment id="1801240186"/>
        </t:Anchor>
        <t:Create/>
      </t:Event>
      <t:Event id="{C216B37B-328B-4AE2-8041-FD39A9B3B764}" time="2022-02-16T06:36:33.199Z">
        <t:Attribution userId="S::nidhi.bhatnagar@nielseniq.com::bb9f93c2-700f-4847-8ea6-f09253bba175" userProvider="AD" userName="Nidhi Bhatnagar"/>
        <t:Anchor>
          <t:Comment id="1801240186"/>
        </t:Anchor>
        <t:Assign userId="S::Marisa.Nevill@nielseniq.com::193b45a8-a92a-4c97-a623-867ff9ef8327" userProvider="AD" userName="Marisa Nevill"/>
      </t:Event>
      <t:Event id="{58FD9F2F-3D36-4505-A94B-2CEB0C76FB4E}" time="2022-02-16T06:36:33.199Z">
        <t:Attribution userId="S::nidhi.bhatnagar@nielseniq.com::bb9f93c2-700f-4847-8ea6-f09253bba175" userProvider="AD" userName="Nidhi Bhatnagar"/>
        <t:Anchor>
          <t:Comment id="1801240186"/>
        </t:Anchor>
        <t:SetTitle title="@Marisa Nevill - yes we can remove based on the new statement on migration."/>
      </t:Event>
    </t:History>
  </t:Task>
  <t:Task id="{15BFC625-4ABF-4A29-B09E-D22E5442C384}">
    <t:Anchor>
      <t:Comment id="806904672"/>
    </t:Anchor>
    <t:History>
      <t:Event id="{B188E6D6-EB75-4492-B395-0C5656D2B666}" time="2022-02-01T11:21:03.551Z">
        <t:Attribution userId="S::marisa.nevill@nielseniq.com::193b45a8-a92a-4c97-a623-867ff9ef8327" userProvider="AD" userName="Marisa Nevill"/>
        <t:Anchor>
          <t:Comment id="929859790"/>
        </t:Anchor>
        <t:Create/>
      </t:Event>
      <t:Event id="{B14D2AF7-EA99-4400-A676-A32105CABB21}" time="2022-02-01T11:21:03.551Z">
        <t:Attribution userId="S::marisa.nevill@nielseniq.com::193b45a8-a92a-4c97-a623-867ff9ef8327" userProvider="AD" userName="Marisa Nevill"/>
        <t:Anchor>
          <t:Comment id="929859790"/>
        </t:Anchor>
        <t:Assign userId="S::Philipp.Lohan@nielseniq.com::2fdfd715-744e-4d0a-a3cd-d53597d2260e" userProvider="AD" userName="Philipp Lohan"/>
      </t:Event>
      <t:Event id="{ADB06EA7-4502-4D7C-ADD1-6DE0308F8A25}" time="2022-02-01T11:21:03.551Z">
        <t:Attribution userId="S::marisa.nevill@nielseniq.com::193b45a8-a92a-4c97-a623-867ff9ef8327" userProvider="AD" userName="Marisa Nevill"/>
        <t:Anchor>
          <t:Comment id="929859790"/>
        </t:Anchor>
        <t:SetTitle title="@Philipp Lohan @Nidhi Bhatnagar I think we can cover these options with a table that includes all the options . Discuss on Tuesday. Also the automatic renewal wording may need to adjust depending on the period of subscription."/>
      </t:Event>
    </t:History>
  </t:Task>
  <t:Task id="{AE04BDB5-F5E2-4EBD-85C1-A09D4BF50100}">
    <t:Anchor>
      <t:Comment id="1377420488"/>
    </t:Anchor>
    <t:History>
      <t:Event id="{97251E7C-34C5-4111-BF0D-4ADE19C424A4}" time="2022-02-11T10:59:29.748Z">
        <t:Attribution userId="S::philipp.lohan@nielseniq.com::2fdfd715-744e-4d0a-a3cd-d53597d2260e" userProvider="AD" userName="Philipp Lohan"/>
        <t:Anchor>
          <t:Comment id="1377420488"/>
        </t:Anchor>
        <t:Create/>
      </t:Event>
      <t:Event id="{A138CDC7-E8ED-4667-9B4C-ECCE5BF8521F}" time="2022-02-11T10:59:29.748Z">
        <t:Attribution userId="S::philipp.lohan@nielseniq.com::2fdfd715-744e-4d0a-a3cd-d53597d2260e" userProvider="AD" userName="Philipp Lohan"/>
        <t:Anchor>
          <t:Comment id="1377420488"/>
        </t:Anchor>
        <t:Assign userId="S::Marisa.Nevill@nielseniq.com::193b45a8-a92a-4c97-a623-867ff9ef8327" userProvider="AD" userName="Marisa Nevill"/>
      </t:Event>
      <t:Event id="{0CB243AD-A2DC-4BD2-8519-880C6431DD4B}" time="2022-02-11T10:59:29.748Z">
        <t:Attribution userId="S::philipp.lohan@nielseniq.com::2fdfd715-744e-4d0a-a3cd-d53597d2260e" userProvider="AD" userName="Philipp Lohan"/>
        <t:Anchor>
          <t:Comment id="1377420488"/>
        </t:Anchor>
        <t:SetTitle title="@Marisa Nevill - we've drafted this section for the SMB contract template. Pls modify as required - there are a couple of points that need to be turned into legal language as well... thx"/>
      </t:Event>
    </t:History>
  </t:Task>
  <t:Task id="{BC1B2B0E-CE23-4BA0-981A-4C4FCAD1CC8C}">
    <t:Anchor>
      <t:Comment id="1206494251"/>
    </t:Anchor>
    <t:History>
      <t:Event id="{FBB95554-ABEF-4588-AB38-3DB470AF64A2}" time="2022-01-31T22:19:51.29Z">
        <t:Attribution userId="S::philipp.lohan@nielseniq.com::2fdfd715-744e-4d0a-a3cd-d53597d2260e" userProvider="AD" userName="Philipp Lohan"/>
        <t:Anchor>
          <t:Comment id="1206494251"/>
        </t:Anchor>
        <t:Create/>
      </t:Event>
      <t:Event id="{C650962A-5721-4BA2-B572-45A21415B3E2}" time="2022-01-31T22:19:51.29Z">
        <t:Attribution userId="S::philipp.lohan@nielseniq.com::2fdfd715-744e-4d0a-a3cd-d53597d2260e" userProvider="AD" userName="Philipp Lohan"/>
        <t:Anchor>
          <t:Comment id="1206494251"/>
        </t:Anchor>
        <t:Assign userId="S::Marisa.Nevill@nielseniq.com::193b45a8-a92a-4c97-a623-867ff9ef8327" userProvider="AD" userName="Marisa Nevill"/>
      </t:Event>
      <t:Event id="{8C421554-8F8B-4D89-939C-9996023A3166}" time="2022-01-31T22:19:51.29Z">
        <t:Attribution userId="S::philipp.lohan@nielseniq.com::2fdfd715-744e-4d0a-a3cd-d53597d2260e" userProvider="AD" userName="Philipp Lohan"/>
        <t:Anchor>
          <t:Comment id="1206494251"/>
        </t:Anchor>
        <t:SetTitle title="@Marisa Nevill - pls can we use the Byzzer T&amp;Cs as the starting point here?"/>
      </t:Event>
    </t:History>
  </t:Task>
  <t:Task id="{42A40169-F610-40F8-BA7D-4F70236A11DC}">
    <t:Anchor>
      <t:Comment id="814069648"/>
    </t:Anchor>
    <t:History>
      <t:Event id="{14C0C9CF-40F3-4FBA-878D-DB28BC7ACFD4}" time="2022-01-31T22:29:13.519Z">
        <t:Attribution userId="S::philipp.lohan@nielseniq.com::2fdfd715-744e-4d0a-a3cd-d53597d2260e" userProvider="AD" userName="Philipp Lohan"/>
        <t:Anchor>
          <t:Comment id="814069648"/>
        </t:Anchor>
        <t:Create/>
      </t:Event>
      <t:Event id="{95FF60AA-CF9F-48C4-A8BF-AFF00F60B86E}" time="2022-01-31T22:29:13.519Z">
        <t:Attribution userId="S::philipp.lohan@nielseniq.com::2fdfd715-744e-4d0a-a3cd-d53597d2260e" userProvider="AD" userName="Philipp Lohan"/>
        <t:Anchor>
          <t:Comment id="814069648"/>
        </t:Anchor>
        <t:Assign userId="S::Marisa.Nevill@nielseniq.com::193b45a8-a92a-4c97-a623-867ff9ef8327" userProvider="AD" userName="Marisa Nevill"/>
      </t:Event>
      <t:Event id="{5514812E-C632-46CF-A3F6-3BE96D057CA2}" time="2022-01-31T22:29:13.519Z">
        <t:Attribution userId="S::philipp.lohan@nielseniq.com::2fdfd715-744e-4d0a-a3cd-d53597d2260e" userProvider="AD" userName="Philipp Lohan"/>
        <t:Anchor>
          <t:Comment id="814069648"/>
        </t:Anchor>
        <t:SetTitle title="@Marisa Nevill - thanks for getting the ball rolling. Couple of things we discussed that aren't reflected in here currently: - need to link to SMB landing page for product description (Rena Patel to provide link) - need to define &quot;service level&quot; (…"/>
      </t:Event>
    </t:History>
  </t:Task>
  <t:Task id="{B292FF29-7344-41A6-A958-6E8EF0AE965D}">
    <t:Anchor>
      <t:Comment id="678817396"/>
    </t:Anchor>
    <t:History>
      <t:Event id="{882FCAD7-5E77-4E7F-B94E-FF2D21A74EFE}" time="2022-02-16T06:34:59.394Z">
        <t:Attribution userId="S::nidhi.bhatnagar@nielseniq.com::bb9f93c2-700f-4847-8ea6-f09253bba175" userProvider="AD" userName="Nidhi Bhatnagar"/>
        <t:Anchor>
          <t:Comment id="1557782262"/>
        </t:Anchor>
        <t:Create/>
      </t:Event>
      <t:Event id="{BA2C0A0E-05F2-4B04-87E4-2F080B4E2F66}" time="2022-02-16T06:34:59.394Z">
        <t:Attribution userId="S::nidhi.bhatnagar@nielseniq.com::bb9f93c2-700f-4847-8ea6-f09253bba175" userProvider="AD" userName="Nidhi Bhatnagar"/>
        <t:Anchor>
          <t:Comment id="1557782262"/>
        </t:Anchor>
        <t:Assign userId="S::Marisa.Nevill@nielseniq.com::193b45a8-a92a-4c97-a623-867ff9ef8327" userProvider="AD" userName="Marisa Nevill"/>
      </t:Event>
      <t:Event id="{A6C2B75E-D830-4F8F-BFFB-7248E6D0CF04}" time="2022-02-16T06:34:59.394Z">
        <t:Attribution userId="S::nidhi.bhatnagar@nielseniq.com::bb9f93c2-700f-4847-8ea6-f09253bba175" userProvider="AD" userName="Nidhi Bhatnagar"/>
        <t:Anchor>
          <t:Comment id="1557782262"/>
        </t:Anchor>
        <t:SetTitle title="@Marisa Nevill - its license to the company."/>
      </t:Event>
    </t:History>
  </t:Task>
  <t:Task id="{F8915362-FA3F-417D-918A-D330D8723F05}">
    <t:Anchor>
      <t:Comment id="2143209470"/>
    </t:Anchor>
    <t:History>
      <t:Event id="{DA11CF45-1810-4551-BAA6-098B9C270FBD}" time="2022-03-10T09:54:56.843Z">
        <t:Attribution userId="S::genni.deana@nielseniq.com::3fe075cc-3210-4e6b-ba18-95b8a79a8b05" userProvider="AD" userName="Genni Deana"/>
        <t:Anchor>
          <t:Comment id="2143209470"/>
        </t:Anchor>
        <t:Create/>
      </t:Event>
      <t:Event id="{E76AE32B-AF99-49A3-801F-3E7D51E5475F}" time="2022-03-10T09:54:56.843Z">
        <t:Attribution userId="S::genni.deana@nielseniq.com::3fe075cc-3210-4e6b-ba18-95b8a79a8b05" userProvider="AD" userName="Genni Deana"/>
        <t:Anchor>
          <t:Comment id="2143209470"/>
        </t:Anchor>
        <t:Assign userId="S::Marisa.Nevill@nielseniq.com::193b45a8-a92a-4c97-a623-867ff9ef8327" userProvider="AD" userName="Marisa Nevill"/>
      </t:Event>
      <t:Event id="{84BEA7EE-4416-4E03-A901-88E15794D84F}" time="2022-03-10T09:54:56.843Z">
        <t:Attribution userId="S::genni.deana@nielseniq.com::3fe075cc-3210-4e6b-ba18-95b8a79a8b05" userProvider="AD" userName="Genni Deana"/>
        <t:Anchor>
          <t:Comment id="2143209470"/>
        </t:Anchor>
        <t:SetTitle title="@Marisa Nevill can we incliude space to have the PO number mentioned in the contract?"/>
      </t:Event>
      <t:Event id="{5FC07059-D7AA-41A5-BCD0-AD3FC5432D96}" time="2022-03-10T10:03:03.797Z">
        <t:Attribution userId="S::marisa.nevill@nielseniq.com::193b45a8-a92a-4c97-a623-867ff9ef8327" userProvider="AD" userName="Marisa Nevill"/>
        <t:Progress percentComplete="100"/>
      </t:Event>
    </t:History>
  </t:Task>
  <t:Task id="{7B5F61AD-A59A-4A42-8134-6E4FB18237D9}">
    <t:Anchor>
      <t:Comment id="1903408271"/>
    </t:Anchor>
    <t:History>
      <t:Event id="{CEF2D411-8C9C-43ED-811D-73C9EAB8831E}" time="2022-03-10T09:56:25.042Z">
        <t:Attribution userId="S::genni.deana@nielseniq.com::3fe075cc-3210-4e6b-ba18-95b8a79a8b05" userProvider="AD" userName="Genni Deana"/>
        <t:Anchor>
          <t:Comment id="1903408271"/>
        </t:Anchor>
        <t:Create/>
      </t:Event>
      <t:Event id="{D902CC73-57A3-454D-87CB-4C0B15E68643}" time="2022-03-10T09:56:25.042Z">
        <t:Attribution userId="S::genni.deana@nielseniq.com::3fe075cc-3210-4e6b-ba18-95b8a79a8b05" userProvider="AD" userName="Genni Deana"/>
        <t:Anchor>
          <t:Comment id="1903408271"/>
        </t:Anchor>
        <t:Assign userId="S::Marisa.Nevill@nielseniq.com::193b45a8-a92a-4c97-a623-867ff9ef8327" userProvider="AD" userName="Marisa Nevill"/>
      </t:Event>
      <t:Event id="{FD65FB98-8B70-42BD-A03E-9F32B44304BA}" time="2022-03-10T09:56:25.042Z">
        <t:Attribution userId="S::genni.deana@nielseniq.com::3fe075cc-3210-4e6b-ba18-95b8a79a8b05" userProvider="AD" userName="Genni Deana"/>
        <t:Anchor>
          <t:Comment id="1903408271"/>
        </t:Anchor>
        <t:SetTitle title="@Marisa Nevill @Philipp Lohan  This sentence is saying the same thing twice, no? My suggestion: All charges are billed in advance of start date and incoices are payable upon receipt."/>
      </t:Event>
      <t:Event id="{0475DAA5-BEDC-4BA1-BDA7-8B324D83C5D7}" time="2022-03-10T10:02:51.193Z">
        <t:Attribution userId="S::marisa.nevill@nielseniq.com::193b45a8-a92a-4c97-a623-867ff9ef8327" userProvider="AD" userName="Marisa Nevill"/>
        <t:Progress percentComplete="100"/>
      </t:Event>
      <t:Event id="{D18E4093-6516-43B4-B521-1E0F33EA2B82}" time="2022-03-10T10:12:45.213Z">
        <t:Attribution userId="S::marisa.nevill@nielseniq.com::193b45a8-a92a-4c97-a623-867ff9ef8327" userProvider="AD" userName="Marisa Nevill"/>
        <t:Progress percentComplete="0"/>
      </t:Event>
    </t:History>
  </t:Task>
  <t:Task id="{16982FC9-499F-41C4-84DB-3BEB7ADC8CC4}">
    <t:Anchor>
      <t:Comment id="1559769129"/>
    </t:Anchor>
    <t:History>
      <t:Event id="{8BAAF2FD-969A-454A-8F6E-88018E94EBD4}" time="2022-03-10T09:57:25.038Z">
        <t:Attribution userId="S::genni.deana@nielseniq.com::3fe075cc-3210-4e6b-ba18-95b8a79a8b05" userProvider="AD" userName="Genni Deana"/>
        <t:Anchor>
          <t:Comment id="1559769129"/>
        </t:Anchor>
        <t:Create/>
      </t:Event>
      <t:Event id="{31031BC0-BECE-4C15-9881-C9ADCFD67662}" time="2022-03-10T09:57:25.038Z">
        <t:Attribution userId="S::genni.deana@nielseniq.com::3fe075cc-3210-4e6b-ba18-95b8a79a8b05" userProvider="AD" userName="Genni Deana"/>
        <t:Anchor>
          <t:Comment id="1559769129"/>
        </t:Anchor>
        <t:Assign userId="S::Marisa.Nevill@nielseniq.com::193b45a8-a92a-4c97-a623-867ff9ef8327" userProvider="AD" userName="Marisa Nevill"/>
      </t:Event>
      <t:Event id="{3C1F7C65-7E36-42D9-B6BC-6E7140525243}" time="2022-03-10T09:57:25.038Z">
        <t:Attribution userId="S::genni.deana@nielseniq.com::3fe075cc-3210-4e6b-ba18-95b8a79a8b05" userProvider="AD" userName="Genni Deana"/>
        <t:Anchor>
          <t:Comment id="1559769129"/>
        </t:Anchor>
        <t:SetTitle title="@Marisa Nevill @Philipp Lohan  This is truw only for contracts above 30k USD"/>
      </t:Event>
      <t:Event id="{77B87F6E-7DB5-4F74-8170-94EA9404B6BC}" time="2022-03-10T10:01:30.538Z">
        <t:Attribution userId="S::marisa.nevill@nielseniq.com::193b45a8-a92a-4c97-a623-867ff9ef8327" userProvider="AD" userName="Marisa Nevill"/>
        <t:Anchor>
          <t:Comment id="299355351"/>
        </t:Anchor>
        <t:UnassignAll/>
      </t:Event>
      <t:Event id="{F1A96CD5-49C4-419B-86F0-9AC1DCC4159E}" time="2022-03-10T10:01:30.538Z">
        <t:Attribution userId="S::marisa.nevill@nielseniq.com::193b45a8-a92a-4c97-a623-867ff9ef8327" userProvider="AD" userName="Marisa Nevill"/>
        <t:Anchor>
          <t:Comment id="299355351"/>
        </t:Anchor>
        <t:Assign userId="S::Genni.Deana@nielseniq.com::3fe075cc-3210-4e6b-ba18-95b8a79a8b05" userProvider="AD" userName="Genni Deana"/>
      </t:Event>
    </t:History>
  </t:Task>
  <t:Task id="{C8D66D02-FB49-4471-829E-CA9F4B801E56}">
    <t:Anchor>
      <t:Comment id="1196586124"/>
    </t:Anchor>
    <t:History>
      <t:Event id="{B9A047F1-0107-41DC-AD04-2BC7DB78CA2A}" time="2022-03-10T09:58:16.206Z">
        <t:Attribution userId="S::genni.deana@nielseniq.com::3fe075cc-3210-4e6b-ba18-95b8a79a8b05" userProvider="AD" userName="Genni Deana"/>
        <t:Anchor>
          <t:Comment id="1196586124"/>
        </t:Anchor>
        <t:Create/>
      </t:Event>
      <t:Event id="{E443FD53-916D-4636-B112-76E6D6C85D97}" time="2022-03-10T09:58:16.206Z">
        <t:Attribution userId="S::genni.deana@nielseniq.com::3fe075cc-3210-4e6b-ba18-95b8a79a8b05" userProvider="AD" userName="Genni Deana"/>
        <t:Anchor>
          <t:Comment id="1196586124"/>
        </t:Anchor>
        <t:Assign userId="S::Marisa.Nevill@nielseniq.com::193b45a8-a92a-4c97-a623-867ff9ef8327" userProvider="AD" userName="Marisa Nevill"/>
      </t:Event>
      <t:Event id="{47767BD3-BA7E-4E01-9651-CA197127E51A}" time="2022-03-10T09:58:16.206Z">
        <t:Attribution userId="S::genni.deana@nielseniq.com::3fe075cc-3210-4e6b-ba18-95b8a79a8b05" userProvider="AD" userName="Genni Deana"/>
        <t:Anchor>
          <t:Comment id="1196586124"/>
        </t:Anchor>
        <t:SetTitle title="@Marisa Nevill @Philipp Lohan  India and Russia are exeptions and cannot be billed in advance for statutory reasons, should that be a different agreement for these two countries?"/>
      </t:Event>
      <t:Event id="{600DA1CE-445A-4586-9656-0077A972945F}" time="2022-03-10T10:40:46.9Z">
        <t:Attribution userId="S::genni.deana@nielseniq.com::3fe075cc-3210-4e6b-ba18-95b8a79a8b05" userProvider="AD" userName="Genni Deana"/>
        <t:Progress percentComplete="100"/>
      </t:Event>
    </t:History>
  </t:Task>
  <t:Task id="{426DAA07-B20C-48A2-97E6-219A7ABAD6A2}">
    <t:Anchor>
      <t:Comment id="1556245156"/>
    </t:Anchor>
    <t:History>
      <t:Event id="{74121CFA-2718-43EF-8E79-7786BB7A4499}" time="2022-03-10T09:59:12.291Z">
        <t:Attribution userId="S::genni.deana@nielseniq.com::3fe075cc-3210-4e6b-ba18-95b8a79a8b05" userProvider="AD" userName="Genni Deana"/>
        <t:Anchor>
          <t:Comment id="1556245156"/>
        </t:Anchor>
        <t:Create/>
      </t:Event>
      <t:Event id="{9673A1A4-FB1C-4E26-8E80-ED8183607B97}" time="2022-03-10T09:59:12.291Z">
        <t:Attribution userId="S::genni.deana@nielseniq.com::3fe075cc-3210-4e6b-ba18-95b8a79a8b05" userProvider="AD" userName="Genni Deana"/>
        <t:Anchor>
          <t:Comment id="1556245156"/>
        </t:Anchor>
        <t:Assign userId="S::Marisa.Nevill@nielseniq.com::193b45a8-a92a-4c97-a623-867ff9ef8327" userProvider="AD" userName="Marisa Nevill"/>
      </t:Event>
      <t:Event id="{929DADC6-3AF7-4B5A-8F7D-989FD79A5254}" time="2022-03-10T09:59:12.291Z">
        <t:Attribution userId="S::genni.deana@nielseniq.com::3fe075cc-3210-4e6b-ba18-95b8a79a8b05" userProvider="AD" userName="Genni Deana"/>
        <t:Anchor>
          <t:Comment id="1556245156"/>
        </t:Anchor>
        <t:SetTitle title="@Marisa Nevill  @Philipp Lohan  these needs to be at least 10 working days in advance to respect the cycle to get invoice out before start date."/>
      </t:Event>
      <t:Event id="{2042C010-A894-46D5-8B26-20A9D697AFE7}" time="2022-03-10T10:03:35.258Z">
        <t:Attribution userId="S::marisa.nevill@nielseniq.com::193b45a8-a92a-4c97-a623-867ff9ef8327" userProvider="AD" userName="Marisa Nevill"/>
        <t:Progress percentComplete="100"/>
      </t:Event>
    </t:History>
  </t:Task>
  <t:Task id="{4C594D8E-725E-40BA-ADD7-D895169F724C}">
    <t:Anchor>
      <t:Comment id="314778271"/>
    </t:Anchor>
    <t:History>
      <t:Event id="{6B07CEDB-56A4-403D-9845-84C696747436}" time="2022-03-10T10:07:10.849Z">
        <t:Attribution userId="S::marisa.nevill@nielseniq.com::193b45a8-a92a-4c97-a623-867ff9ef8327" userProvider="AD" userName="Marisa Nevill"/>
        <t:Anchor>
          <t:Comment id="314778271"/>
        </t:Anchor>
        <t:Create/>
      </t:Event>
      <t:Event id="{6DE95AE9-60C2-4E03-9EF0-DE93369D093F}" time="2022-03-10T10:07:10.849Z">
        <t:Attribution userId="S::marisa.nevill@nielseniq.com::193b45a8-a92a-4c97-a623-867ff9ef8327" userProvider="AD" userName="Marisa Nevill"/>
        <t:Anchor>
          <t:Comment id="314778271"/>
        </t:Anchor>
        <t:Assign userId="S::Genni.Deana@nielseniq.com::3fe075cc-3210-4e6b-ba18-95b8a79a8b05" userProvider="AD" userName="Genni Deana"/>
      </t:Event>
      <t:Event id="{E8A36C12-C2E4-405C-AE95-265CC47DDA8E}" time="2022-03-10T10:07:10.849Z">
        <t:Attribution userId="S::marisa.nevill@nielseniq.com::193b45a8-a92a-4c97-a623-867ff9ef8327" userProvider="AD" userName="Marisa Nevill"/>
        <t:Anchor>
          <t:Comment id="314778271"/>
        </t:Anchor>
        <t:SetTitle title="@Genni Deana just reading your wording again - I think we should delete &quot;of the Start Date&quot; - all charges are not payable prior to the start date, as some of them are payable in installments. Make sense?"/>
      </t:Event>
    </t:History>
  </t:Task>
  <t:Task id="{9113AEF3-FA43-450D-A8C9-8130AC00FBFB}">
    <t:Anchor>
      <t:Comment id="1694721616"/>
    </t:Anchor>
    <t:History>
      <t:Event id="{118A6D42-538A-457C-BC38-E04C406FB7DF}" time="2022-03-10T10:12:10.163Z">
        <t:Attribution userId="S::marisa.nevill@nielseniq.com::193b45a8-a92a-4c97-a623-867ff9ef8327" userProvider="AD" userName="Marisa Nevill"/>
        <t:Anchor>
          <t:Comment id="1694721616"/>
        </t:Anchor>
        <t:Create/>
      </t:Event>
      <t:Event id="{059575AE-9053-4623-8C7C-5ABDD9752F60}" time="2022-03-10T10:12:10.163Z">
        <t:Attribution userId="S::marisa.nevill@nielseniq.com::193b45a8-a92a-4c97-a623-867ff9ef8327" userProvider="AD" userName="Marisa Nevill"/>
        <t:Anchor>
          <t:Comment id="1694721616"/>
        </t:Anchor>
        <t:Assign userId="S::Genni.Deana@nielseniq.com::3fe075cc-3210-4e6b-ba18-95b8a79a8b05" userProvider="AD" userName="Genni Deana"/>
      </t:Event>
      <t:Event id="{705D903D-10FE-468B-8161-C1C4C111304D}" time="2022-03-10T10:12:10.163Z">
        <t:Attribution userId="S::marisa.nevill@nielseniq.com::193b45a8-a92a-4c97-a623-867ff9ef8327" userProvider="AD" userName="Marisa Nevill"/>
        <t:Anchor>
          <t:Comment id="1694721616"/>
        </t:Anchor>
        <t:SetTitle title="@Philipp Lohan @Genni Deana right now the wording about invoicing means that if they pay the day before the start date, we switch on the service. I assume that's ok but just thought I'd flag it in case you want more leeway."/>
      </t:Event>
      <t:Event id="{FF93F69F-36C8-400C-9987-3C29F9D73882}" time="2022-03-10T10:12:23.937Z">
        <t:Attribution userId="S::marisa.nevill@nielseniq.com::193b45a8-a92a-4c97-a623-867ff9ef8327" userProvider="AD" userName="Marisa Nevill"/>
        <t:Progress percentComplete="100"/>
      </t:Event>
      <t:Event id="{D6D46281-6152-4F01-9E11-004AA76C2237}" time="2022-03-10T10:12:32.07Z">
        <t:Attribution userId="S::marisa.nevill@nielseniq.com::193b45a8-a92a-4c97-a623-867ff9ef8327" userProvider="AD" userName="Marisa Nevill"/>
        <t:Progress percentComplete="0"/>
      </t:Event>
      <t:Event id="{16F815FA-ABAA-49CB-BDDD-5F6D892B8E5E}" time="2022-03-10T10:39:37.145Z">
        <t:Attribution userId="S::genni.deana@nielseniq.com::3fe075cc-3210-4e6b-ba18-95b8a79a8b05" userProvider="AD" userName="Genni Deana"/>
        <t:Progress percentComplete="100"/>
      </t:Event>
    </t:History>
  </t:Task>
  <t:Task id="{EE4C3B86-4081-43B1-B452-8C292F5846AE}">
    <t:Anchor>
      <t:Comment id="1117562067"/>
    </t:Anchor>
    <t:History>
      <t:Event id="{9ACEF1EE-B8BA-4F09-9301-6453323C2DE6}" time="2022-03-10T21:55:18.871Z">
        <t:Attribution userId="S::genni.deana@nielseniq.com::3fe075cc-3210-4e6b-ba18-95b8a79a8b05" userProvider="AD" userName="Genni Deana"/>
        <t:Anchor>
          <t:Comment id="1117562067"/>
        </t:Anchor>
        <t:Create/>
      </t:Event>
      <t:Event id="{C6B97A3B-BE73-44B5-A9FB-9031019A6DF7}" time="2022-03-10T21:55:18.871Z">
        <t:Attribution userId="S::genni.deana@nielseniq.com::3fe075cc-3210-4e6b-ba18-95b8a79a8b05" userProvider="AD" userName="Genni Deana"/>
        <t:Anchor>
          <t:Comment id="1117562067"/>
        </t:Anchor>
        <t:Assign userId="S::Marisa.Nevill@nielseniq.com::193b45a8-a92a-4c97-a623-867ff9ef8327" userProvider="AD" userName="Marisa Nevill"/>
      </t:Event>
      <t:Event id="{097D84CE-1CC9-4212-8895-79970EA643D8}" time="2022-03-10T21:55:18.871Z">
        <t:Attribution userId="S::genni.deana@nielseniq.com::3fe075cc-3210-4e6b-ba18-95b8a79a8b05" userProvider="AD" userName="Genni Deana"/>
        <t:Anchor>
          <t:Comment id="1117562067"/>
        </t:Anchor>
        <t:SetTitle title="@Marisa Nevill @Philipp Lohan  We need to remove in advance of start date as might be interpreted as they can send it after...what do you think?"/>
      </t:Event>
      <t:Event id="{5F0C10CE-844E-499E-99E6-CBD2C62BCEAF}" time="2022-03-14T14:00:59.007Z">
        <t:Attribution userId="S::marisa.nevill@nielseniq.com::193b45a8-a92a-4c97-a623-867ff9ef8327" userProvider="AD" userName="Marisa Nevill"/>
        <t:Progress percentComplete="100"/>
      </t:Event>
    </t:History>
  </t:Task>
  <t:Task id="{5AB39B44-9343-4364-9F5D-9E2A01719F7E}">
    <t:Anchor>
      <t:Comment id="2084683333"/>
    </t:Anchor>
    <t:History>
      <t:Event id="{E406EF4E-622F-4BCF-BE0C-3E53CCA7B1A6}" time="2022-04-04T15:50:44.877Z">
        <t:Attribution userId="S::vilia.jakaitis@nielseniq.com::0058f87b-5f5f-4ed6-ab47-3d651fb4a283" userProvider="AD" userName="Vilia Jakaitis"/>
        <t:Anchor>
          <t:Comment id="2084683333"/>
        </t:Anchor>
        <t:Create/>
      </t:Event>
      <t:Event id="{E9FF649F-C6ED-4228-ACEE-EC89ED440683}" time="2022-04-04T15:50:44.877Z">
        <t:Attribution userId="S::vilia.jakaitis@nielseniq.com::0058f87b-5f5f-4ed6-ab47-3d651fb4a283" userProvider="AD" userName="Vilia Jakaitis"/>
        <t:Anchor>
          <t:Comment id="2084683333"/>
        </t:Anchor>
        <t:Assign userId="S::Evonne.Inglesh@nielseniq.com::7c33bf77-f3e7-47c2-ac1c-1362853f6f7a" userProvider="AD" userName="Evonne Inglesh"/>
      </t:Event>
      <t:Event id="{FC1153AB-3C07-47A5-96A5-F79C871CADF0}" time="2022-04-04T15:50:44.877Z">
        <t:Attribution userId="S::vilia.jakaitis@nielseniq.com::0058f87b-5f5f-4ed6-ab47-3d651fb4a283" userProvider="AD" userName="Vilia Jakaitis"/>
        <t:Anchor>
          <t:Comment id="2084683333"/>
        </t:Anchor>
        <t:SetTitle title="@Evonne Inglesh Suggest that this needs to be it's own document that gets linked or copy/pasted into each schedule that needs and to online terms; otherwise we'll need to make same changes in three docs in US LA, Intl LA and online terms"/>
      </t:Event>
    </t:History>
  </t:Task>
  <t:Task id="{BBCAA737-A5A8-46AC-9F55-AA69198E646A}">
    <t:Anchor>
      <t:Comment id="1141630495"/>
    </t:Anchor>
    <t:History>
      <t:Event id="{F3D5858F-CA75-407F-B73C-EA457AE8E769}" time="2022-04-19T22:09:53.502Z">
        <t:Attribution userId="S::vilia.jakaitis@nielseniq.com::0058f87b-5f5f-4ed6-ab47-3d651fb4a283" userProvider="AD" userName="Vilia Jakaitis"/>
        <t:Anchor>
          <t:Comment id="1141630495"/>
        </t:Anchor>
        <t:Create/>
      </t:Event>
      <t:Event id="{9A3704AD-70A9-4D19-A47B-3A85DA32370D}" time="2022-04-19T22:09:53.502Z">
        <t:Attribution userId="S::vilia.jakaitis@nielseniq.com::0058f87b-5f5f-4ed6-ab47-3d651fb4a283" userProvider="AD" userName="Vilia Jakaitis"/>
        <t:Anchor>
          <t:Comment id="1141630495"/>
        </t:Anchor>
        <t:Assign userId="S::Robert.Boyd.ap@nielseniq.com::2150879e-0540-4f7e-946b-824d68fce374" userProvider="AD" userName="Robert Boyd"/>
      </t:Event>
      <t:Event id="{6F09379A-0DD8-433E-AE4A-2448A57C34EF}" time="2022-04-19T22:09:53.502Z">
        <t:Attribution userId="S::vilia.jakaitis@nielseniq.com::0058f87b-5f5f-4ed6-ab47-3d651fb4a283" userProvider="AD" userName="Vilia Jakaitis"/>
        <t:Anchor>
          <t:Comment id="1141630495"/>
        </t:Anchor>
        <t:SetTitle title="@Robert Boyd same COLA change"/>
      </t:Event>
    </t:History>
  </t:Task>
  <t:Task id="{52BD5CA0-FD51-4C1F-B954-1B01299E941F}">
    <t:Anchor>
      <t:Comment id="638992681"/>
    </t:Anchor>
    <t:History>
      <t:Event id="{8E447E5D-FAD7-4B08-BADF-CF86365DE8E3}" time="2022-05-03T15:38:50.729Z">
        <t:Attribution userId="S::vilia.jakaitis@nielseniq.com::0058f87b-5f5f-4ed6-ab47-3d651fb4a283" userProvider="AD" userName="Vilia Jakaitis"/>
        <t:Anchor>
          <t:Comment id="472929675"/>
        </t:Anchor>
        <t:Create/>
      </t:Event>
      <t:Event id="{B5675BC9-4E7B-42B4-BE5F-C48BDB27F14B}" time="2022-05-03T15:38:50.729Z">
        <t:Attribution userId="S::vilia.jakaitis@nielseniq.com::0058f87b-5f5f-4ed6-ab47-3d651fb4a283" userProvider="AD" userName="Vilia Jakaitis"/>
        <t:Anchor>
          <t:Comment id="472929675"/>
        </t:Anchor>
        <t:Assign userId="S::Anupama.Nair.consultant@nielseniq.com::d54cfe79-efeb-4516-b835-5d8ec3c14978" userProvider="AD" userName="Anupama Nair"/>
      </t:Event>
      <t:Event id="{6B4764C3-5AD8-4495-92FC-175B688C6CCB}" time="2022-05-03T15:38:50.729Z">
        <t:Attribution userId="S::vilia.jakaitis@nielseniq.com::0058f87b-5f5f-4ed6-ab47-3d651fb4a283" userProvider="AD" userName="Vilia Jakaitis"/>
        <t:Anchor>
          <t:Comment id="472929675"/>
        </t:Anchor>
        <t:SetTitle title="@Anupama Nair Need tax to tell us how much detail is needed here"/>
      </t:Event>
    </t:History>
  </t:Task>
  <t:Task id="{0ABFF07C-AF04-493F-83AB-EF81F2DF3877}">
    <t:Anchor>
      <t:Comment id="1374479605"/>
    </t:Anchor>
    <t:History>
      <t:Event id="{299E577B-11BD-4F58-A319-936A52C1C1AF}" time="2022-07-07T21:35:08.353Z">
        <t:Attribution userId="S::vilia.jakaitis@nielseniq.com::0058f87b-5f5f-4ed6-ab47-3d651fb4a283" userProvider="AD" userName="Vilia Jakaitis"/>
        <t:Anchor>
          <t:Comment id="1374479605"/>
        </t:Anchor>
        <t:Create/>
      </t:Event>
      <t:Event id="{BDC144BE-3768-4FDB-8DC5-C07C16FCE660}" time="2022-07-07T21:35:08.353Z">
        <t:Attribution userId="S::vilia.jakaitis@nielseniq.com::0058f87b-5f5f-4ed6-ab47-3d651fb4a283" userProvider="AD" userName="Vilia Jakaitis"/>
        <t:Anchor>
          <t:Comment id="1374479605"/>
        </t:Anchor>
        <t:Assign userId="S::Kimberly.Anzelone@nielseniq.com::38fe95f4-3506-4f0a-91d7-b39769546b80" userProvider="AD" userName="Kimberly Anzelone"/>
      </t:Event>
      <t:Event id="{83E6727C-25B7-42AB-82D5-F4FB7E2E1AD4}" time="2022-07-07T21:35:08.353Z">
        <t:Attribution userId="S::vilia.jakaitis@nielseniq.com::0058f87b-5f5f-4ed6-ab47-3d651fb4a283" userProvider="AD" userName="Vilia Jakaitis"/>
        <t:Anchor>
          <t:Comment id="1374479605"/>
        </t:Anchor>
        <t:SetTitle title="@Kimberly Anzelone @Evonne Inglesh not sure what's going on but this document doesn't have the 'automatic bullets' and a lot of the formatting was off.  Kim - can you please recreate the bullets?"/>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ED247014-ADF4-4E70-A5B9-5E5A18C3E543}"/>
      </w:docPartPr>
      <w:docPartBody>
        <w:p w:rsidR="004B138C" w:rsidRDefault="00077AE0">
          <w:r w:rsidRPr="002474FE">
            <w:rPr>
              <w:rStyle w:val="PlaceholderText"/>
            </w:rPr>
            <w:t>Click or tap to enter a date.</w:t>
          </w:r>
        </w:p>
      </w:docPartBody>
    </w:docPart>
    <w:docPart>
      <w:docPartPr>
        <w:name w:val="2B8767AF8F8F4AD4BA2399EA18C080E0"/>
        <w:category>
          <w:name w:val="General"/>
          <w:gallery w:val="placeholder"/>
        </w:category>
        <w:types>
          <w:type w:val="bbPlcHdr"/>
        </w:types>
        <w:behaviors>
          <w:behavior w:val="content"/>
        </w:behaviors>
        <w:guid w:val="{BEBB23AE-BE7C-4D3C-AB9D-5857069E0847}"/>
      </w:docPartPr>
      <w:docPartBody>
        <w:p w:rsidR="000927F0" w:rsidRDefault="00583F74" w:rsidP="00583F74">
          <w:pPr>
            <w:pStyle w:val="2B8767AF8F8F4AD4BA2399EA18C080E0"/>
          </w:pPr>
          <w:r>
            <w:rPr>
              <w:rStyle w:val="PlaceholderText"/>
            </w:rPr>
            <w:t>Choose an item.</w:t>
          </w:r>
        </w:p>
      </w:docPartBody>
    </w:docPart>
    <w:docPart>
      <w:docPartPr>
        <w:name w:val="27FA49BC69074F1489400D74A7E3D487"/>
        <w:category>
          <w:name w:val="General"/>
          <w:gallery w:val="placeholder"/>
        </w:category>
        <w:types>
          <w:type w:val="bbPlcHdr"/>
        </w:types>
        <w:behaviors>
          <w:behavior w:val="content"/>
        </w:behaviors>
        <w:guid w:val="{AB17088B-0610-43B1-8BC8-FCB7892EE4A1}"/>
      </w:docPartPr>
      <w:docPartBody>
        <w:p w:rsidR="004F2935" w:rsidRDefault="00F739D1" w:rsidP="00F739D1">
          <w:pPr>
            <w:pStyle w:val="27FA49BC69074F1489400D74A7E3D487"/>
          </w:pPr>
          <w:r>
            <w:rPr>
              <w:rStyle w:val="PlaceholderText"/>
            </w:rPr>
            <w:t>Choose an item.</w:t>
          </w:r>
        </w:p>
      </w:docPartBody>
    </w:docPart>
    <w:docPart>
      <w:docPartPr>
        <w:name w:val="9CEA7BEE8DEE4CE68BC0FAC9A74B1E39"/>
        <w:category>
          <w:name w:val="General"/>
          <w:gallery w:val="placeholder"/>
        </w:category>
        <w:types>
          <w:type w:val="bbPlcHdr"/>
        </w:types>
        <w:behaviors>
          <w:behavior w:val="content"/>
        </w:behaviors>
        <w:guid w:val="{9151986F-16A9-47FB-8E3B-E24AF9CA8AC7}"/>
      </w:docPartPr>
      <w:docPartBody>
        <w:p w:rsidR="00C31F77" w:rsidRDefault="00065567" w:rsidP="00065567">
          <w:pPr>
            <w:pStyle w:val="9CEA7BEE8DEE4CE68BC0FAC9A74B1E39"/>
          </w:pPr>
          <w:r>
            <w:rPr>
              <w:rStyle w:val="PlaceholderText"/>
            </w:rPr>
            <w:t>Choose an item.</w:t>
          </w:r>
        </w:p>
      </w:docPartBody>
    </w:docPart>
    <w:docPart>
      <w:docPartPr>
        <w:name w:val="DB8D1F2E82204F40A03EBDE0BDA5405F"/>
        <w:category>
          <w:name w:val="General"/>
          <w:gallery w:val="placeholder"/>
        </w:category>
        <w:types>
          <w:type w:val="bbPlcHdr"/>
        </w:types>
        <w:behaviors>
          <w:behavior w:val="content"/>
        </w:behaviors>
        <w:guid w:val="{1C1571EC-0FE2-4CD3-BB09-E878E0F42C9E}"/>
      </w:docPartPr>
      <w:docPartBody>
        <w:p w:rsidR="00B63E43" w:rsidRDefault="00B63E43" w:rsidP="00B63E43">
          <w:pPr>
            <w:pStyle w:val="DB8D1F2E82204F40A03EBDE0BDA5405F"/>
          </w:pPr>
          <w:r w:rsidRPr="000D2F92">
            <w:rPr>
              <w:rStyle w:val="PlaceholderText"/>
            </w:rPr>
            <w:t>Choose an item.</w:t>
          </w:r>
        </w:p>
      </w:docPartBody>
    </w:docPart>
    <w:docPart>
      <w:docPartPr>
        <w:name w:val="80399CD506584638AA4FE8D61282E8F5"/>
        <w:category>
          <w:name w:val="General"/>
          <w:gallery w:val="placeholder"/>
        </w:category>
        <w:types>
          <w:type w:val="bbPlcHdr"/>
        </w:types>
        <w:behaviors>
          <w:behavior w:val="content"/>
        </w:behaviors>
        <w:guid w:val="{BA71A21D-1152-4CD2-80F1-E13C3C78EB87}"/>
      </w:docPartPr>
      <w:docPartBody>
        <w:p w:rsidR="00B63E43" w:rsidRDefault="00B63E43" w:rsidP="00B63E43">
          <w:pPr>
            <w:pStyle w:val="80399CD506584638AA4FE8D61282E8F5"/>
          </w:pPr>
          <w:r w:rsidRPr="000D2F92">
            <w:rPr>
              <w:rStyle w:val="PlaceholderText"/>
            </w:rPr>
            <w:t>Choose an item.</w:t>
          </w:r>
        </w:p>
      </w:docPartBody>
    </w:docPart>
    <w:docPart>
      <w:docPartPr>
        <w:name w:val="F3012294A832442BB1C276AAD90DBB84"/>
        <w:category>
          <w:name w:val="General"/>
          <w:gallery w:val="placeholder"/>
        </w:category>
        <w:types>
          <w:type w:val="bbPlcHdr"/>
        </w:types>
        <w:behaviors>
          <w:behavior w:val="content"/>
        </w:behaviors>
        <w:guid w:val="{389A474F-8265-4D20-938A-4105D07A569D}"/>
      </w:docPartPr>
      <w:docPartBody>
        <w:p w:rsidR="00B63E43" w:rsidRDefault="00B63E43" w:rsidP="00B63E43">
          <w:pPr>
            <w:pStyle w:val="F3012294A832442BB1C276AAD90DBB84"/>
          </w:pPr>
          <w:r w:rsidRPr="000D2F92">
            <w:rPr>
              <w:rStyle w:val="PlaceholderText"/>
            </w:rPr>
            <w:t>Choose an item.</w:t>
          </w:r>
        </w:p>
      </w:docPartBody>
    </w:docPart>
    <w:docPart>
      <w:docPartPr>
        <w:name w:val="A5490DFDE6AF43B8BB4B867B89C0A246"/>
        <w:category>
          <w:name w:val="General"/>
          <w:gallery w:val="placeholder"/>
        </w:category>
        <w:types>
          <w:type w:val="bbPlcHdr"/>
        </w:types>
        <w:behaviors>
          <w:behavior w:val="content"/>
        </w:behaviors>
        <w:guid w:val="{853AB526-8C88-4F1C-A1C8-A8A7C2927402}"/>
      </w:docPartPr>
      <w:docPartBody>
        <w:p w:rsidR="00B63E43" w:rsidRDefault="00B63E43" w:rsidP="00B63E43">
          <w:pPr>
            <w:pStyle w:val="A5490DFDE6AF43B8BB4B867B89C0A246"/>
          </w:pPr>
          <w:r w:rsidRPr="000D2F92">
            <w:rPr>
              <w:rStyle w:val="PlaceholderText"/>
            </w:rPr>
            <w:t>Choose an item.</w:t>
          </w:r>
        </w:p>
      </w:docPartBody>
    </w:docPart>
    <w:docPart>
      <w:docPartPr>
        <w:name w:val="CB95D89D9F9E42D380A41DA45B8AA18D"/>
        <w:category>
          <w:name w:val="General"/>
          <w:gallery w:val="placeholder"/>
        </w:category>
        <w:types>
          <w:type w:val="bbPlcHdr"/>
        </w:types>
        <w:behaviors>
          <w:behavior w:val="content"/>
        </w:behaviors>
        <w:guid w:val="{5353B2FC-2C96-4321-ADA2-884722D96471}"/>
      </w:docPartPr>
      <w:docPartBody>
        <w:p w:rsidR="00B63E43" w:rsidRDefault="00B63E43" w:rsidP="00B63E43">
          <w:pPr>
            <w:pStyle w:val="CB95D89D9F9E42D380A41DA45B8AA18D"/>
          </w:pPr>
          <w:r w:rsidRPr="000D2F92">
            <w:rPr>
              <w:rStyle w:val="PlaceholderText"/>
            </w:rPr>
            <w:t>Choose an item.</w:t>
          </w:r>
        </w:p>
      </w:docPartBody>
    </w:docPart>
    <w:docPart>
      <w:docPartPr>
        <w:name w:val="5E22049AB33A4E4EB0E0599772D9D3AE"/>
        <w:category>
          <w:name w:val="General"/>
          <w:gallery w:val="placeholder"/>
        </w:category>
        <w:types>
          <w:type w:val="bbPlcHdr"/>
        </w:types>
        <w:behaviors>
          <w:behavior w:val="content"/>
        </w:behaviors>
        <w:guid w:val="{D9C24706-50DF-44CB-BCC9-437D62BDCAFC}"/>
      </w:docPartPr>
      <w:docPartBody>
        <w:p w:rsidR="00B63E43" w:rsidRDefault="00B63E43" w:rsidP="00B63E43">
          <w:pPr>
            <w:pStyle w:val="5E22049AB33A4E4EB0E0599772D9D3AE"/>
          </w:pPr>
          <w:r w:rsidRPr="000D2F92">
            <w:rPr>
              <w:rStyle w:val="PlaceholderText"/>
            </w:rPr>
            <w:t>Choose an item.</w:t>
          </w:r>
        </w:p>
      </w:docPartBody>
    </w:docPart>
    <w:docPart>
      <w:docPartPr>
        <w:name w:val="509D1B7DA0DA42D5B0C4F0359B0ACCE9"/>
        <w:category>
          <w:name w:val="General"/>
          <w:gallery w:val="placeholder"/>
        </w:category>
        <w:types>
          <w:type w:val="bbPlcHdr"/>
        </w:types>
        <w:behaviors>
          <w:behavior w:val="content"/>
        </w:behaviors>
        <w:guid w:val="{834C78FD-A07C-47FB-A5D6-60BA3557E8F1}"/>
      </w:docPartPr>
      <w:docPartBody>
        <w:p w:rsidR="00B63E43" w:rsidRDefault="00B63E43" w:rsidP="00B63E43">
          <w:pPr>
            <w:pStyle w:val="509D1B7DA0DA42D5B0C4F0359B0ACCE9"/>
          </w:pPr>
          <w:r w:rsidRPr="000D2F92">
            <w:rPr>
              <w:rStyle w:val="PlaceholderText"/>
            </w:rPr>
            <w:t>Choose an item.</w:t>
          </w:r>
        </w:p>
      </w:docPartBody>
    </w:docPart>
    <w:docPart>
      <w:docPartPr>
        <w:name w:val="EE056A887DD2423F880EF9621C304E96"/>
        <w:category>
          <w:name w:val="General"/>
          <w:gallery w:val="placeholder"/>
        </w:category>
        <w:types>
          <w:type w:val="bbPlcHdr"/>
        </w:types>
        <w:behaviors>
          <w:behavior w:val="content"/>
        </w:behaviors>
        <w:guid w:val="{AC050CBB-7EEC-4933-89EB-5DBFE203B5B5}"/>
      </w:docPartPr>
      <w:docPartBody>
        <w:p w:rsidR="00B63E43" w:rsidRDefault="00B63E43" w:rsidP="00B63E43">
          <w:pPr>
            <w:pStyle w:val="EE056A887DD2423F880EF9621C304E96"/>
          </w:pPr>
          <w:r w:rsidRPr="000D2F92">
            <w:rPr>
              <w:rStyle w:val="PlaceholderText"/>
            </w:rPr>
            <w:t>Choose an item.</w:t>
          </w:r>
        </w:p>
      </w:docPartBody>
    </w:docPart>
    <w:docPart>
      <w:docPartPr>
        <w:name w:val="1D6B1413BE71454999862B9D3D7D7B3C"/>
        <w:category>
          <w:name w:val="General"/>
          <w:gallery w:val="placeholder"/>
        </w:category>
        <w:types>
          <w:type w:val="bbPlcHdr"/>
        </w:types>
        <w:behaviors>
          <w:behavior w:val="content"/>
        </w:behaviors>
        <w:guid w:val="{4722C40D-EF16-464F-8C5B-31E1E94AB7DB}"/>
      </w:docPartPr>
      <w:docPartBody>
        <w:p w:rsidR="00B63E43" w:rsidRDefault="00B63E43" w:rsidP="00B63E43">
          <w:pPr>
            <w:pStyle w:val="1D6B1413BE71454999862B9D3D7D7B3C"/>
          </w:pPr>
          <w:r w:rsidRPr="000D2F92">
            <w:rPr>
              <w:rStyle w:val="PlaceholderText"/>
            </w:rPr>
            <w:t>Choose an item.</w:t>
          </w:r>
        </w:p>
      </w:docPartBody>
    </w:docPart>
    <w:docPart>
      <w:docPartPr>
        <w:name w:val="9D7530924CD54DE19EDD319F767B3F25"/>
        <w:category>
          <w:name w:val="General"/>
          <w:gallery w:val="placeholder"/>
        </w:category>
        <w:types>
          <w:type w:val="bbPlcHdr"/>
        </w:types>
        <w:behaviors>
          <w:behavior w:val="content"/>
        </w:behaviors>
        <w:guid w:val="{40D586D6-999B-4FD8-82B3-C52A2C73304F}"/>
      </w:docPartPr>
      <w:docPartBody>
        <w:p w:rsidR="00B63E43" w:rsidRDefault="00B63E43" w:rsidP="00B63E43">
          <w:pPr>
            <w:pStyle w:val="9D7530924CD54DE19EDD319F767B3F25"/>
          </w:pPr>
          <w:r w:rsidRPr="000D2F92">
            <w:rPr>
              <w:rStyle w:val="PlaceholderText"/>
            </w:rPr>
            <w:t>Choose an item.</w:t>
          </w:r>
        </w:p>
      </w:docPartBody>
    </w:docPart>
    <w:docPart>
      <w:docPartPr>
        <w:name w:val="9F9CFE7BA8B7452F85D7E904102EBB23"/>
        <w:category>
          <w:name w:val="General"/>
          <w:gallery w:val="placeholder"/>
        </w:category>
        <w:types>
          <w:type w:val="bbPlcHdr"/>
        </w:types>
        <w:behaviors>
          <w:behavior w:val="content"/>
        </w:behaviors>
        <w:guid w:val="{C9C26422-3134-47AA-ADCD-B97241F99E30}"/>
      </w:docPartPr>
      <w:docPartBody>
        <w:p w:rsidR="00B63E43" w:rsidRDefault="00B63E43" w:rsidP="00B63E43">
          <w:pPr>
            <w:pStyle w:val="9F9CFE7BA8B7452F85D7E904102EBB23"/>
          </w:pPr>
          <w:r w:rsidRPr="000D2F92">
            <w:rPr>
              <w:rStyle w:val="PlaceholderText"/>
            </w:rPr>
            <w:t>Choose an item.</w:t>
          </w:r>
        </w:p>
      </w:docPartBody>
    </w:docPart>
    <w:docPart>
      <w:docPartPr>
        <w:name w:val="DA3020516B414C7B997E6FA575FCA74B"/>
        <w:category>
          <w:name w:val="General"/>
          <w:gallery w:val="placeholder"/>
        </w:category>
        <w:types>
          <w:type w:val="bbPlcHdr"/>
        </w:types>
        <w:behaviors>
          <w:behavior w:val="content"/>
        </w:behaviors>
        <w:guid w:val="{E003EB14-DCAC-4054-8B94-1B20314DCEE0}"/>
      </w:docPartPr>
      <w:docPartBody>
        <w:p w:rsidR="00B63E43" w:rsidRDefault="00B63E43" w:rsidP="00B63E43">
          <w:pPr>
            <w:pStyle w:val="DA3020516B414C7B997E6FA575FCA74B"/>
          </w:pPr>
          <w:r w:rsidRPr="000D2F92">
            <w:rPr>
              <w:rStyle w:val="PlaceholderText"/>
            </w:rPr>
            <w:t>Choose an item.</w:t>
          </w:r>
        </w:p>
      </w:docPartBody>
    </w:docPart>
    <w:docPart>
      <w:docPartPr>
        <w:name w:val="4C01ED53514F40F0A88E16FD2E97702C"/>
        <w:category>
          <w:name w:val="General"/>
          <w:gallery w:val="placeholder"/>
        </w:category>
        <w:types>
          <w:type w:val="bbPlcHdr"/>
        </w:types>
        <w:behaviors>
          <w:behavior w:val="content"/>
        </w:behaviors>
        <w:guid w:val="{2DC3A4FA-76EF-4C95-A2AB-C416E95C10B5}"/>
      </w:docPartPr>
      <w:docPartBody>
        <w:p w:rsidR="00B63E43" w:rsidRDefault="00B63E43" w:rsidP="00B63E43">
          <w:pPr>
            <w:pStyle w:val="4C01ED53514F40F0A88E16FD2E97702C"/>
          </w:pPr>
          <w:r w:rsidRPr="000D2F92">
            <w:rPr>
              <w:rStyle w:val="PlaceholderText"/>
            </w:rPr>
            <w:t>Choose an item.</w:t>
          </w:r>
        </w:p>
      </w:docPartBody>
    </w:docPart>
    <w:docPart>
      <w:docPartPr>
        <w:name w:val="5AA9951CFD0C42E194FE9277276B7AEF"/>
        <w:category>
          <w:name w:val="General"/>
          <w:gallery w:val="placeholder"/>
        </w:category>
        <w:types>
          <w:type w:val="bbPlcHdr"/>
        </w:types>
        <w:behaviors>
          <w:behavior w:val="content"/>
        </w:behaviors>
        <w:guid w:val="{04AECEAD-BFD2-4CA8-9647-B0A94A3BFE0F}"/>
      </w:docPartPr>
      <w:docPartBody>
        <w:p w:rsidR="00B63E43" w:rsidRDefault="00B63E43" w:rsidP="00B63E43">
          <w:pPr>
            <w:pStyle w:val="5AA9951CFD0C42E194FE9277276B7AEF"/>
          </w:pPr>
          <w:r w:rsidRPr="000D2F92">
            <w:rPr>
              <w:rStyle w:val="PlaceholderText"/>
            </w:rPr>
            <w:t>Choose an item.</w:t>
          </w:r>
        </w:p>
      </w:docPartBody>
    </w:docPart>
    <w:docPart>
      <w:docPartPr>
        <w:name w:val="8033D563BF73488D8BC4875B6D610DB9"/>
        <w:category>
          <w:name w:val="General"/>
          <w:gallery w:val="placeholder"/>
        </w:category>
        <w:types>
          <w:type w:val="bbPlcHdr"/>
        </w:types>
        <w:behaviors>
          <w:behavior w:val="content"/>
        </w:behaviors>
        <w:guid w:val="{89BEA294-8CEC-491D-B495-D29FE9230263}"/>
      </w:docPartPr>
      <w:docPartBody>
        <w:p w:rsidR="00B63E43" w:rsidRDefault="00B63E43" w:rsidP="00B63E43">
          <w:pPr>
            <w:pStyle w:val="8033D563BF73488D8BC4875B6D610DB9"/>
          </w:pPr>
          <w:r w:rsidRPr="000D2F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nivers (E1)">
    <w:panose1 w:val="00000000000000000000"/>
    <w:charset w:val="00"/>
    <w:family w:val="swiss"/>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77AE0"/>
    <w:rsid w:val="00065567"/>
    <w:rsid w:val="00077AE0"/>
    <w:rsid w:val="000927F0"/>
    <w:rsid w:val="000C727C"/>
    <w:rsid w:val="000E4005"/>
    <w:rsid w:val="00187488"/>
    <w:rsid w:val="001F683C"/>
    <w:rsid w:val="0023292C"/>
    <w:rsid w:val="002474FE"/>
    <w:rsid w:val="00263C6E"/>
    <w:rsid w:val="002853CB"/>
    <w:rsid w:val="002E46B9"/>
    <w:rsid w:val="0030196D"/>
    <w:rsid w:val="00317D7B"/>
    <w:rsid w:val="00330B23"/>
    <w:rsid w:val="0034482D"/>
    <w:rsid w:val="004826BD"/>
    <w:rsid w:val="004B138C"/>
    <w:rsid w:val="004C2BA3"/>
    <w:rsid w:val="004F2935"/>
    <w:rsid w:val="00571636"/>
    <w:rsid w:val="00583F74"/>
    <w:rsid w:val="00587A14"/>
    <w:rsid w:val="005B2F30"/>
    <w:rsid w:val="005C20DE"/>
    <w:rsid w:val="005D0189"/>
    <w:rsid w:val="005F62BB"/>
    <w:rsid w:val="00697238"/>
    <w:rsid w:val="006B0CF3"/>
    <w:rsid w:val="006B4F9B"/>
    <w:rsid w:val="006E4B7D"/>
    <w:rsid w:val="006F0A3B"/>
    <w:rsid w:val="00700558"/>
    <w:rsid w:val="007265A9"/>
    <w:rsid w:val="0077450D"/>
    <w:rsid w:val="0095687E"/>
    <w:rsid w:val="009856C5"/>
    <w:rsid w:val="009A57F0"/>
    <w:rsid w:val="00B06135"/>
    <w:rsid w:val="00B06E1C"/>
    <w:rsid w:val="00B63E43"/>
    <w:rsid w:val="00C11455"/>
    <w:rsid w:val="00C31F77"/>
    <w:rsid w:val="00C4402C"/>
    <w:rsid w:val="00CC67A0"/>
    <w:rsid w:val="00D4755A"/>
    <w:rsid w:val="00D63592"/>
    <w:rsid w:val="00D93FFE"/>
    <w:rsid w:val="00DD1ECA"/>
    <w:rsid w:val="00DD7B65"/>
    <w:rsid w:val="00E86E00"/>
    <w:rsid w:val="00ED25CB"/>
    <w:rsid w:val="00F51031"/>
    <w:rsid w:val="00F679E5"/>
    <w:rsid w:val="00F7170F"/>
    <w:rsid w:val="00F739D1"/>
    <w:rsid w:val="00FF09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E43"/>
  </w:style>
  <w:style w:type="paragraph" w:customStyle="1" w:styleId="2B8767AF8F8F4AD4BA2399EA18C080E0">
    <w:name w:val="2B8767AF8F8F4AD4BA2399EA18C080E0"/>
    <w:rsid w:val="00583F74"/>
    <w:rPr>
      <w:lang w:val="en-US" w:eastAsia="en-US"/>
    </w:rPr>
  </w:style>
  <w:style w:type="paragraph" w:customStyle="1" w:styleId="27FA49BC69074F1489400D74A7E3D487">
    <w:name w:val="27FA49BC69074F1489400D74A7E3D487"/>
    <w:rsid w:val="00F739D1"/>
    <w:rPr>
      <w:lang w:val="en-US" w:eastAsia="en-US"/>
    </w:rPr>
  </w:style>
  <w:style w:type="paragraph" w:customStyle="1" w:styleId="9CEA7BEE8DEE4CE68BC0FAC9A74B1E39">
    <w:name w:val="9CEA7BEE8DEE4CE68BC0FAC9A74B1E39"/>
    <w:rsid w:val="00065567"/>
    <w:rPr>
      <w:lang w:val="en-US" w:eastAsia="en-US"/>
    </w:rPr>
  </w:style>
  <w:style w:type="paragraph" w:customStyle="1" w:styleId="DB8D1F2E82204F40A03EBDE0BDA5405F">
    <w:name w:val="DB8D1F2E82204F40A03EBDE0BDA5405F"/>
    <w:rsid w:val="00B63E43"/>
    <w:pPr>
      <w:spacing w:line="278" w:lineRule="auto"/>
    </w:pPr>
    <w:rPr>
      <w:kern w:val="2"/>
      <w:sz w:val="24"/>
      <w:szCs w:val="24"/>
      <w:lang w:val="en-US" w:eastAsia="en-US"/>
      <w14:ligatures w14:val="standardContextual"/>
    </w:rPr>
  </w:style>
  <w:style w:type="paragraph" w:customStyle="1" w:styleId="80399CD506584638AA4FE8D61282E8F5">
    <w:name w:val="80399CD506584638AA4FE8D61282E8F5"/>
    <w:rsid w:val="00B63E43"/>
    <w:pPr>
      <w:spacing w:line="278" w:lineRule="auto"/>
    </w:pPr>
    <w:rPr>
      <w:kern w:val="2"/>
      <w:sz w:val="24"/>
      <w:szCs w:val="24"/>
      <w:lang w:val="en-US" w:eastAsia="en-US"/>
      <w14:ligatures w14:val="standardContextual"/>
    </w:rPr>
  </w:style>
  <w:style w:type="paragraph" w:customStyle="1" w:styleId="F3012294A832442BB1C276AAD90DBB84">
    <w:name w:val="F3012294A832442BB1C276AAD90DBB84"/>
    <w:rsid w:val="00B63E43"/>
    <w:pPr>
      <w:spacing w:line="278" w:lineRule="auto"/>
    </w:pPr>
    <w:rPr>
      <w:kern w:val="2"/>
      <w:sz w:val="24"/>
      <w:szCs w:val="24"/>
      <w:lang w:val="en-US" w:eastAsia="en-US"/>
      <w14:ligatures w14:val="standardContextual"/>
    </w:rPr>
  </w:style>
  <w:style w:type="paragraph" w:customStyle="1" w:styleId="A5490DFDE6AF43B8BB4B867B89C0A246">
    <w:name w:val="A5490DFDE6AF43B8BB4B867B89C0A246"/>
    <w:rsid w:val="00B63E43"/>
    <w:pPr>
      <w:spacing w:line="278" w:lineRule="auto"/>
    </w:pPr>
    <w:rPr>
      <w:kern w:val="2"/>
      <w:sz w:val="24"/>
      <w:szCs w:val="24"/>
      <w:lang w:val="en-US" w:eastAsia="en-US"/>
      <w14:ligatures w14:val="standardContextual"/>
    </w:rPr>
  </w:style>
  <w:style w:type="paragraph" w:customStyle="1" w:styleId="CB95D89D9F9E42D380A41DA45B8AA18D">
    <w:name w:val="CB95D89D9F9E42D380A41DA45B8AA18D"/>
    <w:rsid w:val="00B63E43"/>
    <w:pPr>
      <w:spacing w:line="278" w:lineRule="auto"/>
    </w:pPr>
    <w:rPr>
      <w:kern w:val="2"/>
      <w:sz w:val="24"/>
      <w:szCs w:val="24"/>
      <w:lang w:val="en-US" w:eastAsia="en-US"/>
      <w14:ligatures w14:val="standardContextual"/>
    </w:rPr>
  </w:style>
  <w:style w:type="paragraph" w:customStyle="1" w:styleId="5E22049AB33A4E4EB0E0599772D9D3AE">
    <w:name w:val="5E22049AB33A4E4EB0E0599772D9D3AE"/>
    <w:rsid w:val="00B63E43"/>
    <w:pPr>
      <w:spacing w:line="278" w:lineRule="auto"/>
    </w:pPr>
    <w:rPr>
      <w:kern w:val="2"/>
      <w:sz w:val="24"/>
      <w:szCs w:val="24"/>
      <w:lang w:val="en-US" w:eastAsia="en-US"/>
      <w14:ligatures w14:val="standardContextual"/>
    </w:rPr>
  </w:style>
  <w:style w:type="paragraph" w:customStyle="1" w:styleId="509D1B7DA0DA42D5B0C4F0359B0ACCE9">
    <w:name w:val="509D1B7DA0DA42D5B0C4F0359B0ACCE9"/>
    <w:rsid w:val="00B63E43"/>
    <w:pPr>
      <w:spacing w:line="278" w:lineRule="auto"/>
    </w:pPr>
    <w:rPr>
      <w:kern w:val="2"/>
      <w:sz w:val="24"/>
      <w:szCs w:val="24"/>
      <w:lang w:val="en-US" w:eastAsia="en-US"/>
      <w14:ligatures w14:val="standardContextual"/>
    </w:rPr>
  </w:style>
  <w:style w:type="paragraph" w:customStyle="1" w:styleId="EE056A887DD2423F880EF9621C304E96">
    <w:name w:val="EE056A887DD2423F880EF9621C304E96"/>
    <w:rsid w:val="00B63E43"/>
    <w:pPr>
      <w:spacing w:line="278" w:lineRule="auto"/>
    </w:pPr>
    <w:rPr>
      <w:kern w:val="2"/>
      <w:sz w:val="24"/>
      <w:szCs w:val="24"/>
      <w:lang w:val="en-US" w:eastAsia="en-US"/>
      <w14:ligatures w14:val="standardContextual"/>
    </w:rPr>
  </w:style>
  <w:style w:type="paragraph" w:customStyle="1" w:styleId="1D6B1413BE71454999862B9D3D7D7B3C">
    <w:name w:val="1D6B1413BE71454999862B9D3D7D7B3C"/>
    <w:rsid w:val="00B63E43"/>
    <w:pPr>
      <w:spacing w:line="278" w:lineRule="auto"/>
    </w:pPr>
    <w:rPr>
      <w:kern w:val="2"/>
      <w:sz w:val="24"/>
      <w:szCs w:val="24"/>
      <w:lang w:val="en-US" w:eastAsia="en-US"/>
      <w14:ligatures w14:val="standardContextual"/>
    </w:rPr>
  </w:style>
  <w:style w:type="paragraph" w:customStyle="1" w:styleId="9D7530924CD54DE19EDD319F767B3F25">
    <w:name w:val="9D7530924CD54DE19EDD319F767B3F25"/>
    <w:rsid w:val="00B63E43"/>
    <w:pPr>
      <w:spacing w:line="278" w:lineRule="auto"/>
    </w:pPr>
    <w:rPr>
      <w:kern w:val="2"/>
      <w:sz w:val="24"/>
      <w:szCs w:val="24"/>
      <w:lang w:val="en-US" w:eastAsia="en-US"/>
      <w14:ligatures w14:val="standardContextual"/>
    </w:rPr>
  </w:style>
  <w:style w:type="paragraph" w:customStyle="1" w:styleId="9F9CFE7BA8B7452F85D7E904102EBB23">
    <w:name w:val="9F9CFE7BA8B7452F85D7E904102EBB23"/>
    <w:rsid w:val="00B63E43"/>
    <w:pPr>
      <w:spacing w:line="278" w:lineRule="auto"/>
    </w:pPr>
    <w:rPr>
      <w:kern w:val="2"/>
      <w:sz w:val="24"/>
      <w:szCs w:val="24"/>
      <w:lang w:val="en-US" w:eastAsia="en-US"/>
      <w14:ligatures w14:val="standardContextual"/>
    </w:rPr>
  </w:style>
  <w:style w:type="paragraph" w:customStyle="1" w:styleId="DA3020516B414C7B997E6FA575FCA74B">
    <w:name w:val="DA3020516B414C7B997E6FA575FCA74B"/>
    <w:rsid w:val="00B63E43"/>
    <w:pPr>
      <w:spacing w:line="278" w:lineRule="auto"/>
    </w:pPr>
    <w:rPr>
      <w:kern w:val="2"/>
      <w:sz w:val="24"/>
      <w:szCs w:val="24"/>
      <w:lang w:val="en-US" w:eastAsia="en-US"/>
      <w14:ligatures w14:val="standardContextual"/>
    </w:rPr>
  </w:style>
  <w:style w:type="paragraph" w:customStyle="1" w:styleId="4C01ED53514F40F0A88E16FD2E97702C">
    <w:name w:val="4C01ED53514F40F0A88E16FD2E97702C"/>
    <w:rsid w:val="00B63E43"/>
    <w:pPr>
      <w:spacing w:line="278" w:lineRule="auto"/>
    </w:pPr>
    <w:rPr>
      <w:kern w:val="2"/>
      <w:sz w:val="24"/>
      <w:szCs w:val="24"/>
      <w:lang w:val="en-US" w:eastAsia="en-US"/>
      <w14:ligatures w14:val="standardContextual"/>
    </w:rPr>
  </w:style>
  <w:style w:type="paragraph" w:customStyle="1" w:styleId="5AA9951CFD0C42E194FE9277276B7AEF">
    <w:name w:val="5AA9951CFD0C42E194FE9277276B7AEF"/>
    <w:rsid w:val="00B63E43"/>
    <w:pPr>
      <w:spacing w:line="278" w:lineRule="auto"/>
    </w:pPr>
    <w:rPr>
      <w:kern w:val="2"/>
      <w:sz w:val="24"/>
      <w:szCs w:val="24"/>
      <w:lang w:val="en-US" w:eastAsia="en-US"/>
      <w14:ligatures w14:val="standardContextual"/>
    </w:rPr>
  </w:style>
  <w:style w:type="paragraph" w:customStyle="1" w:styleId="8033D563BF73488D8BC4875B6D610DB9">
    <w:name w:val="8033D563BF73488D8BC4875B6D610DB9"/>
    <w:rsid w:val="00B63E4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1B556498ACC43A41D83149D305135" ma:contentTypeVersion="16" ma:contentTypeDescription="Create a new document." ma:contentTypeScope="" ma:versionID="e2b9ded47b9076275f8180de2c28f572">
  <xsd:schema xmlns:xsd="http://www.w3.org/2001/XMLSchema" xmlns:xs="http://www.w3.org/2001/XMLSchema" xmlns:p="http://schemas.microsoft.com/office/2006/metadata/properties" xmlns:ns2="03df264b-2500-413d-bf94-c16f123cf3f3" xmlns:ns3="78563eaf-99ec-4a8b-989b-af18745a88eb" xmlns:ns4="0f20a38a-d7e5-4f2d-9d04-4e7253d25786" targetNamespace="http://schemas.microsoft.com/office/2006/metadata/properties" ma:root="true" ma:fieldsID="bc58150c2c56fb9d496e46d79184f1c0" ns2:_="" ns3:_="" ns4:_="">
    <xsd:import namespace="03df264b-2500-413d-bf94-c16f123cf3f3"/>
    <xsd:import namespace="78563eaf-99ec-4a8b-989b-af18745a88eb"/>
    <xsd:import namespace="0f20a38a-d7e5-4f2d-9d04-4e7253d257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f264b-2500-413d-bf94-c16f123cf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8f4780-c71a-4417-85db-0344dc61001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563eaf-99ec-4a8b-989b-af18745a8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0a38a-d7e5-4f2d-9d04-4e7253d2578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79c001-8a76-46b2-a0c1-2b056cc5d0a9}" ma:internalName="TaxCatchAll" ma:showField="CatchAllData" ma:web="78563eaf-99ec-4a8b-989b-af18745a8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78563eaf-99ec-4a8b-989b-af18745a88eb">
      <UserInfo>
        <DisplayName>Evonne Inglesh</DisplayName>
        <AccountId>14</AccountId>
        <AccountType/>
      </UserInfo>
    </SharedWithUsers>
    <TaxCatchAll xmlns="0f20a38a-d7e5-4f2d-9d04-4e7253d25786" xsi:nil="true"/>
    <lcf76f155ced4ddcb4097134ff3c332f xmlns="03df264b-2500-413d-bf94-c16f123cf3f3">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FB0A3-1386-4C3F-B15B-89784FDB7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f264b-2500-413d-bf94-c16f123cf3f3"/>
    <ds:schemaRef ds:uri="78563eaf-99ec-4a8b-989b-af18745a88eb"/>
    <ds:schemaRef ds:uri="0f20a38a-d7e5-4f2d-9d04-4e7253d25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0A447F-7B43-4D28-8B24-A411AC13181F}">
  <ds:schemaRefs>
    <ds:schemaRef ds:uri="http://schemas.openxmlformats.org/officeDocument/2006/bibliography"/>
  </ds:schemaRefs>
</ds:datastoreItem>
</file>

<file path=customXml/itemProps3.xml><?xml version="1.0" encoding="utf-8"?>
<ds:datastoreItem xmlns:ds="http://schemas.openxmlformats.org/officeDocument/2006/customXml" ds:itemID="{B8994245-3EA4-4FD2-AADF-AFEA6ED4AB12}">
  <ds:schemaRefs>
    <ds:schemaRef ds:uri="http://schemas.microsoft.com/sharepoint/v3/contenttype/forms"/>
  </ds:schemaRefs>
</ds:datastoreItem>
</file>

<file path=customXml/itemProps4.xml><?xml version="1.0" encoding="utf-8"?>
<ds:datastoreItem xmlns:ds="http://schemas.openxmlformats.org/officeDocument/2006/customXml" ds:itemID="{2FF82459-8A9E-4024-8640-153C901D75D7}">
  <ds:schemaRefs>
    <ds:schemaRef ds:uri="http://schemas.microsoft.com/office/2006/documentManagement/types"/>
    <ds:schemaRef ds:uri="78563eaf-99ec-4a8b-989b-af18745a88eb"/>
    <ds:schemaRef ds:uri="03df264b-2500-413d-bf94-c16f123cf3f3"/>
    <ds:schemaRef ds:uri="http://purl.org/dc/dcmitype/"/>
    <ds:schemaRef ds:uri="http://schemas.microsoft.com/office/infopath/2007/PartnerControls"/>
    <ds:schemaRef ds:uri="http://schemas.microsoft.com/office/2006/metadata/properties"/>
    <ds:schemaRef ds:uri="http://schemas.openxmlformats.org/package/2006/metadata/core-properties"/>
    <ds:schemaRef ds:uri="0f20a38a-d7e5-4f2d-9d04-4e7253d25786"/>
    <ds:schemaRef ds:uri="http://www.w3.org/XML/1998/namespace"/>
    <ds:schemaRef ds:uri="http://purl.org/dc/terms/"/>
    <ds:schemaRef ds:uri="http://purl.org/dc/elements/1.1/"/>
  </ds:schemaRefs>
</ds:datastoreItem>
</file>

<file path=customXml/itemProps5.xml><?xml version="1.0" encoding="utf-8"?>
<ds:datastoreItem xmlns:ds="http://schemas.openxmlformats.org/officeDocument/2006/customXml" ds:itemID="{DF882CB8-1E56-4CE0-BA95-14603633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10091</Words>
  <Characters>57520</Characters>
  <Application>Microsoft Office Word</Application>
  <DocSecurity>4</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67477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Hoogwoud, Mick</dc:creator>
  <cp:keywords/>
  <cp:lastModifiedBy>Darren Gordon</cp:lastModifiedBy>
  <cp:revision>2</cp:revision>
  <cp:lastPrinted>2016-11-07T16:41:00Z</cp:lastPrinted>
  <dcterms:created xsi:type="dcterms:W3CDTF">2024-12-04T12:39:00Z</dcterms:created>
  <dcterms:modified xsi:type="dcterms:W3CDTF">2024-12-04T12:39:00Z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0FAAgF2m6QDt7ZVzjfE16n7iZfI6BgJo7XFd6kJnN3sJBBg09h/KHiVnsWWTpKpQqpMMIArgAeDL3WxT
yKooF6Dn1HGRou74tJ2oqkWeCqxATBfYWq3RNbrdTWOQLXiRrgZ1oElGaNzfcXorNV53PlhK7QfJ
OLRh4Ig5FcV6sLLmbX+4CPddYWKnxhW7k8GNL+IBUOMN8vCVxXHRp5JjiRGQh7bEmWr4YN6+Huh/
YNsOxSyBbeyVIOau9</vt:lpwstr>
  </property>
  <property fmtid="{D5CDD505-2E9C-101B-9397-08002B2CF9AE}" pid="3" name="MAIL_MSG_ID2">
    <vt:lpwstr>Hd2Ie3MtG1YBeegoYcpi6SoysFbkdhfp+QbZ8Pm09SFLaSiAXq7ifvyk75/
Wf5t6+8NVN0RaUdW5TbETCk2/pMfShitlLO5vTcuIdDbv3+q8SiANnCDYyo=</vt:lpwstr>
  </property>
  <property fmtid="{D5CDD505-2E9C-101B-9397-08002B2CF9AE}" pid="4" name="RESPONSE_SENDER_NAME">
    <vt:lpwstr>sAAAE34RQVAK31kXJbTtP/JPMgCy7dvfdkBvi9XeCCS3yVw=</vt:lpwstr>
  </property>
  <property fmtid="{D5CDD505-2E9C-101B-9397-08002B2CF9AE}" pid="5" name="EMAIL_OWNER_ADDRESS">
    <vt:lpwstr>ABAAJXrvhtoYpC4T4zCvwfevGkJ9jX8OVJIrSbzLlQ5ShWxThHm0+f4tZ9gH8egcXTLV</vt:lpwstr>
  </property>
  <property fmtid="{D5CDD505-2E9C-101B-9397-08002B2CF9AE}" pid="6" name="ContentTypeId">
    <vt:lpwstr>0x0101001B91B556498ACC43A41D83149D305135</vt:lpwstr>
  </property>
</Properties>
</file>